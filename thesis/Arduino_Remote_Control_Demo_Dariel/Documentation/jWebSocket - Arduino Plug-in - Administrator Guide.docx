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endnotes.xml" ContentType="application/vnd.openxmlformats-officedocument.wordprocessingml.endnote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313" w:rsidRDefault="005D1313">
      <w:pPr>
        <w:pStyle w:val="Standard1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Standard1"/>
        <w:spacing w:line="360" w:lineRule="auto"/>
        <w:rPr>
          <w:rFonts w:ascii="Arial" w:hAnsi="Arial" w:cs="Arial"/>
          <w:b/>
        </w:rPr>
      </w:pPr>
    </w:p>
    <w:p w:rsidR="005D1313" w:rsidRDefault="005D1313">
      <w:pPr>
        <w:pStyle w:val="berschrift1"/>
        <w:spacing w:line="360" w:lineRule="auto"/>
      </w:pPr>
    </w:p>
    <w:p w:rsidR="005D1313" w:rsidRDefault="005D1313">
      <w:pPr>
        <w:pStyle w:val="berschrift1"/>
        <w:spacing w:line="360" w:lineRule="auto"/>
      </w:pPr>
    </w:p>
    <w:p w:rsidR="005D1313" w:rsidRPr="00C63573" w:rsidRDefault="00E519AC">
      <w:pPr>
        <w:pStyle w:val="Standard1"/>
        <w:spacing w:line="360" w:lineRule="auto"/>
        <w:jc w:val="right"/>
        <w:rPr>
          <w:rFonts w:ascii="Arial" w:hAnsi="Arial" w:cs="Arial"/>
          <w:b/>
          <w:bCs/>
          <w:iCs/>
          <w:sz w:val="96"/>
          <w:szCs w:val="96"/>
          <w:lang w:val="en-US"/>
        </w:rPr>
      </w:pPr>
      <w:del w:id="0" w:author="Alexander Schulze" w:date="2012-06-03T18:21:00Z">
        <w:r w:rsidRPr="00C63573" w:rsidDel="00175117">
          <w:rPr>
            <w:rFonts w:ascii="Arial" w:hAnsi="Arial" w:cs="Arial"/>
            <w:b/>
            <w:bCs/>
            <w:iCs/>
            <w:sz w:val="96"/>
            <w:szCs w:val="96"/>
            <w:lang w:val="en-US"/>
          </w:rPr>
          <w:delText xml:space="preserve">Installation </w:delText>
        </w:r>
      </w:del>
      <w:ins w:id="1" w:author="Alexander Schulze" w:date="2012-06-03T18:21:00Z">
        <w:r w:rsidR="00175117">
          <w:rPr>
            <w:rFonts w:ascii="Arial" w:hAnsi="Arial" w:cs="Arial"/>
            <w:b/>
            <w:bCs/>
            <w:iCs/>
            <w:sz w:val="96"/>
            <w:szCs w:val="96"/>
            <w:lang w:val="en-US"/>
          </w:rPr>
          <w:t>Administrator</w:t>
        </w:r>
        <w:r w:rsidR="00175117" w:rsidRPr="00C63573">
          <w:rPr>
            <w:rFonts w:ascii="Arial" w:hAnsi="Arial" w:cs="Arial"/>
            <w:b/>
            <w:bCs/>
            <w:iCs/>
            <w:sz w:val="96"/>
            <w:szCs w:val="96"/>
            <w:lang w:val="en-US"/>
          </w:rPr>
          <w:t xml:space="preserve"> </w:t>
        </w:r>
        <w:r w:rsidR="00175117">
          <w:rPr>
            <w:rFonts w:ascii="Arial" w:hAnsi="Arial" w:cs="Arial"/>
            <w:b/>
            <w:bCs/>
            <w:iCs/>
            <w:sz w:val="96"/>
            <w:szCs w:val="96"/>
            <w:lang w:val="en-US"/>
          </w:rPr>
          <w:t>G</w:t>
        </w:r>
      </w:ins>
      <w:del w:id="2" w:author="Alexander Schulze" w:date="2012-06-03T18:21:00Z">
        <w:r w:rsidRPr="00C63573" w:rsidDel="00175117">
          <w:rPr>
            <w:rFonts w:ascii="Arial" w:hAnsi="Arial" w:cs="Arial"/>
            <w:b/>
            <w:bCs/>
            <w:iCs/>
            <w:sz w:val="96"/>
            <w:szCs w:val="96"/>
            <w:lang w:val="en-US"/>
          </w:rPr>
          <w:delText>g</w:delText>
        </w:r>
      </w:del>
      <w:r w:rsidRPr="00C63573">
        <w:rPr>
          <w:rFonts w:ascii="Arial" w:hAnsi="Arial" w:cs="Arial"/>
          <w:b/>
          <w:bCs/>
          <w:iCs/>
          <w:sz w:val="96"/>
          <w:szCs w:val="96"/>
          <w:lang w:val="en-US"/>
        </w:rPr>
        <w:t>uide</w:t>
      </w:r>
    </w:p>
    <w:p w:rsidR="005D1313" w:rsidRPr="00C63573" w:rsidRDefault="00175117">
      <w:pPr>
        <w:pStyle w:val="Standard1"/>
        <w:spacing w:after="240" w:line="360" w:lineRule="auto"/>
        <w:jc w:val="right"/>
        <w:rPr>
          <w:rFonts w:ascii="Arial" w:hAnsi="Arial" w:cs="Arial"/>
          <w:b/>
          <w:bCs/>
          <w:iCs/>
          <w:sz w:val="56"/>
          <w:szCs w:val="56"/>
          <w:u w:val="single"/>
          <w:lang w:val="en-US"/>
        </w:rPr>
      </w:pPr>
      <w:proofErr w:type="spellStart"/>
      <w:proofErr w:type="gramStart"/>
      <w:ins w:id="3" w:author="Alexander Schulze" w:date="2012-06-03T18:21:00Z">
        <w:r>
          <w:rPr>
            <w:rFonts w:ascii="Arial" w:hAnsi="Arial" w:cs="Arial"/>
            <w:b/>
            <w:bCs/>
            <w:iCs/>
            <w:sz w:val="56"/>
            <w:szCs w:val="56"/>
            <w:lang w:val="en-US"/>
          </w:rPr>
          <w:t>j</w:t>
        </w:r>
      </w:ins>
      <w:proofErr w:type="gramEnd"/>
      <w:del w:id="4" w:author="Alexander Schulze" w:date="2012-06-03T18:21:00Z">
        <w:r w:rsidR="00ED2523" w:rsidRPr="00C63573" w:rsidDel="00175117">
          <w:rPr>
            <w:rFonts w:ascii="Arial" w:hAnsi="Arial" w:cs="Arial"/>
            <w:b/>
            <w:bCs/>
            <w:iCs/>
            <w:sz w:val="56"/>
            <w:szCs w:val="56"/>
            <w:lang w:val="en-US"/>
          </w:rPr>
          <w:delText>J</w:delText>
        </w:r>
      </w:del>
      <w:r w:rsidR="00ED2523" w:rsidRPr="00C63573">
        <w:rPr>
          <w:rFonts w:ascii="Arial" w:hAnsi="Arial" w:cs="Arial"/>
          <w:b/>
          <w:bCs/>
          <w:iCs/>
          <w:sz w:val="56"/>
          <w:szCs w:val="56"/>
          <w:lang w:val="en-US"/>
        </w:rPr>
        <w:t>WebSocket</w:t>
      </w:r>
      <w:proofErr w:type="spellEnd"/>
    </w:p>
    <w:p w:rsidR="005D1313" w:rsidRPr="00C63573" w:rsidRDefault="00915DB6">
      <w:pPr>
        <w:pStyle w:val="Standard1"/>
        <w:spacing w:after="240" w:line="360" w:lineRule="auto"/>
        <w:jc w:val="right"/>
        <w:rPr>
          <w:rFonts w:ascii="Arial" w:hAnsi="Arial" w:cs="Arial"/>
          <w:b/>
          <w:bCs/>
          <w:iCs/>
          <w:sz w:val="36"/>
          <w:szCs w:val="36"/>
          <w:lang w:val="en-US"/>
        </w:rPr>
      </w:pPr>
      <w:proofErr w:type="spellStart"/>
      <w:r w:rsidRPr="00C63573">
        <w:rPr>
          <w:rFonts w:ascii="Arial" w:hAnsi="Arial" w:cs="Arial"/>
          <w:b/>
          <w:bCs/>
          <w:iCs/>
          <w:sz w:val="36"/>
          <w:szCs w:val="36"/>
          <w:lang w:val="en-US"/>
        </w:rPr>
        <w:t>Arduino</w:t>
      </w:r>
      <w:proofErr w:type="spellEnd"/>
      <w:r w:rsidRPr="00C63573">
        <w:rPr>
          <w:rFonts w:ascii="Arial" w:hAnsi="Arial" w:cs="Arial"/>
          <w:b/>
          <w:bCs/>
          <w:iCs/>
          <w:sz w:val="36"/>
          <w:szCs w:val="36"/>
          <w:lang w:val="en-US"/>
        </w:rPr>
        <w:t xml:space="preserve"> Remote Control</w:t>
      </w:r>
      <w:r w:rsidR="0016769F" w:rsidRPr="00C63573">
        <w:rPr>
          <w:rFonts w:ascii="Arial" w:hAnsi="Arial" w:cs="Arial"/>
          <w:b/>
          <w:bCs/>
          <w:iCs/>
          <w:sz w:val="36"/>
          <w:szCs w:val="36"/>
          <w:lang w:val="en-US"/>
        </w:rPr>
        <w:t xml:space="preserve"> Demo</w:t>
      </w:r>
    </w:p>
    <w:p w:rsidR="005D1313" w:rsidRPr="00C63573" w:rsidRDefault="005D1313">
      <w:pPr>
        <w:pStyle w:val="Standard1"/>
        <w:spacing w:line="360" w:lineRule="auto"/>
        <w:rPr>
          <w:rFonts w:ascii="Arial" w:hAnsi="Arial" w:cs="Arial"/>
          <w:b/>
          <w:lang w:val="en-US"/>
        </w:rPr>
      </w:pPr>
    </w:p>
    <w:p w:rsidR="005D1313" w:rsidRPr="00C63573" w:rsidRDefault="00C63573" w:rsidP="00C63573">
      <w:pPr>
        <w:pStyle w:val="Standard1"/>
        <w:spacing w:line="360" w:lineRule="auto"/>
        <w:jc w:val="right"/>
        <w:rPr>
          <w:rFonts w:ascii="Arial" w:hAnsi="Arial" w:cs="Arial"/>
          <w:b/>
          <w:lang w:val="en-US"/>
        </w:rPr>
      </w:pPr>
      <w:proofErr w:type="spellStart"/>
      <w:r>
        <w:rPr>
          <w:rFonts w:ascii="Arial" w:hAnsi="Arial" w:cs="Arial"/>
          <w:b/>
          <w:lang w:val="en-US"/>
        </w:rPr>
        <w:t>Dariel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proofErr w:type="spellStart"/>
      <w:r>
        <w:rPr>
          <w:rFonts w:ascii="Arial" w:hAnsi="Arial" w:cs="Arial"/>
          <w:b/>
          <w:lang w:val="en-US"/>
        </w:rPr>
        <w:t>Noa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proofErr w:type="spellStart"/>
      <w:r>
        <w:rPr>
          <w:rFonts w:ascii="Arial" w:hAnsi="Arial" w:cs="Arial"/>
          <w:b/>
          <w:lang w:val="en-US"/>
        </w:rPr>
        <w:t>Graverán</w:t>
      </w:r>
      <w:proofErr w:type="spellEnd"/>
    </w:p>
    <w:p w:rsidR="005D1313" w:rsidRPr="00C63573" w:rsidRDefault="005D1313">
      <w:pPr>
        <w:pStyle w:val="Standard1"/>
        <w:spacing w:line="360" w:lineRule="auto"/>
        <w:rPr>
          <w:rFonts w:ascii="Arial" w:hAnsi="Arial" w:cs="Arial"/>
          <w:b/>
          <w:lang w:val="en-US"/>
        </w:rPr>
      </w:pPr>
    </w:p>
    <w:p w:rsidR="005D1313" w:rsidRPr="00C63573" w:rsidRDefault="005D1313">
      <w:pPr>
        <w:pStyle w:val="Standard1"/>
        <w:spacing w:line="360" w:lineRule="auto"/>
        <w:rPr>
          <w:rFonts w:ascii="Arial" w:hAnsi="Arial" w:cs="Arial"/>
          <w:b/>
          <w:lang w:val="en-US"/>
        </w:rPr>
      </w:pPr>
    </w:p>
    <w:p w:rsidR="005D1313" w:rsidRPr="00C63573" w:rsidRDefault="005D1313">
      <w:pPr>
        <w:pStyle w:val="Standard1"/>
        <w:spacing w:line="360" w:lineRule="auto"/>
        <w:rPr>
          <w:rFonts w:ascii="Arial" w:hAnsi="Arial" w:cs="Arial"/>
          <w:b/>
          <w:lang w:val="en-US"/>
        </w:rPr>
      </w:pPr>
    </w:p>
    <w:p w:rsidR="005D1313" w:rsidRPr="00C63573" w:rsidRDefault="005D1313">
      <w:pPr>
        <w:pStyle w:val="Standard1"/>
        <w:spacing w:line="360" w:lineRule="auto"/>
        <w:rPr>
          <w:rFonts w:ascii="Arial" w:hAnsi="Arial" w:cs="Arial"/>
          <w:b/>
          <w:lang w:val="en-US"/>
        </w:rPr>
      </w:pPr>
    </w:p>
    <w:p w:rsidR="005D1313" w:rsidRPr="00C63573" w:rsidRDefault="005D1313">
      <w:pPr>
        <w:pStyle w:val="Standard1"/>
        <w:spacing w:line="360" w:lineRule="auto"/>
        <w:rPr>
          <w:rFonts w:ascii="Arial" w:hAnsi="Arial" w:cs="Arial"/>
          <w:b/>
          <w:lang w:val="en-US"/>
        </w:rPr>
      </w:pPr>
    </w:p>
    <w:p w:rsidR="005D1313" w:rsidRPr="00C63573" w:rsidRDefault="00183F3F">
      <w:pPr>
        <w:pStyle w:val="Standard1"/>
        <w:spacing w:line="360" w:lineRule="auto"/>
        <w:rPr>
          <w:rFonts w:ascii="Arial" w:hAnsi="Arial" w:cs="Arial"/>
          <w:b/>
          <w:lang w:val="en-US"/>
        </w:rPr>
      </w:pPr>
      <w:ins w:id="5" w:author="Alexander Schulze" w:date="2012-06-03T18:21:00Z">
        <w:r>
          <w:rPr>
            <w:rFonts w:ascii="Arial" w:hAnsi="Arial" w:cs="Arial"/>
            <w:b/>
            <w:lang w:val="en-US"/>
          </w:rPr>
          <w:t>Version</w:t>
        </w:r>
        <w:r w:rsidR="00273851">
          <w:rPr>
            <w:rFonts w:ascii="Arial" w:hAnsi="Arial" w:cs="Arial"/>
            <w:b/>
            <w:lang w:val="en-US"/>
          </w:rPr>
          <w:t xml:space="preserve"> </w:t>
        </w:r>
        <w:r>
          <w:rPr>
            <w:rFonts w:ascii="Arial" w:hAnsi="Arial" w:cs="Arial"/>
            <w:b/>
            <w:lang w:val="en-US"/>
          </w:rPr>
          <w:t>history?</w:t>
        </w:r>
      </w:ins>
    </w:p>
    <w:p w:rsidR="005D1313" w:rsidRPr="00C63573" w:rsidRDefault="005D1313">
      <w:pPr>
        <w:pStyle w:val="Standard1"/>
        <w:spacing w:line="360" w:lineRule="auto"/>
        <w:rPr>
          <w:rFonts w:ascii="Arial" w:hAnsi="Arial" w:cs="Arial"/>
          <w:b/>
          <w:lang w:val="en-US"/>
        </w:rPr>
      </w:pPr>
    </w:p>
    <w:p w:rsidR="005D1313" w:rsidRPr="00C63573" w:rsidRDefault="005D1313">
      <w:pPr>
        <w:pStyle w:val="Standard1"/>
        <w:spacing w:line="360" w:lineRule="auto"/>
        <w:rPr>
          <w:rFonts w:ascii="Arial" w:hAnsi="Arial" w:cs="Arial"/>
          <w:b/>
          <w:lang w:val="en-US"/>
        </w:rPr>
      </w:pPr>
    </w:p>
    <w:p w:rsidR="005D1313" w:rsidRPr="00C63573" w:rsidRDefault="005D1313">
      <w:pPr>
        <w:pStyle w:val="Standard1"/>
        <w:spacing w:line="360" w:lineRule="auto"/>
        <w:rPr>
          <w:rFonts w:ascii="Arial" w:hAnsi="Arial" w:cs="Arial"/>
          <w:b/>
          <w:lang w:val="en-US"/>
        </w:rPr>
      </w:pPr>
    </w:p>
    <w:p w:rsidR="005D1313" w:rsidRPr="00C63573" w:rsidRDefault="005D1313">
      <w:pPr>
        <w:pStyle w:val="Standard1"/>
        <w:spacing w:line="360" w:lineRule="auto"/>
        <w:rPr>
          <w:rFonts w:ascii="Arial" w:hAnsi="Arial" w:cs="Arial"/>
          <w:b/>
          <w:lang w:val="en-US"/>
        </w:rPr>
      </w:pPr>
    </w:p>
    <w:p w:rsidR="005D1313" w:rsidRPr="00C63573" w:rsidRDefault="005D1313">
      <w:pPr>
        <w:pStyle w:val="Standard1"/>
        <w:spacing w:line="360" w:lineRule="auto"/>
        <w:rPr>
          <w:rFonts w:ascii="Arial" w:hAnsi="Arial" w:cs="Arial"/>
          <w:b/>
          <w:lang w:val="en-US"/>
        </w:rPr>
      </w:pPr>
    </w:p>
    <w:p w:rsidR="005D1313" w:rsidRPr="00C63573" w:rsidRDefault="005D1313">
      <w:pPr>
        <w:pStyle w:val="Standard1"/>
        <w:spacing w:line="360" w:lineRule="auto"/>
        <w:rPr>
          <w:rFonts w:ascii="Arial" w:hAnsi="Arial" w:cs="Arial"/>
          <w:b/>
          <w:lang w:val="en-US"/>
        </w:rPr>
      </w:pPr>
    </w:p>
    <w:p w:rsidR="005D1313" w:rsidRPr="00C63573" w:rsidRDefault="005D1313">
      <w:pPr>
        <w:pStyle w:val="Standard1"/>
        <w:spacing w:line="360" w:lineRule="auto"/>
        <w:rPr>
          <w:rFonts w:ascii="Arial" w:hAnsi="Arial" w:cs="Arial"/>
          <w:b/>
          <w:lang w:val="en-US"/>
        </w:rPr>
      </w:pPr>
    </w:p>
    <w:p w:rsidR="005D1313" w:rsidRPr="00C63573" w:rsidRDefault="005D1313">
      <w:pPr>
        <w:pStyle w:val="Standard1"/>
        <w:spacing w:line="360" w:lineRule="auto"/>
        <w:rPr>
          <w:rFonts w:ascii="Arial" w:hAnsi="Arial" w:cs="Arial"/>
          <w:b/>
          <w:lang w:val="en-US"/>
        </w:rPr>
      </w:pPr>
    </w:p>
    <w:p w:rsidR="005D1313" w:rsidRPr="00C63573" w:rsidRDefault="005D1313">
      <w:pPr>
        <w:pStyle w:val="berschrift1"/>
        <w:spacing w:after="360"/>
        <w:jc w:val="both"/>
        <w:rPr>
          <w:lang w:val="en-US"/>
        </w:rPr>
      </w:pPr>
    </w:p>
    <w:p w:rsidR="005D1313" w:rsidRPr="00C63573" w:rsidRDefault="005D1313">
      <w:pPr>
        <w:pStyle w:val="Standard1"/>
        <w:spacing w:after="360"/>
        <w:rPr>
          <w:lang w:val="en-US"/>
        </w:rPr>
      </w:pPr>
    </w:p>
    <w:p w:rsidR="005D1313" w:rsidRPr="00C63573" w:rsidRDefault="005D1313">
      <w:pPr>
        <w:pStyle w:val="Kopfzeile"/>
        <w:tabs>
          <w:tab w:val="clear" w:pos="4251"/>
          <w:tab w:val="clear" w:pos="8503"/>
        </w:tabs>
        <w:spacing w:line="360" w:lineRule="auto"/>
        <w:rPr>
          <w:rFonts w:ascii="Arial" w:hAnsi="Arial" w:cs="Arial"/>
          <w:b/>
          <w:lang w:val="en-US"/>
        </w:rPr>
      </w:pPr>
    </w:p>
    <w:p w:rsidR="005D1313" w:rsidRPr="00C63573" w:rsidRDefault="005D1313">
      <w:pPr>
        <w:pStyle w:val="Standard1"/>
        <w:spacing w:line="360" w:lineRule="auto"/>
        <w:rPr>
          <w:rFonts w:ascii="Arial" w:hAnsi="Arial" w:cs="Arial"/>
          <w:b/>
          <w:lang w:val="en-US"/>
        </w:rPr>
      </w:pPr>
    </w:p>
    <w:p w:rsidR="005D1313" w:rsidRPr="00C63573" w:rsidRDefault="005D1313">
      <w:pPr>
        <w:pStyle w:val="Standard1"/>
        <w:spacing w:line="360" w:lineRule="auto"/>
        <w:rPr>
          <w:rFonts w:ascii="Arial" w:hAnsi="Arial" w:cs="Arial"/>
          <w:b/>
          <w:lang w:val="en-US"/>
        </w:rPr>
      </w:pPr>
    </w:p>
    <w:p w:rsidR="00E519AC" w:rsidRDefault="00E519AC" w:rsidP="00E519AC">
      <w:pPr>
        <w:pStyle w:val="Standard1"/>
        <w:numPr>
          <w:ilvl w:val="0"/>
          <w:numId w:val="7"/>
          <w:numberingChange w:id="6" w:author="Alexander Schulze" w:date="2012-06-03T18:21:00Z" w:original="%1:1:0:."/>
        </w:numPr>
        <w:spacing w:line="360" w:lineRule="auto"/>
        <w:ind w:left="284" w:hanging="284"/>
        <w:jc w:val="both"/>
        <w:rPr>
          <w:rFonts w:ascii="Arial" w:hAnsi="Arial"/>
          <w:bCs/>
        </w:rPr>
      </w:pPr>
      <w:r w:rsidRPr="00C20556">
        <w:rPr>
          <w:rFonts w:ascii="Arial" w:hAnsi="Arial" w:cs="Arial"/>
          <w:b/>
          <w:lang w:val="en-US"/>
        </w:rPr>
        <w:t>Process application download</w:t>
      </w:r>
      <w:r w:rsidRPr="002C78E1">
        <w:rPr>
          <w:rFonts w:ascii="Arial" w:hAnsi="Arial"/>
          <w:bCs/>
        </w:rPr>
        <w:t xml:space="preserve"> </w:t>
      </w:r>
    </w:p>
    <w:p w:rsidR="00AB4857" w:rsidRPr="00E519AC" w:rsidRDefault="00E519AC" w:rsidP="002C78E1">
      <w:pPr>
        <w:pStyle w:val="Standard1"/>
        <w:spacing w:line="360" w:lineRule="auto"/>
        <w:jc w:val="both"/>
        <w:rPr>
          <w:rFonts w:ascii="Arial" w:hAnsi="Arial"/>
          <w:b/>
          <w:bCs/>
          <w:lang w:val="en-US"/>
        </w:rPr>
      </w:pPr>
      <w:r w:rsidRPr="00E519AC">
        <w:rPr>
          <w:rFonts w:ascii="Arial" w:hAnsi="Arial"/>
          <w:bCs/>
          <w:lang w:val="en-US"/>
        </w:rPr>
        <w:t xml:space="preserve">The application is divided in two parts, the application client, and the </w:t>
      </w:r>
      <w:r>
        <w:rPr>
          <w:rFonts w:ascii="Arial" w:hAnsi="Arial"/>
          <w:bCs/>
          <w:lang w:val="en-US"/>
        </w:rPr>
        <w:t>server</w:t>
      </w:r>
      <w:r w:rsidRPr="00E519AC">
        <w:rPr>
          <w:rFonts w:ascii="Arial" w:hAnsi="Arial"/>
          <w:bCs/>
          <w:lang w:val="en-US"/>
        </w:rPr>
        <w:t xml:space="preserve">, it is also necessary to </w:t>
      </w:r>
      <w:del w:id="7" w:author="Alexander Schulze" w:date="2012-06-03T21:37:00Z">
        <w:r w:rsidRPr="00E519AC" w:rsidDel="0059037B">
          <w:rPr>
            <w:rFonts w:ascii="Arial" w:hAnsi="Arial"/>
            <w:bCs/>
            <w:lang w:val="en-US"/>
          </w:rPr>
          <w:delText xml:space="preserve">discharge </w:delText>
        </w:r>
      </w:del>
      <w:ins w:id="8" w:author="Alexander Schulze" w:date="2012-06-03T21:37:00Z">
        <w:r w:rsidR="0059037B">
          <w:rPr>
            <w:rFonts w:ascii="Arial" w:hAnsi="Arial"/>
            <w:bCs/>
            <w:lang w:val="en-US"/>
          </w:rPr>
          <w:t>download and install</w:t>
        </w:r>
        <w:r w:rsidR="0059037B" w:rsidRPr="00E519AC">
          <w:rPr>
            <w:rFonts w:ascii="Arial" w:hAnsi="Arial"/>
            <w:bCs/>
            <w:lang w:val="en-US"/>
          </w:rPr>
          <w:t xml:space="preserve"> </w:t>
        </w:r>
      </w:ins>
      <w:r w:rsidRPr="00E519AC">
        <w:rPr>
          <w:rFonts w:ascii="Arial" w:hAnsi="Arial"/>
          <w:bCs/>
          <w:lang w:val="en-US"/>
        </w:rPr>
        <w:t xml:space="preserve">the native </w:t>
      </w:r>
      <w:r>
        <w:rPr>
          <w:rFonts w:ascii="Arial" w:hAnsi="Arial"/>
          <w:bCs/>
          <w:lang w:val="en-US"/>
        </w:rPr>
        <w:t>library</w:t>
      </w:r>
      <w:r w:rsidRPr="00E519AC">
        <w:rPr>
          <w:rFonts w:ascii="Arial" w:hAnsi="Arial"/>
          <w:bCs/>
          <w:lang w:val="en-US"/>
        </w:rPr>
        <w:t xml:space="preserve"> that allow</w:t>
      </w:r>
      <w:r w:rsidR="00AC75BB">
        <w:rPr>
          <w:rFonts w:ascii="Arial" w:hAnsi="Arial"/>
          <w:bCs/>
          <w:lang w:val="en-US"/>
        </w:rPr>
        <w:t>s</w:t>
      </w:r>
      <w:r w:rsidRPr="00E519AC">
        <w:rPr>
          <w:rFonts w:ascii="Arial" w:hAnsi="Arial"/>
          <w:bCs/>
          <w:lang w:val="en-US"/>
        </w:rPr>
        <w:t xml:space="preserve"> that the serv</w:t>
      </w:r>
      <w:ins w:id="9" w:author="Alexander Schulze" w:date="2012-06-03T21:37:00Z">
        <w:r w:rsidR="0059037B">
          <w:rPr>
            <w:rFonts w:ascii="Arial" w:hAnsi="Arial"/>
            <w:bCs/>
            <w:lang w:val="en-US"/>
          </w:rPr>
          <w:t>er</w:t>
        </w:r>
      </w:ins>
      <w:del w:id="10" w:author="Alexander Schulze" w:date="2012-06-03T21:37:00Z">
        <w:r w:rsidRPr="00E519AC" w:rsidDel="0059037B">
          <w:rPr>
            <w:rFonts w:ascii="Arial" w:hAnsi="Arial"/>
            <w:bCs/>
            <w:lang w:val="en-US"/>
          </w:rPr>
          <w:delText>ant</w:delText>
        </w:r>
      </w:del>
      <w:r w:rsidRPr="00E519AC">
        <w:rPr>
          <w:rFonts w:ascii="Arial" w:hAnsi="Arial"/>
          <w:bCs/>
          <w:lang w:val="en-US"/>
        </w:rPr>
        <w:t xml:space="preserve"> </w:t>
      </w:r>
      <w:ins w:id="11" w:author="Alexander Schulze" w:date="2012-06-03T21:37:00Z">
        <w:r w:rsidR="0059037B">
          <w:rPr>
            <w:rFonts w:ascii="Arial" w:hAnsi="Arial"/>
            <w:bCs/>
            <w:lang w:val="en-US"/>
          </w:rPr>
          <w:t>to</w:t>
        </w:r>
      </w:ins>
      <w:del w:id="12" w:author="Alexander Schulze" w:date="2012-06-03T21:37:00Z">
        <w:r w:rsidRPr="00E519AC" w:rsidDel="0059037B">
          <w:rPr>
            <w:rFonts w:ascii="Arial" w:hAnsi="Arial"/>
            <w:bCs/>
            <w:lang w:val="en-US"/>
          </w:rPr>
          <w:delText>can</w:delText>
        </w:r>
      </w:del>
      <w:r w:rsidRPr="00E519AC">
        <w:rPr>
          <w:rFonts w:ascii="Arial" w:hAnsi="Arial"/>
          <w:bCs/>
          <w:lang w:val="en-US"/>
        </w:rPr>
        <w:t xml:space="preserve"> write data in the port USB</w:t>
      </w:r>
      <w:ins w:id="13" w:author="Alexander Schulze" w:date="2012-06-03T21:38:00Z">
        <w:r w:rsidR="0059037B">
          <w:rPr>
            <w:rFonts w:ascii="Arial" w:hAnsi="Arial"/>
            <w:bCs/>
            <w:lang w:val="en-US"/>
          </w:rPr>
          <w:t xml:space="preserve">. </w:t>
        </w:r>
      </w:ins>
      <w:del w:id="14" w:author="Alexander Schulze" w:date="2012-06-03T21:38:00Z">
        <w:r w:rsidRPr="00E519AC" w:rsidDel="0059037B">
          <w:rPr>
            <w:rFonts w:ascii="Arial" w:hAnsi="Arial"/>
            <w:bCs/>
            <w:lang w:val="en-US"/>
          </w:rPr>
          <w:delText>, subsequently they will be able</w:delText>
        </w:r>
      </w:del>
      <w:ins w:id="15" w:author="Alexander Schulze" w:date="2012-06-03T21:38:00Z">
        <w:r w:rsidR="0059037B">
          <w:rPr>
            <w:rFonts w:ascii="Arial" w:hAnsi="Arial"/>
            <w:bCs/>
            <w:lang w:val="en-US"/>
          </w:rPr>
          <w:t>The following list shows where</w:t>
        </w:r>
      </w:ins>
      <w:r w:rsidRPr="00E519AC">
        <w:rPr>
          <w:rFonts w:ascii="Arial" w:hAnsi="Arial"/>
          <w:bCs/>
          <w:lang w:val="en-US"/>
        </w:rPr>
        <w:t xml:space="preserve"> to </w:t>
      </w:r>
      <w:r w:rsidR="00AC75BB">
        <w:rPr>
          <w:rFonts w:ascii="Arial" w:hAnsi="Arial"/>
          <w:bCs/>
          <w:lang w:val="en-US"/>
        </w:rPr>
        <w:t>download</w:t>
      </w:r>
      <w:r w:rsidRPr="00E519AC">
        <w:rPr>
          <w:rFonts w:ascii="Arial" w:hAnsi="Arial"/>
          <w:bCs/>
          <w:lang w:val="en-US"/>
        </w:rPr>
        <w:t xml:space="preserve"> the mentioned </w:t>
      </w:r>
      <w:del w:id="16" w:author="Alexander Schulze" w:date="2012-06-03T21:38:00Z">
        <w:r w:rsidRPr="00E519AC" w:rsidDel="0059037B">
          <w:rPr>
            <w:rFonts w:ascii="Arial" w:hAnsi="Arial"/>
            <w:bCs/>
            <w:lang w:val="en-US"/>
          </w:rPr>
          <w:delText>elements</w:delText>
        </w:r>
      </w:del>
      <w:ins w:id="17" w:author="Alexander Schulze" w:date="2012-06-03T21:38:00Z">
        <w:r w:rsidR="0059037B">
          <w:rPr>
            <w:rFonts w:ascii="Arial" w:hAnsi="Arial"/>
            <w:bCs/>
            <w:lang w:val="en-US"/>
          </w:rPr>
          <w:t>components</w:t>
        </w:r>
      </w:ins>
      <w:r w:rsidRPr="00E519AC">
        <w:rPr>
          <w:rFonts w:ascii="Arial" w:hAnsi="Arial"/>
          <w:bCs/>
          <w:lang w:val="en-US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86"/>
        <w:gridCol w:w="2268"/>
        <w:gridCol w:w="2268"/>
      </w:tblGrid>
      <w:tr w:rsidR="002C78E1" w:rsidRPr="0072620E">
        <w:tc>
          <w:tcPr>
            <w:tcW w:w="3686" w:type="dxa"/>
            <w:shd w:val="clear" w:color="auto" w:fill="D9D9D9"/>
          </w:tcPr>
          <w:p w:rsidR="002C78E1" w:rsidRPr="0072620E" w:rsidRDefault="00E519AC" w:rsidP="0072620E">
            <w:pPr>
              <w:pStyle w:val="Standard1"/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Package</w:t>
            </w:r>
          </w:p>
        </w:tc>
        <w:tc>
          <w:tcPr>
            <w:tcW w:w="2268" w:type="dxa"/>
            <w:shd w:val="clear" w:color="auto" w:fill="D9D9D9"/>
          </w:tcPr>
          <w:p w:rsidR="002C78E1" w:rsidRPr="0072620E" w:rsidRDefault="00E519AC" w:rsidP="0072620E">
            <w:pPr>
              <w:pStyle w:val="Standard1"/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Size</w:t>
            </w:r>
          </w:p>
        </w:tc>
        <w:tc>
          <w:tcPr>
            <w:tcW w:w="2268" w:type="dxa"/>
            <w:shd w:val="clear" w:color="auto" w:fill="D9D9D9"/>
          </w:tcPr>
          <w:p w:rsidR="002C78E1" w:rsidRPr="0072620E" w:rsidRDefault="00E519AC" w:rsidP="0072620E">
            <w:pPr>
              <w:pStyle w:val="Standard1"/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Link</w:t>
            </w:r>
          </w:p>
        </w:tc>
      </w:tr>
      <w:tr w:rsidR="002C78E1" w:rsidRPr="0072620E">
        <w:tc>
          <w:tcPr>
            <w:tcW w:w="3686" w:type="dxa"/>
            <w:shd w:val="clear" w:color="auto" w:fill="auto"/>
          </w:tcPr>
          <w:p w:rsidR="002C78E1" w:rsidRPr="0072620E" w:rsidRDefault="00EC7156" w:rsidP="0072620E">
            <w:pPr>
              <w:pStyle w:val="Standard1"/>
              <w:spacing w:before="240" w:line="360" w:lineRule="auto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Arduino Remote Control PlugIn</w:t>
            </w:r>
          </w:p>
        </w:tc>
        <w:tc>
          <w:tcPr>
            <w:tcW w:w="2268" w:type="dxa"/>
            <w:shd w:val="clear" w:color="auto" w:fill="auto"/>
          </w:tcPr>
          <w:p w:rsidR="002C78E1" w:rsidRPr="0072620E" w:rsidRDefault="00664BB4" w:rsidP="00664BB4">
            <w:pPr>
              <w:pStyle w:val="Standard1"/>
              <w:spacing w:before="240" w:line="36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78 KB</w:t>
            </w:r>
          </w:p>
        </w:tc>
        <w:tc>
          <w:tcPr>
            <w:tcW w:w="2268" w:type="dxa"/>
            <w:shd w:val="clear" w:color="auto" w:fill="auto"/>
          </w:tcPr>
          <w:p w:rsidR="002C78E1" w:rsidRPr="0072620E" w:rsidRDefault="00C078D4" w:rsidP="00EC7156">
            <w:pPr>
              <w:pStyle w:val="Standard1"/>
              <w:spacing w:before="240" w:line="360" w:lineRule="auto"/>
              <w:jc w:val="center"/>
              <w:rPr>
                <w:rFonts w:ascii="Arial" w:hAnsi="Arial"/>
                <w:bCs/>
              </w:rPr>
            </w:pPr>
            <w:hyperlink r:id="rId8" w:history="1">
              <w:r w:rsidR="00EC7156">
                <w:rPr>
                  <w:rStyle w:val="Link"/>
                  <w:rFonts w:ascii="Arial" w:hAnsi="Arial"/>
                  <w:bCs/>
                </w:rPr>
                <w:t>Download</w:t>
              </w:r>
            </w:hyperlink>
          </w:p>
        </w:tc>
      </w:tr>
      <w:tr w:rsidR="002C78E1" w:rsidRPr="0072620E">
        <w:tc>
          <w:tcPr>
            <w:tcW w:w="3686" w:type="dxa"/>
            <w:shd w:val="clear" w:color="auto" w:fill="auto"/>
          </w:tcPr>
          <w:p w:rsidR="002C78E1" w:rsidRPr="0072620E" w:rsidRDefault="002C78E1" w:rsidP="0072620E">
            <w:pPr>
              <w:pStyle w:val="Standard1"/>
              <w:spacing w:before="240" w:line="360" w:lineRule="auto"/>
              <w:jc w:val="center"/>
              <w:rPr>
                <w:rFonts w:ascii="Arial" w:hAnsi="Arial"/>
                <w:bCs/>
              </w:rPr>
            </w:pPr>
            <w:r w:rsidRPr="0072620E">
              <w:rPr>
                <w:rFonts w:ascii="Arial" w:hAnsi="Arial"/>
                <w:bCs/>
              </w:rPr>
              <w:t>Arduino Remote Control Client</w:t>
            </w:r>
          </w:p>
        </w:tc>
        <w:tc>
          <w:tcPr>
            <w:tcW w:w="2268" w:type="dxa"/>
            <w:shd w:val="clear" w:color="auto" w:fill="auto"/>
          </w:tcPr>
          <w:p w:rsidR="002C78E1" w:rsidRPr="0072620E" w:rsidRDefault="00664BB4" w:rsidP="00664BB4">
            <w:pPr>
              <w:pStyle w:val="Standard1"/>
              <w:spacing w:before="240" w:line="36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126</w:t>
            </w:r>
            <w:r w:rsidR="009E0967">
              <w:rPr>
                <w:rFonts w:ascii="Arial" w:hAnsi="Arial"/>
                <w:b/>
                <w:bCs/>
              </w:rPr>
              <w:t xml:space="preserve"> </w:t>
            </w:r>
            <w:r w:rsidRPr="00664BB4">
              <w:rPr>
                <w:rFonts w:ascii="Arial" w:hAnsi="Arial"/>
                <w:b/>
                <w:bCs/>
              </w:rPr>
              <w:t>KB</w:t>
            </w:r>
          </w:p>
        </w:tc>
        <w:tc>
          <w:tcPr>
            <w:tcW w:w="2268" w:type="dxa"/>
            <w:shd w:val="clear" w:color="auto" w:fill="auto"/>
          </w:tcPr>
          <w:p w:rsidR="002C78E1" w:rsidRPr="0072620E" w:rsidRDefault="00C078D4" w:rsidP="00EC7156">
            <w:pPr>
              <w:pStyle w:val="Standard1"/>
              <w:spacing w:before="240" w:line="360" w:lineRule="auto"/>
              <w:jc w:val="center"/>
              <w:rPr>
                <w:rFonts w:ascii="Arial" w:hAnsi="Arial"/>
                <w:bCs/>
              </w:rPr>
            </w:pPr>
            <w:hyperlink r:id="rId9" w:history="1">
              <w:r w:rsidR="00EC7156">
                <w:rPr>
                  <w:rStyle w:val="Link"/>
                  <w:rFonts w:ascii="Arial" w:hAnsi="Arial"/>
                  <w:bCs/>
                </w:rPr>
                <w:t>Download</w:t>
              </w:r>
            </w:hyperlink>
          </w:p>
        </w:tc>
      </w:tr>
      <w:tr w:rsidR="002C78E1" w:rsidRPr="0072620E">
        <w:tc>
          <w:tcPr>
            <w:tcW w:w="3686" w:type="dxa"/>
            <w:shd w:val="clear" w:color="auto" w:fill="auto"/>
          </w:tcPr>
          <w:p w:rsidR="002C78E1" w:rsidRPr="0072620E" w:rsidRDefault="00E519AC" w:rsidP="0072620E">
            <w:pPr>
              <w:pStyle w:val="Standard1"/>
              <w:spacing w:before="240" w:line="360" w:lineRule="auto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Native library</w:t>
            </w:r>
            <w:r w:rsidR="002C78E1" w:rsidRPr="0072620E">
              <w:rPr>
                <w:rFonts w:ascii="Arial" w:hAnsi="Arial"/>
                <w:bCs/>
              </w:rPr>
              <w:t xml:space="preserve"> rxtx</w:t>
            </w:r>
          </w:p>
        </w:tc>
        <w:tc>
          <w:tcPr>
            <w:tcW w:w="2268" w:type="dxa"/>
            <w:shd w:val="clear" w:color="auto" w:fill="auto"/>
          </w:tcPr>
          <w:p w:rsidR="002C78E1" w:rsidRPr="0072620E" w:rsidRDefault="00664BB4" w:rsidP="009E0967">
            <w:pPr>
              <w:pStyle w:val="Standard1"/>
              <w:spacing w:before="240" w:line="36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-</w:t>
            </w:r>
          </w:p>
        </w:tc>
        <w:bookmarkStart w:id="18" w:name="OLE_LINK5"/>
        <w:bookmarkStart w:id="19" w:name="OLE_LINK6"/>
        <w:tc>
          <w:tcPr>
            <w:tcW w:w="2268" w:type="dxa"/>
            <w:shd w:val="clear" w:color="auto" w:fill="auto"/>
          </w:tcPr>
          <w:p w:rsidR="002C78E1" w:rsidRPr="0072620E" w:rsidRDefault="00C078D4" w:rsidP="00664BB4">
            <w:pPr>
              <w:pStyle w:val="Standard1"/>
              <w:spacing w:before="240" w:line="360" w:lineRule="auto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fldChar w:fldCharType="begin"/>
            </w:r>
            <w:r w:rsidR="00664BB4">
              <w:rPr>
                <w:rFonts w:ascii="Arial" w:hAnsi="Arial"/>
                <w:bCs/>
              </w:rPr>
              <w:instrText xml:space="preserve"> HYPERLINK "http://rxtx.qbang.org/wiki/index.php/Download" </w:instrText>
            </w:r>
            <w:r>
              <w:rPr>
                <w:rFonts w:ascii="Arial" w:hAnsi="Arial"/>
                <w:bCs/>
              </w:rPr>
              <w:fldChar w:fldCharType="separate"/>
            </w:r>
            <w:r w:rsidR="00664BB4" w:rsidRPr="00664BB4">
              <w:rPr>
                <w:rStyle w:val="Link"/>
                <w:rFonts w:ascii="Arial" w:hAnsi="Arial"/>
                <w:bCs/>
              </w:rPr>
              <w:t>Downl</w:t>
            </w:r>
            <w:bookmarkEnd w:id="18"/>
            <w:bookmarkEnd w:id="19"/>
            <w:r w:rsidR="00664BB4" w:rsidRPr="00664BB4">
              <w:rPr>
                <w:rStyle w:val="Link"/>
                <w:rFonts w:ascii="Arial" w:hAnsi="Arial"/>
                <w:bCs/>
              </w:rPr>
              <w:t>oad</w:t>
            </w:r>
            <w:r>
              <w:rPr>
                <w:rFonts w:ascii="Arial" w:hAnsi="Arial"/>
                <w:bCs/>
              </w:rPr>
              <w:fldChar w:fldCharType="end"/>
            </w:r>
          </w:p>
        </w:tc>
      </w:tr>
      <w:tr w:rsidR="00037E56" w:rsidRPr="0072620E">
        <w:tc>
          <w:tcPr>
            <w:tcW w:w="3686" w:type="dxa"/>
            <w:shd w:val="clear" w:color="auto" w:fill="auto"/>
          </w:tcPr>
          <w:p w:rsidR="00037E56" w:rsidRPr="00664BB4" w:rsidRDefault="00664BB4" w:rsidP="00C63573">
            <w:pPr>
              <w:pStyle w:val="Standard1"/>
              <w:spacing w:before="240" w:line="360" w:lineRule="auto"/>
              <w:jc w:val="center"/>
              <w:rPr>
                <w:rFonts w:ascii="Arial" w:hAnsi="Arial" w:cs="Arial"/>
                <w:bCs/>
              </w:rPr>
            </w:pPr>
            <w:r w:rsidRPr="00664BB4">
              <w:rPr>
                <w:rFonts w:ascii="Arial" w:hAnsi="Arial" w:cs="Arial"/>
              </w:rPr>
              <w:t>Arduino Environment</w:t>
            </w:r>
          </w:p>
        </w:tc>
        <w:tc>
          <w:tcPr>
            <w:tcW w:w="2268" w:type="dxa"/>
            <w:shd w:val="clear" w:color="auto" w:fill="auto"/>
          </w:tcPr>
          <w:p w:rsidR="00037E56" w:rsidRPr="0072620E" w:rsidRDefault="00664BB4" w:rsidP="009E0967">
            <w:pPr>
              <w:pStyle w:val="Standard1"/>
              <w:spacing w:before="240" w:line="36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:rsidR="00037E56" w:rsidRPr="0072620E" w:rsidRDefault="00C078D4" w:rsidP="00664BB4">
            <w:pPr>
              <w:pStyle w:val="Standard1"/>
              <w:spacing w:before="240" w:line="360" w:lineRule="auto"/>
              <w:jc w:val="center"/>
              <w:rPr>
                <w:rFonts w:ascii="Arial" w:hAnsi="Arial"/>
                <w:bCs/>
              </w:rPr>
            </w:pPr>
            <w:hyperlink r:id="rId10" w:history="1">
              <w:r w:rsidR="00664BB4">
                <w:rPr>
                  <w:rStyle w:val="Link"/>
                  <w:rFonts w:ascii="Arial" w:hAnsi="Arial"/>
                  <w:bCs/>
                </w:rPr>
                <w:t>Download</w:t>
              </w:r>
            </w:hyperlink>
          </w:p>
        </w:tc>
      </w:tr>
      <w:tr w:rsidR="00C615D4" w:rsidRPr="0072620E">
        <w:tc>
          <w:tcPr>
            <w:tcW w:w="3686" w:type="dxa"/>
            <w:shd w:val="clear" w:color="auto" w:fill="auto"/>
          </w:tcPr>
          <w:p w:rsidR="00C615D4" w:rsidRPr="00664BB4" w:rsidRDefault="00C615D4" w:rsidP="00C63573">
            <w:pPr>
              <w:pStyle w:val="Standard1"/>
              <w:spacing w:before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Arduino Program</w:t>
            </w:r>
          </w:p>
        </w:tc>
        <w:tc>
          <w:tcPr>
            <w:tcW w:w="2268" w:type="dxa"/>
            <w:shd w:val="clear" w:color="auto" w:fill="auto"/>
          </w:tcPr>
          <w:p w:rsidR="00C615D4" w:rsidRDefault="00C615D4" w:rsidP="009E0967">
            <w:pPr>
              <w:pStyle w:val="Standard1"/>
              <w:spacing w:before="240" w:line="360" w:lineRule="auto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4 KB</w:t>
            </w:r>
          </w:p>
        </w:tc>
        <w:tc>
          <w:tcPr>
            <w:tcW w:w="2268" w:type="dxa"/>
            <w:shd w:val="clear" w:color="auto" w:fill="auto"/>
          </w:tcPr>
          <w:p w:rsidR="00C615D4" w:rsidRPr="00C615D4" w:rsidRDefault="00C078D4" w:rsidP="00664BB4">
            <w:pPr>
              <w:pStyle w:val="Standard1"/>
              <w:spacing w:before="240" w:line="360" w:lineRule="auto"/>
              <w:jc w:val="center"/>
              <w:rPr>
                <w:rFonts w:ascii="Arial" w:hAnsi="Arial" w:cs="Arial"/>
              </w:rPr>
            </w:pPr>
            <w:hyperlink r:id="rId11" w:history="1">
              <w:r w:rsidR="00C615D4" w:rsidRPr="00C615D4">
                <w:rPr>
                  <w:rStyle w:val="Link"/>
                  <w:rFonts w:ascii="Arial" w:hAnsi="Arial" w:cs="Arial"/>
                </w:rPr>
                <w:t>Download</w:t>
              </w:r>
            </w:hyperlink>
          </w:p>
        </w:tc>
      </w:tr>
    </w:tbl>
    <w:p w:rsidR="00AB4857" w:rsidRDefault="00AB4857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b/>
          <w:bCs/>
          <w:color w:val="000000"/>
        </w:rPr>
      </w:pPr>
    </w:p>
    <w:p w:rsidR="005D1313" w:rsidRPr="00E519AC" w:rsidRDefault="00DC3A67" w:rsidP="00E519AC">
      <w:pPr>
        <w:pStyle w:val="Textbody"/>
        <w:numPr>
          <w:ilvl w:val="0"/>
          <w:numId w:val="7"/>
          <w:numberingChange w:id="20" w:author="Alexander Schulze" w:date="2012-06-03T18:21:00Z" w:original="%1:2:0:."/>
        </w:numPr>
        <w:tabs>
          <w:tab w:val="left" w:pos="0"/>
        </w:tabs>
        <w:spacing w:before="280" w:after="0" w:line="360" w:lineRule="auto"/>
        <w:ind w:left="284" w:hanging="284"/>
        <w:jc w:val="both"/>
        <w:rPr>
          <w:rFonts w:ascii="Arial" w:hAnsi="Arial" w:cs="Arial"/>
          <w:b/>
          <w:bCs/>
          <w:color w:val="000000"/>
          <w:lang w:val="en-US"/>
        </w:rPr>
      </w:pPr>
      <w:r w:rsidRPr="00E519AC"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="00E519AC" w:rsidRPr="00E519AC">
        <w:rPr>
          <w:rFonts w:ascii="Arial" w:hAnsi="Arial" w:cs="Arial"/>
          <w:b/>
          <w:lang w:val="en-US"/>
        </w:rPr>
        <w:t>Characteristics of the installation environment</w:t>
      </w:r>
    </w:p>
    <w:p w:rsidR="009054A7" w:rsidRPr="009054A7" w:rsidRDefault="009054A7" w:rsidP="009054A7">
      <w:pPr>
        <w:pStyle w:val="Textbody"/>
        <w:tabs>
          <w:tab w:val="left" w:pos="0"/>
        </w:tabs>
        <w:spacing w:after="0" w:line="360" w:lineRule="auto"/>
        <w:ind w:left="360"/>
        <w:jc w:val="both"/>
        <w:rPr>
          <w:rFonts w:ascii="Arial" w:hAnsi="Arial" w:cs="Arial"/>
          <w:color w:val="000000"/>
          <w:lang w:val="en-US"/>
        </w:rPr>
      </w:pPr>
      <w:r w:rsidRPr="009054A7">
        <w:rPr>
          <w:rFonts w:ascii="Arial" w:hAnsi="Arial" w:cs="Arial"/>
          <w:bCs/>
          <w:color w:val="000000"/>
          <w:lang w:val="en-US"/>
        </w:rPr>
        <w:t>The application should be executed in an environment that fulfills the following requirements:</w:t>
      </w:r>
    </w:p>
    <w:p w:rsidR="009054A7" w:rsidRPr="009054A7" w:rsidRDefault="009054A7" w:rsidP="009054A7">
      <w:pPr>
        <w:pStyle w:val="Textbody"/>
        <w:numPr>
          <w:ilvl w:val="0"/>
          <w:numId w:val="3"/>
          <w:numberingChange w:id="21" w:author="Alexander Schulze" w:date="2012-06-03T18:21:00Z" w:original=""/>
        </w:numPr>
        <w:tabs>
          <w:tab w:val="left" w:pos="0"/>
        </w:tabs>
        <w:spacing w:after="0" w:line="360" w:lineRule="auto"/>
        <w:ind w:left="714" w:hanging="357"/>
        <w:jc w:val="both"/>
        <w:rPr>
          <w:rFonts w:ascii="Arial" w:hAnsi="Arial" w:cs="Arial"/>
          <w:color w:val="000000"/>
          <w:lang w:val="en-US"/>
        </w:rPr>
      </w:pPr>
      <w:bookmarkStart w:id="22" w:name="OLE_LINK14"/>
      <w:bookmarkStart w:id="23" w:name="OLE_LINK15"/>
      <w:r w:rsidRPr="009054A7">
        <w:rPr>
          <w:rFonts w:ascii="Arial" w:hAnsi="Arial" w:cs="Arial"/>
          <w:bCs/>
          <w:color w:val="000000"/>
          <w:lang w:val="en-US"/>
        </w:rPr>
        <w:t xml:space="preserve">Operating system Windows XP or </w:t>
      </w:r>
      <w:r w:rsidRPr="009054A7">
        <w:rPr>
          <w:rFonts w:ascii="Arial" w:hAnsi="Arial" w:cs="Arial"/>
          <w:lang w:val="en-US"/>
        </w:rPr>
        <w:t>higher</w:t>
      </w:r>
      <w:r w:rsidRPr="009054A7">
        <w:rPr>
          <w:rFonts w:ascii="Arial" w:hAnsi="Arial" w:cs="Arial"/>
          <w:bCs/>
          <w:color w:val="000000"/>
          <w:lang w:val="en-US"/>
        </w:rPr>
        <w:t xml:space="preserve">, GNU Linux x86/x64 or Mac </w:t>
      </w:r>
      <w:r>
        <w:rPr>
          <w:rFonts w:ascii="Arial" w:hAnsi="Arial" w:cs="Arial"/>
          <w:bCs/>
          <w:color w:val="000000"/>
          <w:lang w:val="en-US"/>
        </w:rPr>
        <w:t>OS</w:t>
      </w:r>
      <w:r w:rsidRPr="009054A7">
        <w:rPr>
          <w:rFonts w:ascii="Arial" w:hAnsi="Arial" w:cs="Arial"/>
          <w:bCs/>
          <w:color w:val="000000"/>
          <w:lang w:val="en-US"/>
        </w:rPr>
        <w:t>X.</w:t>
      </w:r>
      <w:r>
        <w:rPr>
          <w:rFonts w:ascii="Arial" w:hAnsi="Arial" w:cs="Arial"/>
          <w:bCs/>
          <w:color w:val="000000"/>
          <w:lang w:val="en-US"/>
        </w:rPr>
        <w:t xml:space="preserve"> </w:t>
      </w:r>
    </w:p>
    <w:p w:rsidR="00ED6F9B" w:rsidRPr="009054A7" w:rsidRDefault="00953E74" w:rsidP="009054A7">
      <w:pPr>
        <w:pStyle w:val="Textbody"/>
        <w:numPr>
          <w:ilvl w:val="0"/>
          <w:numId w:val="3"/>
          <w:numberingChange w:id="24" w:author="Alexander Schulze" w:date="2012-06-03T18:21:00Z" w:original=""/>
        </w:numPr>
        <w:tabs>
          <w:tab w:val="left" w:pos="0"/>
        </w:tabs>
        <w:spacing w:after="0" w:line="360" w:lineRule="auto"/>
        <w:ind w:left="714" w:hanging="357"/>
        <w:jc w:val="both"/>
        <w:rPr>
          <w:rFonts w:ascii="Arial" w:hAnsi="Arial" w:cs="Arial"/>
          <w:color w:val="000000"/>
          <w:lang w:val="en-US"/>
        </w:rPr>
      </w:pPr>
      <w:r w:rsidRPr="009054A7">
        <w:rPr>
          <w:rFonts w:ascii="Arial" w:hAnsi="Arial" w:cs="Arial"/>
          <w:bCs/>
          <w:color w:val="000000"/>
          <w:lang w:val="en-US"/>
        </w:rPr>
        <w:t xml:space="preserve">Java Runtime Environment </w:t>
      </w:r>
      <w:r w:rsidR="00ED6F9B" w:rsidRPr="009054A7">
        <w:rPr>
          <w:rFonts w:ascii="Arial" w:hAnsi="Arial" w:cs="Arial"/>
          <w:bCs/>
          <w:color w:val="000000"/>
          <w:lang w:val="en-US"/>
        </w:rPr>
        <w:t>7.</w:t>
      </w:r>
      <w:ins w:id="25" w:author="Alexander Schulze" w:date="2012-06-03T21:38:00Z">
        <w:r w:rsidR="0059037B">
          <w:rPr>
            <w:rFonts w:ascii="Arial" w:hAnsi="Arial" w:cs="Arial"/>
            <w:bCs/>
            <w:color w:val="000000"/>
            <w:lang w:val="en-US"/>
          </w:rPr>
          <w:t xml:space="preserve"> Java 1.6 not supported anymore? </w:t>
        </w:r>
        <w:proofErr w:type="spellStart"/>
        <w:r w:rsidR="0059037B">
          <w:rPr>
            <w:rFonts w:ascii="Arial" w:hAnsi="Arial" w:cs="Arial"/>
            <w:bCs/>
            <w:color w:val="000000"/>
            <w:lang w:val="en-US"/>
          </w:rPr>
          <w:t>OpenJDK</w:t>
        </w:r>
        <w:proofErr w:type="spellEnd"/>
        <w:r w:rsidR="0059037B">
          <w:rPr>
            <w:rFonts w:ascii="Arial" w:hAnsi="Arial" w:cs="Arial"/>
            <w:bCs/>
            <w:color w:val="000000"/>
            <w:lang w:val="en-US"/>
          </w:rPr>
          <w:t xml:space="preserve"> </w:t>
        </w:r>
        <w:proofErr w:type="gramStart"/>
        <w:r w:rsidR="0059037B">
          <w:rPr>
            <w:rFonts w:ascii="Arial" w:hAnsi="Arial" w:cs="Arial"/>
            <w:bCs/>
            <w:color w:val="000000"/>
            <w:lang w:val="en-US"/>
          </w:rPr>
          <w:t>7 ?</w:t>
        </w:r>
      </w:ins>
      <w:proofErr w:type="gramEnd"/>
    </w:p>
    <w:p w:rsidR="009054A7" w:rsidRDefault="009054A7" w:rsidP="009054A7">
      <w:pPr>
        <w:pStyle w:val="Textbody"/>
        <w:numPr>
          <w:ilvl w:val="0"/>
          <w:numId w:val="3"/>
          <w:numberingChange w:id="26" w:author="Alexander Schulze" w:date="2012-06-03T18:21:00Z" w:original=""/>
        </w:numPr>
        <w:tabs>
          <w:tab w:val="left" w:pos="0"/>
        </w:tabs>
        <w:spacing w:after="0" w:line="360" w:lineRule="auto"/>
        <w:ind w:left="714" w:hanging="357"/>
        <w:jc w:val="both"/>
        <w:rPr>
          <w:rFonts w:ascii="Arial" w:hAnsi="Arial" w:cs="Arial"/>
          <w:color w:val="000000"/>
          <w:lang w:val="es-ES_tradnl"/>
        </w:rPr>
      </w:pPr>
      <w:r w:rsidRPr="009054A7">
        <w:rPr>
          <w:rFonts w:ascii="Arial" w:hAnsi="Arial" w:cs="Arial"/>
          <w:color w:val="000000"/>
          <w:lang w:val="es-ES_tradnl"/>
        </w:rPr>
        <w:t xml:space="preserve">A </w:t>
      </w:r>
      <w:proofErr w:type="spellStart"/>
      <w:r w:rsidRPr="009054A7">
        <w:rPr>
          <w:rFonts w:ascii="Arial" w:hAnsi="Arial" w:cs="Arial"/>
          <w:color w:val="000000"/>
          <w:lang w:val="es-ES_tradnl"/>
        </w:rPr>
        <w:t>port</w:t>
      </w:r>
      <w:proofErr w:type="spellEnd"/>
      <w:r w:rsidRPr="009054A7">
        <w:rPr>
          <w:rFonts w:ascii="Arial" w:hAnsi="Arial" w:cs="Arial"/>
          <w:color w:val="000000"/>
          <w:lang w:val="es-ES_tradnl"/>
        </w:rPr>
        <w:t xml:space="preserve"> free USB.</w:t>
      </w:r>
    </w:p>
    <w:p w:rsidR="009054A7" w:rsidRPr="009054A7" w:rsidRDefault="009054A7" w:rsidP="009054A7">
      <w:pPr>
        <w:pStyle w:val="Textbody"/>
        <w:numPr>
          <w:ilvl w:val="0"/>
          <w:numId w:val="3"/>
          <w:numberingChange w:id="27" w:author="Alexander Schulze" w:date="2012-06-03T18:21:00Z" w:original=""/>
        </w:numPr>
        <w:tabs>
          <w:tab w:val="left" w:pos="0"/>
        </w:tabs>
        <w:spacing w:after="0" w:line="360" w:lineRule="auto"/>
        <w:ind w:left="714" w:hanging="357"/>
        <w:jc w:val="both"/>
        <w:rPr>
          <w:rFonts w:ascii="Arial" w:hAnsi="Arial" w:cs="Arial"/>
          <w:color w:val="000000"/>
          <w:lang w:val="en-US"/>
        </w:rPr>
      </w:pPr>
      <w:r w:rsidRPr="009054A7">
        <w:rPr>
          <w:rFonts w:ascii="Arial" w:hAnsi="Arial" w:cs="Arial"/>
          <w:color w:val="000000"/>
          <w:lang w:val="en-US"/>
        </w:rPr>
        <w:t>Apache</w:t>
      </w:r>
      <w:r>
        <w:rPr>
          <w:rFonts w:ascii="Arial" w:hAnsi="Arial" w:cs="Arial"/>
          <w:color w:val="000000"/>
          <w:lang w:val="en-US"/>
        </w:rPr>
        <w:t xml:space="preserve"> Web Server</w:t>
      </w:r>
      <w:r w:rsidRPr="009054A7">
        <w:rPr>
          <w:rFonts w:ascii="Arial" w:hAnsi="Arial" w:cs="Arial"/>
          <w:color w:val="000000"/>
          <w:lang w:val="en-US"/>
        </w:rPr>
        <w:t xml:space="preserve"> or similar (it is not necessary to install PHP).</w:t>
      </w:r>
    </w:p>
    <w:p w:rsidR="009054A7" w:rsidRDefault="009054A7" w:rsidP="009054A7">
      <w:pPr>
        <w:pStyle w:val="Textbody"/>
        <w:numPr>
          <w:ilvl w:val="0"/>
          <w:numId w:val="3"/>
          <w:numberingChange w:id="28" w:author="Alexander Schulze" w:date="2012-06-03T18:21:00Z" w:original=""/>
        </w:numPr>
        <w:tabs>
          <w:tab w:val="left" w:pos="0"/>
        </w:tabs>
        <w:spacing w:after="0" w:line="360" w:lineRule="auto"/>
        <w:ind w:left="714" w:hanging="357"/>
        <w:jc w:val="both"/>
        <w:rPr>
          <w:rFonts w:ascii="Arial" w:hAnsi="Arial" w:cs="Arial"/>
          <w:color w:val="000000"/>
          <w:lang w:val="en-US"/>
        </w:rPr>
      </w:pPr>
      <w:r w:rsidRPr="009054A7">
        <w:rPr>
          <w:rFonts w:ascii="Arial" w:hAnsi="Arial" w:cs="Arial"/>
          <w:color w:val="000000"/>
          <w:lang w:val="en-US"/>
        </w:rPr>
        <w:t xml:space="preserve">Native library </w:t>
      </w:r>
      <w:proofErr w:type="spellStart"/>
      <w:r w:rsidRPr="009054A7">
        <w:rPr>
          <w:rFonts w:ascii="Arial" w:hAnsi="Arial" w:cs="Arial"/>
          <w:color w:val="000000"/>
          <w:lang w:val="en-US"/>
        </w:rPr>
        <w:t>rxtx</w:t>
      </w:r>
      <w:proofErr w:type="spellEnd"/>
      <w:r w:rsidRPr="009054A7">
        <w:rPr>
          <w:rFonts w:ascii="Arial" w:hAnsi="Arial" w:cs="Arial"/>
          <w:color w:val="000000"/>
          <w:lang w:val="en-US"/>
        </w:rPr>
        <w:t xml:space="preserve"> 2.1.7 or 2.2, for the communication with the USB</w:t>
      </w:r>
      <w:r w:rsidR="00AC75BB">
        <w:rPr>
          <w:rFonts w:ascii="Arial" w:hAnsi="Arial" w:cs="Arial"/>
          <w:color w:val="000000"/>
          <w:lang w:val="en-US"/>
        </w:rPr>
        <w:t xml:space="preserve"> </w:t>
      </w:r>
      <w:r w:rsidR="00AC75BB" w:rsidRPr="009054A7">
        <w:rPr>
          <w:rFonts w:ascii="Arial" w:hAnsi="Arial" w:cs="Arial"/>
          <w:color w:val="000000"/>
          <w:lang w:val="en-US"/>
        </w:rPr>
        <w:t>port</w:t>
      </w:r>
      <w:r w:rsidRPr="009054A7">
        <w:rPr>
          <w:rFonts w:ascii="Arial" w:hAnsi="Arial" w:cs="Arial"/>
          <w:color w:val="000000"/>
          <w:lang w:val="en-US"/>
        </w:rPr>
        <w:t>.</w:t>
      </w:r>
      <w:bookmarkEnd w:id="22"/>
      <w:bookmarkEnd w:id="23"/>
    </w:p>
    <w:p w:rsidR="00AB4857" w:rsidRDefault="009054A7" w:rsidP="009054A7">
      <w:pPr>
        <w:pStyle w:val="Textbody"/>
        <w:numPr>
          <w:ilvl w:val="0"/>
          <w:numId w:val="3"/>
          <w:numberingChange w:id="29" w:author="Alexander Schulze" w:date="2012-06-03T18:21:00Z" w:original=""/>
        </w:numPr>
        <w:tabs>
          <w:tab w:val="left" w:pos="0"/>
        </w:tabs>
        <w:spacing w:after="0" w:line="360" w:lineRule="auto"/>
        <w:ind w:left="714" w:hanging="357"/>
        <w:jc w:val="both"/>
        <w:rPr>
          <w:rFonts w:ascii="Arial" w:hAnsi="Arial" w:cs="Arial"/>
          <w:color w:val="000000"/>
          <w:lang w:val="en-US"/>
        </w:rPr>
      </w:pPr>
      <w:r w:rsidRPr="009054A7">
        <w:rPr>
          <w:rFonts w:ascii="Arial" w:hAnsi="Arial" w:cs="Arial"/>
          <w:color w:val="000000"/>
          <w:lang w:val="en-US"/>
        </w:rPr>
        <w:t>The Arduino micro-controller should have housed in its memory the program with which one will work.</w:t>
      </w:r>
    </w:p>
    <w:p w:rsidR="00CD7B35" w:rsidRPr="009054A7" w:rsidRDefault="00CD7B35" w:rsidP="00CD7B35">
      <w:pPr>
        <w:pStyle w:val="Textbody"/>
        <w:tabs>
          <w:tab w:val="left" w:pos="0"/>
        </w:tabs>
        <w:spacing w:after="0" w:line="360" w:lineRule="auto"/>
        <w:ind w:left="714"/>
        <w:jc w:val="both"/>
        <w:rPr>
          <w:rFonts w:ascii="Arial" w:hAnsi="Arial" w:cs="Arial"/>
          <w:color w:val="000000"/>
          <w:lang w:val="en-US"/>
        </w:rPr>
      </w:pPr>
    </w:p>
    <w:p w:rsidR="009054A7" w:rsidRDefault="009054A7" w:rsidP="009054A7">
      <w:pPr>
        <w:pStyle w:val="Textbody"/>
        <w:numPr>
          <w:ilvl w:val="0"/>
          <w:numId w:val="7"/>
          <w:numberingChange w:id="30" w:author="Alexander Schulze" w:date="2012-06-03T18:21:00Z" w:original="%1:3:0:."/>
        </w:numPr>
        <w:tabs>
          <w:tab w:val="left" w:pos="0"/>
        </w:tabs>
        <w:spacing w:before="280" w:after="240" w:line="360" w:lineRule="auto"/>
        <w:ind w:left="284" w:hanging="284"/>
        <w:jc w:val="both"/>
        <w:rPr>
          <w:rFonts w:ascii="Arial" w:hAnsi="Arial" w:cs="Arial"/>
          <w:bCs/>
          <w:color w:val="000000"/>
        </w:rPr>
      </w:pPr>
      <w:r w:rsidRPr="00B74B2F">
        <w:rPr>
          <w:rFonts w:ascii="Arial" w:hAnsi="Arial" w:cs="Arial"/>
          <w:b/>
          <w:lang w:val="en-US"/>
        </w:rPr>
        <w:t>Installation process</w:t>
      </w:r>
      <w:r w:rsidRPr="00A81C0F">
        <w:rPr>
          <w:rFonts w:ascii="Arial" w:hAnsi="Arial" w:cs="Arial"/>
          <w:bCs/>
          <w:color w:val="000000"/>
        </w:rPr>
        <w:t xml:space="preserve"> </w:t>
      </w:r>
    </w:p>
    <w:p w:rsidR="00807ACB" w:rsidRPr="00807ACB" w:rsidRDefault="00AC75BB" w:rsidP="00807ACB">
      <w:pPr>
        <w:pStyle w:val="Textbody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Cs/>
          <w:color w:val="000000"/>
          <w:lang w:val="en-US"/>
        </w:rPr>
        <w:t>First of all you must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 copy the </w:t>
      </w:r>
      <w:ins w:id="31" w:author="Alexander Schulze" w:date="2012-06-03T21:39:00Z">
        <w:r w:rsidR="0059037B" w:rsidRPr="00807ACB">
          <w:rPr>
            <w:rFonts w:ascii="Arial" w:hAnsi="Arial" w:cs="Arial"/>
            <w:bCs/>
            <w:color w:val="000000"/>
            <w:lang w:val="en-US"/>
          </w:rPr>
          <w:t xml:space="preserve">client </w:t>
        </w:r>
      </w:ins>
      <w:r w:rsidR="00807ACB" w:rsidRPr="00807ACB">
        <w:rPr>
          <w:rFonts w:ascii="Arial" w:hAnsi="Arial" w:cs="Arial"/>
          <w:bCs/>
          <w:color w:val="000000"/>
          <w:lang w:val="en-US"/>
        </w:rPr>
        <w:t xml:space="preserve">application </w:t>
      </w:r>
      <w:del w:id="32" w:author="Alexander Schulze" w:date="2012-06-03T21:39:00Z">
        <w:r w:rsidR="00807ACB" w:rsidRPr="00807ACB" w:rsidDel="0059037B">
          <w:rPr>
            <w:rFonts w:ascii="Arial" w:hAnsi="Arial" w:cs="Arial"/>
            <w:bCs/>
            <w:color w:val="000000"/>
            <w:lang w:val="en-US"/>
          </w:rPr>
          <w:delText>client toward</w:delText>
        </w:r>
      </w:del>
      <w:ins w:id="33" w:author="Alexander Schulze" w:date="2012-06-03T21:39:00Z">
        <w:r w:rsidR="0059037B">
          <w:rPr>
            <w:rFonts w:ascii="Arial" w:hAnsi="Arial" w:cs="Arial"/>
            <w:bCs/>
            <w:color w:val="000000"/>
            <w:lang w:val="en-US"/>
          </w:rPr>
          <w:t>into</w:t>
        </w:r>
      </w:ins>
      <w:r w:rsidR="00807ACB" w:rsidRPr="00807ACB">
        <w:rPr>
          <w:rFonts w:ascii="Arial" w:hAnsi="Arial" w:cs="Arial"/>
          <w:bCs/>
          <w:color w:val="000000"/>
          <w:lang w:val="en-US"/>
        </w:rPr>
        <w:t xml:space="preserve"> the </w:t>
      </w:r>
      <w:ins w:id="34" w:author="Alexander Schulze" w:date="2012-06-03T21:39:00Z">
        <w:r w:rsidR="0059037B" w:rsidRPr="00807ACB">
          <w:rPr>
            <w:rFonts w:ascii="Arial" w:hAnsi="Arial" w:cs="Arial"/>
            <w:bCs/>
            <w:color w:val="000000"/>
            <w:lang w:val="en-US"/>
          </w:rPr>
          <w:t xml:space="preserve">root </w:t>
        </w:r>
      </w:ins>
      <w:r w:rsidR="00807ACB" w:rsidRPr="00807ACB">
        <w:rPr>
          <w:rFonts w:ascii="Arial" w:hAnsi="Arial" w:cs="Arial"/>
          <w:bCs/>
          <w:color w:val="000000"/>
          <w:lang w:val="en-US"/>
        </w:rPr>
        <w:t xml:space="preserve">directory </w:t>
      </w:r>
      <w:del w:id="35" w:author="Alexander Schulze" w:date="2012-06-03T21:39:00Z">
        <w:r w:rsidR="00807ACB" w:rsidRPr="00807ACB" w:rsidDel="0059037B">
          <w:rPr>
            <w:rFonts w:ascii="Arial" w:hAnsi="Arial" w:cs="Arial"/>
            <w:bCs/>
            <w:color w:val="000000"/>
            <w:lang w:val="en-US"/>
          </w:rPr>
          <w:delText xml:space="preserve">root </w:delText>
        </w:r>
      </w:del>
      <w:r w:rsidR="00807ACB" w:rsidRPr="00807ACB">
        <w:rPr>
          <w:rFonts w:ascii="Arial" w:hAnsi="Arial" w:cs="Arial"/>
          <w:bCs/>
          <w:color w:val="000000"/>
          <w:lang w:val="en-US"/>
        </w:rPr>
        <w:t>of the web</w:t>
      </w:r>
      <w:r>
        <w:rPr>
          <w:rFonts w:ascii="Arial" w:hAnsi="Arial" w:cs="Arial"/>
          <w:bCs/>
          <w:color w:val="000000"/>
          <w:lang w:val="en-US"/>
        </w:rPr>
        <w:t xml:space="preserve"> server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. This is necessary because </w:t>
      </w:r>
      <w:del w:id="36" w:author="Alexander Schulze" w:date="2012-06-03T21:56:00Z">
        <w:r w:rsidR="00807ACB" w:rsidRPr="00807ACB" w:rsidDel="0004145B">
          <w:rPr>
            <w:rFonts w:ascii="Arial" w:hAnsi="Arial" w:cs="Arial"/>
            <w:bCs/>
            <w:color w:val="000000"/>
            <w:lang w:val="en-US"/>
          </w:rPr>
          <w:delText>the used version of jWebSocket</w:delText>
        </w:r>
        <w:r w:rsidDel="0004145B">
          <w:rPr>
            <w:rFonts w:ascii="Arial" w:hAnsi="Arial" w:cs="Arial"/>
            <w:bCs/>
            <w:color w:val="000000"/>
            <w:lang w:val="en-US"/>
          </w:rPr>
          <w:delText xml:space="preserve"> </w:delText>
        </w:r>
        <w:r w:rsidR="00807ACB" w:rsidRPr="00807ACB" w:rsidDel="0004145B">
          <w:rPr>
            <w:rFonts w:ascii="Arial" w:hAnsi="Arial" w:cs="Arial"/>
            <w:bCs/>
            <w:color w:val="000000"/>
            <w:lang w:val="en-US"/>
          </w:rPr>
          <w:delText xml:space="preserve">needs that the client </w:delText>
        </w:r>
        <w:r w:rsidDel="0004145B">
          <w:rPr>
            <w:rFonts w:ascii="Arial" w:hAnsi="Arial" w:cs="Arial"/>
            <w:bCs/>
            <w:color w:val="000000"/>
            <w:lang w:val="en-US"/>
          </w:rPr>
          <w:delText>stays</w:delText>
        </w:r>
        <w:r w:rsidR="00807ACB" w:rsidRPr="00807ACB" w:rsidDel="0004145B">
          <w:rPr>
            <w:rFonts w:ascii="Arial" w:hAnsi="Arial" w:cs="Arial"/>
            <w:bCs/>
            <w:color w:val="000000"/>
            <w:lang w:val="en-US"/>
          </w:rPr>
          <w:delText xml:space="preserve"> under a </w:delText>
        </w:r>
        <w:r w:rsidRPr="00807ACB" w:rsidDel="0004145B">
          <w:rPr>
            <w:rFonts w:ascii="Arial" w:hAnsi="Arial" w:cs="Arial"/>
            <w:bCs/>
            <w:color w:val="000000"/>
            <w:lang w:val="en-US"/>
          </w:rPr>
          <w:delText xml:space="preserve">web </w:delText>
        </w:r>
        <w:r w:rsidR="00807ACB" w:rsidRPr="00807ACB" w:rsidDel="0004145B">
          <w:rPr>
            <w:rFonts w:ascii="Arial" w:hAnsi="Arial" w:cs="Arial"/>
            <w:bCs/>
            <w:color w:val="000000"/>
            <w:lang w:val="en-US"/>
          </w:rPr>
          <w:delText>address</w:delText>
        </w:r>
      </w:del>
      <w:ins w:id="37" w:author="Alexander Schulze" w:date="2012-06-03T21:56:00Z">
        <w:r w:rsidR="0004145B">
          <w:rPr>
            <w:rFonts w:ascii="Arial" w:hAnsi="Arial" w:cs="Arial"/>
            <w:bCs/>
            <w:color w:val="000000"/>
            <w:lang w:val="en-US"/>
          </w:rPr>
          <w:t xml:space="preserve">some browsers require </w:t>
        </w:r>
        <w:proofErr w:type="gramStart"/>
        <w:r w:rsidR="0004145B">
          <w:rPr>
            <w:rFonts w:ascii="Arial" w:hAnsi="Arial" w:cs="Arial"/>
            <w:bCs/>
            <w:color w:val="000000"/>
            <w:lang w:val="en-US"/>
          </w:rPr>
          <w:t>a</w:t>
        </w:r>
        <w:proofErr w:type="gramEnd"/>
        <w:r w:rsidR="0004145B">
          <w:rPr>
            <w:rFonts w:ascii="Arial" w:hAnsi="Arial" w:cs="Arial"/>
            <w:bCs/>
            <w:color w:val="000000"/>
            <w:lang w:val="en-US"/>
          </w:rPr>
          <w:t xml:space="preserve"> http:// site and cannot establish a </w:t>
        </w:r>
        <w:proofErr w:type="spellStart"/>
        <w:r w:rsidR="0004145B">
          <w:rPr>
            <w:rFonts w:ascii="Arial" w:hAnsi="Arial" w:cs="Arial"/>
            <w:bCs/>
            <w:color w:val="000000"/>
            <w:lang w:val="en-US"/>
          </w:rPr>
          <w:t>websocket</w:t>
        </w:r>
        <w:proofErr w:type="spellEnd"/>
        <w:r w:rsidR="0004145B">
          <w:rPr>
            <w:rFonts w:ascii="Arial" w:hAnsi="Arial" w:cs="Arial"/>
            <w:bCs/>
            <w:color w:val="000000"/>
            <w:lang w:val="en-US"/>
          </w:rPr>
          <w:t xml:space="preserve"> connection, when the site is started using the file:// protocol</w:t>
        </w:r>
      </w:ins>
      <w:ins w:id="38" w:author="Alexander Schulze" w:date="2012-06-03T21:57:00Z">
        <w:r w:rsidR="0004145B">
          <w:rPr>
            <w:rFonts w:ascii="Arial" w:hAnsi="Arial" w:cs="Arial"/>
            <w:bCs/>
            <w:color w:val="000000"/>
            <w:lang w:val="en-US"/>
          </w:rPr>
          <w:t>. For development purposes</w:t>
        </w:r>
      </w:ins>
      <w:del w:id="39" w:author="Alexander Schulze" w:date="2012-06-03T21:57:00Z">
        <w:r w:rsidR="00807ACB" w:rsidRPr="00807ACB" w:rsidDel="0004145B">
          <w:rPr>
            <w:rFonts w:ascii="Arial" w:hAnsi="Arial" w:cs="Arial"/>
            <w:bCs/>
            <w:color w:val="000000"/>
            <w:lang w:val="en-US"/>
          </w:rPr>
          <w:delText>,</w:delText>
        </w:r>
      </w:del>
      <w:r w:rsidR="00807ACB" w:rsidRPr="00807ACB">
        <w:rPr>
          <w:rFonts w:ascii="Arial" w:hAnsi="Arial" w:cs="Arial"/>
          <w:bCs/>
          <w:color w:val="000000"/>
          <w:lang w:val="en-US"/>
        </w:rPr>
        <w:t xml:space="preserve"> </w:t>
      </w:r>
      <w:del w:id="40" w:author="Alexander Schulze" w:date="2012-06-03T21:57:00Z">
        <w:r w:rsidR="00807ACB" w:rsidRPr="00807ACB" w:rsidDel="0004145B">
          <w:rPr>
            <w:rFonts w:ascii="Arial" w:hAnsi="Arial" w:cs="Arial"/>
            <w:bCs/>
            <w:color w:val="000000"/>
            <w:lang w:val="en-US"/>
          </w:rPr>
          <w:delText xml:space="preserve">since </w:delText>
        </w:r>
        <w:r w:rsidDel="0004145B">
          <w:rPr>
            <w:rFonts w:ascii="Arial" w:hAnsi="Arial" w:cs="Arial"/>
            <w:bCs/>
            <w:color w:val="000000"/>
            <w:lang w:val="en-US"/>
          </w:rPr>
          <w:delText>it is</w:delText>
        </w:r>
        <w:r w:rsidR="00807ACB" w:rsidRPr="00807ACB" w:rsidDel="0004145B">
          <w:rPr>
            <w:rFonts w:ascii="Arial" w:hAnsi="Arial" w:cs="Arial"/>
            <w:bCs/>
            <w:color w:val="000000"/>
            <w:lang w:val="en-US"/>
          </w:rPr>
          <w:delText xml:space="preserve"> validated by defect, </w:delText>
        </w:r>
      </w:del>
      <w:r w:rsidR="00807ACB" w:rsidRPr="00807ACB">
        <w:rPr>
          <w:rFonts w:ascii="Arial" w:hAnsi="Arial" w:cs="Arial"/>
          <w:bCs/>
          <w:color w:val="000000"/>
          <w:lang w:val="en-US"/>
        </w:rPr>
        <w:t xml:space="preserve">in the configuration of the </w:t>
      </w:r>
      <w:r>
        <w:rPr>
          <w:rFonts w:ascii="Arial" w:hAnsi="Arial" w:cs="Arial"/>
          <w:bCs/>
          <w:color w:val="000000"/>
          <w:lang w:val="en-US"/>
        </w:rPr>
        <w:t>server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 the application </w:t>
      </w:r>
      <w:r w:rsidR="00BC3BE4" w:rsidRPr="00807ACB">
        <w:rPr>
          <w:rFonts w:ascii="Arial" w:hAnsi="Arial" w:cs="Arial"/>
          <w:bCs/>
          <w:color w:val="000000"/>
          <w:lang w:val="en-US"/>
        </w:rPr>
        <w:t xml:space="preserve">client </w:t>
      </w:r>
      <w:ins w:id="41" w:author="Alexander Schulze" w:date="2012-06-03T21:57:00Z">
        <w:r w:rsidR="0004145B">
          <w:rPr>
            <w:rFonts w:ascii="Arial" w:hAnsi="Arial" w:cs="Arial"/>
            <w:bCs/>
            <w:color w:val="000000"/>
            <w:lang w:val="en-US"/>
          </w:rPr>
          <w:t>e.g. can</w:t>
        </w:r>
      </w:ins>
      <w:del w:id="42" w:author="Alexander Schulze" w:date="2012-06-03T21:57:00Z">
        <w:r w:rsidR="00BC3BE4" w:rsidDel="0004145B">
          <w:rPr>
            <w:rFonts w:ascii="Arial" w:hAnsi="Arial" w:cs="Arial"/>
            <w:bCs/>
            <w:color w:val="000000"/>
            <w:lang w:val="en-US"/>
          </w:rPr>
          <w:delText>must</w:delText>
        </w:r>
      </w:del>
      <w:r>
        <w:rPr>
          <w:rFonts w:ascii="Arial" w:hAnsi="Arial" w:cs="Arial"/>
          <w:bCs/>
          <w:color w:val="000000"/>
          <w:lang w:val="en-US"/>
        </w:rPr>
        <w:t xml:space="preserve"> be </w:t>
      </w:r>
      <w:r w:rsidR="00807ACB" w:rsidRPr="00807ACB">
        <w:rPr>
          <w:rFonts w:ascii="Arial" w:hAnsi="Arial" w:cs="Arial"/>
          <w:bCs/>
          <w:color w:val="000000"/>
          <w:lang w:val="en-US"/>
        </w:rPr>
        <w:t>under</w:t>
      </w:r>
      <w:r>
        <w:rPr>
          <w:rFonts w:ascii="Arial" w:hAnsi="Arial" w:cs="Arial"/>
          <w:bCs/>
          <w:color w:val="000000"/>
          <w:lang w:val="en-US"/>
        </w:rPr>
        <w:t xml:space="preserve"> the </w:t>
      </w:r>
      <w:r w:rsidR="00807ACB" w:rsidRPr="00807ACB">
        <w:rPr>
          <w:rFonts w:ascii="Arial" w:hAnsi="Arial" w:cs="Arial"/>
          <w:bCs/>
          <w:color w:val="000000"/>
          <w:lang w:val="en-US"/>
        </w:rPr>
        <w:t>URL: http://localhost.</w:t>
      </w:r>
    </w:p>
    <w:p w:rsidR="00807ACB" w:rsidRDefault="00AC75BB" w:rsidP="00807ACB">
      <w:pPr>
        <w:pStyle w:val="Textbody"/>
        <w:tabs>
          <w:tab w:val="left" w:pos="0"/>
        </w:tabs>
        <w:spacing w:after="0" w:line="360" w:lineRule="auto"/>
        <w:jc w:val="both"/>
        <w:rPr>
          <w:ins w:id="43" w:author="Alexander Schulze" w:date="2012-06-03T21:58:00Z"/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Cs/>
          <w:color w:val="000000"/>
          <w:lang w:val="en-US"/>
        </w:rPr>
        <w:t>Then you proceed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 to indicate to the virtual machine of Java </w:t>
      </w:r>
      <w:r>
        <w:rPr>
          <w:rFonts w:ascii="Arial" w:hAnsi="Arial" w:cs="Arial"/>
          <w:bCs/>
          <w:color w:val="000000"/>
          <w:lang w:val="en-US"/>
        </w:rPr>
        <w:t>the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 files </w:t>
      </w:r>
      <w:r>
        <w:rPr>
          <w:rFonts w:ascii="Arial" w:hAnsi="Arial" w:cs="Arial"/>
          <w:bCs/>
          <w:color w:val="000000"/>
          <w:lang w:val="en-US"/>
        </w:rPr>
        <w:t xml:space="preserve">that it 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should use so that the application can manage the port, </w:t>
      </w:r>
      <w:r>
        <w:rPr>
          <w:rFonts w:ascii="Arial" w:hAnsi="Arial" w:cs="Arial"/>
          <w:bCs/>
          <w:color w:val="000000"/>
          <w:lang w:val="en-US"/>
        </w:rPr>
        <w:t>to accomplish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 </w:t>
      </w:r>
      <w:r>
        <w:rPr>
          <w:rFonts w:ascii="Arial" w:hAnsi="Arial" w:cs="Arial"/>
          <w:bCs/>
          <w:color w:val="000000"/>
          <w:lang w:val="en-US"/>
        </w:rPr>
        <w:t>that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 </w:t>
      </w:r>
      <w:r>
        <w:rPr>
          <w:rFonts w:ascii="Arial" w:hAnsi="Arial" w:cs="Arial"/>
          <w:bCs/>
          <w:color w:val="000000"/>
          <w:lang w:val="en-US"/>
        </w:rPr>
        <w:t>you must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 copy the files of the native </w:t>
      </w:r>
      <w:r>
        <w:rPr>
          <w:rFonts w:ascii="Arial" w:hAnsi="Arial" w:cs="Arial"/>
          <w:bCs/>
          <w:color w:val="000000"/>
          <w:lang w:val="en-US"/>
        </w:rPr>
        <w:t>libraries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 </w:t>
      </w:r>
      <w:r>
        <w:rPr>
          <w:rFonts w:ascii="Arial" w:hAnsi="Arial" w:cs="Arial"/>
          <w:bCs/>
          <w:color w:val="000000"/>
          <w:lang w:val="en-US"/>
        </w:rPr>
        <w:t>for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 </w:t>
      </w:r>
      <w:r>
        <w:rPr>
          <w:rFonts w:ascii="Arial" w:hAnsi="Arial" w:cs="Arial"/>
          <w:bCs/>
          <w:color w:val="000000"/>
          <w:lang w:val="en-US"/>
        </w:rPr>
        <w:t xml:space="preserve">the serial port 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control </w:t>
      </w:r>
      <w:r>
        <w:rPr>
          <w:rFonts w:ascii="Arial" w:hAnsi="Arial" w:cs="Arial"/>
          <w:bCs/>
          <w:color w:val="000000"/>
          <w:lang w:val="en-US"/>
        </w:rPr>
        <w:t>in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 the </w:t>
      </w:r>
      <w:r>
        <w:rPr>
          <w:rFonts w:ascii="Arial" w:hAnsi="Arial" w:cs="Arial"/>
          <w:bCs/>
          <w:color w:val="000000"/>
          <w:lang w:val="en-US"/>
        </w:rPr>
        <w:t>binary folder o</w:t>
      </w:r>
      <w:r w:rsidR="00807ACB" w:rsidRPr="00807ACB">
        <w:rPr>
          <w:rFonts w:ascii="Arial" w:hAnsi="Arial" w:cs="Arial"/>
          <w:bCs/>
          <w:color w:val="000000"/>
          <w:lang w:val="en-US"/>
        </w:rPr>
        <w:t>f JRE (Java Runtime Environment):</w:t>
      </w:r>
      <w:ins w:id="44" w:author="Alexander Schulze" w:date="2012-06-03T21:58:00Z">
        <w:r w:rsidR="0004770C">
          <w:rPr>
            <w:rFonts w:ascii="Arial" w:hAnsi="Arial" w:cs="Arial"/>
            <w:bCs/>
            <w:color w:val="000000"/>
            <w:lang w:val="en-US"/>
          </w:rPr>
          <w:t xml:space="preserve"> No good English!</w:t>
        </w:r>
      </w:ins>
    </w:p>
    <w:p w:rsidR="0004770C" w:rsidRDefault="0004770C" w:rsidP="00807ACB">
      <w:pPr>
        <w:pStyle w:val="Textbody"/>
        <w:numPr>
          <w:ins w:id="45" w:author="Alexander Schulze" w:date="2012-06-03T21:58:00Z"/>
        </w:numPr>
        <w:tabs>
          <w:tab w:val="left" w:pos="0"/>
        </w:tabs>
        <w:spacing w:after="0" w:line="360" w:lineRule="auto"/>
        <w:jc w:val="both"/>
        <w:rPr>
          <w:rFonts w:ascii="Arial" w:hAnsi="Arial" w:cs="Arial"/>
          <w:bCs/>
          <w:color w:val="000000"/>
          <w:lang w:val="en-US"/>
        </w:rPr>
      </w:pPr>
      <w:ins w:id="46" w:author="Alexander Schulze" w:date="2012-06-03T21:58:00Z">
        <w:r>
          <w:rPr>
            <w:rFonts w:ascii="Arial" w:hAnsi="Arial" w:cs="Arial"/>
            <w:bCs/>
            <w:color w:val="000000"/>
            <w:lang w:val="en-US"/>
          </w:rPr>
          <w:t xml:space="preserve">To allow the </w:t>
        </w:r>
        <w:proofErr w:type="spellStart"/>
        <w:r>
          <w:rPr>
            <w:rFonts w:ascii="Arial" w:hAnsi="Arial" w:cs="Arial"/>
            <w:bCs/>
            <w:color w:val="000000"/>
            <w:lang w:val="en-US"/>
          </w:rPr>
          <w:t>jWebSocketArduinoPlugIn</w:t>
        </w:r>
        <w:proofErr w:type="spellEnd"/>
        <w:r>
          <w:rPr>
            <w:rFonts w:ascii="Arial" w:hAnsi="Arial" w:cs="Arial"/>
            <w:bCs/>
            <w:color w:val="000000"/>
            <w:lang w:val="en-US"/>
          </w:rPr>
          <w:t xml:space="preserve"> to communicate with the </w:t>
        </w:r>
        <w:proofErr w:type="spellStart"/>
        <w:r>
          <w:rPr>
            <w:rFonts w:ascii="Arial" w:hAnsi="Arial" w:cs="Arial"/>
            <w:bCs/>
            <w:color w:val="000000"/>
            <w:lang w:val="en-US"/>
          </w:rPr>
          <w:t>Arduino</w:t>
        </w:r>
        <w:proofErr w:type="spellEnd"/>
        <w:r>
          <w:rPr>
            <w:rFonts w:ascii="Arial" w:hAnsi="Arial" w:cs="Arial"/>
            <w:bCs/>
            <w:color w:val="000000"/>
            <w:lang w:val="en-US"/>
          </w:rPr>
          <w:t xml:space="preserve"> Hardware </w:t>
        </w:r>
      </w:ins>
      <w:ins w:id="47" w:author="Alexander Schulze" w:date="2012-06-03T22:00:00Z">
        <w:r>
          <w:rPr>
            <w:rFonts w:ascii="Arial" w:hAnsi="Arial" w:cs="Arial"/>
            <w:bCs/>
            <w:color w:val="000000"/>
            <w:lang w:val="en-US"/>
          </w:rPr>
          <w:t xml:space="preserve">you </w:t>
        </w:r>
      </w:ins>
      <w:ins w:id="48" w:author="Alexander Schulze" w:date="2012-06-03T21:58:00Z">
        <w:r>
          <w:rPr>
            <w:rFonts w:ascii="Arial" w:hAnsi="Arial" w:cs="Arial"/>
            <w:bCs/>
            <w:color w:val="000000"/>
            <w:lang w:val="en-US"/>
          </w:rPr>
          <w:t xml:space="preserve">need to install the </w:t>
        </w:r>
      </w:ins>
      <w:ins w:id="49" w:author="Alexander Schulze" w:date="2012-06-03T21:59:00Z">
        <w:r>
          <w:rPr>
            <w:rFonts w:ascii="Arial" w:hAnsi="Arial" w:cs="Arial"/>
            <w:bCs/>
            <w:color w:val="000000"/>
            <w:lang w:val="en-US"/>
          </w:rPr>
          <w:t xml:space="preserve">native </w:t>
        </w:r>
      </w:ins>
      <w:proofErr w:type="spellStart"/>
      <w:ins w:id="50" w:author="Alexander Schulze" w:date="2012-06-03T21:58:00Z">
        <w:r>
          <w:rPr>
            <w:rFonts w:ascii="Arial" w:hAnsi="Arial" w:cs="Arial"/>
            <w:bCs/>
            <w:color w:val="000000"/>
            <w:lang w:val="en-US"/>
          </w:rPr>
          <w:t>rxtx</w:t>
        </w:r>
      </w:ins>
      <w:proofErr w:type="spellEnd"/>
      <w:ins w:id="51" w:author="Alexander Schulze" w:date="2012-06-03T21:59:00Z">
        <w:r>
          <w:rPr>
            <w:rFonts w:ascii="Arial" w:hAnsi="Arial" w:cs="Arial"/>
            <w:bCs/>
            <w:color w:val="000000"/>
            <w:lang w:val="en-US"/>
          </w:rPr>
          <w:t xml:space="preserve"> library.</w:t>
        </w:r>
      </w:ins>
      <w:ins w:id="52" w:author="Alexander Schulze" w:date="2012-06-03T22:00:00Z">
        <w:r w:rsidR="003B1787">
          <w:rPr>
            <w:rFonts w:ascii="Arial" w:hAnsi="Arial" w:cs="Arial"/>
            <w:bCs/>
            <w:color w:val="000000"/>
            <w:lang w:val="en-US"/>
          </w:rPr>
          <w:t xml:space="preserve"> This allows the plug-in to communicate via a serial </w:t>
        </w:r>
        <w:proofErr w:type="gramStart"/>
        <w:r w:rsidR="003B1787">
          <w:rPr>
            <w:rFonts w:ascii="Arial" w:hAnsi="Arial" w:cs="Arial"/>
            <w:bCs/>
            <w:color w:val="000000"/>
            <w:lang w:val="en-US"/>
          </w:rPr>
          <w:t>port which</w:t>
        </w:r>
        <w:proofErr w:type="gramEnd"/>
        <w:r w:rsidR="003B1787">
          <w:rPr>
            <w:rFonts w:ascii="Arial" w:hAnsi="Arial" w:cs="Arial"/>
            <w:bCs/>
            <w:color w:val="000000"/>
            <w:lang w:val="en-US"/>
          </w:rPr>
          <w:t xml:space="preserve"> is mapped to the USB</w:t>
        </w:r>
      </w:ins>
      <w:ins w:id="53" w:author="Alexander Schulze" w:date="2012-06-03T22:01:00Z">
        <w:r w:rsidR="003B1787">
          <w:rPr>
            <w:rFonts w:ascii="Arial" w:hAnsi="Arial" w:cs="Arial"/>
            <w:bCs/>
            <w:color w:val="000000"/>
            <w:lang w:val="en-US"/>
          </w:rPr>
          <w:t xml:space="preserve"> port for </w:t>
        </w:r>
        <w:proofErr w:type="spellStart"/>
        <w:r w:rsidR="003B1787">
          <w:rPr>
            <w:rFonts w:ascii="Arial" w:hAnsi="Arial" w:cs="Arial"/>
            <w:bCs/>
            <w:color w:val="000000"/>
            <w:lang w:val="en-US"/>
          </w:rPr>
          <w:t>Arduino</w:t>
        </w:r>
        <w:proofErr w:type="spellEnd"/>
        <w:r w:rsidR="003B1787">
          <w:rPr>
            <w:rFonts w:ascii="Arial" w:hAnsi="Arial" w:cs="Arial"/>
            <w:bCs/>
            <w:color w:val="000000"/>
            <w:lang w:val="en-US"/>
          </w:rPr>
          <w:t>.</w:t>
        </w:r>
        <w:r w:rsidR="003B1787" w:rsidRPr="003B1787">
          <w:rPr>
            <w:rFonts w:ascii="Arial" w:hAnsi="Arial" w:cs="Arial"/>
            <w:bCs/>
            <w:color w:val="000000"/>
            <w:lang w:val="en-US"/>
          </w:rPr>
          <w:t xml:space="preserve"> </w:t>
        </w:r>
        <w:r w:rsidR="003B1787">
          <w:rPr>
            <w:rFonts w:ascii="Arial" w:hAnsi="Arial" w:cs="Arial"/>
            <w:bCs/>
            <w:color w:val="000000"/>
            <w:lang w:val="en-US"/>
          </w:rPr>
          <w:t>You must</w:t>
        </w:r>
        <w:r w:rsidR="003B1787" w:rsidRPr="00807ACB">
          <w:rPr>
            <w:rFonts w:ascii="Arial" w:hAnsi="Arial" w:cs="Arial"/>
            <w:bCs/>
            <w:color w:val="000000"/>
            <w:lang w:val="en-US"/>
          </w:rPr>
          <w:t xml:space="preserve"> copy the files of the native </w:t>
        </w:r>
        <w:r w:rsidR="003B1787">
          <w:rPr>
            <w:rFonts w:ascii="Arial" w:hAnsi="Arial" w:cs="Arial"/>
            <w:bCs/>
            <w:color w:val="000000"/>
            <w:lang w:val="en-US"/>
          </w:rPr>
          <w:t>libraries</w:t>
        </w:r>
        <w:r w:rsidR="003B1787" w:rsidRPr="00807ACB">
          <w:rPr>
            <w:rFonts w:ascii="Arial" w:hAnsi="Arial" w:cs="Arial"/>
            <w:bCs/>
            <w:color w:val="000000"/>
            <w:lang w:val="en-US"/>
          </w:rPr>
          <w:t xml:space="preserve"> </w:t>
        </w:r>
        <w:r w:rsidR="003B1787">
          <w:rPr>
            <w:rFonts w:ascii="Arial" w:hAnsi="Arial" w:cs="Arial"/>
            <w:bCs/>
            <w:color w:val="000000"/>
            <w:lang w:val="en-US"/>
          </w:rPr>
          <w:t>for</w:t>
        </w:r>
        <w:r w:rsidR="003B1787" w:rsidRPr="00807ACB">
          <w:rPr>
            <w:rFonts w:ascii="Arial" w:hAnsi="Arial" w:cs="Arial"/>
            <w:bCs/>
            <w:color w:val="000000"/>
            <w:lang w:val="en-US"/>
          </w:rPr>
          <w:t xml:space="preserve"> </w:t>
        </w:r>
        <w:r w:rsidR="003B1787">
          <w:rPr>
            <w:rFonts w:ascii="Arial" w:hAnsi="Arial" w:cs="Arial"/>
            <w:bCs/>
            <w:color w:val="000000"/>
            <w:lang w:val="en-US"/>
          </w:rPr>
          <w:t xml:space="preserve">the serial port </w:t>
        </w:r>
        <w:r w:rsidR="003B1787" w:rsidRPr="00807ACB">
          <w:rPr>
            <w:rFonts w:ascii="Arial" w:hAnsi="Arial" w:cs="Arial"/>
            <w:bCs/>
            <w:color w:val="000000"/>
            <w:lang w:val="en-US"/>
          </w:rPr>
          <w:t xml:space="preserve">control </w:t>
        </w:r>
        <w:r w:rsidR="003B1787">
          <w:rPr>
            <w:rFonts w:ascii="Arial" w:hAnsi="Arial" w:cs="Arial"/>
            <w:bCs/>
            <w:color w:val="000000"/>
            <w:lang w:val="en-US"/>
          </w:rPr>
          <w:t>in</w:t>
        </w:r>
        <w:r w:rsidR="003B1787" w:rsidRPr="00807ACB">
          <w:rPr>
            <w:rFonts w:ascii="Arial" w:hAnsi="Arial" w:cs="Arial"/>
            <w:bCs/>
            <w:color w:val="000000"/>
            <w:lang w:val="en-US"/>
          </w:rPr>
          <w:t xml:space="preserve"> the </w:t>
        </w:r>
        <w:r w:rsidR="003B1787">
          <w:rPr>
            <w:rFonts w:ascii="Arial" w:hAnsi="Arial" w:cs="Arial"/>
            <w:bCs/>
            <w:color w:val="000000"/>
            <w:lang w:val="en-US"/>
          </w:rPr>
          <w:t>binary folder o</w:t>
        </w:r>
        <w:r w:rsidR="003B1787" w:rsidRPr="00807ACB">
          <w:rPr>
            <w:rFonts w:ascii="Arial" w:hAnsi="Arial" w:cs="Arial"/>
            <w:bCs/>
            <w:color w:val="000000"/>
            <w:lang w:val="en-US"/>
          </w:rPr>
          <w:t>f JRE (Java Runtime Environment)</w:t>
        </w:r>
        <w:r w:rsidR="003B1787">
          <w:rPr>
            <w:rFonts w:ascii="Arial" w:hAnsi="Arial" w:cs="Arial"/>
            <w:bCs/>
            <w:color w:val="000000"/>
            <w:lang w:val="en-US"/>
          </w:rPr>
          <w:t xml:space="preserve"> as follows:</w:t>
        </w:r>
      </w:ins>
    </w:p>
    <w:p w:rsidR="00807ACB" w:rsidRPr="00807ACB" w:rsidRDefault="00807ACB" w:rsidP="00FC256E">
      <w:pPr>
        <w:pStyle w:val="Textbody"/>
        <w:numPr>
          <w:ilvl w:val="0"/>
          <w:numId w:val="11"/>
          <w:numberingChange w:id="54" w:author="Alexander Schulze" w:date="2012-06-03T18:21:00Z" w:original=""/>
        </w:numPr>
        <w:tabs>
          <w:tab w:val="left" w:pos="0"/>
        </w:tabs>
        <w:spacing w:after="0" w:line="360" w:lineRule="auto"/>
        <w:ind w:left="714" w:hanging="357"/>
        <w:jc w:val="both"/>
        <w:rPr>
          <w:rFonts w:ascii="Arial" w:hAnsi="Arial" w:cs="Arial"/>
          <w:bCs/>
          <w:color w:val="000000"/>
          <w:lang w:val="en-US"/>
        </w:rPr>
      </w:pPr>
      <w:r w:rsidRPr="00807ACB">
        <w:rPr>
          <w:rFonts w:ascii="Arial" w:hAnsi="Arial" w:cs="Arial"/>
          <w:bCs/>
          <w:color w:val="000000"/>
          <w:lang w:val="en-US"/>
        </w:rPr>
        <w:t xml:space="preserve">Windows: </w:t>
      </w:r>
      <w:r w:rsidR="00AC75BB">
        <w:rPr>
          <w:rFonts w:ascii="Arial" w:hAnsi="Arial" w:cs="Arial"/>
          <w:bCs/>
          <w:color w:val="000000"/>
          <w:lang w:val="en-US"/>
        </w:rPr>
        <w:t>Copy</w:t>
      </w:r>
      <w:r w:rsidRPr="00807ACB">
        <w:rPr>
          <w:rFonts w:ascii="Arial" w:hAnsi="Arial" w:cs="Arial"/>
          <w:bCs/>
          <w:color w:val="000000"/>
          <w:lang w:val="en-US"/>
        </w:rPr>
        <w:t xml:space="preserve"> the files rxtxParallel.dll and rxtxSerial.dll in the location C:</w:t>
      </w:r>
      <w:r>
        <w:rPr>
          <w:rFonts w:ascii="Arial" w:hAnsi="Arial" w:cs="Arial"/>
          <w:bCs/>
          <w:color w:val="000000"/>
          <w:lang w:val="en-US"/>
        </w:rPr>
        <w:t>/</w:t>
      </w:r>
      <w:r w:rsidRPr="00807ACB">
        <w:rPr>
          <w:rFonts w:ascii="Arial" w:hAnsi="Arial" w:cs="Arial"/>
          <w:bCs/>
          <w:color w:val="000000"/>
          <w:lang w:val="en-US"/>
        </w:rPr>
        <w:t>Program Files/Java/jre7/bin/</w:t>
      </w:r>
    </w:p>
    <w:p w:rsidR="00807ACB" w:rsidRPr="00807ACB" w:rsidRDefault="00AC75BB" w:rsidP="00FC256E">
      <w:pPr>
        <w:pStyle w:val="Textbody"/>
        <w:numPr>
          <w:ilvl w:val="0"/>
          <w:numId w:val="11"/>
          <w:numberingChange w:id="55" w:author="Alexander Schulze" w:date="2012-06-03T18:21:00Z" w:original=""/>
        </w:numPr>
        <w:tabs>
          <w:tab w:val="left" w:pos="0"/>
        </w:tabs>
        <w:spacing w:after="0" w:line="360" w:lineRule="auto"/>
        <w:ind w:left="714" w:hanging="357"/>
        <w:jc w:val="both"/>
        <w:rPr>
          <w:rFonts w:ascii="Arial" w:hAnsi="Arial" w:cs="Arial"/>
          <w:bCs/>
          <w:color w:val="000000"/>
          <w:lang w:val="en-US"/>
        </w:rPr>
      </w:pPr>
      <w:r>
        <w:rPr>
          <w:rFonts w:ascii="Arial" w:hAnsi="Arial" w:cs="Arial"/>
          <w:bCs/>
          <w:color w:val="000000"/>
          <w:lang w:val="en-US"/>
        </w:rPr>
        <w:t>Linux: C</w:t>
      </w:r>
      <w:r w:rsidR="00807ACB" w:rsidRPr="00807ACB">
        <w:rPr>
          <w:rFonts w:ascii="Arial" w:hAnsi="Arial" w:cs="Arial"/>
          <w:bCs/>
          <w:color w:val="000000"/>
          <w:lang w:val="en-US"/>
        </w:rPr>
        <w:t>opy the file librxtxSerial.so in the location /</w:t>
      </w:r>
      <w:proofErr w:type="spellStart"/>
      <w:r w:rsidR="00807ACB" w:rsidRPr="00807ACB">
        <w:rPr>
          <w:rFonts w:ascii="Arial" w:hAnsi="Arial" w:cs="Arial"/>
          <w:bCs/>
          <w:color w:val="000000"/>
          <w:lang w:val="en-US"/>
        </w:rPr>
        <w:t>jre</w:t>
      </w:r>
      <w:proofErr w:type="spellEnd"/>
      <w:r w:rsidR="00807ACB" w:rsidRPr="00807ACB">
        <w:rPr>
          <w:rFonts w:ascii="Arial" w:hAnsi="Arial" w:cs="Arial"/>
          <w:bCs/>
          <w:color w:val="000000"/>
          <w:lang w:val="en-US"/>
        </w:rPr>
        <w:t xml:space="preserve">/lib/, below the </w:t>
      </w:r>
      <w:r w:rsidR="00807ACB">
        <w:rPr>
          <w:rFonts w:ascii="Arial" w:hAnsi="Arial" w:cs="Arial"/>
          <w:bCs/>
          <w:color w:val="000000"/>
          <w:lang w:val="en-US"/>
        </w:rPr>
        <w:t>folder</w:t>
      </w:r>
      <w:r w:rsidR="00807ACB" w:rsidRPr="00807ACB">
        <w:rPr>
          <w:rFonts w:ascii="Arial" w:hAnsi="Arial" w:cs="Arial"/>
          <w:bCs/>
          <w:color w:val="000000"/>
          <w:lang w:val="en-US"/>
        </w:rPr>
        <w:t xml:space="preserve"> of the Java Virtual Machine.</w:t>
      </w:r>
    </w:p>
    <w:p w:rsidR="00807ACB" w:rsidRDefault="00807ACB" w:rsidP="00FC256E">
      <w:pPr>
        <w:pStyle w:val="Textbody"/>
        <w:numPr>
          <w:ilvl w:val="0"/>
          <w:numId w:val="11"/>
          <w:numberingChange w:id="56" w:author="Alexander Schulze" w:date="2012-06-03T18:21:00Z" w:original=""/>
        </w:numPr>
        <w:tabs>
          <w:tab w:val="left" w:pos="0"/>
        </w:tabs>
        <w:spacing w:after="0" w:line="360" w:lineRule="auto"/>
        <w:ind w:left="714" w:hanging="357"/>
        <w:jc w:val="both"/>
        <w:rPr>
          <w:rFonts w:ascii="Arial" w:hAnsi="Arial" w:cs="Arial"/>
          <w:bCs/>
          <w:color w:val="000000"/>
          <w:lang w:val="en-US"/>
        </w:rPr>
      </w:pPr>
      <w:r w:rsidRPr="00807ACB">
        <w:rPr>
          <w:rFonts w:ascii="Arial" w:hAnsi="Arial" w:cs="Arial"/>
          <w:bCs/>
          <w:color w:val="000000"/>
          <w:lang w:val="en-US"/>
        </w:rPr>
        <w:t xml:space="preserve">Mac </w:t>
      </w:r>
      <w:r>
        <w:rPr>
          <w:rFonts w:ascii="Arial" w:hAnsi="Arial" w:cs="Arial"/>
          <w:bCs/>
          <w:color w:val="000000"/>
          <w:lang w:val="en-US"/>
        </w:rPr>
        <w:t>OS</w:t>
      </w:r>
      <w:r w:rsidR="00AC75BB">
        <w:rPr>
          <w:rFonts w:ascii="Arial" w:hAnsi="Arial" w:cs="Arial"/>
          <w:bCs/>
          <w:color w:val="000000"/>
          <w:lang w:val="en-US"/>
        </w:rPr>
        <w:t xml:space="preserve"> X: C</w:t>
      </w:r>
      <w:r w:rsidRPr="00807ACB">
        <w:rPr>
          <w:rFonts w:ascii="Arial" w:hAnsi="Arial" w:cs="Arial"/>
          <w:bCs/>
          <w:color w:val="000000"/>
          <w:lang w:val="en-US"/>
        </w:rPr>
        <w:t xml:space="preserve">opy the file </w:t>
      </w:r>
      <w:proofErr w:type="spellStart"/>
      <w:r w:rsidRPr="00807ACB">
        <w:rPr>
          <w:rFonts w:ascii="Arial" w:hAnsi="Arial" w:cs="Arial"/>
          <w:bCs/>
          <w:color w:val="000000"/>
          <w:lang w:val="en-US"/>
        </w:rPr>
        <w:t>librxtxSerial.jnilib</w:t>
      </w:r>
      <w:proofErr w:type="spellEnd"/>
      <w:r w:rsidRPr="00807ACB">
        <w:rPr>
          <w:rFonts w:ascii="Arial" w:hAnsi="Arial" w:cs="Arial"/>
          <w:bCs/>
          <w:color w:val="000000"/>
          <w:lang w:val="en-US"/>
        </w:rPr>
        <w:t xml:space="preserve"> in the </w:t>
      </w:r>
      <w:r>
        <w:rPr>
          <w:rFonts w:ascii="Arial" w:hAnsi="Arial" w:cs="Arial"/>
          <w:bCs/>
          <w:color w:val="000000"/>
          <w:lang w:val="en-US"/>
        </w:rPr>
        <w:t>folder</w:t>
      </w:r>
      <w:r w:rsidRPr="00807ACB">
        <w:rPr>
          <w:rFonts w:ascii="Arial" w:hAnsi="Arial" w:cs="Arial"/>
          <w:bCs/>
          <w:color w:val="000000"/>
          <w:lang w:val="en-US"/>
        </w:rPr>
        <w:t xml:space="preserve"> /Library/Java/ Extensions/</w:t>
      </w:r>
    </w:p>
    <w:p w:rsidR="00AC75BB" w:rsidRPr="00807ACB" w:rsidRDefault="00AC75BB" w:rsidP="00AC75BB">
      <w:pPr>
        <w:pStyle w:val="Textbody"/>
        <w:tabs>
          <w:tab w:val="left" w:pos="0"/>
        </w:tabs>
        <w:spacing w:after="0" w:line="360" w:lineRule="auto"/>
        <w:ind w:left="714"/>
        <w:jc w:val="both"/>
        <w:rPr>
          <w:rFonts w:ascii="Arial" w:hAnsi="Arial" w:cs="Arial"/>
          <w:bCs/>
          <w:color w:val="000000"/>
          <w:lang w:val="en-US"/>
        </w:rPr>
      </w:pPr>
    </w:p>
    <w:p w:rsidR="00FC256E" w:rsidRPr="00FC256E" w:rsidRDefault="00FC256E" w:rsidP="00FC256E">
      <w:pPr>
        <w:pStyle w:val="Textbody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FC256E">
        <w:rPr>
          <w:rFonts w:ascii="Arial" w:hAnsi="Arial" w:cs="Arial"/>
          <w:bCs/>
          <w:color w:val="000000"/>
          <w:lang w:val="en-US"/>
        </w:rPr>
        <w:t xml:space="preserve">Subsequently you should connect the circuit Arduino to a </w:t>
      </w:r>
      <w:r w:rsidR="00AC75BB" w:rsidRPr="00FC256E">
        <w:rPr>
          <w:rFonts w:ascii="Arial" w:hAnsi="Arial" w:cs="Arial"/>
          <w:bCs/>
          <w:color w:val="000000"/>
          <w:lang w:val="en-US"/>
        </w:rPr>
        <w:t xml:space="preserve">USB </w:t>
      </w:r>
      <w:r w:rsidRPr="00FC256E">
        <w:rPr>
          <w:rFonts w:ascii="Arial" w:hAnsi="Arial" w:cs="Arial"/>
          <w:bCs/>
          <w:color w:val="000000"/>
          <w:lang w:val="en-US"/>
        </w:rPr>
        <w:t xml:space="preserve">port, </w:t>
      </w:r>
      <w:r w:rsidR="00AC75BB">
        <w:rPr>
          <w:rFonts w:ascii="Arial" w:hAnsi="Arial" w:cs="Arial"/>
          <w:bCs/>
          <w:color w:val="000000"/>
          <w:lang w:val="en-US"/>
        </w:rPr>
        <w:t>then</w:t>
      </w:r>
      <w:r w:rsidRPr="00FC256E">
        <w:rPr>
          <w:rFonts w:ascii="Arial" w:hAnsi="Arial" w:cs="Arial"/>
          <w:bCs/>
          <w:color w:val="000000"/>
          <w:lang w:val="en-US"/>
        </w:rPr>
        <w:t xml:space="preserve"> verify once connected that all the earth (GND) indicators are </w:t>
      </w:r>
      <w:r w:rsidR="00AC75BB">
        <w:rPr>
          <w:rFonts w:ascii="Arial" w:hAnsi="Arial" w:cs="Arial"/>
          <w:bCs/>
          <w:color w:val="000000"/>
          <w:lang w:val="en-US"/>
        </w:rPr>
        <w:t>turned on</w:t>
      </w:r>
      <w:r w:rsidRPr="00FC256E">
        <w:rPr>
          <w:rFonts w:ascii="Arial" w:hAnsi="Arial" w:cs="Arial"/>
          <w:bCs/>
          <w:color w:val="000000"/>
          <w:lang w:val="en-US"/>
        </w:rPr>
        <w:t xml:space="preserve">. For the development of the solution </w:t>
      </w:r>
      <w:ins w:id="57" w:author="Alexander Schulze" w:date="2012-06-03T22:02:00Z">
        <w:r w:rsidR="009A4750">
          <w:rPr>
            <w:rFonts w:ascii="Arial" w:hAnsi="Arial" w:cs="Arial"/>
            <w:bCs/>
            <w:color w:val="000000"/>
            <w:lang w:val="en-US"/>
          </w:rPr>
          <w:t xml:space="preserve">the </w:t>
        </w:r>
        <w:proofErr w:type="spellStart"/>
        <w:r w:rsidR="009A4750" w:rsidRPr="00FC256E">
          <w:rPr>
            <w:rFonts w:ascii="Arial" w:hAnsi="Arial" w:cs="Arial"/>
            <w:bCs/>
            <w:color w:val="000000"/>
            <w:lang w:val="en-US"/>
          </w:rPr>
          <w:t>Arduino</w:t>
        </w:r>
        <w:proofErr w:type="spellEnd"/>
        <w:r w:rsidR="009A4750" w:rsidRPr="00FC256E">
          <w:rPr>
            <w:rFonts w:ascii="Arial" w:hAnsi="Arial" w:cs="Arial"/>
            <w:bCs/>
            <w:color w:val="000000"/>
            <w:lang w:val="en-US"/>
          </w:rPr>
          <w:t xml:space="preserve"> Mega ADK </w:t>
        </w:r>
      </w:ins>
      <w:r w:rsidR="00AC75BB" w:rsidRPr="00FC256E">
        <w:rPr>
          <w:rFonts w:ascii="Arial" w:hAnsi="Arial" w:cs="Arial"/>
          <w:bCs/>
          <w:color w:val="000000"/>
          <w:lang w:val="en-US"/>
        </w:rPr>
        <w:t>was used</w:t>
      </w:r>
      <w:del w:id="58" w:author="Alexander Schulze" w:date="2012-06-03T22:02:00Z">
        <w:r w:rsidR="00AC75BB" w:rsidRPr="00FC256E" w:rsidDel="009A4750">
          <w:rPr>
            <w:rFonts w:ascii="Arial" w:hAnsi="Arial" w:cs="Arial"/>
            <w:bCs/>
            <w:color w:val="000000"/>
            <w:lang w:val="en-US"/>
          </w:rPr>
          <w:delText xml:space="preserve"> </w:delText>
        </w:r>
        <w:r w:rsidRPr="00FC256E" w:rsidDel="009A4750">
          <w:rPr>
            <w:rFonts w:ascii="Arial" w:hAnsi="Arial" w:cs="Arial"/>
            <w:bCs/>
            <w:color w:val="000000"/>
            <w:lang w:val="en-US"/>
          </w:rPr>
          <w:delText>Arduino Mega ADK</w:delText>
        </w:r>
      </w:del>
      <w:r w:rsidRPr="00FC256E">
        <w:rPr>
          <w:rFonts w:ascii="Arial" w:hAnsi="Arial" w:cs="Arial"/>
          <w:bCs/>
          <w:color w:val="000000"/>
          <w:lang w:val="en-US"/>
        </w:rPr>
        <w:t xml:space="preserve">, however for other types of </w:t>
      </w:r>
      <w:del w:id="59" w:author="Alexander Schulze" w:date="2012-06-03T22:02:00Z">
        <w:r w:rsidRPr="00FC256E" w:rsidDel="009A4750">
          <w:rPr>
            <w:rFonts w:ascii="Arial" w:hAnsi="Arial" w:cs="Arial"/>
            <w:bCs/>
            <w:color w:val="000000"/>
            <w:lang w:val="en-US"/>
          </w:rPr>
          <w:delText>badge</w:delText>
        </w:r>
      </w:del>
      <w:ins w:id="60" w:author="Alexander Schulze" w:date="2012-06-03T22:02:00Z">
        <w:r w:rsidR="009A4750">
          <w:rPr>
            <w:rFonts w:ascii="Arial" w:hAnsi="Arial" w:cs="Arial"/>
            <w:bCs/>
            <w:color w:val="000000"/>
            <w:lang w:val="en-US"/>
          </w:rPr>
          <w:t>circuits</w:t>
        </w:r>
      </w:ins>
      <w:r w:rsidRPr="00FC256E">
        <w:rPr>
          <w:rFonts w:ascii="Arial" w:hAnsi="Arial" w:cs="Arial"/>
          <w:bCs/>
          <w:color w:val="000000"/>
          <w:lang w:val="en-US"/>
        </w:rPr>
        <w:t xml:space="preserve"> of the platform Arduino, the behavior would be same. It is necessary to have 4 LEDs of blue, red, green and yellow colors that will be connected to the entrance / </w:t>
      </w:r>
      <w:r w:rsidR="00AC75BB">
        <w:rPr>
          <w:rFonts w:ascii="Arial" w:hAnsi="Arial" w:cs="Arial"/>
          <w:bCs/>
          <w:color w:val="000000"/>
          <w:lang w:val="en-US"/>
        </w:rPr>
        <w:t xml:space="preserve">exit (I/O) pines 12, 8, 7 and 4, also you must have </w:t>
      </w:r>
      <w:r w:rsidRPr="00FC256E">
        <w:rPr>
          <w:rFonts w:ascii="Arial" w:hAnsi="Arial" w:cs="Arial"/>
          <w:bCs/>
          <w:color w:val="000000"/>
          <w:lang w:val="en-US"/>
        </w:rPr>
        <w:t xml:space="preserve">a joystick of two connections corresponding to the coordinates (x, </w:t>
      </w:r>
      <w:r>
        <w:rPr>
          <w:rFonts w:ascii="Arial" w:hAnsi="Arial" w:cs="Arial"/>
          <w:bCs/>
          <w:color w:val="000000"/>
          <w:lang w:val="en-US"/>
        </w:rPr>
        <w:t>y</w:t>
      </w:r>
      <w:r w:rsidRPr="00FC256E">
        <w:rPr>
          <w:rFonts w:ascii="Arial" w:hAnsi="Arial" w:cs="Arial"/>
          <w:bCs/>
          <w:color w:val="000000"/>
          <w:lang w:val="en-US"/>
        </w:rPr>
        <w:t xml:space="preserve">), which will be connected to the entrance pin 0 (I0) the connector x and to the entrance pin 1 (I1) the connector </w:t>
      </w:r>
      <w:r w:rsidR="00D45D1B">
        <w:rPr>
          <w:rFonts w:ascii="Arial" w:hAnsi="Arial" w:cs="Arial"/>
          <w:bCs/>
          <w:color w:val="000000"/>
          <w:lang w:val="en-US"/>
        </w:rPr>
        <w:t>y</w:t>
      </w:r>
      <w:r w:rsidRPr="00FC256E">
        <w:rPr>
          <w:rFonts w:ascii="Arial" w:hAnsi="Arial" w:cs="Arial"/>
          <w:bCs/>
          <w:color w:val="000000"/>
          <w:lang w:val="en-US"/>
        </w:rPr>
        <w:t xml:space="preserve">. Once connected the joystick </w:t>
      </w:r>
      <w:r w:rsidR="00D45D1B">
        <w:rPr>
          <w:rFonts w:ascii="Arial" w:hAnsi="Arial" w:cs="Arial"/>
          <w:bCs/>
          <w:color w:val="000000"/>
          <w:lang w:val="en-US"/>
        </w:rPr>
        <w:t>you must</w:t>
      </w:r>
      <w:r w:rsidRPr="00FC256E">
        <w:rPr>
          <w:rFonts w:ascii="Arial" w:hAnsi="Arial" w:cs="Arial"/>
          <w:bCs/>
          <w:color w:val="000000"/>
          <w:lang w:val="en-US"/>
        </w:rPr>
        <w:t xml:space="preserve"> verify that the indicative earth (GND) </w:t>
      </w:r>
      <w:r w:rsidR="00D45D1B">
        <w:rPr>
          <w:rFonts w:ascii="Arial" w:hAnsi="Arial" w:cs="Arial"/>
          <w:bCs/>
          <w:color w:val="000000"/>
          <w:lang w:val="en-US"/>
        </w:rPr>
        <w:t>are turned on</w:t>
      </w:r>
      <w:r w:rsidRPr="00FC256E">
        <w:rPr>
          <w:rFonts w:ascii="Arial" w:hAnsi="Arial" w:cs="Arial"/>
          <w:bCs/>
          <w:color w:val="000000"/>
          <w:lang w:val="en-US"/>
        </w:rPr>
        <w:t>. To facilitate the connections it would be very good to have a Tinker</w:t>
      </w:r>
      <w:ins w:id="61" w:author="Alexander Schulze" w:date="2012-06-03T22:02:00Z">
        <w:r w:rsidR="009A4750">
          <w:rPr>
            <w:rFonts w:ascii="Arial" w:hAnsi="Arial" w:cs="Arial"/>
            <w:bCs/>
            <w:color w:val="000000"/>
            <w:lang w:val="en-US"/>
          </w:rPr>
          <w:t>-</w:t>
        </w:r>
      </w:ins>
      <w:r w:rsidRPr="00FC256E">
        <w:rPr>
          <w:rFonts w:ascii="Arial" w:hAnsi="Arial" w:cs="Arial"/>
          <w:bCs/>
          <w:color w:val="000000"/>
          <w:lang w:val="en-US"/>
        </w:rPr>
        <w:t xml:space="preserve">Kit, </w:t>
      </w:r>
      <w:r w:rsidR="00D45D1B">
        <w:rPr>
          <w:rFonts w:ascii="Arial" w:hAnsi="Arial" w:cs="Arial"/>
          <w:bCs/>
          <w:color w:val="000000"/>
          <w:lang w:val="en-US"/>
        </w:rPr>
        <w:t>t</w:t>
      </w:r>
      <w:r w:rsidR="006C3118" w:rsidRPr="006C3118">
        <w:rPr>
          <w:rFonts w:ascii="Arial" w:hAnsi="Arial" w:cs="Arial"/>
          <w:bCs/>
          <w:color w:val="000000"/>
          <w:lang w:val="en-US"/>
        </w:rPr>
        <w:t xml:space="preserve">his is </w:t>
      </w:r>
      <w:del w:id="62" w:author="Alexander Schulze" w:date="2012-06-03T22:02:00Z">
        <w:r w:rsidR="006C3118" w:rsidRPr="006C3118" w:rsidDel="009A4750">
          <w:rPr>
            <w:rFonts w:ascii="Arial" w:hAnsi="Arial" w:cs="Arial"/>
            <w:bCs/>
            <w:color w:val="000000"/>
            <w:lang w:val="en-US"/>
          </w:rPr>
          <w:delText xml:space="preserve">good </w:delText>
        </w:r>
      </w:del>
      <w:ins w:id="63" w:author="Alexander Schulze" w:date="2012-06-03T22:02:00Z">
        <w:r w:rsidR="009A4750">
          <w:rPr>
            <w:rFonts w:ascii="Arial" w:hAnsi="Arial" w:cs="Arial"/>
            <w:bCs/>
            <w:color w:val="000000"/>
            <w:lang w:val="en-US"/>
          </w:rPr>
          <w:t>convenient</w:t>
        </w:r>
        <w:r w:rsidR="009A4750" w:rsidRPr="006C3118">
          <w:rPr>
            <w:rFonts w:ascii="Arial" w:hAnsi="Arial" w:cs="Arial"/>
            <w:bCs/>
            <w:color w:val="000000"/>
            <w:lang w:val="en-US"/>
          </w:rPr>
          <w:t xml:space="preserve"> </w:t>
        </w:r>
      </w:ins>
      <w:r w:rsidR="006C3118" w:rsidRPr="006C3118">
        <w:rPr>
          <w:rFonts w:ascii="Arial" w:hAnsi="Arial" w:cs="Arial"/>
          <w:bCs/>
          <w:color w:val="000000"/>
          <w:lang w:val="en-US"/>
        </w:rPr>
        <w:t xml:space="preserve">to connect </w:t>
      </w:r>
      <w:del w:id="64" w:author="Alexander Schulze" w:date="2012-06-03T22:03:00Z">
        <w:r w:rsidR="006C3118" w:rsidRPr="006C3118" w:rsidDel="009A4750">
          <w:rPr>
            <w:rFonts w:ascii="Arial" w:hAnsi="Arial" w:cs="Arial"/>
            <w:bCs/>
            <w:color w:val="000000"/>
            <w:lang w:val="en-US"/>
          </w:rPr>
          <w:delText xml:space="preserve">to </w:delText>
        </w:r>
      </w:del>
      <w:r w:rsidR="006C3118" w:rsidRPr="006C3118">
        <w:rPr>
          <w:rFonts w:ascii="Arial" w:hAnsi="Arial" w:cs="Arial"/>
          <w:bCs/>
          <w:color w:val="000000"/>
          <w:lang w:val="en-US"/>
        </w:rPr>
        <w:t xml:space="preserve">the </w:t>
      </w:r>
      <w:ins w:id="65" w:author="Alexander Schulze" w:date="2012-06-03T22:03:00Z">
        <w:r w:rsidR="009A4750">
          <w:rPr>
            <w:rFonts w:ascii="Arial" w:hAnsi="Arial" w:cs="Arial"/>
            <w:bCs/>
            <w:color w:val="000000"/>
            <w:lang w:val="en-US"/>
          </w:rPr>
          <w:t xml:space="preserve">printed </w:t>
        </w:r>
      </w:ins>
      <w:r w:rsidR="006C3118" w:rsidRPr="006C3118">
        <w:rPr>
          <w:rFonts w:ascii="Arial" w:hAnsi="Arial" w:cs="Arial"/>
          <w:bCs/>
          <w:color w:val="000000"/>
          <w:lang w:val="en-US"/>
        </w:rPr>
        <w:t>circuit</w:t>
      </w:r>
      <w:ins w:id="66" w:author="Alexander Schulze" w:date="2012-06-03T22:03:00Z">
        <w:r w:rsidR="009A4750">
          <w:rPr>
            <w:rFonts w:ascii="Arial" w:hAnsi="Arial" w:cs="Arial"/>
            <w:bCs/>
            <w:color w:val="000000"/>
            <w:lang w:val="en-US"/>
          </w:rPr>
          <w:t xml:space="preserve"> board</w:t>
        </w:r>
      </w:ins>
      <w:r w:rsidR="006C3118" w:rsidRPr="006C3118">
        <w:rPr>
          <w:rFonts w:ascii="Arial" w:hAnsi="Arial" w:cs="Arial"/>
          <w:bCs/>
          <w:color w:val="000000"/>
          <w:lang w:val="en-US"/>
        </w:rPr>
        <w:t xml:space="preserve"> </w:t>
      </w:r>
      <w:ins w:id="67" w:author="Alexander Schulze" w:date="2012-06-03T22:06:00Z">
        <w:r w:rsidR="009A4750">
          <w:rPr>
            <w:rFonts w:ascii="Arial" w:hAnsi="Arial" w:cs="Arial"/>
            <w:bCs/>
            <w:color w:val="000000"/>
            <w:lang w:val="en-US"/>
          </w:rPr>
          <w:t xml:space="preserve">(PCB) </w:t>
        </w:r>
      </w:ins>
      <w:ins w:id="68" w:author="Alexander Schulze" w:date="2012-06-03T22:03:00Z">
        <w:r w:rsidR="009A4750">
          <w:rPr>
            <w:rFonts w:ascii="Arial" w:hAnsi="Arial" w:cs="Arial"/>
            <w:bCs/>
            <w:color w:val="000000"/>
            <w:lang w:val="en-US"/>
          </w:rPr>
          <w:t xml:space="preserve">with </w:t>
        </w:r>
      </w:ins>
      <w:r w:rsidR="006C3118" w:rsidRPr="006C3118">
        <w:rPr>
          <w:rFonts w:ascii="Arial" w:hAnsi="Arial" w:cs="Arial"/>
          <w:bCs/>
          <w:color w:val="000000"/>
          <w:lang w:val="en-US"/>
        </w:rPr>
        <w:t xml:space="preserve">the </w:t>
      </w:r>
      <w:proofErr w:type="spellStart"/>
      <w:r w:rsidR="006C3118">
        <w:rPr>
          <w:rFonts w:ascii="Arial" w:hAnsi="Arial" w:cs="Arial"/>
          <w:bCs/>
          <w:color w:val="000000"/>
          <w:lang w:val="en-US"/>
        </w:rPr>
        <w:t>LEDs</w:t>
      </w:r>
      <w:proofErr w:type="spellEnd"/>
      <w:r w:rsidR="006C3118" w:rsidRPr="006C3118">
        <w:rPr>
          <w:rFonts w:ascii="Arial" w:hAnsi="Arial" w:cs="Arial"/>
          <w:bCs/>
          <w:color w:val="000000"/>
          <w:lang w:val="en-US"/>
        </w:rPr>
        <w:t xml:space="preserve"> and the</w:t>
      </w:r>
      <w:r w:rsidR="006C3118">
        <w:rPr>
          <w:rFonts w:ascii="Arial" w:hAnsi="Arial" w:cs="Arial"/>
          <w:bCs/>
          <w:color w:val="000000"/>
          <w:lang w:val="en-US"/>
        </w:rPr>
        <w:t xml:space="preserve"> joystick.</w:t>
      </w:r>
    </w:p>
    <w:p w:rsidR="00E13DF4" w:rsidRDefault="00FC256E" w:rsidP="00FC256E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FC256E">
        <w:rPr>
          <w:rFonts w:ascii="Arial" w:hAnsi="Arial" w:cs="Arial"/>
          <w:bCs/>
          <w:color w:val="000000"/>
          <w:lang w:val="en-US"/>
        </w:rPr>
        <w:t xml:space="preserve">To </w:t>
      </w:r>
      <w:r w:rsidR="00D45D1B">
        <w:rPr>
          <w:rFonts w:ascii="Arial" w:hAnsi="Arial" w:cs="Arial"/>
          <w:bCs/>
          <w:color w:val="000000"/>
          <w:lang w:val="en-US"/>
        </w:rPr>
        <w:t>run</w:t>
      </w:r>
      <w:r w:rsidRPr="00FC256E">
        <w:rPr>
          <w:rFonts w:ascii="Arial" w:hAnsi="Arial" w:cs="Arial"/>
          <w:bCs/>
          <w:color w:val="000000"/>
          <w:lang w:val="en-US"/>
        </w:rPr>
        <w:t xml:space="preserve"> the application it is not necessary to have the source code of the project, </w:t>
      </w:r>
      <w:r w:rsidR="00D45D1B">
        <w:rPr>
          <w:rFonts w:ascii="Arial" w:hAnsi="Arial" w:cs="Arial"/>
          <w:bCs/>
          <w:color w:val="000000"/>
          <w:lang w:val="en-US"/>
        </w:rPr>
        <w:t xml:space="preserve">you </w:t>
      </w:r>
      <w:r w:rsidRPr="00FC256E">
        <w:rPr>
          <w:rFonts w:ascii="Arial" w:hAnsi="Arial" w:cs="Arial"/>
          <w:bCs/>
          <w:color w:val="000000"/>
          <w:lang w:val="en-US"/>
        </w:rPr>
        <w:t xml:space="preserve">will have a file of type </w:t>
      </w:r>
      <w:r w:rsidR="00D45D1B">
        <w:rPr>
          <w:rFonts w:ascii="Arial" w:hAnsi="Arial" w:cs="Arial"/>
          <w:bCs/>
          <w:color w:val="000000"/>
          <w:lang w:val="en-US"/>
        </w:rPr>
        <w:t>.</w:t>
      </w:r>
      <w:r w:rsidRPr="00FC256E">
        <w:rPr>
          <w:rFonts w:ascii="Arial" w:hAnsi="Arial" w:cs="Arial"/>
          <w:bCs/>
          <w:color w:val="000000"/>
          <w:lang w:val="en-US"/>
        </w:rPr>
        <w:t xml:space="preserve">jar that will be executed by console. This file after being </w:t>
      </w:r>
      <w:r w:rsidR="00D45D1B">
        <w:rPr>
          <w:rFonts w:ascii="Arial" w:hAnsi="Arial" w:cs="Arial"/>
          <w:bCs/>
          <w:color w:val="000000"/>
          <w:lang w:val="en-US"/>
        </w:rPr>
        <w:t>downloaded</w:t>
      </w:r>
      <w:r w:rsidRPr="00FC256E">
        <w:rPr>
          <w:rFonts w:ascii="Arial" w:hAnsi="Arial" w:cs="Arial"/>
          <w:bCs/>
          <w:color w:val="000000"/>
          <w:lang w:val="en-US"/>
        </w:rPr>
        <w:t xml:space="preserve"> can be copied in any directory.</w:t>
      </w:r>
    </w:p>
    <w:p w:rsidR="00FC256E" w:rsidRPr="00FC256E" w:rsidRDefault="00FC256E" w:rsidP="00FC256E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  <w:color w:val="000000"/>
          <w:sz w:val="22"/>
          <w:szCs w:val="22"/>
          <w:lang w:val="en-US"/>
        </w:rPr>
      </w:pPr>
    </w:p>
    <w:p w:rsidR="00463EE1" w:rsidRPr="00463EE1" w:rsidRDefault="00904CBD" w:rsidP="00E13DF4">
      <w:pPr>
        <w:pStyle w:val="Textbody"/>
        <w:numPr>
          <w:ilvl w:val="0"/>
          <w:numId w:val="7"/>
          <w:numberingChange w:id="69" w:author="Alexander Schulze" w:date="2012-06-03T18:21:00Z" w:original="%1:4:0:."/>
        </w:numPr>
        <w:tabs>
          <w:tab w:val="left" w:pos="0"/>
        </w:tabs>
        <w:spacing w:before="280" w:after="0" w:line="360" w:lineRule="auto"/>
        <w:ind w:left="284" w:hanging="284"/>
        <w:jc w:val="both"/>
        <w:rPr>
          <w:rFonts w:ascii="Arial" w:hAnsi="Arial" w:cs="Arial"/>
          <w:color w:val="000000"/>
        </w:rPr>
      </w:pPr>
      <w:r w:rsidRPr="00463EE1">
        <w:rPr>
          <w:rFonts w:ascii="Arial" w:hAnsi="Arial" w:cs="Arial"/>
          <w:b/>
          <w:lang w:val="en-US"/>
        </w:rPr>
        <w:t>Ha</w:t>
      </w:r>
      <w:r w:rsidR="00463EE1" w:rsidRPr="00463EE1">
        <w:rPr>
          <w:rFonts w:ascii="Arial" w:hAnsi="Arial" w:cs="Arial"/>
          <w:b/>
          <w:lang w:val="en-US"/>
        </w:rPr>
        <w:t>rdware</w:t>
      </w:r>
    </w:p>
    <w:p w:rsidR="00E13DF4" w:rsidRDefault="00463EE1">
      <w:pPr>
        <w:pStyle w:val="Textbody"/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color w:val="000000"/>
          <w:lang w:val="en-US"/>
        </w:rPr>
      </w:pPr>
      <w:r w:rsidRPr="00463EE1">
        <w:rPr>
          <w:rFonts w:ascii="Arial" w:hAnsi="Arial" w:cs="Arial"/>
          <w:color w:val="000000"/>
          <w:lang w:val="en-US"/>
        </w:rPr>
        <w:t xml:space="preserve">The application has as fundamental requirement the existence of a micro-controller Arduino Mega ADK. This device is connected to the PC by </w:t>
      </w:r>
      <w:r w:rsidR="00D45D1B" w:rsidRPr="00463EE1">
        <w:rPr>
          <w:rFonts w:ascii="Arial" w:hAnsi="Arial" w:cs="Arial"/>
          <w:color w:val="000000"/>
          <w:lang w:val="en-US"/>
        </w:rPr>
        <w:t xml:space="preserve">USB </w:t>
      </w:r>
      <w:r w:rsidRPr="00463EE1">
        <w:rPr>
          <w:rFonts w:ascii="Arial" w:hAnsi="Arial" w:cs="Arial"/>
          <w:color w:val="000000"/>
          <w:lang w:val="en-US"/>
        </w:rPr>
        <w:t xml:space="preserve">port, </w:t>
      </w:r>
      <w:r w:rsidR="00D45D1B">
        <w:rPr>
          <w:rFonts w:ascii="Arial" w:hAnsi="Arial" w:cs="Arial"/>
          <w:color w:val="000000"/>
          <w:lang w:val="en-US"/>
        </w:rPr>
        <w:t>so it</w:t>
      </w:r>
      <w:r w:rsidRPr="00463EE1">
        <w:rPr>
          <w:rFonts w:ascii="Arial" w:hAnsi="Arial" w:cs="Arial"/>
          <w:color w:val="000000"/>
          <w:lang w:val="en-US"/>
        </w:rPr>
        <w:t xml:space="preserve"> is necessary to install drivers so that the application can manage it.</w:t>
      </w:r>
    </w:p>
    <w:p w:rsidR="00CD7B35" w:rsidRDefault="00CD7B35" w:rsidP="00312071">
      <w:pPr>
        <w:pStyle w:val="Textbody"/>
        <w:tabs>
          <w:tab w:val="left" w:pos="0"/>
        </w:tabs>
        <w:spacing w:line="360" w:lineRule="auto"/>
        <w:jc w:val="both"/>
        <w:rPr>
          <w:rFonts w:ascii="Arial" w:hAnsi="Arial" w:cs="Arial"/>
          <w:b/>
          <w:color w:val="000000"/>
          <w:lang w:val="en-US"/>
        </w:rPr>
      </w:pPr>
    </w:p>
    <w:p w:rsidR="00CD7B35" w:rsidRDefault="00CD7B35" w:rsidP="00312071">
      <w:pPr>
        <w:pStyle w:val="Textbody"/>
        <w:tabs>
          <w:tab w:val="left" w:pos="0"/>
        </w:tabs>
        <w:spacing w:line="360" w:lineRule="auto"/>
        <w:jc w:val="both"/>
        <w:rPr>
          <w:rFonts w:ascii="Arial" w:hAnsi="Arial" w:cs="Arial"/>
          <w:b/>
          <w:color w:val="000000"/>
          <w:lang w:val="en-US"/>
        </w:rPr>
      </w:pPr>
    </w:p>
    <w:p w:rsidR="00550A5D" w:rsidRPr="00550A5D" w:rsidRDefault="00550A5D" w:rsidP="00312071">
      <w:pPr>
        <w:pStyle w:val="Textbody"/>
        <w:tabs>
          <w:tab w:val="left" w:pos="0"/>
        </w:tabs>
        <w:spacing w:line="360" w:lineRule="auto"/>
        <w:jc w:val="both"/>
        <w:rPr>
          <w:rFonts w:ascii="Arial" w:hAnsi="Arial" w:cs="Arial"/>
          <w:b/>
          <w:color w:val="000000"/>
          <w:lang w:val="en-US"/>
        </w:rPr>
      </w:pPr>
      <w:r w:rsidRPr="00550A5D">
        <w:rPr>
          <w:rFonts w:ascii="Arial" w:hAnsi="Arial" w:cs="Arial"/>
          <w:b/>
          <w:color w:val="000000"/>
          <w:lang w:val="en-US"/>
        </w:rPr>
        <w:t>Installation of the drivers in Windows</w:t>
      </w:r>
    </w:p>
    <w:p w:rsidR="00312071" w:rsidRPr="00312071" w:rsidRDefault="00312071" w:rsidP="00312071">
      <w:pPr>
        <w:pStyle w:val="Textbody"/>
        <w:tabs>
          <w:tab w:val="left" w:pos="0"/>
        </w:tabs>
        <w:spacing w:line="360" w:lineRule="auto"/>
        <w:jc w:val="both"/>
        <w:rPr>
          <w:rFonts w:ascii="Arial" w:hAnsi="Arial" w:cs="Arial"/>
          <w:color w:val="000000"/>
          <w:lang w:val="en-US"/>
        </w:rPr>
      </w:pPr>
      <w:r w:rsidRPr="00312071">
        <w:rPr>
          <w:rFonts w:ascii="Arial" w:hAnsi="Arial" w:cs="Arial"/>
          <w:color w:val="000000"/>
          <w:lang w:val="en-US"/>
        </w:rPr>
        <w:t xml:space="preserve">Once the </w:t>
      </w:r>
      <w:del w:id="70" w:author="Alexander Schulze" w:date="2012-06-03T22:06:00Z">
        <w:r w:rsidRPr="00312071" w:rsidDel="009A4750">
          <w:rPr>
            <w:rFonts w:ascii="Arial" w:hAnsi="Arial" w:cs="Arial"/>
            <w:color w:val="000000"/>
            <w:lang w:val="en-US"/>
          </w:rPr>
          <w:delText xml:space="preserve">badge </w:delText>
        </w:r>
      </w:del>
      <w:ins w:id="71" w:author="Alexander Schulze" w:date="2012-06-03T22:06:00Z">
        <w:r w:rsidR="009A4750">
          <w:rPr>
            <w:rFonts w:ascii="Arial" w:hAnsi="Arial" w:cs="Arial"/>
            <w:color w:val="000000"/>
            <w:lang w:val="en-US"/>
          </w:rPr>
          <w:t>PCB</w:t>
        </w:r>
        <w:r w:rsidR="009A4750" w:rsidRPr="00312071">
          <w:rPr>
            <w:rFonts w:ascii="Arial" w:hAnsi="Arial" w:cs="Arial"/>
            <w:color w:val="000000"/>
            <w:lang w:val="en-US"/>
          </w:rPr>
          <w:t xml:space="preserve"> </w:t>
        </w:r>
      </w:ins>
      <w:r w:rsidRPr="00312071">
        <w:rPr>
          <w:rFonts w:ascii="Arial" w:hAnsi="Arial" w:cs="Arial"/>
          <w:color w:val="000000"/>
          <w:lang w:val="en-US"/>
        </w:rPr>
        <w:t xml:space="preserve">has been connected in Windows, the system </w:t>
      </w:r>
      <w:r w:rsidR="00D45D1B">
        <w:rPr>
          <w:rFonts w:ascii="Arial" w:hAnsi="Arial" w:cs="Arial"/>
          <w:color w:val="000000"/>
          <w:lang w:val="en-US"/>
        </w:rPr>
        <w:t>will show</w:t>
      </w:r>
      <w:r w:rsidRPr="00312071">
        <w:rPr>
          <w:rFonts w:ascii="Arial" w:hAnsi="Arial" w:cs="Arial"/>
          <w:color w:val="000000"/>
          <w:lang w:val="en-US"/>
        </w:rPr>
        <w:t xml:space="preserve"> the assistant to add new</w:t>
      </w:r>
      <w:r>
        <w:rPr>
          <w:rFonts w:ascii="Arial" w:hAnsi="Arial" w:cs="Arial"/>
          <w:color w:val="000000"/>
          <w:lang w:val="en-US"/>
        </w:rPr>
        <w:t xml:space="preserve"> hardware. Here </w:t>
      </w:r>
      <w:r w:rsidR="00D45D1B">
        <w:rPr>
          <w:rFonts w:ascii="Arial" w:hAnsi="Arial" w:cs="Arial"/>
          <w:color w:val="000000"/>
          <w:lang w:val="en-US"/>
        </w:rPr>
        <w:t>you must</w:t>
      </w:r>
      <w:r>
        <w:rPr>
          <w:rFonts w:ascii="Arial" w:hAnsi="Arial" w:cs="Arial"/>
          <w:color w:val="000000"/>
          <w:lang w:val="en-US"/>
        </w:rPr>
        <w:t xml:space="preserve"> indicate</w:t>
      </w:r>
      <w:r w:rsidRPr="00312071">
        <w:rPr>
          <w:rFonts w:ascii="Arial" w:hAnsi="Arial" w:cs="Arial"/>
          <w:color w:val="000000"/>
          <w:lang w:val="en-US"/>
        </w:rPr>
        <w:t xml:space="preserve"> not </w:t>
      </w:r>
      <w:r w:rsidR="00D45D1B">
        <w:rPr>
          <w:rFonts w:ascii="Arial" w:hAnsi="Arial" w:cs="Arial"/>
          <w:color w:val="000000"/>
          <w:lang w:val="en-US"/>
        </w:rPr>
        <w:t xml:space="preserve">to </w:t>
      </w:r>
      <w:r w:rsidRPr="00312071">
        <w:rPr>
          <w:rFonts w:ascii="Arial" w:hAnsi="Arial" w:cs="Arial"/>
          <w:color w:val="000000"/>
          <w:lang w:val="en-US"/>
        </w:rPr>
        <w:t xml:space="preserve">connect </w:t>
      </w:r>
      <w:r w:rsidR="00D45D1B">
        <w:rPr>
          <w:rFonts w:ascii="Arial" w:hAnsi="Arial" w:cs="Arial"/>
          <w:color w:val="000000"/>
          <w:lang w:val="en-US"/>
        </w:rPr>
        <w:t xml:space="preserve">to </w:t>
      </w:r>
      <w:r w:rsidRPr="00312071">
        <w:rPr>
          <w:rFonts w:ascii="Arial" w:hAnsi="Arial" w:cs="Arial"/>
          <w:color w:val="000000"/>
          <w:lang w:val="en-US"/>
        </w:rPr>
        <w:t xml:space="preserve">Windows Update, and later </w:t>
      </w:r>
      <w:r w:rsidR="00D45D1B">
        <w:rPr>
          <w:rFonts w:ascii="Arial" w:hAnsi="Arial" w:cs="Arial"/>
          <w:color w:val="000000"/>
          <w:lang w:val="en-US"/>
        </w:rPr>
        <w:t>click next</w:t>
      </w:r>
      <w:r w:rsidRPr="00312071">
        <w:rPr>
          <w:rFonts w:ascii="Arial" w:hAnsi="Arial" w:cs="Arial"/>
          <w:color w:val="000000"/>
          <w:lang w:val="en-US"/>
        </w:rPr>
        <w:t>.</w:t>
      </w:r>
    </w:p>
    <w:p w:rsidR="00021160" w:rsidRDefault="00AA4BE6" w:rsidP="00312071">
      <w:pPr>
        <w:pStyle w:val="Textbody"/>
        <w:tabs>
          <w:tab w:val="left" w:pos="0"/>
        </w:tabs>
        <w:spacing w:after="0" w:line="360" w:lineRule="auto"/>
        <w:jc w:val="both"/>
        <w:rPr>
          <w:ins w:id="72" w:author="Alexander Schulze" w:date="2012-06-03T22:06:00Z"/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Important</w:t>
      </w:r>
      <w:r w:rsidR="00312071" w:rsidRPr="00312071">
        <w:rPr>
          <w:rFonts w:ascii="Arial" w:hAnsi="Arial" w:cs="Arial"/>
          <w:color w:val="000000"/>
          <w:lang w:val="en-US"/>
        </w:rPr>
        <w:t xml:space="preserve">: </w:t>
      </w:r>
      <w:r w:rsidR="00D45D1B">
        <w:rPr>
          <w:rFonts w:ascii="Arial" w:hAnsi="Arial" w:cs="Arial"/>
          <w:color w:val="000000"/>
          <w:lang w:val="en-US"/>
        </w:rPr>
        <w:t>we will specify only the installation on Windows</w:t>
      </w:r>
      <w:r w:rsidR="00312071" w:rsidRPr="00312071">
        <w:rPr>
          <w:rFonts w:ascii="Arial" w:hAnsi="Arial" w:cs="Arial"/>
          <w:color w:val="000000"/>
          <w:lang w:val="en-US"/>
        </w:rPr>
        <w:t>, to install Arduino in other operating systems</w:t>
      </w:r>
      <w:r w:rsidR="00D45D1B">
        <w:rPr>
          <w:rFonts w:ascii="Arial" w:hAnsi="Arial" w:cs="Arial"/>
          <w:color w:val="000000"/>
          <w:lang w:val="en-US"/>
        </w:rPr>
        <w:t xml:space="preserve"> find documentation at</w:t>
      </w:r>
      <w:r w:rsidR="00312071">
        <w:rPr>
          <w:rFonts w:ascii="Arial" w:hAnsi="Arial" w:cs="Arial"/>
          <w:color w:val="000000"/>
          <w:lang w:val="en-US"/>
        </w:rPr>
        <w:t xml:space="preserve"> </w:t>
      </w:r>
      <w:hyperlink r:id="rId12" w:history="1">
        <w:r w:rsidR="00312071" w:rsidRPr="00312071">
          <w:rPr>
            <w:rStyle w:val="Link"/>
            <w:rFonts w:ascii="Arial" w:hAnsi="Arial" w:cs="Arial"/>
            <w:lang w:val="en-US"/>
          </w:rPr>
          <w:t>http://arduino.cc</w:t>
        </w:r>
      </w:hyperlink>
      <w:r w:rsidR="00312071">
        <w:rPr>
          <w:rFonts w:ascii="Arial" w:hAnsi="Arial" w:cs="Arial"/>
          <w:color w:val="000000"/>
          <w:lang w:val="en-US"/>
        </w:rPr>
        <w:t>.</w:t>
      </w:r>
    </w:p>
    <w:p w:rsidR="009A4750" w:rsidRDefault="009A4750" w:rsidP="00312071">
      <w:pPr>
        <w:pStyle w:val="Textbody"/>
        <w:numPr>
          <w:ins w:id="73" w:author="Alexander Schulze" w:date="2012-06-03T22:06:00Z"/>
        </w:numPr>
        <w:tabs>
          <w:tab w:val="left" w:pos="0"/>
        </w:tabs>
        <w:spacing w:after="0" w:line="360" w:lineRule="auto"/>
        <w:jc w:val="both"/>
        <w:rPr>
          <w:ins w:id="74" w:author="Alexander Schulze" w:date="2012-06-03T22:03:00Z"/>
          <w:rFonts w:ascii="Arial" w:hAnsi="Arial" w:cs="Arial"/>
          <w:color w:val="000000"/>
          <w:lang w:val="en-US"/>
        </w:rPr>
      </w:pPr>
    </w:p>
    <w:p w:rsidR="009A4750" w:rsidRPr="00312071" w:rsidRDefault="009A4750" w:rsidP="00312071">
      <w:pPr>
        <w:pStyle w:val="Textbody"/>
        <w:numPr>
          <w:ins w:id="75" w:author="Alexander Schulze" w:date="2012-06-03T22:03:00Z"/>
        </w:numPr>
        <w:tabs>
          <w:tab w:val="left" w:pos="0"/>
        </w:tabs>
        <w:spacing w:after="0" w:line="360" w:lineRule="auto"/>
        <w:jc w:val="both"/>
        <w:rPr>
          <w:rFonts w:ascii="Arial" w:hAnsi="Arial" w:cs="Arial"/>
          <w:color w:val="000000"/>
          <w:lang w:val="en-US"/>
        </w:rPr>
      </w:pPr>
      <w:ins w:id="76" w:author="Alexander Schulze" w:date="2012-06-03T22:04:00Z">
        <w:r>
          <w:rPr>
            <w:rFonts w:ascii="Arial" w:hAnsi="Arial" w:cs="Arial"/>
            <w:noProof/>
            <w:color w:val="000000"/>
            <w:lang w:val="de-DE" w:eastAsia="de-DE"/>
          </w:rPr>
          <w:drawing>
            <wp:inline distT="0" distB="0" distL="0" distR="0">
              <wp:extent cx="5399405" cy="4208145"/>
              <wp:effectExtent l="25400" t="0" r="10795" b="0"/>
              <wp:docPr id="1" name="Arduino_Drivers_Windows_Install_Step1.png" descr="/svn/jWebSocket.dev/thesis/Arduino_Remote_Control_Demo_Dariel/Documentation/Images/Arduino_Windows_Install/Arduino_Drivers_Windows_Install_Step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Arduino_Drivers_Windows_Install_Step1.png"/>
                      <pic:cNvPicPr/>
                    </pic:nvPicPr>
                    <pic:blipFill>
                      <a:blip r:embed="rId13" r:link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9405" cy="42081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tbl>
      <w:tblPr>
        <w:tblpPr w:leftFromText="141" w:rightFromText="141" w:vertAnchor="text" w:horzAnchor="margin" w:tblpXSpec="center" w:tblpY="22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8223"/>
      </w:tblGrid>
      <w:tr w:rsidR="00BC3BE4" w:rsidRPr="00BC3BE4">
        <w:trPr>
          <w:trHeight w:val="699"/>
        </w:trPr>
        <w:tc>
          <w:tcPr>
            <w:tcW w:w="8223" w:type="dxa"/>
            <w:shd w:val="clear" w:color="auto" w:fill="auto"/>
          </w:tcPr>
          <w:p w:rsidR="00BC3BE4" w:rsidRPr="00BD789B" w:rsidRDefault="00C078D4" w:rsidP="0059037B">
            <w:pPr>
              <w:pStyle w:val="Standard1"/>
              <w:keepNext/>
              <w:tabs>
                <w:tab w:val="left" w:pos="0"/>
              </w:tabs>
              <w:spacing w:before="240" w:line="276" w:lineRule="auto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del w:id="77" w:author="Alexander Schulze" w:date="2012-06-03T22:04:00Z">
              <w:r w:rsidDel="009A4750">
                <w:fldChar w:fldCharType="begin"/>
              </w:r>
              <w:r w:rsidDel="009A4750">
                <w:delInstrText>HYPERLINK "Images/Arduino_Windows_Install/Arduino_Drivers_Windows_Install_Step1.png"</w:delInstrText>
              </w:r>
              <w:r w:rsidDel="009A4750">
                <w:fldChar w:fldCharType="separate"/>
              </w:r>
              <w:r w:rsidR="00BC3BE4" w:rsidRPr="00BC3BE4" w:rsidDel="009A4750">
                <w:rPr>
                  <w:rStyle w:val="Link"/>
                  <w:rFonts w:ascii="Arial" w:hAnsi="Arial" w:cs="Arial"/>
                  <w:kern w:val="0"/>
                  <w:sz w:val="22"/>
                  <w:szCs w:val="22"/>
                  <w:lang w:val="en-US"/>
                </w:rPr>
                <w:delText>Assistant for New Hardware in MS-Windows. Step 1.</w:delText>
              </w:r>
              <w:r w:rsidDel="009A4750">
                <w:fldChar w:fldCharType="end"/>
              </w:r>
            </w:del>
          </w:p>
        </w:tc>
      </w:tr>
    </w:tbl>
    <w:p w:rsidR="00BC3BE4" w:rsidRPr="005E5C98" w:rsidRDefault="00BC3BE4" w:rsidP="00BC3BE4">
      <w:pPr>
        <w:pStyle w:val="Standard1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  <w:r w:rsidRPr="005E5C98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 xml:space="preserve">Ref. to Fig.1: </w:t>
      </w:r>
      <w:r w:rsidRPr="00BC3BE4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Assistant for New Hardware in MS-Windows. Step 1.</w:t>
      </w:r>
    </w:p>
    <w:p w:rsidR="00ED3573" w:rsidRPr="00550A5D" w:rsidRDefault="00ED3573" w:rsidP="00EC1C65">
      <w:pPr>
        <w:pStyle w:val="Textbody"/>
        <w:tabs>
          <w:tab w:val="left" w:pos="0"/>
        </w:tabs>
        <w:spacing w:before="280" w:after="0"/>
        <w:jc w:val="center"/>
        <w:rPr>
          <w:rFonts w:ascii="F16" w:hAnsi="F16" w:cs="F16"/>
          <w:kern w:val="0"/>
          <w:lang w:val="en-US"/>
        </w:rPr>
      </w:pPr>
    </w:p>
    <w:p w:rsidR="00747753" w:rsidRDefault="00747753" w:rsidP="00747753">
      <w:pPr>
        <w:pStyle w:val="Textbody"/>
        <w:tabs>
          <w:tab w:val="left" w:pos="0"/>
        </w:tabs>
        <w:spacing w:before="280" w:after="0"/>
        <w:jc w:val="both"/>
        <w:rPr>
          <w:ins w:id="78" w:author="Alexander Schulze" w:date="2012-06-03T22:04:00Z"/>
          <w:rFonts w:ascii="Arial" w:hAnsi="Arial" w:cs="Arial"/>
          <w:kern w:val="0"/>
          <w:lang w:val="en-US"/>
        </w:rPr>
      </w:pPr>
      <w:r w:rsidRPr="00ED3573">
        <w:rPr>
          <w:rFonts w:ascii="Arial" w:hAnsi="Arial" w:cs="Arial"/>
          <w:kern w:val="0"/>
          <w:lang w:val="en-US"/>
        </w:rPr>
        <w:t xml:space="preserve">In the following window </w:t>
      </w:r>
      <w:r w:rsidR="00D45D1B">
        <w:rPr>
          <w:rFonts w:ascii="Arial" w:hAnsi="Arial" w:cs="Arial"/>
          <w:kern w:val="0"/>
          <w:lang w:val="en-US"/>
        </w:rPr>
        <w:t>you must select</w:t>
      </w:r>
      <w:r w:rsidRPr="00ED3573">
        <w:rPr>
          <w:rFonts w:ascii="Arial" w:hAnsi="Arial" w:cs="Arial"/>
          <w:kern w:val="0"/>
          <w:lang w:val="en-US"/>
        </w:rPr>
        <w:t xml:space="preserve">: </w:t>
      </w:r>
      <w:r w:rsidR="00D45D1B">
        <w:rPr>
          <w:rFonts w:ascii="Arial" w:hAnsi="Arial" w:cs="Arial"/>
          <w:kern w:val="0"/>
          <w:lang w:val="en-US"/>
        </w:rPr>
        <w:t>Install</w:t>
      </w:r>
      <w:r w:rsidRPr="00ED3573">
        <w:rPr>
          <w:rFonts w:ascii="Arial" w:hAnsi="Arial" w:cs="Arial"/>
          <w:kern w:val="0"/>
          <w:lang w:val="en-US"/>
        </w:rPr>
        <w:t xml:space="preserve"> from a list or specifi</w:t>
      </w:r>
      <w:r w:rsidR="00D45D1B">
        <w:rPr>
          <w:rFonts w:ascii="Arial" w:hAnsi="Arial" w:cs="Arial"/>
          <w:kern w:val="0"/>
          <w:lang w:val="en-US"/>
        </w:rPr>
        <w:t xml:space="preserve">c </w:t>
      </w:r>
      <w:r w:rsidRPr="00ED3573">
        <w:rPr>
          <w:rFonts w:ascii="Arial" w:hAnsi="Arial" w:cs="Arial"/>
          <w:kern w:val="0"/>
          <w:lang w:val="en-US"/>
        </w:rPr>
        <w:t xml:space="preserve">(Advanced) location and then click </w:t>
      </w:r>
      <w:r w:rsidR="008616F6">
        <w:rPr>
          <w:rFonts w:ascii="Arial" w:hAnsi="Arial" w:cs="Arial"/>
          <w:kern w:val="0"/>
          <w:lang w:val="en-US"/>
        </w:rPr>
        <w:t>next</w:t>
      </w:r>
      <w:r w:rsidRPr="00ED3573">
        <w:rPr>
          <w:rFonts w:ascii="Arial" w:hAnsi="Arial" w:cs="Arial"/>
          <w:kern w:val="0"/>
          <w:lang w:val="en-US"/>
        </w:rPr>
        <w:t>.</w:t>
      </w:r>
    </w:p>
    <w:p w:rsidR="009A4750" w:rsidRPr="00ED3573" w:rsidRDefault="009A4750" w:rsidP="00747753">
      <w:pPr>
        <w:pStyle w:val="Textbody"/>
        <w:numPr>
          <w:ins w:id="79" w:author="Alexander Schulze" w:date="2012-06-03T22:04:00Z"/>
        </w:numPr>
        <w:tabs>
          <w:tab w:val="left" w:pos="0"/>
        </w:tabs>
        <w:spacing w:before="280" w:after="0"/>
        <w:jc w:val="both"/>
        <w:rPr>
          <w:rFonts w:ascii="Arial" w:hAnsi="Arial" w:cs="Arial"/>
          <w:kern w:val="0"/>
          <w:lang w:val="en-US"/>
        </w:rPr>
      </w:pPr>
      <w:ins w:id="80" w:author="Alexander Schulze" w:date="2012-06-03T22:04:00Z">
        <w:r>
          <w:rPr>
            <w:rFonts w:ascii="Arial" w:hAnsi="Arial" w:cs="Arial"/>
            <w:noProof/>
            <w:kern w:val="0"/>
            <w:lang w:val="de-DE" w:eastAsia="de-DE"/>
          </w:rPr>
          <w:drawing>
            <wp:inline distT="0" distB="0" distL="0" distR="0">
              <wp:extent cx="5399405" cy="4208145"/>
              <wp:effectExtent l="25400" t="0" r="10795" b="0"/>
              <wp:docPr id="2" name="Arduino_Drivers_Windows_Install_Step2.png" descr="/svn/jWebSocket.dev/thesis/Arduino_Remote_Control_Demo_Dariel/Documentation/Images/Arduino_Windows_Install/Arduino_Drivers_Windows_Install_Step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Arduino_Drivers_Windows_Install_Step2.png"/>
                      <pic:cNvPicPr/>
                    </pic:nvPicPr>
                    <pic:blipFill>
                      <a:blip r:embed="rId15" r:link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9405" cy="42081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tbl>
      <w:tblPr>
        <w:tblpPr w:leftFromText="141" w:rightFromText="141" w:vertAnchor="text" w:horzAnchor="margin" w:tblpXSpec="center" w:tblpY="22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8223"/>
      </w:tblGrid>
      <w:tr w:rsidR="00211E3A" w:rsidRPr="00BC3BE4">
        <w:trPr>
          <w:trHeight w:val="699"/>
        </w:trPr>
        <w:tc>
          <w:tcPr>
            <w:tcW w:w="8223" w:type="dxa"/>
            <w:shd w:val="clear" w:color="auto" w:fill="auto"/>
          </w:tcPr>
          <w:p w:rsidR="00211E3A" w:rsidRPr="00BD789B" w:rsidRDefault="00C078D4" w:rsidP="0059037B">
            <w:pPr>
              <w:pStyle w:val="Standard1"/>
              <w:keepNext/>
              <w:tabs>
                <w:tab w:val="left" w:pos="0"/>
              </w:tabs>
              <w:spacing w:before="240" w:line="276" w:lineRule="auto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del w:id="81" w:author="Alexander Schulze" w:date="2012-06-03T22:04:00Z">
              <w:r w:rsidDel="009A4750">
                <w:fldChar w:fldCharType="begin"/>
              </w:r>
              <w:r w:rsidDel="009A4750">
                <w:delInstrText>HYPERLINK "Images/Arduino_Windows_Install/Arduino_Drivers_Windows_Install_Step2.png"</w:delInstrText>
              </w:r>
              <w:r w:rsidDel="009A4750">
                <w:fldChar w:fldCharType="separate"/>
              </w:r>
              <w:r w:rsidR="00211E3A" w:rsidRPr="00BC3BE4" w:rsidDel="009A4750">
                <w:rPr>
                  <w:rStyle w:val="Link"/>
                  <w:rFonts w:ascii="Arial" w:hAnsi="Arial" w:cs="Arial"/>
                  <w:kern w:val="0"/>
                  <w:sz w:val="22"/>
                  <w:szCs w:val="22"/>
                  <w:lang w:val="en-US"/>
                </w:rPr>
                <w:delText>Assistant for Ne</w:delText>
              </w:r>
              <w:r w:rsidR="00211E3A" w:rsidDel="009A4750">
                <w:rPr>
                  <w:rStyle w:val="Link"/>
                  <w:rFonts w:ascii="Arial" w:hAnsi="Arial" w:cs="Arial"/>
                  <w:kern w:val="0"/>
                  <w:sz w:val="22"/>
                  <w:szCs w:val="22"/>
                  <w:lang w:val="en-US"/>
                </w:rPr>
                <w:delText>w Hardware in MS-Windows. Step 2</w:delText>
              </w:r>
              <w:r w:rsidR="00211E3A" w:rsidRPr="00BC3BE4" w:rsidDel="009A4750">
                <w:rPr>
                  <w:rStyle w:val="Link"/>
                  <w:rFonts w:ascii="Arial" w:hAnsi="Arial" w:cs="Arial"/>
                  <w:kern w:val="0"/>
                  <w:sz w:val="22"/>
                  <w:szCs w:val="22"/>
                  <w:lang w:val="en-US"/>
                </w:rPr>
                <w:delText>.</w:delText>
              </w:r>
              <w:r w:rsidDel="009A4750">
                <w:fldChar w:fldCharType="end"/>
              </w:r>
            </w:del>
          </w:p>
        </w:tc>
      </w:tr>
    </w:tbl>
    <w:p w:rsidR="00211E3A" w:rsidRPr="005E5C98" w:rsidRDefault="00211E3A" w:rsidP="00211E3A">
      <w:pPr>
        <w:pStyle w:val="Standard1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  <w:r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Ref. to Fig.2</w:t>
      </w:r>
      <w:r w:rsidRPr="005E5C98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 xml:space="preserve">: </w:t>
      </w:r>
      <w:r w:rsidRPr="00BC3BE4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Assistant for N</w:t>
      </w:r>
      <w:r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ew Hardware in MS-Windows. Step 2</w:t>
      </w:r>
      <w:r w:rsidRPr="00BC3BE4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.</w:t>
      </w:r>
    </w:p>
    <w:p w:rsidR="00EC1C65" w:rsidRPr="00747753" w:rsidRDefault="00EC1C65" w:rsidP="00EC1C65">
      <w:pPr>
        <w:pStyle w:val="Textbody"/>
        <w:tabs>
          <w:tab w:val="left" w:pos="0"/>
        </w:tabs>
        <w:spacing w:before="280" w:after="0"/>
        <w:jc w:val="center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E011A7" w:rsidRDefault="008616F6" w:rsidP="00E011A7">
      <w:pPr>
        <w:pStyle w:val="Textbody"/>
        <w:tabs>
          <w:tab w:val="left" w:pos="0"/>
        </w:tabs>
        <w:spacing w:before="280" w:after="240" w:line="360" w:lineRule="auto"/>
        <w:jc w:val="both"/>
        <w:rPr>
          <w:ins w:id="82" w:author="Alexander Schulze" w:date="2012-06-03T22:04:00Z"/>
          <w:rFonts w:ascii="Arial" w:hAnsi="Arial" w:cs="Arial"/>
          <w:kern w:val="0"/>
          <w:lang w:val="en-US"/>
        </w:rPr>
      </w:pPr>
      <w:r>
        <w:rPr>
          <w:rFonts w:ascii="Arial" w:hAnsi="Arial" w:cs="Arial"/>
          <w:kern w:val="0"/>
          <w:lang w:val="en-US"/>
        </w:rPr>
        <w:t>Select</w:t>
      </w:r>
      <w:r w:rsidR="00E011A7" w:rsidRPr="00ED3573">
        <w:rPr>
          <w:rFonts w:ascii="Arial" w:hAnsi="Arial" w:cs="Arial"/>
          <w:kern w:val="0"/>
          <w:lang w:val="en-US"/>
        </w:rPr>
        <w:t xml:space="preserve"> </w:t>
      </w:r>
      <w:r>
        <w:rPr>
          <w:rFonts w:ascii="Arial" w:hAnsi="Arial" w:cs="Arial"/>
          <w:kern w:val="0"/>
          <w:lang w:val="en-US"/>
        </w:rPr>
        <w:t>Search</w:t>
      </w:r>
      <w:r w:rsidR="00E011A7" w:rsidRPr="00ED3573">
        <w:rPr>
          <w:rFonts w:ascii="Arial" w:hAnsi="Arial" w:cs="Arial"/>
          <w:kern w:val="0"/>
          <w:lang w:val="en-US"/>
        </w:rPr>
        <w:t xml:space="preserve"> </w:t>
      </w:r>
      <w:r>
        <w:rPr>
          <w:rFonts w:ascii="Arial" w:hAnsi="Arial" w:cs="Arial"/>
          <w:kern w:val="0"/>
          <w:lang w:val="en-US"/>
        </w:rPr>
        <w:t xml:space="preserve">for </w:t>
      </w:r>
      <w:r w:rsidR="00E011A7" w:rsidRPr="00ED3573">
        <w:rPr>
          <w:rFonts w:ascii="Arial" w:hAnsi="Arial" w:cs="Arial"/>
          <w:kern w:val="0"/>
          <w:lang w:val="en-US"/>
        </w:rPr>
        <w:t xml:space="preserve">the </w:t>
      </w:r>
      <w:r>
        <w:rPr>
          <w:rFonts w:ascii="Arial" w:hAnsi="Arial" w:cs="Arial"/>
          <w:kern w:val="0"/>
          <w:lang w:val="en-US"/>
        </w:rPr>
        <w:t>best driver</w:t>
      </w:r>
      <w:r w:rsidR="00E011A7" w:rsidRPr="00ED3573">
        <w:rPr>
          <w:rFonts w:ascii="Arial" w:hAnsi="Arial" w:cs="Arial"/>
          <w:kern w:val="0"/>
          <w:lang w:val="en-US"/>
        </w:rPr>
        <w:t xml:space="preserve"> </w:t>
      </w:r>
      <w:r>
        <w:rPr>
          <w:rFonts w:ascii="Arial" w:hAnsi="Arial" w:cs="Arial"/>
          <w:kern w:val="0"/>
          <w:lang w:val="en-US"/>
        </w:rPr>
        <w:t>in</w:t>
      </w:r>
      <w:r w:rsidR="00E011A7" w:rsidRPr="00ED3573">
        <w:rPr>
          <w:rFonts w:ascii="Arial" w:hAnsi="Arial" w:cs="Arial"/>
          <w:kern w:val="0"/>
          <w:lang w:val="en-US"/>
        </w:rPr>
        <w:t xml:space="preserve"> </w:t>
      </w:r>
      <w:r>
        <w:rPr>
          <w:rFonts w:ascii="Arial" w:hAnsi="Arial" w:cs="Arial"/>
          <w:kern w:val="0"/>
          <w:lang w:val="en-US"/>
        </w:rPr>
        <w:t>these</w:t>
      </w:r>
      <w:r w:rsidR="00E011A7" w:rsidRPr="00ED3573">
        <w:rPr>
          <w:rFonts w:ascii="Arial" w:hAnsi="Arial" w:cs="Arial"/>
          <w:kern w:val="0"/>
          <w:lang w:val="en-US"/>
        </w:rPr>
        <w:t xml:space="preserve"> location</w:t>
      </w:r>
      <w:r>
        <w:rPr>
          <w:rFonts w:ascii="Arial" w:hAnsi="Arial" w:cs="Arial"/>
          <w:kern w:val="0"/>
          <w:lang w:val="en-US"/>
        </w:rPr>
        <w:t>s</w:t>
      </w:r>
      <w:r w:rsidR="00E011A7" w:rsidRPr="00ED3573">
        <w:rPr>
          <w:rFonts w:ascii="Arial" w:hAnsi="Arial" w:cs="Arial"/>
          <w:kern w:val="0"/>
          <w:lang w:val="en-US"/>
        </w:rPr>
        <w:t xml:space="preserve">. This location will be the directory where </w:t>
      </w:r>
      <w:del w:id="83" w:author="Alexander Schulze" w:date="2012-06-03T22:07:00Z">
        <w:r w:rsidR="00E011A7" w:rsidRPr="00ED3573" w:rsidDel="009A4750">
          <w:rPr>
            <w:rFonts w:ascii="Arial" w:hAnsi="Arial" w:cs="Arial"/>
            <w:kern w:val="0"/>
            <w:lang w:val="en-US"/>
          </w:rPr>
          <w:delText xml:space="preserve">is </w:delText>
        </w:r>
      </w:del>
      <w:r w:rsidR="00E011A7" w:rsidRPr="00ED3573">
        <w:rPr>
          <w:rFonts w:ascii="Arial" w:hAnsi="Arial" w:cs="Arial"/>
          <w:kern w:val="0"/>
          <w:lang w:val="en-US"/>
        </w:rPr>
        <w:t xml:space="preserve">the </w:t>
      </w:r>
      <w:r>
        <w:rPr>
          <w:rFonts w:ascii="Arial" w:hAnsi="Arial" w:cs="Arial"/>
          <w:kern w:val="0"/>
          <w:lang w:val="en-US"/>
        </w:rPr>
        <w:t>downloaded</w:t>
      </w:r>
      <w:r w:rsidR="00E011A7" w:rsidRPr="00ED3573">
        <w:rPr>
          <w:rFonts w:ascii="Arial" w:hAnsi="Arial" w:cs="Arial"/>
          <w:kern w:val="0"/>
          <w:lang w:val="en-US"/>
        </w:rPr>
        <w:t xml:space="preserve"> driver</w:t>
      </w:r>
      <w:ins w:id="84" w:author="Alexander Schulze" w:date="2012-06-03T22:07:00Z">
        <w:r w:rsidR="009A4750">
          <w:rPr>
            <w:rFonts w:ascii="Arial" w:hAnsi="Arial" w:cs="Arial"/>
            <w:kern w:val="0"/>
            <w:lang w:val="en-US"/>
          </w:rPr>
          <w:t xml:space="preserve"> was stored</w:t>
        </w:r>
      </w:ins>
      <w:r w:rsidR="00E011A7" w:rsidRPr="00ED3573">
        <w:rPr>
          <w:rFonts w:ascii="Arial" w:hAnsi="Arial" w:cs="Arial"/>
          <w:kern w:val="0"/>
          <w:lang w:val="en-US"/>
        </w:rPr>
        <w:t>.</w:t>
      </w:r>
    </w:p>
    <w:p w:rsidR="009A4750" w:rsidRPr="00ED3573" w:rsidRDefault="009A4750" w:rsidP="00E011A7">
      <w:pPr>
        <w:pStyle w:val="Textbody"/>
        <w:numPr>
          <w:ins w:id="85" w:author="Alexander Schulze" w:date="2012-06-03T22:04:00Z"/>
        </w:num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kern w:val="0"/>
          <w:lang w:val="en-US"/>
        </w:rPr>
      </w:pPr>
      <w:ins w:id="86" w:author="Alexander Schulze" w:date="2012-06-03T22:05:00Z">
        <w:r>
          <w:rPr>
            <w:rFonts w:ascii="Arial" w:hAnsi="Arial" w:cs="Arial"/>
            <w:noProof/>
            <w:kern w:val="0"/>
            <w:lang w:val="de-DE" w:eastAsia="de-DE"/>
          </w:rPr>
          <w:drawing>
            <wp:inline distT="0" distB="0" distL="0" distR="0">
              <wp:extent cx="5399405" cy="4208145"/>
              <wp:effectExtent l="25400" t="0" r="10795" b="0"/>
              <wp:docPr id="3" name="Arduino_Drivers_Windows_Install_Step3.png" descr="/svn/jWebSocket.dev/thesis/Arduino_Remote_Control_Demo_Dariel/Documentation/Images/Arduino_Windows_Install/Arduino_Drivers_Windows_Install_Step3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Arduino_Drivers_Windows_Install_Step3.png"/>
                      <pic:cNvPicPr/>
                    </pic:nvPicPr>
                    <pic:blipFill>
                      <a:blip r:embed="rId17" r:link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9405" cy="42081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tbl>
      <w:tblPr>
        <w:tblpPr w:leftFromText="141" w:rightFromText="141" w:vertAnchor="text" w:horzAnchor="margin" w:tblpXSpec="center" w:tblpY="22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8223"/>
      </w:tblGrid>
      <w:tr w:rsidR="00211E3A" w:rsidRPr="00BC3BE4">
        <w:trPr>
          <w:trHeight w:val="699"/>
        </w:trPr>
        <w:tc>
          <w:tcPr>
            <w:tcW w:w="8223" w:type="dxa"/>
            <w:shd w:val="clear" w:color="auto" w:fill="auto"/>
          </w:tcPr>
          <w:p w:rsidR="00211E3A" w:rsidRPr="00BD789B" w:rsidRDefault="00C078D4" w:rsidP="0059037B">
            <w:pPr>
              <w:pStyle w:val="Standard1"/>
              <w:keepNext/>
              <w:tabs>
                <w:tab w:val="left" w:pos="0"/>
              </w:tabs>
              <w:spacing w:before="240" w:line="276" w:lineRule="auto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del w:id="87" w:author="Alexander Schulze" w:date="2012-06-03T22:05:00Z">
              <w:r w:rsidDel="009A4750">
                <w:fldChar w:fldCharType="begin"/>
              </w:r>
              <w:r w:rsidDel="009A4750">
                <w:delInstrText>HYPERLINK "Images/Arduino_Windows_Install/Arduino_Drivers_Windows_Install_Step3.png"</w:delInstrText>
              </w:r>
              <w:r w:rsidDel="009A4750">
                <w:fldChar w:fldCharType="separate"/>
              </w:r>
              <w:r w:rsidR="00211E3A" w:rsidRPr="00BC3BE4" w:rsidDel="009A4750">
                <w:rPr>
                  <w:rStyle w:val="Link"/>
                  <w:rFonts w:ascii="Arial" w:hAnsi="Arial" w:cs="Arial"/>
                  <w:kern w:val="0"/>
                  <w:sz w:val="22"/>
                  <w:szCs w:val="22"/>
                  <w:lang w:val="en-US"/>
                </w:rPr>
                <w:delText>Assistant for Ne</w:delText>
              </w:r>
              <w:r w:rsidR="00211E3A" w:rsidDel="009A4750">
                <w:rPr>
                  <w:rStyle w:val="Link"/>
                  <w:rFonts w:ascii="Arial" w:hAnsi="Arial" w:cs="Arial"/>
                  <w:kern w:val="0"/>
                  <w:sz w:val="22"/>
                  <w:szCs w:val="22"/>
                  <w:lang w:val="en-US"/>
                </w:rPr>
                <w:delText>w Hardware in MS-Windows. Step 3</w:delText>
              </w:r>
              <w:r w:rsidR="00211E3A" w:rsidRPr="00BC3BE4" w:rsidDel="009A4750">
                <w:rPr>
                  <w:rStyle w:val="Link"/>
                  <w:rFonts w:ascii="Arial" w:hAnsi="Arial" w:cs="Arial"/>
                  <w:kern w:val="0"/>
                  <w:sz w:val="22"/>
                  <w:szCs w:val="22"/>
                  <w:lang w:val="en-US"/>
                </w:rPr>
                <w:delText>.</w:delText>
              </w:r>
              <w:r w:rsidDel="009A4750">
                <w:fldChar w:fldCharType="end"/>
              </w:r>
            </w:del>
          </w:p>
        </w:tc>
      </w:tr>
    </w:tbl>
    <w:p w:rsidR="00211E3A" w:rsidRPr="005E5C98" w:rsidRDefault="00211E3A" w:rsidP="00211E3A">
      <w:pPr>
        <w:pStyle w:val="Standard1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  <w:r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Ref. to Fig.3</w:t>
      </w:r>
      <w:r w:rsidRPr="005E5C98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 xml:space="preserve">: </w:t>
      </w:r>
      <w:r w:rsidRPr="00BC3BE4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Assistant for Ne</w:t>
      </w:r>
      <w:r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w Hardware in MS-Windows. Step 3</w:t>
      </w:r>
      <w:r w:rsidRPr="00BC3BE4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.</w:t>
      </w:r>
    </w:p>
    <w:p w:rsidR="00ED3573" w:rsidRDefault="00ED3573" w:rsidP="00ED3573">
      <w:pPr>
        <w:pStyle w:val="Textbody"/>
        <w:tabs>
          <w:tab w:val="left" w:pos="0"/>
        </w:tabs>
        <w:spacing w:before="280" w:after="240" w:line="360" w:lineRule="auto"/>
        <w:jc w:val="both"/>
        <w:rPr>
          <w:ins w:id="88" w:author="Alexander Schulze" w:date="2012-06-03T22:05:00Z"/>
          <w:rFonts w:ascii="Arial" w:hAnsi="Arial" w:cs="Arial"/>
          <w:kern w:val="0"/>
          <w:lang w:val="en-US"/>
        </w:rPr>
      </w:pPr>
      <w:r w:rsidRPr="00ED3573">
        <w:rPr>
          <w:rFonts w:ascii="Arial" w:hAnsi="Arial" w:cs="Arial"/>
          <w:kern w:val="0"/>
          <w:lang w:val="en-US"/>
        </w:rPr>
        <w:t xml:space="preserve">The assistant </w:t>
      </w:r>
      <w:r w:rsidR="008616F6">
        <w:rPr>
          <w:rFonts w:ascii="Arial" w:hAnsi="Arial" w:cs="Arial"/>
          <w:kern w:val="0"/>
          <w:lang w:val="en-US"/>
        </w:rPr>
        <w:t>will indicate</w:t>
      </w:r>
      <w:r w:rsidRPr="00ED3573">
        <w:rPr>
          <w:rFonts w:ascii="Arial" w:hAnsi="Arial" w:cs="Arial"/>
          <w:kern w:val="0"/>
          <w:lang w:val="en-US"/>
        </w:rPr>
        <w:t xml:space="preserve"> that </w:t>
      </w:r>
      <w:r w:rsidR="008616F6">
        <w:rPr>
          <w:rFonts w:ascii="Arial" w:hAnsi="Arial" w:cs="Arial"/>
          <w:kern w:val="0"/>
          <w:lang w:val="en-US"/>
        </w:rPr>
        <w:t>it</w:t>
      </w:r>
      <w:r w:rsidRPr="00ED3573">
        <w:rPr>
          <w:rFonts w:ascii="Arial" w:hAnsi="Arial" w:cs="Arial"/>
          <w:kern w:val="0"/>
          <w:lang w:val="en-US"/>
        </w:rPr>
        <w:t xml:space="preserve"> found Arduino Mega ADK, then give click in </w:t>
      </w:r>
      <w:r w:rsidR="008616F6">
        <w:rPr>
          <w:rFonts w:ascii="Arial" w:hAnsi="Arial" w:cs="Arial"/>
          <w:kern w:val="0"/>
          <w:lang w:val="en-US"/>
        </w:rPr>
        <w:t>Finish</w:t>
      </w:r>
      <w:r w:rsidRPr="00ED3573">
        <w:rPr>
          <w:rFonts w:ascii="Arial" w:hAnsi="Arial" w:cs="Arial"/>
          <w:kern w:val="0"/>
          <w:lang w:val="en-US"/>
        </w:rPr>
        <w:t>.</w:t>
      </w:r>
    </w:p>
    <w:p w:rsidR="009A4750" w:rsidRDefault="009A4750" w:rsidP="00ED3573">
      <w:pPr>
        <w:pStyle w:val="Textbody"/>
        <w:numPr>
          <w:ins w:id="89" w:author="Alexander Schulze" w:date="2012-06-03T22:05:00Z"/>
        </w:numPr>
        <w:tabs>
          <w:tab w:val="left" w:pos="0"/>
        </w:tabs>
        <w:spacing w:before="280" w:after="240" w:line="360" w:lineRule="auto"/>
        <w:jc w:val="both"/>
        <w:rPr>
          <w:rFonts w:ascii="Arial" w:hAnsi="Arial" w:cs="Arial"/>
          <w:kern w:val="0"/>
          <w:lang w:val="en-US"/>
        </w:rPr>
      </w:pPr>
      <w:ins w:id="90" w:author="Alexander Schulze" w:date="2012-06-03T22:05:00Z">
        <w:r>
          <w:rPr>
            <w:rFonts w:ascii="Arial" w:hAnsi="Arial" w:cs="Arial"/>
            <w:noProof/>
            <w:kern w:val="0"/>
            <w:lang w:val="de-DE" w:eastAsia="de-DE"/>
          </w:rPr>
          <w:drawing>
            <wp:inline distT="0" distB="0" distL="0" distR="0">
              <wp:extent cx="5399405" cy="4208145"/>
              <wp:effectExtent l="25400" t="0" r="10795" b="0"/>
              <wp:docPr id="4" name="Arduino_Drivers_Windows_Install_Step4.png" descr="/svn/jWebSocket.dev/thesis/Arduino_Remote_Control_Demo_Dariel/Documentation/Images/Arduino_Windows_Install/Arduino_Drivers_Windows_Install_Step4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Arduino_Drivers_Windows_Install_Step4.png"/>
                      <pic:cNvPicPr/>
                    </pic:nvPicPr>
                    <pic:blipFill>
                      <a:blip r:embed="rId19" r:link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9405" cy="42081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tbl>
      <w:tblPr>
        <w:tblpPr w:leftFromText="141" w:rightFromText="141" w:vertAnchor="text" w:horzAnchor="margin" w:tblpXSpec="center" w:tblpY="22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8223"/>
      </w:tblGrid>
      <w:tr w:rsidR="00211E3A" w:rsidRPr="00BC3BE4">
        <w:trPr>
          <w:trHeight w:val="699"/>
        </w:trPr>
        <w:tc>
          <w:tcPr>
            <w:tcW w:w="8223" w:type="dxa"/>
            <w:shd w:val="clear" w:color="auto" w:fill="auto"/>
          </w:tcPr>
          <w:p w:rsidR="00211E3A" w:rsidRPr="00BD789B" w:rsidRDefault="00C078D4" w:rsidP="0059037B">
            <w:pPr>
              <w:pStyle w:val="Standard1"/>
              <w:keepNext/>
              <w:tabs>
                <w:tab w:val="left" w:pos="0"/>
              </w:tabs>
              <w:spacing w:before="240" w:line="276" w:lineRule="auto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del w:id="91" w:author="Alexander Schulze" w:date="2012-06-03T22:05:00Z">
              <w:r w:rsidDel="009A4750">
                <w:fldChar w:fldCharType="begin"/>
              </w:r>
              <w:r w:rsidDel="009A4750">
                <w:delInstrText>HYPERLINK "Images/Arduino_Windows_Install/Arduino_Drivers_Windows_Install_Step4.png"</w:delInstrText>
              </w:r>
              <w:r w:rsidDel="009A4750">
                <w:fldChar w:fldCharType="separate"/>
              </w:r>
              <w:r w:rsidR="00211E3A" w:rsidRPr="00BC3BE4" w:rsidDel="009A4750">
                <w:rPr>
                  <w:rStyle w:val="Link"/>
                  <w:rFonts w:ascii="Arial" w:hAnsi="Arial" w:cs="Arial"/>
                  <w:kern w:val="0"/>
                  <w:sz w:val="22"/>
                  <w:szCs w:val="22"/>
                  <w:lang w:val="en-US"/>
                </w:rPr>
                <w:delText>Assistant for Ne</w:delText>
              </w:r>
              <w:r w:rsidR="00211E3A" w:rsidDel="009A4750">
                <w:rPr>
                  <w:rStyle w:val="Link"/>
                  <w:rFonts w:ascii="Arial" w:hAnsi="Arial" w:cs="Arial"/>
                  <w:kern w:val="0"/>
                  <w:sz w:val="22"/>
                  <w:szCs w:val="22"/>
                  <w:lang w:val="en-US"/>
                </w:rPr>
                <w:delText xml:space="preserve">w Hardware in MS-Windows. </w:delText>
              </w:r>
              <w:bookmarkStart w:id="92" w:name="_GoBack"/>
              <w:bookmarkEnd w:id="92"/>
              <w:r w:rsidR="00211E3A" w:rsidDel="009A4750">
                <w:rPr>
                  <w:rStyle w:val="Link"/>
                  <w:rFonts w:ascii="Arial" w:hAnsi="Arial" w:cs="Arial"/>
                  <w:kern w:val="0"/>
                  <w:sz w:val="22"/>
                  <w:szCs w:val="22"/>
                  <w:lang w:val="en-US"/>
                </w:rPr>
                <w:delText>Step 4</w:delText>
              </w:r>
              <w:r w:rsidR="00211E3A" w:rsidRPr="00BC3BE4" w:rsidDel="009A4750">
                <w:rPr>
                  <w:rStyle w:val="Link"/>
                  <w:rFonts w:ascii="Arial" w:hAnsi="Arial" w:cs="Arial"/>
                  <w:kern w:val="0"/>
                  <w:sz w:val="22"/>
                  <w:szCs w:val="22"/>
                  <w:lang w:val="en-US"/>
                </w:rPr>
                <w:delText>.</w:delText>
              </w:r>
              <w:r w:rsidDel="009A4750">
                <w:fldChar w:fldCharType="end"/>
              </w:r>
            </w:del>
          </w:p>
        </w:tc>
      </w:tr>
    </w:tbl>
    <w:p w:rsidR="00211E3A" w:rsidRPr="005E5C98" w:rsidRDefault="00211E3A" w:rsidP="00211E3A">
      <w:pPr>
        <w:pStyle w:val="Standard1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  <w:r w:rsidRPr="005E5C98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Ref. to Fig.</w:t>
      </w:r>
      <w:r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4</w:t>
      </w:r>
      <w:r w:rsidRPr="005E5C98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 xml:space="preserve">: </w:t>
      </w:r>
      <w:r w:rsidRPr="00BC3BE4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 xml:space="preserve">Assistant for New Hardware in MS-Windows. Step </w:t>
      </w:r>
      <w:r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4</w:t>
      </w:r>
      <w:r w:rsidRPr="00BC3BE4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.</w:t>
      </w:r>
    </w:p>
    <w:p w:rsidR="00211E3A" w:rsidRPr="00ED3573" w:rsidDel="009A4750" w:rsidRDefault="00211E3A" w:rsidP="00ED3573">
      <w:pPr>
        <w:pStyle w:val="Textbody"/>
        <w:tabs>
          <w:tab w:val="left" w:pos="0"/>
        </w:tabs>
        <w:spacing w:before="280" w:after="240" w:line="360" w:lineRule="auto"/>
        <w:jc w:val="both"/>
        <w:rPr>
          <w:del w:id="93" w:author="Alexander Schulze" w:date="2012-06-03T22:05:00Z"/>
          <w:rFonts w:ascii="Arial" w:hAnsi="Arial" w:cs="Arial"/>
          <w:kern w:val="0"/>
          <w:lang w:val="en-US"/>
        </w:rPr>
      </w:pPr>
    </w:p>
    <w:p w:rsidR="00EC1C65" w:rsidRDefault="00EC1C65" w:rsidP="00F66749">
      <w:pPr>
        <w:pStyle w:val="Textbody"/>
        <w:tabs>
          <w:tab w:val="left" w:pos="0"/>
        </w:tabs>
        <w:spacing w:before="280" w:after="0"/>
        <w:jc w:val="center"/>
        <w:rPr>
          <w:rFonts w:ascii="Arial" w:hAnsi="Arial" w:cs="Arial"/>
          <w:iCs/>
        </w:rPr>
      </w:pPr>
    </w:p>
    <w:p w:rsidR="00ED3573" w:rsidRDefault="00ED3573" w:rsidP="00ED3573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  <w:iCs/>
          <w:lang w:val="en-US"/>
        </w:rPr>
      </w:pPr>
      <w:r w:rsidRPr="00ED3573">
        <w:rPr>
          <w:rFonts w:ascii="Arial" w:hAnsi="Arial" w:cs="Arial"/>
          <w:iCs/>
          <w:lang w:val="en-US"/>
        </w:rPr>
        <w:t xml:space="preserve">Then </w:t>
      </w:r>
      <w:r w:rsidR="008616F6">
        <w:rPr>
          <w:rFonts w:ascii="Arial" w:hAnsi="Arial" w:cs="Arial"/>
          <w:iCs/>
          <w:lang w:val="en-US"/>
        </w:rPr>
        <w:t>search</w:t>
      </w:r>
      <w:r w:rsidRPr="00ED3573">
        <w:rPr>
          <w:rFonts w:ascii="Arial" w:hAnsi="Arial" w:cs="Arial"/>
          <w:iCs/>
          <w:lang w:val="en-US"/>
        </w:rPr>
        <w:t xml:space="preserve"> in the devices</w:t>
      </w:r>
      <w:r>
        <w:rPr>
          <w:rFonts w:ascii="Arial" w:hAnsi="Arial" w:cs="Arial"/>
          <w:iCs/>
          <w:lang w:val="en-US"/>
        </w:rPr>
        <w:t xml:space="preserve"> manager</w:t>
      </w:r>
      <w:r w:rsidRPr="00ED3573">
        <w:rPr>
          <w:rFonts w:ascii="Arial" w:hAnsi="Arial" w:cs="Arial"/>
          <w:iCs/>
          <w:lang w:val="en-US"/>
        </w:rPr>
        <w:t xml:space="preserve"> which is the name of the port that has assigned Arduino Mega ADK.</w:t>
      </w:r>
    </w:p>
    <w:p w:rsidR="00ED3573" w:rsidRDefault="00ED3573" w:rsidP="00ED3573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  <w:iCs/>
          <w:lang w:val="en-US"/>
        </w:rPr>
      </w:pPr>
    </w:p>
    <w:p w:rsidR="00AB4857" w:rsidRPr="00ED3573" w:rsidRDefault="00ED3573" w:rsidP="00ED3573">
      <w:pPr>
        <w:pStyle w:val="Textbody"/>
        <w:numPr>
          <w:ilvl w:val="0"/>
          <w:numId w:val="7"/>
          <w:numberingChange w:id="94" w:author="Alexander Schulze" w:date="2012-06-03T18:21:00Z" w:original="%1:5:0:."/>
        </w:numPr>
        <w:tabs>
          <w:tab w:val="left" w:pos="0"/>
        </w:tabs>
        <w:spacing w:after="0" w:line="360" w:lineRule="auto"/>
        <w:ind w:left="284" w:hanging="284"/>
        <w:jc w:val="both"/>
        <w:rPr>
          <w:rFonts w:ascii="Arial" w:hAnsi="Arial" w:cs="Arial"/>
          <w:b/>
          <w:bCs/>
          <w:color w:val="000000"/>
          <w:lang w:val="en-US"/>
        </w:rPr>
      </w:pPr>
      <w:r w:rsidRPr="00270BAA">
        <w:rPr>
          <w:rFonts w:ascii="Arial" w:hAnsi="Arial" w:cs="Arial"/>
          <w:b/>
          <w:lang w:val="en-US"/>
        </w:rPr>
        <w:t>Configuration Options</w:t>
      </w:r>
    </w:p>
    <w:p w:rsidR="00E07C74" w:rsidRDefault="00E07C74" w:rsidP="00E13DF4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  <w:iCs/>
          <w:lang w:val="en-US"/>
        </w:rPr>
      </w:pPr>
      <w:r w:rsidRPr="00E07C74">
        <w:rPr>
          <w:rFonts w:ascii="Arial" w:hAnsi="Arial" w:cs="Arial"/>
          <w:iCs/>
          <w:lang w:val="en-US"/>
        </w:rPr>
        <w:t xml:space="preserve">The application has </w:t>
      </w:r>
      <w:r w:rsidR="008616F6">
        <w:rPr>
          <w:rFonts w:ascii="Arial" w:hAnsi="Arial" w:cs="Arial"/>
          <w:iCs/>
          <w:lang w:val="en-US"/>
        </w:rPr>
        <w:t xml:space="preserve">only </w:t>
      </w:r>
      <w:r w:rsidRPr="00E07C74">
        <w:rPr>
          <w:rFonts w:ascii="Arial" w:hAnsi="Arial" w:cs="Arial"/>
          <w:iCs/>
          <w:lang w:val="en-US"/>
        </w:rPr>
        <w:t xml:space="preserve">a point for its </w:t>
      </w:r>
      <w:r w:rsidR="008616F6" w:rsidRPr="00E07C74">
        <w:rPr>
          <w:rFonts w:ascii="Arial" w:hAnsi="Arial" w:cs="Arial"/>
          <w:iCs/>
          <w:lang w:val="en-US"/>
        </w:rPr>
        <w:t>configuration</w:t>
      </w:r>
      <w:ins w:id="95" w:author="Alexander Schulze" w:date="2012-06-03T22:08:00Z">
        <w:r w:rsidR="009A4750">
          <w:rPr>
            <w:rFonts w:ascii="Arial" w:hAnsi="Arial" w:cs="Arial"/>
            <w:iCs/>
            <w:lang w:val="en-US"/>
          </w:rPr>
          <w:t xml:space="preserve"> (not completely true, you missed the </w:t>
        </w:r>
        <w:proofErr w:type="spellStart"/>
        <w:r w:rsidR="009A4750">
          <w:rPr>
            <w:rFonts w:ascii="Arial" w:hAnsi="Arial" w:cs="Arial"/>
            <w:iCs/>
            <w:lang w:val="en-US"/>
          </w:rPr>
          <w:t>jWebSocket.xml</w:t>
        </w:r>
        <w:proofErr w:type="spellEnd"/>
        <w:r w:rsidR="009A4750">
          <w:rPr>
            <w:rFonts w:ascii="Arial" w:hAnsi="Arial" w:cs="Arial"/>
            <w:iCs/>
            <w:lang w:val="en-US"/>
          </w:rPr>
          <w:t xml:space="preserve"> where the plug-in needs to be registered</w:t>
        </w:r>
      </w:ins>
      <w:ins w:id="96" w:author="Alexander Schulze" w:date="2012-06-03T22:10:00Z">
        <w:r w:rsidR="009A4750">
          <w:rPr>
            <w:rFonts w:ascii="Arial" w:hAnsi="Arial" w:cs="Arial"/>
            <w:iCs/>
            <w:lang w:val="en-US"/>
          </w:rPr>
          <w:t>, please add that!</w:t>
        </w:r>
        <w:r w:rsidR="00307F91">
          <w:rPr>
            <w:rFonts w:ascii="Arial" w:hAnsi="Arial" w:cs="Arial"/>
            <w:iCs/>
            <w:lang w:val="en-US"/>
          </w:rPr>
          <w:t xml:space="preserve"> This is essential</w:t>
        </w:r>
      </w:ins>
      <w:ins w:id="97" w:author="Alexander Schulze" w:date="2012-06-03T22:08:00Z">
        <w:r w:rsidR="009A4750">
          <w:rPr>
            <w:rFonts w:ascii="Arial" w:hAnsi="Arial" w:cs="Arial"/>
            <w:iCs/>
            <w:lang w:val="en-US"/>
          </w:rPr>
          <w:t>)</w:t>
        </w:r>
      </w:ins>
      <w:r w:rsidR="008616F6" w:rsidRPr="00E07C74">
        <w:rPr>
          <w:rFonts w:ascii="Arial" w:hAnsi="Arial" w:cs="Arial"/>
          <w:iCs/>
          <w:lang w:val="en-US"/>
        </w:rPr>
        <w:t>;</w:t>
      </w:r>
      <w:r w:rsidRPr="00E07C74">
        <w:rPr>
          <w:rFonts w:ascii="Arial" w:hAnsi="Arial" w:cs="Arial"/>
          <w:iCs/>
          <w:lang w:val="en-US"/>
        </w:rPr>
        <w:t xml:space="preserve"> it consists on a XML </w:t>
      </w:r>
      <w:r w:rsidR="008616F6" w:rsidRPr="00E07C74">
        <w:rPr>
          <w:rFonts w:ascii="Arial" w:hAnsi="Arial" w:cs="Arial"/>
          <w:iCs/>
          <w:lang w:val="en-US"/>
        </w:rPr>
        <w:t>file that</w:t>
      </w:r>
      <w:r w:rsidRPr="00E07C74">
        <w:rPr>
          <w:rFonts w:ascii="Arial" w:hAnsi="Arial" w:cs="Arial"/>
          <w:iCs/>
          <w:lang w:val="en-US"/>
        </w:rPr>
        <w:t xml:space="preserve"> is the file associated to the one plug-in: rc.xml </w:t>
      </w:r>
      <w:r w:rsidR="008616F6">
        <w:rPr>
          <w:rFonts w:ascii="Arial" w:hAnsi="Arial" w:cs="Arial"/>
          <w:iCs/>
          <w:lang w:val="en-US"/>
        </w:rPr>
        <w:t>o</w:t>
      </w:r>
      <w:r w:rsidRPr="00E07C74">
        <w:rPr>
          <w:rFonts w:ascii="Arial" w:hAnsi="Arial" w:cs="Arial"/>
          <w:iCs/>
          <w:lang w:val="en-US"/>
        </w:rPr>
        <w:t xml:space="preserve">n which the port is specified where they should </w:t>
      </w:r>
      <w:r w:rsidR="008616F6">
        <w:rPr>
          <w:rFonts w:ascii="Arial" w:hAnsi="Arial" w:cs="Arial"/>
          <w:iCs/>
          <w:lang w:val="en-US"/>
        </w:rPr>
        <w:t>send</w:t>
      </w:r>
      <w:r w:rsidRPr="00E07C74">
        <w:rPr>
          <w:rFonts w:ascii="Arial" w:hAnsi="Arial" w:cs="Arial"/>
          <w:iCs/>
          <w:lang w:val="en-US"/>
        </w:rPr>
        <w:t xml:space="preserve"> and receive the data. This file is located in the address:</w:t>
      </w:r>
    </w:p>
    <w:p w:rsidR="00E07C74" w:rsidRPr="00E07C74" w:rsidRDefault="00E07C74" w:rsidP="00E13DF4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  <w:iCs/>
          <w:lang w:val="en-US"/>
        </w:rPr>
      </w:pPr>
    </w:p>
    <w:tbl>
      <w:tblPr>
        <w:tblpPr w:leftFromText="141" w:rightFromText="141" w:vertAnchor="text" w:horzAnchor="margin" w:tblpXSpec="center" w:tblpY="46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8223"/>
      </w:tblGrid>
      <w:tr w:rsidR="00E07C74" w:rsidRPr="00C63573">
        <w:trPr>
          <w:trHeight w:val="414"/>
        </w:trPr>
        <w:tc>
          <w:tcPr>
            <w:tcW w:w="8223" w:type="dxa"/>
            <w:shd w:val="clear" w:color="auto" w:fill="auto"/>
          </w:tcPr>
          <w:p w:rsidR="00BC3BE4" w:rsidRPr="00BC3BE4" w:rsidRDefault="00BC3BE4" w:rsidP="00E07C74">
            <w:pPr>
              <w:pStyle w:val="Standard1"/>
              <w:keepNext/>
              <w:tabs>
                <w:tab w:val="left" w:pos="0"/>
              </w:tabs>
              <w:spacing w:line="360" w:lineRule="auto"/>
              <w:jc w:val="center"/>
              <w:rPr>
                <w:rFonts w:ascii="Arial" w:hAnsi="Arial" w:cs="Arial"/>
                <w:bCs/>
                <w:i/>
                <w:color w:val="404040"/>
                <w:sz w:val="12"/>
                <w:szCs w:val="12"/>
                <w:lang w:val="en-US"/>
              </w:rPr>
            </w:pPr>
          </w:p>
          <w:p w:rsidR="00E07C74" w:rsidRPr="00BD789B" w:rsidRDefault="00E07C74" w:rsidP="00E07C74">
            <w:pPr>
              <w:pStyle w:val="Standard1"/>
              <w:keepNext/>
              <w:tabs>
                <w:tab w:val="left" w:pos="0"/>
              </w:tabs>
              <w:spacing w:line="360" w:lineRule="auto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r w:rsidRPr="00BD789B">
              <w:rPr>
                <w:rFonts w:ascii="Arial" w:hAnsi="Arial" w:cs="Arial"/>
                <w:bCs/>
                <w:i/>
                <w:color w:val="404040"/>
                <w:sz w:val="22"/>
                <w:szCs w:val="22"/>
                <w:lang w:val="en-US"/>
              </w:rPr>
              <w:t>$JWEBSOCKET_HOME/conf/EventsPlugIn/rc-application/app-plugins/rc.xml</w:t>
            </w:r>
          </w:p>
        </w:tc>
      </w:tr>
    </w:tbl>
    <w:p w:rsidR="00E07C74" w:rsidRDefault="00E07C74" w:rsidP="00927DD1">
      <w:pPr>
        <w:pStyle w:val="Standard1"/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lang w:val="en-US"/>
        </w:rPr>
      </w:pPr>
      <w:r w:rsidRPr="00E07C74">
        <w:rPr>
          <w:rFonts w:ascii="Arial" w:hAnsi="Arial" w:cs="Arial"/>
          <w:iCs/>
          <w:lang w:val="en-US"/>
        </w:rPr>
        <w:t xml:space="preserve">When opening the file with a text editor </w:t>
      </w:r>
      <w:r w:rsidR="008616F6">
        <w:rPr>
          <w:rFonts w:ascii="Arial" w:hAnsi="Arial" w:cs="Arial"/>
          <w:iCs/>
          <w:lang w:val="en-US"/>
        </w:rPr>
        <w:t>you must</w:t>
      </w:r>
      <w:r w:rsidRPr="00E07C74">
        <w:rPr>
          <w:rFonts w:ascii="Arial" w:hAnsi="Arial" w:cs="Arial"/>
          <w:iCs/>
          <w:lang w:val="en-US"/>
        </w:rPr>
        <w:t xml:space="preserve"> modify the line 8 specifying which will be the port where </w:t>
      </w:r>
      <w:r w:rsidR="008616F6" w:rsidRPr="00E07C74">
        <w:rPr>
          <w:rFonts w:ascii="Arial" w:hAnsi="Arial" w:cs="Arial"/>
          <w:iCs/>
          <w:lang w:val="en-US"/>
        </w:rPr>
        <w:t xml:space="preserve">Arduino </w:t>
      </w:r>
      <w:r w:rsidRPr="00E07C74">
        <w:rPr>
          <w:rFonts w:ascii="Arial" w:hAnsi="Arial" w:cs="Arial"/>
          <w:iCs/>
          <w:lang w:val="en-US"/>
        </w:rPr>
        <w:t>is connected, example:</w:t>
      </w: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8223"/>
      </w:tblGrid>
      <w:tr w:rsidR="00BD789B" w:rsidRPr="00BD789B">
        <w:trPr>
          <w:jc w:val="center"/>
        </w:trPr>
        <w:tc>
          <w:tcPr>
            <w:tcW w:w="8223" w:type="dxa"/>
            <w:shd w:val="clear" w:color="auto" w:fill="auto"/>
          </w:tcPr>
          <w:p w:rsidR="00BD789B" w:rsidRPr="00BD789B" w:rsidRDefault="00BD789B" w:rsidP="00C71F0A">
            <w:pPr>
              <w:pStyle w:val="Standard1"/>
              <w:keepNext/>
              <w:tabs>
                <w:tab w:val="left" w:pos="0"/>
              </w:tabs>
              <w:spacing w:before="120" w:after="60" w:line="360" w:lineRule="auto"/>
              <w:jc w:val="center"/>
              <w:rPr>
                <w:rFonts w:ascii="Arial" w:hAnsi="Arial" w:cs="Arial"/>
                <w:bCs/>
                <w:i/>
                <w:color w:val="404040"/>
                <w:lang w:val="en-US"/>
              </w:rPr>
            </w:pPr>
            <w:r w:rsidRPr="00BD789B">
              <w:rPr>
                <w:rFonts w:ascii="Arial" w:hAnsi="Arial" w:cs="Arial"/>
                <w:bCs/>
                <w:i/>
                <w:color w:val="404040"/>
                <w:lang w:val="en-US"/>
              </w:rPr>
              <w:t>&lt;constructor-</w:t>
            </w:r>
            <w:proofErr w:type="spellStart"/>
            <w:r w:rsidRPr="00BD789B">
              <w:rPr>
                <w:rFonts w:ascii="Arial" w:hAnsi="Arial" w:cs="Arial"/>
                <w:bCs/>
                <w:i/>
                <w:color w:val="404040"/>
                <w:lang w:val="en-US"/>
              </w:rPr>
              <w:t>arg</w:t>
            </w:r>
            <w:proofErr w:type="spellEnd"/>
            <w:r w:rsidRPr="00BD789B">
              <w:rPr>
                <w:rFonts w:ascii="Arial" w:hAnsi="Arial" w:cs="Arial"/>
                <w:bCs/>
                <w:i/>
                <w:color w:val="404040"/>
                <w:lang w:val="en-US"/>
              </w:rPr>
              <w:t>&gt;&lt;value&gt;</w:t>
            </w:r>
            <w:r w:rsidRPr="00BD789B">
              <w:rPr>
                <w:rFonts w:ascii="Arial" w:hAnsi="Arial" w:cs="Arial"/>
                <w:b/>
                <w:bCs/>
                <w:i/>
                <w:color w:val="FF0000"/>
                <w:lang w:val="en-US"/>
              </w:rPr>
              <w:t>COM3</w:t>
            </w:r>
            <w:r w:rsidRPr="00BD789B">
              <w:rPr>
                <w:rFonts w:ascii="Arial" w:hAnsi="Arial" w:cs="Arial"/>
                <w:bCs/>
                <w:i/>
                <w:color w:val="404040"/>
                <w:lang w:val="en-US"/>
              </w:rPr>
              <w:t>&lt;/value&gt;&lt;/constructor-</w:t>
            </w:r>
            <w:proofErr w:type="spellStart"/>
            <w:r w:rsidRPr="00BD789B">
              <w:rPr>
                <w:rFonts w:ascii="Arial" w:hAnsi="Arial" w:cs="Arial"/>
                <w:bCs/>
                <w:i/>
                <w:color w:val="404040"/>
                <w:lang w:val="en-US"/>
              </w:rPr>
              <w:t>arg</w:t>
            </w:r>
            <w:proofErr w:type="spellEnd"/>
            <w:r w:rsidRPr="00BD789B">
              <w:rPr>
                <w:rFonts w:ascii="Arial" w:hAnsi="Arial" w:cs="Arial"/>
                <w:bCs/>
                <w:i/>
                <w:color w:val="404040"/>
                <w:lang w:val="en-US"/>
              </w:rPr>
              <w:t>&gt;</w:t>
            </w:r>
          </w:p>
        </w:tc>
      </w:tr>
    </w:tbl>
    <w:p w:rsidR="00E13DF4" w:rsidRDefault="00E07C74" w:rsidP="00927DD1">
      <w:pPr>
        <w:pStyle w:val="Standard1"/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lang w:val="en-US"/>
        </w:rPr>
      </w:pPr>
      <w:r w:rsidRPr="00E07C74">
        <w:rPr>
          <w:rFonts w:ascii="Arial" w:hAnsi="Arial" w:cs="Arial"/>
          <w:iCs/>
          <w:lang w:val="en-US"/>
        </w:rPr>
        <w:t xml:space="preserve">In Windows the port would be: </w:t>
      </w:r>
      <w:proofErr w:type="gramStart"/>
      <w:r w:rsidRPr="00E07C74">
        <w:rPr>
          <w:rFonts w:ascii="Arial" w:hAnsi="Arial" w:cs="Arial"/>
          <w:iCs/>
          <w:lang w:val="en-US"/>
        </w:rPr>
        <w:t>COM0.</w:t>
      </w:r>
      <w:proofErr w:type="gramEnd"/>
      <w:r w:rsidRPr="00E07C74">
        <w:rPr>
          <w:rFonts w:ascii="Arial" w:hAnsi="Arial" w:cs="Arial"/>
          <w:iCs/>
          <w:lang w:val="en-US"/>
        </w:rPr>
        <w:t xml:space="preserve"> . ., COM3; in Linux: /dev/tty/USB0, /dev/tty/USB1 or similar and in MAC it is probably: /dev/tty.usbserial-1B1.</w:t>
      </w:r>
    </w:p>
    <w:p w:rsidR="00E07C74" w:rsidRPr="00E07C74" w:rsidRDefault="00F14197" w:rsidP="00927DD1">
      <w:pPr>
        <w:pStyle w:val="Standard1"/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iCs/>
          <w:lang w:val="en-US"/>
        </w:rPr>
      </w:pPr>
      <w:ins w:id="98" w:author="Alexander Schulze" w:date="2012-06-03T22:11:00Z">
        <w:r>
          <w:rPr>
            <w:rFonts w:ascii="Arial" w:hAnsi="Arial" w:cs="Arial"/>
            <w:iCs/>
            <w:lang w:val="en-US"/>
          </w:rPr>
          <w:t>Where can I see which ports are possible, especially in Linux and Mac OS? Please explain how I can figure that out.</w:t>
        </w:r>
      </w:ins>
    </w:p>
    <w:p w:rsidR="00B07987" w:rsidRDefault="00B07987" w:rsidP="00B07987">
      <w:pPr>
        <w:pStyle w:val="Textbody"/>
        <w:numPr>
          <w:ilvl w:val="0"/>
          <w:numId w:val="7"/>
          <w:numberingChange w:id="99" w:author="Alexander Schulze" w:date="2012-06-03T18:21:00Z" w:original="%1:6:0:."/>
        </w:numPr>
        <w:tabs>
          <w:tab w:val="left" w:pos="0"/>
        </w:tabs>
        <w:spacing w:after="0" w:line="360" w:lineRule="auto"/>
        <w:ind w:left="284" w:hanging="284"/>
        <w:jc w:val="both"/>
        <w:rPr>
          <w:rFonts w:ascii="Arial" w:hAnsi="Arial" w:cs="Arial"/>
          <w:b/>
          <w:bCs/>
          <w:color w:val="000000"/>
        </w:rPr>
      </w:pPr>
      <w:r w:rsidRPr="00B07987">
        <w:rPr>
          <w:rFonts w:ascii="Arial" w:hAnsi="Arial" w:cs="Arial"/>
          <w:b/>
          <w:bCs/>
          <w:color w:val="000000"/>
        </w:rPr>
        <w:t>Setting in operation</w:t>
      </w:r>
    </w:p>
    <w:p w:rsidR="006C03AA" w:rsidRPr="006C03AA" w:rsidRDefault="006C03AA" w:rsidP="006C03AA">
      <w:pPr>
        <w:widowControl/>
        <w:numPr>
          <w:ins w:id="100" w:author="Alexander Schulze" w:date="2012-06-03T22:16:00Z"/>
        </w:numPr>
        <w:suppressAutoHyphens w:val="0"/>
        <w:autoSpaceDN/>
        <w:spacing w:beforeLines="1" w:afterLines="1"/>
        <w:ind w:left="360"/>
        <w:textAlignment w:val="auto"/>
        <w:rPr>
          <w:ins w:id="101" w:author="Alexander Schulze" w:date="2012-06-03T22:16:00Z"/>
          <w:rFonts w:ascii="Arial" w:hAnsi="Arial"/>
          <w:kern w:val="0"/>
          <w:szCs w:val="20"/>
          <w:lang w:val="en-US" w:eastAsia="de-DE" w:bidi="ar-SA"/>
          <w:rPrChange w:id="102" w:author="Alexander Schulze" w:date="2012-06-03T22:17:00Z">
            <w:rPr>
              <w:ins w:id="103" w:author="Alexander Schulze" w:date="2012-06-03T22:16:00Z"/>
              <w:rFonts w:ascii="Times" w:hAnsi="Times"/>
              <w:kern w:val="0"/>
              <w:sz w:val="20"/>
              <w:szCs w:val="20"/>
              <w:lang w:val="en-US" w:eastAsia="de-DE" w:bidi="ar-SA"/>
            </w:rPr>
          </w:rPrChange>
        </w:rPr>
        <w:pPrChange w:id="104" w:author="Alexander Schulze" w:date="2012-06-03T22:17:00Z">
          <w:pPr>
            <w:widowControl/>
            <w:suppressAutoHyphens w:val="0"/>
            <w:autoSpaceDN/>
            <w:spacing w:beforeLines="1" w:afterLines="1"/>
            <w:textAlignment w:val="auto"/>
          </w:pPr>
        </w:pPrChange>
      </w:pPr>
      <w:ins w:id="105" w:author="Alexander Schulze" w:date="2012-06-03T22:16:00Z">
        <w:r w:rsidRPr="006C03AA">
          <w:rPr>
            <w:rFonts w:ascii="Arial" w:hAnsi="Arial"/>
            <w:kern w:val="0"/>
            <w:szCs w:val="20"/>
            <w:lang w:val="en-US" w:eastAsia="de-DE" w:bidi="ar-SA"/>
            <w:rPrChange w:id="106" w:author="Alexander Schulze" w:date="2012-06-03T22:17:00Z">
              <w:rPr>
                <w:rFonts w:ascii="Verdana" w:hAnsi="Verdana"/>
                <w:kern w:val="0"/>
                <w:sz w:val="20"/>
                <w:szCs w:val="20"/>
                <w:lang w:val="en-US" w:eastAsia="de-DE" w:bidi="ar-SA"/>
              </w:rPr>
            </w:rPrChange>
          </w:rPr>
          <w:t xml:space="preserve">The reader will also expect some words here about the </w:t>
        </w:r>
        <w:proofErr w:type="spellStart"/>
        <w:r w:rsidRPr="006C03AA">
          <w:rPr>
            <w:rFonts w:ascii="Arial" w:hAnsi="Arial"/>
            <w:kern w:val="0"/>
            <w:szCs w:val="20"/>
            <w:lang w:val="en-US" w:eastAsia="de-DE" w:bidi="ar-SA"/>
            <w:rPrChange w:id="107" w:author="Alexander Schulze" w:date="2012-06-03T22:17:00Z">
              <w:rPr>
                <w:rFonts w:ascii="Verdana" w:hAnsi="Verdana"/>
                <w:kern w:val="0"/>
                <w:sz w:val="20"/>
                <w:szCs w:val="20"/>
                <w:lang w:val="en-US" w:eastAsia="de-DE" w:bidi="ar-SA"/>
              </w:rPr>
            </w:rPrChange>
          </w:rPr>
          <w:t>Arduino</w:t>
        </w:r>
        <w:proofErr w:type="spellEnd"/>
        <w:r w:rsidRPr="006C03AA">
          <w:rPr>
            <w:rFonts w:ascii="Arial" w:hAnsi="Arial"/>
            <w:kern w:val="0"/>
            <w:szCs w:val="20"/>
            <w:lang w:val="en-US" w:eastAsia="de-DE" w:bidi="ar-SA"/>
            <w:rPrChange w:id="108" w:author="Alexander Schulze" w:date="2012-06-03T22:17:00Z">
              <w:rPr>
                <w:rFonts w:ascii="Verdana" w:hAnsi="Verdana"/>
                <w:kern w:val="0"/>
                <w:sz w:val="20"/>
                <w:szCs w:val="20"/>
                <w:lang w:val="en-US" w:eastAsia="de-DE" w:bidi="ar-SA"/>
              </w:rPr>
            </w:rPrChange>
          </w:rPr>
          <w:t xml:space="preserve"> program, i</w:t>
        </w:r>
        <w:r w:rsidRPr="006C03AA">
          <w:rPr>
            <w:rFonts w:ascii="Arial" w:hAnsi="Arial"/>
            <w:kern w:val="0"/>
            <w:szCs w:val="20"/>
            <w:lang w:val="en-US" w:eastAsia="de-DE" w:bidi="ar-SA"/>
            <w:rPrChange w:id="109" w:author="Alexander Schulze" w:date="2012-06-03T22:17:00Z">
              <w:rPr>
                <w:rFonts w:ascii="Verdana" w:hAnsi="Verdana"/>
                <w:kern w:val="0"/>
                <w:sz w:val="20"/>
                <w:szCs w:val="20"/>
                <w:lang w:val="en-US" w:eastAsia="de-DE" w:bidi="ar-SA"/>
              </w:rPr>
            </w:rPrChange>
          </w:rPr>
          <w:t>n</w:t>
        </w:r>
        <w:r w:rsidRPr="006C03AA">
          <w:rPr>
            <w:rFonts w:ascii="Arial" w:hAnsi="Arial"/>
            <w:kern w:val="0"/>
            <w:szCs w:val="20"/>
            <w:lang w:val="en-US" w:eastAsia="de-DE" w:bidi="ar-SA"/>
            <w:rPrChange w:id="110" w:author="Alexander Schulze" w:date="2012-06-03T22:17:00Z">
              <w:rPr>
                <w:rFonts w:ascii="Verdana" w:hAnsi="Verdana"/>
                <w:kern w:val="0"/>
                <w:sz w:val="20"/>
                <w:szCs w:val="20"/>
                <w:lang w:val="en-US" w:eastAsia="de-DE" w:bidi="ar-SA"/>
              </w:rPr>
            </w:rPrChange>
          </w:rPr>
          <w:t>clu</w:t>
        </w:r>
        <w:r w:rsidRPr="006C03AA">
          <w:rPr>
            <w:rFonts w:ascii="Arial" w:hAnsi="Arial"/>
            <w:kern w:val="0"/>
            <w:szCs w:val="20"/>
            <w:lang w:val="en-US" w:eastAsia="de-DE" w:bidi="ar-SA"/>
            <w:rPrChange w:id="111" w:author="Alexander Schulze" w:date="2012-06-03T22:17:00Z">
              <w:rPr>
                <w:rFonts w:ascii="Verdana" w:hAnsi="Verdana"/>
                <w:kern w:val="0"/>
                <w:sz w:val="20"/>
                <w:szCs w:val="20"/>
                <w:lang w:val="en-US" w:eastAsia="de-DE" w:bidi="ar-SA"/>
              </w:rPr>
            </w:rPrChange>
          </w:rPr>
          <w:t>d</w:t>
        </w:r>
        <w:r w:rsidRPr="006C03AA">
          <w:rPr>
            <w:rFonts w:ascii="Arial" w:hAnsi="Arial"/>
            <w:kern w:val="0"/>
            <w:szCs w:val="20"/>
            <w:lang w:val="en-US" w:eastAsia="de-DE" w:bidi="ar-SA"/>
            <w:rPrChange w:id="112" w:author="Alexander Schulze" w:date="2012-06-03T22:17:00Z">
              <w:rPr>
                <w:rFonts w:ascii="Verdana" w:hAnsi="Verdana"/>
                <w:kern w:val="0"/>
                <w:sz w:val="20"/>
                <w:szCs w:val="20"/>
                <w:lang w:val="en-US" w:eastAsia="de-DE" w:bidi="ar-SA"/>
              </w:rPr>
            </w:rPrChange>
          </w:rPr>
          <w:t xml:space="preserve">ing some screenshots with a description how to upload. BTW: this is also a good location to describe how to figure the existing port, which need to be configured in </w:t>
        </w:r>
        <w:proofErr w:type="gramStart"/>
        <w:r w:rsidRPr="006C03AA">
          <w:rPr>
            <w:rFonts w:ascii="Arial" w:hAnsi="Arial"/>
            <w:kern w:val="0"/>
            <w:szCs w:val="20"/>
            <w:lang w:val="en-US" w:eastAsia="de-DE" w:bidi="ar-SA"/>
            <w:rPrChange w:id="113" w:author="Alexander Schulze" w:date="2012-06-03T22:17:00Z">
              <w:rPr>
                <w:rFonts w:ascii="Verdana" w:hAnsi="Verdana"/>
                <w:kern w:val="0"/>
                <w:sz w:val="20"/>
                <w:szCs w:val="20"/>
                <w:lang w:val="en-US" w:eastAsia="de-DE" w:bidi="ar-SA"/>
              </w:rPr>
            </w:rPrChange>
          </w:rPr>
          <w:t xml:space="preserve">the </w:t>
        </w:r>
        <w:proofErr w:type="spellStart"/>
        <w:r w:rsidRPr="006C03AA">
          <w:rPr>
            <w:rFonts w:ascii="Arial" w:hAnsi="Arial"/>
            <w:kern w:val="0"/>
            <w:szCs w:val="20"/>
            <w:lang w:val="en-US" w:eastAsia="de-DE" w:bidi="ar-SA"/>
            <w:rPrChange w:id="114" w:author="Alexander Schulze" w:date="2012-06-03T22:17:00Z">
              <w:rPr>
                <w:rFonts w:ascii="Verdana" w:hAnsi="Verdana"/>
                <w:kern w:val="0"/>
                <w:sz w:val="20"/>
                <w:szCs w:val="20"/>
                <w:lang w:val="en-US" w:eastAsia="de-DE" w:bidi="ar-SA"/>
              </w:rPr>
            </w:rPrChange>
          </w:rPr>
          <w:t>the</w:t>
        </w:r>
        <w:proofErr w:type="spellEnd"/>
        <w:proofErr w:type="gramEnd"/>
        <w:r w:rsidRPr="006C03AA">
          <w:rPr>
            <w:rFonts w:ascii="Arial" w:hAnsi="Arial"/>
            <w:kern w:val="0"/>
            <w:szCs w:val="20"/>
            <w:lang w:val="en-US" w:eastAsia="de-DE" w:bidi="ar-SA"/>
            <w:rPrChange w:id="115" w:author="Alexander Schulze" w:date="2012-06-03T22:17:00Z">
              <w:rPr>
                <w:rFonts w:ascii="Verdana" w:hAnsi="Verdana"/>
                <w:kern w:val="0"/>
                <w:sz w:val="20"/>
                <w:szCs w:val="20"/>
                <w:lang w:val="en-US" w:eastAsia="de-DE" w:bidi="ar-SA"/>
              </w:rPr>
            </w:rPrChange>
          </w:rPr>
          <w:t xml:space="preserve"> </w:t>
        </w:r>
        <w:proofErr w:type="spellStart"/>
        <w:r w:rsidRPr="006C03AA">
          <w:rPr>
            <w:rFonts w:ascii="Arial" w:hAnsi="Arial"/>
            <w:kern w:val="0"/>
            <w:szCs w:val="20"/>
            <w:lang w:val="en-US" w:eastAsia="de-DE" w:bidi="ar-SA"/>
            <w:rPrChange w:id="116" w:author="Alexander Schulze" w:date="2012-06-03T22:17:00Z">
              <w:rPr>
                <w:rFonts w:ascii="Verdana" w:hAnsi="Verdana"/>
                <w:kern w:val="0"/>
                <w:sz w:val="20"/>
                <w:szCs w:val="20"/>
                <w:lang w:val="en-US" w:eastAsia="de-DE" w:bidi="ar-SA"/>
              </w:rPr>
            </w:rPrChange>
          </w:rPr>
          <w:t>rc.xml</w:t>
        </w:r>
        <w:proofErr w:type="spellEnd"/>
        <w:r w:rsidRPr="006C03AA">
          <w:rPr>
            <w:rFonts w:ascii="Arial" w:hAnsi="Arial"/>
            <w:kern w:val="0"/>
            <w:szCs w:val="20"/>
            <w:lang w:val="en-US" w:eastAsia="de-DE" w:bidi="ar-SA"/>
            <w:rPrChange w:id="117" w:author="Alexander Schulze" w:date="2012-06-03T22:17:00Z">
              <w:rPr>
                <w:rFonts w:ascii="Verdana" w:hAnsi="Verdana"/>
                <w:kern w:val="0"/>
                <w:sz w:val="20"/>
                <w:szCs w:val="20"/>
                <w:lang w:val="en-US" w:eastAsia="de-DE" w:bidi="ar-SA"/>
              </w:rPr>
            </w:rPrChange>
          </w:rPr>
          <w:t>! Please extend the Administrator Guide into this direction!</w:t>
        </w:r>
      </w:ins>
    </w:p>
    <w:p w:rsidR="006C03AA" w:rsidRDefault="006C03AA" w:rsidP="00B07987">
      <w:pPr>
        <w:pStyle w:val="Textbody"/>
        <w:numPr>
          <w:ins w:id="118" w:author="Alexander Schulze" w:date="2012-06-03T22:16:00Z"/>
        </w:numPr>
        <w:tabs>
          <w:tab w:val="left" w:pos="0"/>
        </w:tabs>
        <w:spacing w:after="0" w:line="360" w:lineRule="auto"/>
        <w:jc w:val="both"/>
        <w:rPr>
          <w:ins w:id="119" w:author="Alexander Schulze" w:date="2012-06-03T22:16:00Z"/>
          <w:rFonts w:ascii="Arial" w:hAnsi="Arial" w:cs="Arial"/>
          <w:bCs/>
          <w:color w:val="000000"/>
          <w:lang w:val="en-US"/>
        </w:rPr>
      </w:pPr>
    </w:p>
    <w:p w:rsidR="00927DD1" w:rsidRPr="00B07987" w:rsidRDefault="00B07987" w:rsidP="00B07987">
      <w:pPr>
        <w:pStyle w:val="Textbody"/>
        <w:tabs>
          <w:tab w:val="left" w:pos="0"/>
        </w:tabs>
        <w:spacing w:after="0"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B07987">
        <w:rPr>
          <w:rFonts w:ascii="Arial" w:hAnsi="Arial" w:cs="Arial"/>
          <w:bCs/>
          <w:color w:val="000000"/>
          <w:lang w:val="en-US"/>
        </w:rPr>
        <w:t xml:space="preserve">After the program is in the </w:t>
      </w:r>
      <w:del w:id="120" w:author="Alexander Schulze" w:date="2012-06-03T22:11:00Z">
        <w:r w:rsidRPr="00B07987" w:rsidDel="002F3C10">
          <w:rPr>
            <w:rFonts w:ascii="Arial" w:hAnsi="Arial" w:cs="Arial"/>
            <w:bCs/>
            <w:color w:val="000000"/>
            <w:lang w:val="en-US"/>
          </w:rPr>
          <w:delText xml:space="preserve">badge </w:delText>
        </w:r>
      </w:del>
      <w:ins w:id="121" w:author="Alexander Schulze" w:date="2012-06-03T22:11:00Z">
        <w:r w:rsidR="002F3C10">
          <w:rPr>
            <w:rFonts w:ascii="Arial" w:hAnsi="Arial" w:cs="Arial"/>
            <w:bCs/>
            <w:color w:val="000000"/>
            <w:lang w:val="en-US"/>
          </w:rPr>
          <w:t>PCB</w:t>
        </w:r>
        <w:r w:rsidR="002F3C10" w:rsidRPr="00B07987">
          <w:rPr>
            <w:rFonts w:ascii="Arial" w:hAnsi="Arial" w:cs="Arial"/>
            <w:bCs/>
            <w:color w:val="000000"/>
            <w:lang w:val="en-US"/>
          </w:rPr>
          <w:t xml:space="preserve"> </w:t>
        </w:r>
      </w:ins>
      <w:r w:rsidRPr="00B07987">
        <w:rPr>
          <w:rFonts w:ascii="Arial" w:hAnsi="Arial" w:cs="Arial"/>
          <w:bCs/>
          <w:color w:val="000000"/>
          <w:lang w:val="en-US"/>
        </w:rPr>
        <w:t>and to have c</w:t>
      </w:r>
      <w:r w:rsidR="008616F6">
        <w:rPr>
          <w:rFonts w:ascii="Arial" w:hAnsi="Arial" w:cs="Arial"/>
          <w:bCs/>
          <w:color w:val="000000"/>
          <w:lang w:val="en-US"/>
        </w:rPr>
        <w:t>onfigured the port, you proceed</w:t>
      </w:r>
      <w:r w:rsidRPr="00B07987">
        <w:rPr>
          <w:rFonts w:ascii="Arial" w:hAnsi="Arial" w:cs="Arial"/>
          <w:bCs/>
          <w:color w:val="000000"/>
          <w:lang w:val="en-US"/>
        </w:rPr>
        <w:t xml:space="preserve"> to execute the </w:t>
      </w:r>
      <w:r w:rsidR="008616F6">
        <w:rPr>
          <w:rFonts w:ascii="Arial" w:hAnsi="Arial" w:cs="Arial"/>
          <w:bCs/>
          <w:color w:val="000000"/>
          <w:lang w:val="en-US"/>
        </w:rPr>
        <w:t>server</w:t>
      </w:r>
      <w:r w:rsidRPr="00B07987">
        <w:rPr>
          <w:rFonts w:ascii="Arial" w:hAnsi="Arial" w:cs="Arial"/>
          <w:bCs/>
          <w:color w:val="000000"/>
          <w:lang w:val="en-US"/>
        </w:rPr>
        <w:t xml:space="preserve"> for the console </w:t>
      </w:r>
      <w:r w:rsidR="003641CC">
        <w:rPr>
          <w:rFonts w:ascii="Arial" w:hAnsi="Arial" w:cs="Arial"/>
          <w:bCs/>
          <w:color w:val="000000"/>
          <w:lang w:val="en-US"/>
        </w:rPr>
        <w:t xml:space="preserve">by </w:t>
      </w:r>
      <w:r w:rsidRPr="00B07987">
        <w:rPr>
          <w:rFonts w:ascii="Arial" w:hAnsi="Arial" w:cs="Arial"/>
          <w:bCs/>
          <w:color w:val="000000"/>
          <w:lang w:val="en-US"/>
        </w:rPr>
        <w:t>the following command:</w:t>
      </w: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7655"/>
      </w:tblGrid>
      <w:tr w:rsidR="00C46BE5" w:rsidRPr="00C63573">
        <w:trPr>
          <w:jc w:val="center"/>
        </w:trPr>
        <w:tc>
          <w:tcPr>
            <w:tcW w:w="7655" w:type="dxa"/>
            <w:shd w:val="clear" w:color="auto" w:fill="auto"/>
          </w:tcPr>
          <w:p w:rsidR="00C46BE5" w:rsidRPr="00BD789B" w:rsidRDefault="00C46BE5" w:rsidP="00BD789B">
            <w:pPr>
              <w:pStyle w:val="Textbody"/>
              <w:tabs>
                <w:tab w:val="left" w:pos="0"/>
              </w:tabs>
              <w:spacing w:before="280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r w:rsidRPr="00BD789B">
              <w:rPr>
                <w:rFonts w:ascii="Arial" w:hAnsi="Arial" w:cs="Arial"/>
                <w:bCs/>
                <w:i/>
                <w:color w:val="404040"/>
                <w:sz w:val="22"/>
                <w:szCs w:val="22"/>
                <w:lang w:val="en-US"/>
              </w:rPr>
              <w:t xml:space="preserve">java -jar </w:t>
            </w:r>
            <w:r w:rsidR="00BD789B" w:rsidRPr="00BD789B">
              <w:rPr>
                <w:rFonts w:ascii="Arial" w:hAnsi="Arial" w:cs="Arial"/>
                <w:bCs/>
                <w:i/>
                <w:color w:val="404040"/>
                <w:sz w:val="22"/>
                <w:szCs w:val="22"/>
                <w:lang w:val="en-US"/>
              </w:rPr>
              <w:t>$JWEBSOCKET_HOME</w:t>
            </w:r>
            <w:r w:rsidR="00BD789B">
              <w:rPr>
                <w:rFonts w:ascii="Arial" w:hAnsi="Arial" w:cs="Arial"/>
                <w:bCs/>
                <w:i/>
                <w:color w:val="404040"/>
                <w:sz w:val="22"/>
                <w:szCs w:val="22"/>
                <w:lang w:val="en-US"/>
              </w:rPr>
              <w:t>/libs/</w:t>
            </w:r>
            <w:r w:rsidR="00BD789B" w:rsidRPr="00BD789B">
              <w:rPr>
                <w:rFonts w:ascii="Arial" w:hAnsi="Arial" w:cs="Arial"/>
                <w:bCs/>
                <w:i/>
                <w:color w:val="404040"/>
                <w:sz w:val="22"/>
                <w:szCs w:val="22"/>
                <w:lang w:val="en-US"/>
              </w:rPr>
              <w:t>jWebSocketServer-Bundle-1.0.jar</w:t>
            </w:r>
          </w:p>
        </w:tc>
      </w:tr>
    </w:tbl>
    <w:p w:rsidR="00E13DF4" w:rsidRDefault="00B07987" w:rsidP="00AB4857">
      <w:pPr>
        <w:pStyle w:val="Textbody"/>
        <w:tabs>
          <w:tab w:val="left" w:pos="0"/>
        </w:tabs>
        <w:spacing w:before="280" w:after="0"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B07987">
        <w:rPr>
          <w:rFonts w:ascii="Arial" w:hAnsi="Arial" w:cs="Arial"/>
          <w:bCs/>
          <w:color w:val="000000"/>
          <w:lang w:val="en-US"/>
        </w:rPr>
        <w:t xml:space="preserve">Once the </w:t>
      </w:r>
      <w:r w:rsidR="003641CC">
        <w:rPr>
          <w:rFonts w:ascii="Arial" w:hAnsi="Arial" w:cs="Arial"/>
          <w:bCs/>
          <w:color w:val="000000"/>
          <w:lang w:val="en-US"/>
        </w:rPr>
        <w:t>server is executing, you proceed</w:t>
      </w:r>
      <w:r w:rsidRPr="00B07987">
        <w:rPr>
          <w:rFonts w:ascii="Arial" w:hAnsi="Arial" w:cs="Arial"/>
          <w:bCs/>
          <w:color w:val="000000"/>
          <w:lang w:val="en-US"/>
        </w:rPr>
        <w:t xml:space="preserve"> to begin the client</w:t>
      </w:r>
      <w:r w:rsidR="003641CC">
        <w:rPr>
          <w:rFonts w:ascii="Arial" w:hAnsi="Arial" w:cs="Arial"/>
          <w:bCs/>
          <w:color w:val="000000"/>
          <w:lang w:val="en-US"/>
        </w:rPr>
        <w:t xml:space="preserve"> </w:t>
      </w:r>
      <w:r w:rsidR="003641CC" w:rsidRPr="00B07987">
        <w:rPr>
          <w:rFonts w:ascii="Arial" w:hAnsi="Arial" w:cs="Arial"/>
          <w:bCs/>
          <w:color w:val="000000"/>
          <w:lang w:val="en-US"/>
        </w:rPr>
        <w:t>application</w:t>
      </w:r>
      <w:r w:rsidRPr="00B07987">
        <w:rPr>
          <w:rFonts w:ascii="Arial" w:hAnsi="Arial" w:cs="Arial"/>
          <w:bCs/>
          <w:color w:val="000000"/>
          <w:lang w:val="en-US"/>
        </w:rPr>
        <w:t xml:space="preserve"> from his local URL, by a web </w:t>
      </w:r>
      <w:r w:rsidR="003641CC" w:rsidRPr="00B07987">
        <w:rPr>
          <w:rFonts w:ascii="Arial" w:hAnsi="Arial" w:cs="Arial"/>
          <w:bCs/>
          <w:color w:val="000000"/>
          <w:lang w:val="en-US"/>
        </w:rPr>
        <w:t xml:space="preserve">navigator </w:t>
      </w:r>
      <w:r w:rsidRPr="00B07987">
        <w:rPr>
          <w:rFonts w:ascii="Arial" w:hAnsi="Arial" w:cs="Arial"/>
          <w:bCs/>
          <w:color w:val="000000"/>
          <w:lang w:val="en-US"/>
        </w:rPr>
        <w:t xml:space="preserve">that has support for </w:t>
      </w:r>
      <w:r w:rsidR="003641CC" w:rsidRPr="00B07987">
        <w:rPr>
          <w:rFonts w:ascii="Arial" w:hAnsi="Arial" w:cs="Arial"/>
          <w:bCs/>
          <w:color w:val="000000"/>
          <w:lang w:val="en-US"/>
        </w:rPr>
        <w:t>WebSocket</w:t>
      </w:r>
      <w:r w:rsidRPr="00B07987">
        <w:rPr>
          <w:rFonts w:ascii="Arial" w:hAnsi="Arial" w:cs="Arial"/>
          <w:bCs/>
          <w:color w:val="000000"/>
          <w:lang w:val="en-US"/>
        </w:rPr>
        <w:t xml:space="preserve">. In the superior right part it should indicate that the connection settled down with the </w:t>
      </w:r>
      <w:r w:rsidR="003641CC">
        <w:rPr>
          <w:rFonts w:ascii="Arial" w:hAnsi="Arial" w:cs="Arial"/>
          <w:bCs/>
          <w:color w:val="000000"/>
          <w:lang w:val="en-US"/>
        </w:rPr>
        <w:t>server</w:t>
      </w:r>
      <w:r w:rsidRPr="00B07987">
        <w:rPr>
          <w:rFonts w:ascii="Arial" w:hAnsi="Arial" w:cs="Arial"/>
          <w:bCs/>
          <w:color w:val="000000"/>
          <w:lang w:val="en-US"/>
        </w:rPr>
        <w:t xml:space="preserve">, if this </w:t>
      </w:r>
      <w:r w:rsidR="003641CC">
        <w:rPr>
          <w:rFonts w:ascii="Arial" w:hAnsi="Arial" w:cs="Arial"/>
          <w:bCs/>
          <w:color w:val="000000"/>
          <w:lang w:val="en-US"/>
        </w:rPr>
        <w:t>occurs</w:t>
      </w:r>
      <w:r w:rsidRPr="00B07987">
        <w:rPr>
          <w:rFonts w:ascii="Arial" w:hAnsi="Arial" w:cs="Arial"/>
          <w:bCs/>
          <w:color w:val="000000"/>
          <w:lang w:val="en-US"/>
        </w:rPr>
        <w:t xml:space="preserve"> the application </w:t>
      </w:r>
      <w:r w:rsidR="003641CC">
        <w:rPr>
          <w:rFonts w:ascii="Arial" w:hAnsi="Arial" w:cs="Arial"/>
          <w:bCs/>
          <w:color w:val="000000"/>
          <w:lang w:val="en-US"/>
        </w:rPr>
        <w:t>is ready</w:t>
      </w:r>
      <w:r w:rsidRPr="00B07987">
        <w:rPr>
          <w:rFonts w:ascii="Arial" w:hAnsi="Arial" w:cs="Arial"/>
          <w:bCs/>
          <w:color w:val="000000"/>
          <w:lang w:val="en-US"/>
        </w:rPr>
        <w:t xml:space="preserve"> to be </w:t>
      </w:r>
      <w:r w:rsidR="003641CC">
        <w:rPr>
          <w:rFonts w:ascii="Arial" w:hAnsi="Arial" w:cs="Arial"/>
          <w:bCs/>
          <w:color w:val="000000"/>
          <w:lang w:val="en-US"/>
        </w:rPr>
        <w:t>tested</w:t>
      </w:r>
      <w:r w:rsidRPr="00B07987">
        <w:rPr>
          <w:rFonts w:ascii="Arial" w:hAnsi="Arial" w:cs="Arial"/>
          <w:bCs/>
          <w:color w:val="000000"/>
          <w:lang w:val="en-US"/>
        </w:rPr>
        <w:t>.</w:t>
      </w:r>
    </w:p>
    <w:p w:rsidR="00B07987" w:rsidRPr="00B07987" w:rsidRDefault="00B07987" w:rsidP="00AB4857">
      <w:pPr>
        <w:pStyle w:val="Textbody"/>
        <w:tabs>
          <w:tab w:val="left" w:pos="0"/>
        </w:tabs>
        <w:spacing w:before="280" w:after="0"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5D1313" w:rsidRDefault="00B07987" w:rsidP="00B07987">
      <w:pPr>
        <w:pStyle w:val="Textbody"/>
        <w:numPr>
          <w:ilvl w:val="0"/>
          <w:numId w:val="7"/>
          <w:numberingChange w:id="122" w:author="Alexander Schulze" w:date="2012-06-03T18:21:00Z" w:original="%1:7:0:."/>
        </w:numPr>
        <w:tabs>
          <w:tab w:val="left" w:pos="0"/>
        </w:tabs>
        <w:spacing w:after="0" w:line="360" w:lineRule="auto"/>
        <w:ind w:left="284" w:hanging="284"/>
        <w:jc w:val="both"/>
        <w:rPr>
          <w:rFonts w:ascii="Arial" w:hAnsi="Arial" w:cs="Arial"/>
          <w:b/>
          <w:bCs/>
          <w:color w:val="000000"/>
        </w:rPr>
      </w:pPr>
      <w:r w:rsidRPr="000B0135">
        <w:rPr>
          <w:rFonts w:ascii="Arial" w:hAnsi="Arial" w:cs="Arial"/>
          <w:b/>
          <w:lang w:val="en-US"/>
        </w:rPr>
        <w:t>Application Management</w:t>
      </w:r>
    </w:p>
    <w:p w:rsidR="00B07987" w:rsidRDefault="00B07987">
      <w:pPr>
        <w:pStyle w:val="Standard1"/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color w:val="000000"/>
          <w:lang w:val="en-US"/>
        </w:rPr>
      </w:pPr>
      <w:r w:rsidRPr="00B07987">
        <w:rPr>
          <w:rFonts w:ascii="Arial" w:hAnsi="Arial" w:cs="Arial"/>
          <w:color w:val="000000"/>
          <w:lang w:val="en-US"/>
        </w:rPr>
        <w:t xml:space="preserve">For the administration of the </w:t>
      </w:r>
      <w:del w:id="123" w:author="Alexander Schulze" w:date="2012-06-03T22:11:00Z">
        <w:r w:rsidRPr="00B07987" w:rsidDel="002F3C10">
          <w:rPr>
            <w:rFonts w:ascii="Arial" w:hAnsi="Arial" w:cs="Arial"/>
            <w:color w:val="000000"/>
            <w:lang w:val="en-US"/>
          </w:rPr>
          <w:delText xml:space="preserve">application </w:delText>
        </w:r>
      </w:del>
      <w:proofErr w:type="spellStart"/>
      <w:r w:rsidRPr="00B07987">
        <w:rPr>
          <w:rFonts w:ascii="Arial" w:hAnsi="Arial" w:cs="Arial"/>
          <w:color w:val="000000"/>
          <w:lang w:val="en-US"/>
        </w:rPr>
        <w:t>Arduino</w:t>
      </w:r>
      <w:proofErr w:type="spellEnd"/>
      <w:r w:rsidRPr="00B07987">
        <w:rPr>
          <w:rFonts w:ascii="Arial" w:hAnsi="Arial" w:cs="Arial"/>
          <w:color w:val="000000"/>
          <w:lang w:val="en-US"/>
        </w:rPr>
        <w:t xml:space="preserve"> Remote Control </w:t>
      </w:r>
      <w:r w:rsidRPr="00BC3659">
        <w:rPr>
          <w:rFonts w:ascii="Arial" w:hAnsi="Arial" w:cs="Arial"/>
          <w:color w:val="000000"/>
          <w:lang w:val="en-US"/>
        </w:rPr>
        <w:t>Demo</w:t>
      </w:r>
      <w:r w:rsidRPr="00B07987">
        <w:rPr>
          <w:rFonts w:ascii="Arial" w:hAnsi="Arial" w:cs="Arial"/>
          <w:color w:val="000000"/>
          <w:lang w:val="en-US"/>
        </w:rPr>
        <w:t xml:space="preserve"> </w:t>
      </w:r>
      <w:ins w:id="124" w:author="Alexander Schulze" w:date="2012-06-03T22:11:00Z">
        <w:r w:rsidR="002F3C10" w:rsidRPr="00B07987">
          <w:rPr>
            <w:rFonts w:ascii="Arial" w:hAnsi="Arial" w:cs="Arial"/>
            <w:color w:val="000000"/>
            <w:lang w:val="en-US"/>
          </w:rPr>
          <w:t xml:space="preserve">application </w:t>
        </w:r>
      </w:ins>
      <w:r w:rsidRPr="00B07987">
        <w:rPr>
          <w:rFonts w:ascii="Arial" w:hAnsi="Arial" w:cs="Arial"/>
          <w:color w:val="000000"/>
          <w:lang w:val="en-US"/>
        </w:rPr>
        <w:t xml:space="preserve">you </w:t>
      </w:r>
      <w:bookmarkStart w:id="125" w:name="OLE_LINK37"/>
      <w:bookmarkStart w:id="126" w:name="OLE_LINK38"/>
      <w:r w:rsidR="00BC3659">
        <w:rPr>
          <w:rFonts w:ascii="Arial" w:hAnsi="Arial" w:cs="Arial"/>
          <w:color w:val="000000"/>
          <w:lang w:val="en-US"/>
        </w:rPr>
        <w:t>proceed</w:t>
      </w:r>
      <w:r w:rsidRPr="00B07987">
        <w:rPr>
          <w:rFonts w:ascii="Arial" w:hAnsi="Arial" w:cs="Arial"/>
          <w:color w:val="000000"/>
          <w:lang w:val="en-US"/>
        </w:rPr>
        <w:t xml:space="preserve"> </w:t>
      </w:r>
      <w:bookmarkEnd w:id="125"/>
      <w:bookmarkEnd w:id="126"/>
      <w:r w:rsidRPr="00B07987">
        <w:rPr>
          <w:rFonts w:ascii="Arial" w:hAnsi="Arial" w:cs="Arial"/>
          <w:color w:val="000000"/>
          <w:lang w:val="en-US"/>
        </w:rPr>
        <w:t xml:space="preserve">in the same way that </w:t>
      </w:r>
      <w:proofErr w:type="spellStart"/>
      <w:r w:rsidRPr="00B07987">
        <w:rPr>
          <w:rFonts w:ascii="Arial" w:hAnsi="Arial" w:cs="Arial"/>
          <w:color w:val="000000"/>
          <w:lang w:val="en-US"/>
        </w:rPr>
        <w:t>EventsPlugIn</w:t>
      </w:r>
      <w:proofErr w:type="spellEnd"/>
      <w:r w:rsidRPr="00B07987">
        <w:rPr>
          <w:rFonts w:ascii="Arial" w:hAnsi="Arial" w:cs="Arial"/>
          <w:color w:val="000000"/>
          <w:lang w:val="en-US"/>
        </w:rPr>
        <w:t xml:space="preserve"> is configured in the jWebSocket</w:t>
      </w:r>
      <w:r w:rsidR="00BC3659">
        <w:rPr>
          <w:rFonts w:ascii="Arial" w:hAnsi="Arial" w:cs="Arial"/>
          <w:color w:val="000000"/>
          <w:lang w:val="en-US"/>
        </w:rPr>
        <w:t xml:space="preserve"> server</w:t>
      </w:r>
      <w:ins w:id="127" w:author="Alexander Schulze" w:date="2012-06-03T22:12:00Z">
        <w:r w:rsidR="002F3C10">
          <w:rPr>
            <w:rFonts w:ascii="Arial" w:hAnsi="Arial" w:cs="Arial"/>
            <w:color w:val="000000"/>
            <w:lang w:val="en-US"/>
          </w:rPr>
          <w:t xml:space="preserve"> (this is not enough! Here the reader needs the configuration in the </w:t>
        </w:r>
        <w:proofErr w:type="spellStart"/>
        <w:r w:rsidR="002F3C10">
          <w:rPr>
            <w:rFonts w:ascii="Arial" w:hAnsi="Arial" w:cs="Arial"/>
            <w:color w:val="000000"/>
            <w:lang w:val="en-US"/>
          </w:rPr>
          <w:t>jWebSocket.xml</w:t>
        </w:r>
        <w:proofErr w:type="spellEnd"/>
        <w:r w:rsidR="002F3C10">
          <w:rPr>
            <w:rFonts w:ascii="Arial" w:hAnsi="Arial" w:cs="Arial"/>
            <w:color w:val="000000"/>
            <w:lang w:val="en-US"/>
          </w:rPr>
          <w:t xml:space="preserve"> and an explanation of the options</w:t>
        </w:r>
      </w:ins>
      <w:ins w:id="128" w:author="Alexander Schulze" w:date="2012-06-03T22:13:00Z">
        <w:r w:rsidR="006C03AA">
          <w:rPr>
            <w:rFonts w:ascii="Arial" w:hAnsi="Arial" w:cs="Arial"/>
            <w:color w:val="000000"/>
            <w:lang w:val="en-US"/>
          </w:rPr>
          <w:t>, especially since there are a few plug-in specific settings</w:t>
        </w:r>
      </w:ins>
      <w:ins w:id="129" w:author="Alexander Schulze" w:date="2012-06-03T22:12:00Z">
        <w:r w:rsidR="002F3C10">
          <w:rPr>
            <w:rFonts w:ascii="Arial" w:hAnsi="Arial" w:cs="Arial"/>
            <w:color w:val="000000"/>
            <w:lang w:val="en-US"/>
          </w:rPr>
          <w:t>)</w:t>
        </w:r>
      </w:ins>
      <w:r w:rsidRPr="00B07987">
        <w:rPr>
          <w:rFonts w:ascii="Arial" w:hAnsi="Arial" w:cs="Arial"/>
          <w:color w:val="000000"/>
          <w:lang w:val="en-US"/>
        </w:rPr>
        <w:t xml:space="preserve">. In </w:t>
      </w:r>
      <w:r w:rsidR="00BC3659">
        <w:rPr>
          <w:rFonts w:ascii="Arial" w:hAnsi="Arial" w:cs="Arial"/>
          <w:color w:val="000000"/>
          <w:lang w:val="en-US"/>
        </w:rPr>
        <w:t xml:space="preserve">case </w:t>
      </w:r>
      <w:r w:rsidRPr="00B07987">
        <w:rPr>
          <w:rFonts w:ascii="Arial" w:hAnsi="Arial" w:cs="Arial"/>
          <w:color w:val="000000"/>
          <w:lang w:val="en-US"/>
        </w:rPr>
        <w:t xml:space="preserve">of any problem during the installation process and/or configuration of the application </w:t>
      </w:r>
      <w:r w:rsidR="00BC3659">
        <w:rPr>
          <w:rFonts w:ascii="Arial" w:hAnsi="Arial" w:cs="Arial"/>
          <w:color w:val="000000"/>
          <w:lang w:val="en-US"/>
        </w:rPr>
        <w:t xml:space="preserve">you </w:t>
      </w:r>
      <w:r w:rsidRPr="00B07987">
        <w:rPr>
          <w:rFonts w:ascii="Arial" w:hAnsi="Arial" w:cs="Arial"/>
          <w:color w:val="000000"/>
          <w:lang w:val="en-US"/>
        </w:rPr>
        <w:t>can consult to:</w:t>
      </w:r>
    </w:p>
    <w:p w:rsidR="00C22102" w:rsidRPr="00B07987" w:rsidRDefault="00C22102">
      <w:pPr>
        <w:pStyle w:val="Standard1"/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b/>
          <w:color w:val="000000"/>
        </w:rPr>
      </w:pPr>
      <w:r w:rsidRPr="00B07987">
        <w:rPr>
          <w:rFonts w:ascii="Arial" w:hAnsi="Arial" w:cs="Arial"/>
          <w:b/>
          <w:color w:val="000000"/>
        </w:rPr>
        <w:t>Dariel Noa</w:t>
      </w:r>
      <w:r w:rsidR="00E13DF4" w:rsidRPr="00B07987">
        <w:rPr>
          <w:rFonts w:ascii="Arial" w:hAnsi="Arial" w:cs="Arial"/>
          <w:b/>
          <w:color w:val="000000"/>
        </w:rPr>
        <w:t xml:space="preserve"> Graverán</w:t>
      </w:r>
    </w:p>
    <w:p w:rsidR="00C22102" w:rsidRDefault="00B07987">
      <w:pPr>
        <w:pStyle w:val="Standard1"/>
        <w:keepNext/>
        <w:tabs>
          <w:tab w:val="left" w:pos="0"/>
        </w:tabs>
        <w:spacing w:before="120" w:after="6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Mail</w:t>
      </w:r>
      <w:r w:rsidR="00C22102" w:rsidRPr="00C22102">
        <w:rPr>
          <w:rFonts w:ascii="Arial" w:hAnsi="Arial" w:cs="Arial"/>
          <w:b/>
          <w:color w:val="000000"/>
        </w:rPr>
        <w:t>:</w:t>
      </w:r>
      <w:r w:rsidR="00C22102">
        <w:rPr>
          <w:rFonts w:ascii="Arial" w:hAnsi="Arial" w:cs="Arial"/>
          <w:color w:val="000000"/>
        </w:rPr>
        <w:t xml:space="preserve"> </w:t>
      </w:r>
      <w:bookmarkStart w:id="130" w:name="OLE_LINK35"/>
      <w:bookmarkStart w:id="131" w:name="OLE_LINK36"/>
      <w:r>
        <w:rPr>
          <w:rFonts w:ascii="Arial" w:hAnsi="Arial" w:cs="Arial"/>
          <w:color w:val="000000"/>
        </w:rPr>
        <w:t>dariel87@gmail.com</w:t>
      </w:r>
      <w:bookmarkEnd w:id="130"/>
      <w:bookmarkEnd w:id="131"/>
    </w:p>
    <w:sectPr w:rsidR="00C22102" w:rsidSect="00CD7B35">
      <w:pgSz w:w="11905" w:h="16837"/>
      <w:pgMar w:top="709" w:right="1701" w:bottom="1135" w:left="1701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3C10" w:rsidRDefault="002F3C10">
      <w:r>
        <w:separator/>
      </w:r>
    </w:p>
  </w:endnote>
  <w:endnote w:type="continuationSeparator" w:id="0">
    <w:p w:rsidR="002F3C10" w:rsidRDefault="002F3C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itstream Vera San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F16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3C10" w:rsidRDefault="002F3C10">
      <w:r>
        <w:rPr>
          <w:color w:val="000000"/>
        </w:rPr>
        <w:separator/>
      </w:r>
    </w:p>
  </w:footnote>
  <w:footnote w:type="continuationSeparator" w:id="0">
    <w:p w:rsidR="002F3C10" w:rsidRDefault="002F3C10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C492C"/>
    <w:multiLevelType w:val="multilevel"/>
    <w:tmpl w:val="C602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C1F68"/>
    <w:multiLevelType w:val="hybridMultilevel"/>
    <w:tmpl w:val="40766C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E7CF7"/>
    <w:multiLevelType w:val="hybridMultilevel"/>
    <w:tmpl w:val="25301402"/>
    <w:lvl w:ilvl="0" w:tplc="C302BE68">
      <w:start w:val="1"/>
      <w:numFmt w:val="decimal"/>
      <w:lvlText w:val="%1."/>
      <w:lvlJc w:val="left"/>
      <w:pPr>
        <w:ind w:left="720" w:hanging="360"/>
      </w:pPr>
      <w:rPr>
        <w:rFonts w:cs="Arial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D74F75"/>
    <w:multiLevelType w:val="multilevel"/>
    <w:tmpl w:val="0442C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33CE1A26"/>
    <w:multiLevelType w:val="hybridMultilevel"/>
    <w:tmpl w:val="C1F09B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C8F19A">
      <w:numFmt w:val="bullet"/>
      <w:lvlText w:val="•"/>
      <w:lvlJc w:val="left"/>
      <w:pPr>
        <w:ind w:left="1785" w:hanging="705"/>
      </w:pPr>
      <w:rPr>
        <w:rFonts w:ascii="Arial" w:eastAsia="Times New Roma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6E62CF"/>
    <w:multiLevelType w:val="hybridMultilevel"/>
    <w:tmpl w:val="C226D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222E04"/>
    <w:multiLevelType w:val="hybridMultilevel"/>
    <w:tmpl w:val="1EA871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C136DC"/>
    <w:multiLevelType w:val="hybridMultilevel"/>
    <w:tmpl w:val="AADAF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B01CE1"/>
    <w:multiLevelType w:val="multilevel"/>
    <w:tmpl w:val="4FE09CA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6A243FC8"/>
    <w:multiLevelType w:val="hybridMultilevel"/>
    <w:tmpl w:val="DE20FB3E"/>
    <w:lvl w:ilvl="0" w:tplc="E0C221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6B3D5787"/>
    <w:multiLevelType w:val="multilevel"/>
    <w:tmpl w:val="1958A3C2"/>
    <w:styleLink w:val="WW8Num1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11">
    <w:nsid w:val="753B24A6"/>
    <w:multiLevelType w:val="hybridMultilevel"/>
    <w:tmpl w:val="56AA0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3"/>
  </w:num>
  <w:num w:numId="5">
    <w:abstractNumId w:val="9"/>
  </w:num>
  <w:num w:numId="6">
    <w:abstractNumId w:val="5"/>
  </w:num>
  <w:num w:numId="7">
    <w:abstractNumId w:val="2"/>
  </w:num>
  <w:num w:numId="8">
    <w:abstractNumId w:val="6"/>
  </w:num>
  <w:num w:numId="9">
    <w:abstractNumId w:val="4"/>
  </w:num>
  <w:num w:numId="10">
    <w:abstractNumId w:val="11"/>
  </w:num>
  <w:num w:numId="11">
    <w:abstractNumId w:val="7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trackRevisions/>
  <w:doNotTrackMove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1313"/>
    <w:rsid w:val="00015E39"/>
    <w:rsid w:val="00021160"/>
    <w:rsid w:val="00037E56"/>
    <w:rsid w:val="0004145B"/>
    <w:rsid w:val="0004770C"/>
    <w:rsid w:val="000B3B64"/>
    <w:rsid w:val="000C1611"/>
    <w:rsid w:val="000C1740"/>
    <w:rsid w:val="00100890"/>
    <w:rsid w:val="00166DE1"/>
    <w:rsid w:val="0016769F"/>
    <w:rsid w:val="00175117"/>
    <w:rsid w:val="00183F3F"/>
    <w:rsid w:val="001921B4"/>
    <w:rsid w:val="001B1A0D"/>
    <w:rsid w:val="00211E3A"/>
    <w:rsid w:val="002274FE"/>
    <w:rsid w:val="00270D99"/>
    <w:rsid w:val="00273851"/>
    <w:rsid w:val="002C78E1"/>
    <w:rsid w:val="002E11E9"/>
    <w:rsid w:val="002F3C10"/>
    <w:rsid w:val="00307F91"/>
    <w:rsid w:val="00312071"/>
    <w:rsid w:val="00336767"/>
    <w:rsid w:val="003641CC"/>
    <w:rsid w:val="003A30EE"/>
    <w:rsid w:val="003B1787"/>
    <w:rsid w:val="003D1CD7"/>
    <w:rsid w:val="003E564C"/>
    <w:rsid w:val="004013DE"/>
    <w:rsid w:val="00463EE1"/>
    <w:rsid w:val="004946E6"/>
    <w:rsid w:val="004967B4"/>
    <w:rsid w:val="004B2CFE"/>
    <w:rsid w:val="004E3068"/>
    <w:rsid w:val="00540A19"/>
    <w:rsid w:val="00544B06"/>
    <w:rsid w:val="00550A5D"/>
    <w:rsid w:val="00553577"/>
    <w:rsid w:val="00560F60"/>
    <w:rsid w:val="005731F4"/>
    <w:rsid w:val="00585E9B"/>
    <w:rsid w:val="0059037B"/>
    <w:rsid w:val="00593DA6"/>
    <w:rsid w:val="005B48EE"/>
    <w:rsid w:val="005D1313"/>
    <w:rsid w:val="00607D7B"/>
    <w:rsid w:val="00634AEF"/>
    <w:rsid w:val="00664BB4"/>
    <w:rsid w:val="006A238C"/>
    <w:rsid w:val="006C03AA"/>
    <w:rsid w:val="006C3118"/>
    <w:rsid w:val="006F0F61"/>
    <w:rsid w:val="0072620E"/>
    <w:rsid w:val="00747753"/>
    <w:rsid w:val="007E3936"/>
    <w:rsid w:val="00807ACB"/>
    <w:rsid w:val="0081542D"/>
    <w:rsid w:val="00823ACC"/>
    <w:rsid w:val="00855649"/>
    <w:rsid w:val="008616F6"/>
    <w:rsid w:val="00865C27"/>
    <w:rsid w:val="00872515"/>
    <w:rsid w:val="00875C6D"/>
    <w:rsid w:val="008F567E"/>
    <w:rsid w:val="00901286"/>
    <w:rsid w:val="0090491A"/>
    <w:rsid w:val="00904CBD"/>
    <w:rsid w:val="009054A7"/>
    <w:rsid w:val="00915DB6"/>
    <w:rsid w:val="00927DD1"/>
    <w:rsid w:val="00941F12"/>
    <w:rsid w:val="00946382"/>
    <w:rsid w:val="009512A0"/>
    <w:rsid w:val="00953E74"/>
    <w:rsid w:val="009A4750"/>
    <w:rsid w:val="009A6B65"/>
    <w:rsid w:val="009E0967"/>
    <w:rsid w:val="009E75DD"/>
    <w:rsid w:val="00A05D40"/>
    <w:rsid w:val="00A52428"/>
    <w:rsid w:val="00A7272F"/>
    <w:rsid w:val="00A817A7"/>
    <w:rsid w:val="00A81C0F"/>
    <w:rsid w:val="00AA4BE6"/>
    <w:rsid w:val="00AB4857"/>
    <w:rsid w:val="00AC1FCA"/>
    <w:rsid w:val="00AC75BB"/>
    <w:rsid w:val="00B07987"/>
    <w:rsid w:val="00B24100"/>
    <w:rsid w:val="00B365E0"/>
    <w:rsid w:val="00B478DF"/>
    <w:rsid w:val="00B74DF4"/>
    <w:rsid w:val="00BA622B"/>
    <w:rsid w:val="00BC3659"/>
    <w:rsid w:val="00BC3BE4"/>
    <w:rsid w:val="00BD789B"/>
    <w:rsid w:val="00C078D4"/>
    <w:rsid w:val="00C22102"/>
    <w:rsid w:val="00C46BE5"/>
    <w:rsid w:val="00C615D4"/>
    <w:rsid w:val="00C63573"/>
    <w:rsid w:val="00C70FC6"/>
    <w:rsid w:val="00C71F0A"/>
    <w:rsid w:val="00CA74F6"/>
    <w:rsid w:val="00CD0399"/>
    <w:rsid w:val="00CD7B35"/>
    <w:rsid w:val="00D45D1B"/>
    <w:rsid w:val="00D87659"/>
    <w:rsid w:val="00DC3A67"/>
    <w:rsid w:val="00DE4230"/>
    <w:rsid w:val="00E011A7"/>
    <w:rsid w:val="00E077B4"/>
    <w:rsid w:val="00E07C74"/>
    <w:rsid w:val="00E13DF4"/>
    <w:rsid w:val="00E519AC"/>
    <w:rsid w:val="00E935D6"/>
    <w:rsid w:val="00EB3151"/>
    <w:rsid w:val="00EC1C65"/>
    <w:rsid w:val="00EC5304"/>
    <w:rsid w:val="00EC7156"/>
    <w:rsid w:val="00ED2523"/>
    <w:rsid w:val="00ED3573"/>
    <w:rsid w:val="00ED6F9B"/>
    <w:rsid w:val="00F14197"/>
    <w:rsid w:val="00F143DB"/>
    <w:rsid w:val="00F66749"/>
    <w:rsid w:val="00FC256E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itstream Vera Sans" w:eastAsia="Bitstream Vera Sans" w:hAnsi="Bitstream Vera Sans" w:cs="Bitstream Vera Sans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078D4"/>
    <w:pPr>
      <w:widowControl w:val="0"/>
      <w:suppressAutoHyphens/>
      <w:autoSpaceDN w:val="0"/>
      <w:textAlignment w:val="baseline"/>
    </w:pPr>
    <w:rPr>
      <w:kern w:val="3"/>
      <w:sz w:val="24"/>
      <w:szCs w:val="24"/>
      <w:lang w:bidi="es-ES"/>
    </w:rPr>
  </w:style>
  <w:style w:type="paragraph" w:styleId="berschrift1">
    <w:name w:val="heading 1"/>
    <w:basedOn w:val="Standard1"/>
    <w:next w:val="Standard1"/>
    <w:rsid w:val="00C078D4"/>
    <w:pPr>
      <w:keepNext/>
      <w:jc w:val="right"/>
      <w:outlineLvl w:val="0"/>
    </w:pPr>
    <w:rPr>
      <w:rFonts w:ascii="Arial" w:hAnsi="Arial" w:cs="Arial"/>
      <w:b/>
      <w:bCs/>
      <w:iCs/>
      <w:sz w:val="36"/>
      <w:szCs w:val="36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paragraph" w:customStyle="1" w:styleId="Standard1">
    <w:name w:val="Standard1"/>
    <w:rsid w:val="00C078D4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Textbody">
    <w:name w:val="Text body"/>
    <w:basedOn w:val="Standard1"/>
    <w:rsid w:val="00C078D4"/>
    <w:pPr>
      <w:spacing w:after="120"/>
    </w:pPr>
  </w:style>
  <w:style w:type="paragraph" w:customStyle="1" w:styleId="Heading">
    <w:name w:val="Heading"/>
    <w:basedOn w:val="Standard1"/>
    <w:next w:val="Textbody"/>
    <w:rsid w:val="00C078D4"/>
    <w:pPr>
      <w:keepNext/>
      <w:spacing w:before="240" w:after="120"/>
    </w:pPr>
    <w:rPr>
      <w:rFonts w:ascii="Bitstream Vera Sans" w:eastAsia="Bitstream Vera Sans" w:hAnsi="Bitstream Vera Sans" w:cs="Bitstream Vera Sans"/>
      <w:sz w:val="28"/>
      <w:szCs w:val="28"/>
    </w:rPr>
  </w:style>
  <w:style w:type="paragraph" w:styleId="Liste">
    <w:name w:val="List"/>
    <w:basedOn w:val="Textbody"/>
    <w:rsid w:val="00C078D4"/>
  </w:style>
  <w:style w:type="paragraph" w:styleId="Kopfzeile">
    <w:name w:val="header"/>
    <w:basedOn w:val="Standard1"/>
    <w:rsid w:val="00C078D4"/>
    <w:pPr>
      <w:suppressLineNumbers/>
      <w:tabs>
        <w:tab w:val="center" w:pos="4251"/>
        <w:tab w:val="right" w:pos="8503"/>
      </w:tabs>
    </w:pPr>
  </w:style>
  <w:style w:type="paragraph" w:customStyle="1" w:styleId="TableContents">
    <w:name w:val="Table Contents"/>
    <w:basedOn w:val="Standard1"/>
    <w:rsid w:val="00C078D4"/>
    <w:pPr>
      <w:suppressLineNumbers/>
    </w:pPr>
  </w:style>
  <w:style w:type="paragraph" w:customStyle="1" w:styleId="TableHeading">
    <w:name w:val="Table Heading"/>
    <w:basedOn w:val="TableContents"/>
    <w:rsid w:val="00C078D4"/>
    <w:pPr>
      <w:jc w:val="center"/>
    </w:pPr>
    <w:rPr>
      <w:b/>
      <w:bCs/>
    </w:rPr>
  </w:style>
  <w:style w:type="paragraph" w:styleId="Beschriftung">
    <w:name w:val="caption"/>
    <w:basedOn w:val="Standard1"/>
    <w:rsid w:val="00C078D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rsid w:val="00C078D4"/>
    <w:pPr>
      <w:suppressLineNumbers/>
    </w:pPr>
  </w:style>
  <w:style w:type="paragraph" w:styleId="StandardWeb">
    <w:name w:val="Normal (Web)"/>
    <w:basedOn w:val="Standard1"/>
    <w:rsid w:val="00C078D4"/>
    <w:pPr>
      <w:spacing w:before="280" w:after="119"/>
    </w:pPr>
  </w:style>
  <w:style w:type="character" w:customStyle="1" w:styleId="NumberingSymbols">
    <w:name w:val="Numbering Symbols"/>
    <w:rsid w:val="00C078D4"/>
  </w:style>
  <w:style w:type="numbering" w:customStyle="1" w:styleId="WW8Num1">
    <w:name w:val="WW8Num1"/>
    <w:basedOn w:val="KeineListe"/>
    <w:rsid w:val="00C078D4"/>
    <w:pPr>
      <w:numPr>
        <w:numId w:val="1"/>
      </w:numPr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A622B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link w:val="Sprechblasentext"/>
    <w:uiPriority w:val="99"/>
    <w:semiHidden/>
    <w:rsid w:val="00BA622B"/>
    <w:rPr>
      <w:rFonts w:ascii="Tahoma" w:hAnsi="Tahoma" w:cs="Tahoma"/>
      <w:sz w:val="16"/>
      <w:szCs w:val="16"/>
    </w:rPr>
  </w:style>
  <w:style w:type="character" w:styleId="Link">
    <w:name w:val="Hyperlink"/>
    <w:uiPriority w:val="99"/>
    <w:unhideWhenUsed/>
    <w:rsid w:val="002E11E9"/>
    <w:rPr>
      <w:color w:val="0000FF"/>
      <w:u w:val="single"/>
    </w:rPr>
  </w:style>
  <w:style w:type="character" w:styleId="GesichteterLink">
    <w:name w:val="FollowedHyperlink"/>
    <w:uiPriority w:val="99"/>
    <w:semiHidden/>
    <w:unhideWhenUsed/>
    <w:rsid w:val="002E11E9"/>
    <w:rPr>
      <w:color w:val="800080"/>
      <w:u w:val="single"/>
    </w:rPr>
  </w:style>
  <w:style w:type="table" w:styleId="Tabellenraster">
    <w:name w:val="Table Grid"/>
    <w:basedOn w:val="NormaleTabelle"/>
    <w:uiPriority w:val="59"/>
    <w:rsid w:val="002C78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uzeile">
    <w:name w:val="footer"/>
    <w:basedOn w:val="Standard"/>
    <w:link w:val="FuzeileZeichen"/>
    <w:uiPriority w:val="99"/>
    <w:unhideWhenUsed/>
    <w:rsid w:val="000C1611"/>
    <w:pPr>
      <w:tabs>
        <w:tab w:val="center" w:pos="4252"/>
        <w:tab w:val="right" w:pos="8504"/>
      </w:tabs>
    </w:pPr>
  </w:style>
  <w:style w:type="character" w:customStyle="1" w:styleId="FuzeileZeichen">
    <w:name w:val="Fußzeile Zeichen"/>
    <w:link w:val="Fuzeile"/>
    <w:uiPriority w:val="99"/>
    <w:rsid w:val="000C1611"/>
    <w:rPr>
      <w:kern w:val="3"/>
      <w:sz w:val="24"/>
      <w:szCs w:val="24"/>
      <w:lang w:bidi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itstream Vera Sans" w:eastAsia="Bitstream Vera Sans" w:hAnsi="Bitstream Vera Sans" w:cs="Bitstream Vera Sans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bidi="es-ES"/>
    </w:rPr>
  </w:style>
  <w:style w:type="paragraph" w:styleId="Ttulo1">
    <w:name w:val="heading 1"/>
    <w:basedOn w:val="Standard"/>
    <w:next w:val="Standard"/>
    <w:pPr>
      <w:keepNext/>
      <w:jc w:val="right"/>
      <w:outlineLvl w:val="0"/>
    </w:pPr>
    <w:rPr>
      <w:rFonts w:ascii="Arial" w:hAnsi="Arial" w:cs="Arial"/>
      <w:b/>
      <w:bCs/>
      <w:i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Bitstream Vera Sans" w:hAnsi="Bitstream Vera Sans" w:cs="Bitstream Vera Sans"/>
      <w:sz w:val="28"/>
      <w:szCs w:val="28"/>
    </w:rPr>
  </w:style>
  <w:style w:type="paragraph" w:styleId="Lista">
    <w:name w:val="List"/>
    <w:basedOn w:val="Textbody"/>
  </w:style>
  <w:style w:type="paragraph" w:styleId="Encabezado">
    <w:name w:val="header"/>
    <w:basedOn w:val="Standard"/>
    <w:pPr>
      <w:suppressLineNumbers/>
      <w:tabs>
        <w:tab w:val="center" w:pos="4251"/>
        <w:tab w:val="right" w:pos="8503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Standard"/>
    <w:pPr>
      <w:spacing w:before="280" w:after="119"/>
    </w:pPr>
  </w:style>
  <w:style w:type="character" w:customStyle="1" w:styleId="NumberingSymbols">
    <w:name w:val="Numbering Symbols"/>
  </w:style>
  <w:style w:type="numbering" w:customStyle="1" w:styleId="WW8Num1">
    <w:name w:val="WW8Num1"/>
    <w:basedOn w:val="Sinlista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A622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A622B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2E11E9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2E11E9"/>
    <w:rPr>
      <w:color w:val="800080"/>
      <w:u w:val="single"/>
    </w:rPr>
  </w:style>
  <w:style w:type="table" w:styleId="Tablaconcuadrcula">
    <w:name w:val="Table Grid"/>
    <w:basedOn w:val="Tablanormal"/>
    <w:uiPriority w:val="59"/>
    <w:rsid w:val="002C78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0C16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0C1611"/>
    <w:rPr>
      <w:kern w:val="3"/>
      <w:sz w:val="24"/>
      <w:szCs w:val="24"/>
      <w:lang w:bidi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8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jwsdev.org:9443/svn/jWebSocket/branches/jWebSocket-1.0/jWebSocketClient/web/demos/jwsArduino/" TargetMode="External"/><Relationship Id="rId20" Type="http://schemas.openxmlformats.org/officeDocument/2006/relationships/image" Target="file://localhost/svn/jWebSocket.dev/thesis/Arduino_Remote_Control_Demo_Dariel/Documentation/Images/Arduino_Windows_Install/Arduino_Drivers_Windows_Install_Step4.png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23" Type="http://schemas.microsoft.com/office/2007/relationships/stylesWithEffects" Target="stylesWithEffects.xml"/><Relationship Id="rId10" Type="http://schemas.openxmlformats.org/officeDocument/2006/relationships/hyperlink" Target="http://arduino.cc/en/Main/Software" TargetMode="External"/><Relationship Id="rId11" Type="http://schemas.openxmlformats.org/officeDocument/2006/relationships/hyperlink" Target="https://jwsdev.org:9443/svn/jWebSocket/branches/jWebSocket-1.0/arduino/rc_demo" TargetMode="External"/><Relationship Id="rId12" Type="http://schemas.openxmlformats.org/officeDocument/2006/relationships/hyperlink" Target="http://arduino.cc" TargetMode="External"/><Relationship Id="rId13" Type="http://schemas.openxmlformats.org/officeDocument/2006/relationships/image" Target="media/image1.png"/><Relationship Id="rId14" Type="http://schemas.openxmlformats.org/officeDocument/2006/relationships/image" Target="file://localhost/svn/jWebSocket.dev/thesis/Arduino_Remote_Control_Demo_Dariel/Documentation/Images/Arduino_Windows_Install/Arduino_Drivers_Windows_Install_Step1.png" TargetMode="External"/><Relationship Id="rId15" Type="http://schemas.openxmlformats.org/officeDocument/2006/relationships/image" Target="media/image2.png"/><Relationship Id="rId16" Type="http://schemas.openxmlformats.org/officeDocument/2006/relationships/image" Target="file://localhost/svn/jWebSocket.dev/thesis/Arduino_Remote_Control_Demo_Dariel/Documentation/Images/Arduino_Windows_Install/Arduino_Drivers_Windows_Install_Step2.png" TargetMode="External"/><Relationship Id="rId17" Type="http://schemas.openxmlformats.org/officeDocument/2006/relationships/image" Target="media/image3.png"/><Relationship Id="rId18" Type="http://schemas.openxmlformats.org/officeDocument/2006/relationships/image" Target="file://localhost/svn/jWebSocket.dev/thesis/Arduino_Remote_Control_Demo_Dariel/Documentation/Images/Arduino_Windows_Install/Arduino_Drivers_Windows_Install_Step3.png" TargetMode="External"/><Relationship Id="rId19" Type="http://schemas.openxmlformats.org/officeDocument/2006/relationships/image" Target="media/image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jwsdev.org:9443/svn/jWebSocket/branches/jWebSocket-1.0/jWebSocketPlugIns/jWebSocketArduinoPlugI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15CA7-6AF6-144B-84B0-63B46470F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1126</Words>
  <Characters>6421</Characters>
  <Application>Microsoft Macintosh Word</Application>
  <DocSecurity>0</DocSecurity>
  <Lines>53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UCI</Company>
  <LinksUpToDate>false</LinksUpToDate>
  <CharactersWithSpaces>7885</CharactersWithSpaces>
  <SharedDoc>false</SharedDoc>
  <HLinks>
    <vt:vector size="24" baseType="variant">
      <vt:variant>
        <vt:i4>1769500</vt:i4>
      </vt:variant>
      <vt:variant>
        <vt:i4>9</vt:i4>
      </vt:variant>
      <vt:variant>
        <vt:i4>0</vt:i4>
      </vt:variant>
      <vt:variant>
        <vt:i4>5</vt:i4>
      </vt:variant>
      <vt:variant>
        <vt:lpwstr>http://repo.hab.uci.cu/svn/tesis/Segundo_Corte_de_Tesis/JWS/Dariel_Noa/2do_Corte/Implementacion/driver-ArduinoMegaADK/Arduino_ADK.zip</vt:lpwstr>
      </vt:variant>
      <vt:variant>
        <vt:lpwstr/>
      </vt:variant>
      <vt:variant>
        <vt:i4>5177451</vt:i4>
      </vt:variant>
      <vt:variant>
        <vt:i4>6</vt:i4>
      </vt:variant>
      <vt:variant>
        <vt:i4>0</vt:i4>
      </vt:variant>
      <vt:variant>
        <vt:i4>5</vt:i4>
      </vt:variant>
      <vt:variant>
        <vt:lpwstr>http://repo.hab.uci.cu/svn/tesis/Segundo_Corte_de_Tesis/JWS/Dariel_Noa/2do_Corte/Implementacion/native-library</vt:lpwstr>
      </vt:variant>
      <vt:variant>
        <vt:lpwstr/>
      </vt:variant>
      <vt:variant>
        <vt:i4>8060943</vt:i4>
      </vt:variant>
      <vt:variant>
        <vt:i4>3</vt:i4>
      </vt:variant>
      <vt:variant>
        <vt:i4>0</vt:i4>
      </vt:variant>
      <vt:variant>
        <vt:i4>5</vt:i4>
      </vt:variant>
      <vt:variant>
        <vt:lpwstr>http://repo.hab.uci.cu/svn/tesis/Segundo_Corte_de_Tesis/JWS/Dariel_Noa/2do_Corte/Implementacion/client-side/demos</vt:lpwstr>
      </vt:variant>
      <vt:variant>
        <vt:lpwstr/>
      </vt:variant>
      <vt:variant>
        <vt:i4>4325475</vt:i4>
      </vt:variant>
      <vt:variant>
        <vt:i4>0</vt:i4>
      </vt:variant>
      <vt:variant>
        <vt:i4>0</vt:i4>
      </vt:variant>
      <vt:variant>
        <vt:i4>5</vt:i4>
      </vt:variant>
      <vt:variant>
        <vt:lpwstr>http://repo.hab.uci.cu/svn/tesis/Segundo_Corte_de_Tesis/JWS/Dariel_Noa/2do_Corte/Implementacion/server-side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Gladys Marcia</dc:creator>
  <cp:keywords/>
  <cp:lastModifiedBy>Alexander Schulze</cp:lastModifiedBy>
  <cp:revision>33</cp:revision>
  <dcterms:created xsi:type="dcterms:W3CDTF">2012-05-08T18:13:00Z</dcterms:created>
  <dcterms:modified xsi:type="dcterms:W3CDTF">2012-06-03T20:17:00Z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