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598" w:rsidRDefault="000F2598" w:rsidP="00156731">
      <w:pPr>
        <w:pStyle w:val="Standard1"/>
        <w:spacing w:line="360" w:lineRule="auto"/>
        <w:rPr>
          <w:rFonts w:ascii="Arial" w:hAnsi="Arial" w:cs="Arial"/>
          <w:b/>
        </w:rPr>
      </w:pPr>
    </w:p>
    <w:p w:rsidR="000F2598" w:rsidRDefault="000F2598" w:rsidP="00156731">
      <w:pPr>
        <w:pStyle w:val="Standard1"/>
        <w:spacing w:line="360" w:lineRule="auto"/>
        <w:rPr>
          <w:rFonts w:ascii="Arial" w:hAnsi="Arial" w:cs="Arial"/>
          <w:b/>
        </w:rPr>
      </w:pPr>
    </w:p>
    <w:p w:rsidR="000F2598" w:rsidRDefault="000F2598" w:rsidP="00156731">
      <w:pPr>
        <w:pStyle w:val="berschrift1"/>
        <w:spacing w:line="360" w:lineRule="auto"/>
      </w:pPr>
    </w:p>
    <w:p w:rsidR="000F2598" w:rsidRPr="00B42E7C" w:rsidRDefault="00B6754C" w:rsidP="00156731">
      <w:pPr>
        <w:pStyle w:val="berschrift1"/>
        <w:spacing w:line="360" w:lineRule="auto"/>
        <w:rPr>
          <w:sz w:val="96"/>
          <w:szCs w:val="96"/>
          <w:lang w:val="en-US"/>
        </w:rPr>
      </w:pPr>
      <w:r w:rsidRPr="00B42E7C">
        <w:rPr>
          <w:sz w:val="96"/>
          <w:szCs w:val="96"/>
          <w:lang w:val="en-US"/>
        </w:rPr>
        <w:t>Developer Guide</w:t>
      </w:r>
    </w:p>
    <w:p w:rsidR="000F2598" w:rsidRPr="00B42E7C" w:rsidRDefault="000F2598" w:rsidP="00156731">
      <w:pPr>
        <w:pStyle w:val="Standard1"/>
        <w:spacing w:line="360" w:lineRule="auto"/>
        <w:jc w:val="right"/>
        <w:rPr>
          <w:rFonts w:ascii="Arial" w:hAnsi="Arial" w:cs="Arial"/>
          <w:b/>
          <w:bCs/>
          <w:iCs/>
          <w:sz w:val="36"/>
          <w:szCs w:val="36"/>
          <w:lang w:val="en-US"/>
        </w:rPr>
      </w:pPr>
    </w:p>
    <w:p w:rsidR="000F2598" w:rsidRPr="00B6754C" w:rsidRDefault="00540420" w:rsidP="00156731">
      <w:pPr>
        <w:pStyle w:val="Standard1"/>
        <w:spacing w:line="360" w:lineRule="auto"/>
        <w:jc w:val="right"/>
        <w:rPr>
          <w:rFonts w:ascii="Arial" w:hAnsi="Arial" w:cs="Arial"/>
          <w:b/>
          <w:bCs/>
          <w:iCs/>
          <w:sz w:val="56"/>
          <w:szCs w:val="56"/>
          <w:lang w:val="en-US"/>
        </w:rPr>
      </w:pPr>
      <w:r w:rsidRPr="00B6754C">
        <w:rPr>
          <w:rFonts w:ascii="Arial" w:hAnsi="Arial" w:cs="Arial"/>
          <w:b/>
          <w:bCs/>
          <w:iCs/>
          <w:sz w:val="56"/>
          <w:szCs w:val="56"/>
          <w:lang w:val="en-US"/>
        </w:rPr>
        <w:t>JWebSocket</w:t>
      </w:r>
    </w:p>
    <w:p w:rsidR="000F2598" w:rsidRPr="00B6754C" w:rsidRDefault="00540420" w:rsidP="00156731">
      <w:pPr>
        <w:pStyle w:val="Standard1"/>
        <w:spacing w:line="360" w:lineRule="auto"/>
        <w:jc w:val="right"/>
        <w:rPr>
          <w:rFonts w:ascii="Arial" w:hAnsi="Arial" w:cs="Arial"/>
          <w:b/>
          <w:bCs/>
          <w:iCs/>
          <w:sz w:val="36"/>
          <w:szCs w:val="36"/>
          <w:lang w:val="en-US"/>
        </w:rPr>
      </w:pPr>
      <w:r w:rsidRPr="00B6754C">
        <w:rPr>
          <w:rFonts w:ascii="Arial" w:hAnsi="Arial" w:cs="Arial"/>
          <w:b/>
          <w:bCs/>
          <w:iCs/>
          <w:sz w:val="36"/>
          <w:szCs w:val="36"/>
          <w:lang w:val="en-US"/>
        </w:rPr>
        <w:t>Arduino Remote Control Demo</w:t>
      </w: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B612F9" w:rsidP="00B612F9">
      <w:pPr>
        <w:pStyle w:val="Standard1"/>
        <w:spacing w:line="360" w:lineRule="auto"/>
        <w:jc w:val="right"/>
        <w:rPr>
          <w:rFonts w:ascii="Arial" w:hAnsi="Arial" w:cs="Arial"/>
          <w:b/>
          <w:lang w:val="en-US"/>
        </w:rPr>
      </w:pPr>
      <w:r>
        <w:rPr>
          <w:rFonts w:ascii="Arial" w:hAnsi="Arial" w:cs="Arial"/>
          <w:b/>
          <w:lang w:val="en-US"/>
        </w:rPr>
        <w:t xml:space="preserve">                           Dariel Noa Graverán</w:t>
      </w: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7B7A40" w:rsidP="00156731">
      <w:pPr>
        <w:pStyle w:val="Standard1"/>
        <w:spacing w:line="360" w:lineRule="auto"/>
        <w:rPr>
          <w:rFonts w:ascii="Arial" w:hAnsi="Arial" w:cs="Arial"/>
          <w:b/>
          <w:lang w:val="en-US"/>
        </w:rPr>
      </w:pPr>
      <w:ins w:id="0" w:author="Alexander Schulze" w:date="2012-06-03T22:19:00Z">
        <w:r>
          <w:rPr>
            <w:rFonts w:ascii="Arial" w:hAnsi="Arial" w:cs="Arial"/>
            <w:b/>
            <w:lang w:val="en-US"/>
          </w:rPr>
          <w:t>Version history?</w:t>
        </w:r>
      </w:ins>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540420" w:rsidRDefault="000F2598" w:rsidP="00156731">
      <w:pPr>
        <w:pStyle w:val="Standard1"/>
        <w:spacing w:line="360" w:lineRule="auto"/>
        <w:rPr>
          <w:rFonts w:ascii="Arial" w:hAnsi="Arial" w:cs="Arial"/>
          <w:b/>
          <w:lang w:val="en-US"/>
        </w:rPr>
      </w:pPr>
    </w:p>
    <w:p w:rsidR="000F2598" w:rsidRPr="00B6754C" w:rsidRDefault="000F2598" w:rsidP="00156731">
      <w:pPr>
        <w:pStyle w:val="Standard1"/>
        <w:spacing w:line="360" w:lineRule="auto"/>
        <w:rPr>
          <w:lang w:val="en-US"/>
        </w:rPr>
      </w:pPr>
    </w:p>
    <w:p w:rsidR="000F2598" w:rsidRPr="00B6754C" w:rsidRDefault="000F2598" w:rsidP="00156731">
      <w:pPr>
        <w:pStyle w:val="Kopfzeile"/>
        <w:tabs>
          <w:tab w:val="clear" w:pos="4251"/>
          <w:tab w:val="clear" w:pos="8503"/>
        </w:tabs>
        <w:spacing w:line="360" w:lineRule="auto"/>
        <w:rPr>
          <w:rFonts w:ascii="Arial" w:hAnsi="Arial" w:cs="Arial"/>
          <w:b/>
          <w:lang w:val="en-US"/>
        </w:rPr>
      </w:pPr>
    </w:p>
    <w:p w:rsidR="000F2598" w:rsidRPr="00B6754C" w:rsidRDefault="000F2598" w:rsidP="00156731">
      <w:pPr>
        <w:pStyle w:val="Standard1"/>
        <w:spacing w:line="360" w:lineRule="auto"/>
        <w:rPr>
          <w:rFonts w:ascii="Arial" w:hAnsi="Arial" w:cs="Arial"/>
          <w:b/>
          <w:lang w:val="en-US"/>
        </w:rPr>
      </w:pPr>
    </w:p>
    <w:p w:rsidR="000F2598" w:rsidRPr="00B6754C" w:rsidRDefault="000F2598" w:rsidP="00156731">
      <w:pPr>
        <w:pStyle w:val="Standard1"/>
        <w:spacing w:line="360" w:lineRule="auto"/>
        <w:rPr>
          <w:rFonts w:ascii="Arial" w:hAnsi="Arial" w:cs="Arial"/>
          <w:b/>
          <w:lang w:val="en-US"/>
        </w:rPr>
      </w:pPr>
    </w:p>
    <w:p w:rsidR="000F2598" w:rsidRDefault="000F2598" w:rsidP="00156731">
      <w:pPr>
        <w:pStyle w:val="Standard1"/>
        <w:spacing w:line="360" w:lineRule="auto"/>
        <w:rPr>
          <w:rFonts w:ascii="Arial" w:hAnsi="Arial" w:cs="Arial"/>
          <w:b/>
          <w:lang w:val="en-US"/>
        </w:rPr>
      </w:pPr>
    </w:p>
    <w:p w:rsidR="00B6754C" w:rsidRPr="00B6754C" w:rsidRDefault="00B6754C" w:rsidP="00156731">
      <w:pPr>
        <w:pStyle w:val="Standard1"/>
        <w:spacing w:line="360" w:lineRule="auto"/>
        <w:rPr>
          <w:rFonts w:ascii="Arial" w:hAnsi="Arial" w:cs="Arial"/>
          <w:b/>
          <w:lang w:val="en-US"/>
        </w:rPr>
      </w:pPr>
    </w:p>
    <w:p w:rsidR="000F2598" w:rsidRPr="00B6754C" w:rsidRDefault="000F2598" w:rsidP="00156731">
      <w:pPr>
        <w:pStyle w:val="Standard1"/>
        <w:spacing w:line="360" w:lineRule="auto"/>
        <w:rPr>
          <w:rFonts w:ascii="Arial" w:hAnsi="Arial" w:cs="Arial"/>
          <w:b/>
          <w:lang w:val="en-US"/>
        </w:rPr>
      </w:pPr>
    </w:p>
    <w:p w:rsidR="00B6754C" w:rsidRPr="00C6195F" w:rsidRDefault="00B6754C" w:rsidP="00B6754C">
      <w:pPr>
        <w:widowControl/>
        <w:numPr>
          <w:ilvl w:val="0"/>
          <w:numId w:val="18"/>
          <w:numberingChange w:id="1" w:author="Alexander Schulze" w:date="2012-06-03T22:19:00Z" w:original="%1:1:0:."/>
        </w:numPr>
        <w:suppressAutoHyphens w:val="0"/>
        <w:autoSpaceDN/>
        <w:spacing w:line="360" w:lineRule="auto"/>
        <w:ind w:left="426" w:hanging="426"/>
        <w:jc w:val="both"/>
        <w:textAlignment w:val="auto"/>
        <w:rPr>
          <w:rFonts w:ascii="Arial" w:hAnsi="Arial" w:cs="Arial"/>
          <w:b/>
          <w:bCs/>
          <w:color w:val="000000"/>
          <w:lang/>
        </w:rPr>
      </w:pPr>
      <w:r>
        <w:rPr>
          <w:rFonts w:ascii="Arial" w:hAnsi="Arial" w:cs="Arial"/>
          <w:b/>
          <w:bCs/>
          <w:color w:val="000000"/>
          <w:lang/>
        </w:rPr>
        <w:t>Overview</w:t>
      </w:r>
    </w:p>
    <w:p w:rsidR="00E55BCE" w:rsidRPr="004746D4" w:rsidRDefault="005D5500" w:rsidP="00E55BCE">
      <w:pPr>
        <w:pStyle w:val="Standard1"/>
        <w:tabs>
          <w:tab w:val="left" w:pos="0"/>
        </w:tabs>
        <w:spacing w:line="360" w:lineRule="auto"/>
        <w:jc w:val="both"/>
        <w:rPr>
          <w:rFonts w:ascii="Arial" w:hAnsi="Arial" w:cs="Arial"/>
          <w:lang w:val="en-US"/>
        </w:rPr>
      </w:pPr>
      <w:ins w:id="2" w:author="Alexander Schulze" w:date="2012-06-03T22:19:00Z">
        <w:r>
          <w:rPr>
            <w:rStyle w:val="hps"/>
            <w:rFonts w:ascii="Arial" w:hAnsi="Arial" w:cs="Arial"/>
            <w:lang w:val="en-US"/>
          </w:rPr>
          <w:t xml:space="preserve">The </w:t>
        </w:r>
      </w:ins>
      <w:r w:rsidR="00E55BCE" w:rsidRPr="004746D4">
        <w:rPr>
          <w:rStyle w:val="hps"/>
          <w:rFonts w:ascii="Arial" w:hAnsi="Arial" w:cs="Arial"/>
          <w:lang w:val="en-US"/>
        </w:rPr>
        <w:t>Arduino</w:t>
      </w:r>
      <w:r w:rsidR="00E55BCE">
        <w:rPr>
          <w:rStyle w:val="hps"/>
          <w:rFonts w:ascii="Arial" w:hAnsi="Arial" w:cs="Arial"/>
          <w:lang w:val="en-US"/>
        </w:rPr>
        <w:t xml:space="preserve"> </w:t>
      </w:r>
      <w:r w:rsidR="00E55BCE" w:rsidRPr="004746D4">
        <w:rPr>
          <w:rStyle w:val="hps"/>
          <w:rFonts w:ascii="Arial" w:hAnsi="Arial" w:cs="Arial"/>
          <w:lang w:val="en-US"/>
        </w:rPr>
        <w:t>Remote Control</w:t>
      </w:r>
      <w:r w:rsidR="00E55BCE">
        <w:rPr>
          <w:rStyle w:val="hps"/>
          <w:rFonts w:ascii="Arial" w:hAnsi="Arial" w:cs="Arial"/>
          <w:lang w:val="en-US"/>
        </w:rPr>
        <w:t xml:space="preserve"> Demo</w:t>
      </w:r>
      <w:r w:rsidR="00E55BCE" w:rsidRPr="004746D4">
        <w:rPr>
          <w:rStyle w:val="hps"/>
          <w:rFonts w:ascii="Arial" w:hAnsi="Arial" w:cs="Arial"/>
          <w:lang w:val="en-US"/>
        </w:rPr>
        <w:t xml:space="preserve"> is an application developed with the </w:t>
      </w:r>
      <w:ins w:id="3" w:author="Alexander Schulze" w:date="2012-06-03T22:19:00Z">
        <w:r w:rsidRPr="004746D4">
          <w:rPr>
            <w:rStyle w:val="hps"/>
            <w:rFonts w:ascii="Arial" w:hAnsi="Arial" w:cs="Arial"/>
            <w:lang w:val="en-US"/>
          </w:rPr>
          <w:t xml:space="preserve">jWebSocket </w:t>
        </w:r>
      </w:ins>
      <w:r w:rsidR="00E55BCE" w:rsidRPr="004746D4">
        <w:rPr>
          <w:rStyle w:val="hps"/>
          <w:rFonts w:ascii="Arial" w:hAnsi="Arial" w:cs="Arial"/>
          <w:lang w:val="en-US"/>
        </w:rPr>
        <w:t xml:space="preserve">framework </w:t>
      </w:r>
      <w:del w:id="4" w:author="Alexander Schulze" w:date="2012-06-03T22:19:00Z">
        <w:r w:rsidR="00E55BCE" w:rsidRPr="004746D4" w:rsidDel="005D5500">
          <w:rPr>
            <w:rStyle w:val="hps"/>
            <w:rFonts w:ascii="Arial" w:hAnsi="Arial" w:cs="Arial"/>
            <w:lang w:val="en-US"/>
          </w:rPr>
          <w:delText xml:space="preserve">jWebSocket </w:delText>
        </w:r>
      </w:del>
      <w:r w:rsidR="00E55BCE" w:rsidRPr="004746D4">
        <w:rPr>
          <w:rStyle w:val="hps"/>
          <w:rFonts w:ascii="Arial" w:hAnsi="Arial" w:cs="Arial"/>
          <w:lang w:val="en-US"/>
        </w:rPr>
        <w:t>and</w:t>
      </w:r>
      <w:r w:rsidR="00E55BCE">
        <w:rPr>
          <w:rStyle w:val="hps"/>
          <w:rFonts w:ascii="Arial" w:hAnsi="Arial" w:cs="Arial"/>
          <w:lang w:val="en-US"/>
        </w:rPr>
        <w:t xml:space="preserve"> </w:t>
      </w:r>
      <w:ins w:id="5" w:author="Alexander Schulze" w:date="2012-06-03T22:19:00Z">
        <w:r>
          <w:rPr>
            <w:rStyle w:val="hps"/>
            <w:rFonts w:ascii="Arial" w:hAnsi="Arial" w:cs="Arial"/>
            <w:lang w:val="en-US"/>
          </w:rPr>
          <w:t xml:space="preserve">the </w:t>
        </w:r>
      </w:ins>
      <w:r w:rsidR="00E55BCE" w:rsidRPr="004746D4">
        <w:rPr>
          <w:rStyle w:val="hps"/>
          <w:rFonts w:ascii="Arial" w:hAnsi="Arial" w:cs="Arial"/>
          <w:lang w:val="en-US"/>
        </w:rPr>
        <w:t>Arduino hardware platform</w:t>
      </w:r>
      <w:r w:rsidR="00E55BCE" w:rsidRPr="004746D4">
        <w:rPr>
          <w:rFonts w:ascii="Arial" w:hAnsi="Arial" w:cs="Arial"/>
          <w:lang w:val="en-US"/>
        </w:rPr>
        <w:t xml:space="preserve">. </w:t>
      </w:r>
      <w:r w:rsidR="00E55BCE" w:rsidRPr="004746D4">
        <w:rPr>
          <w:rStyle w:val="hps"/>
          <w:rFonts w:ascii="Arial" w:hAnsi="Arial" w:cs="Arial"/>
          <w:lang w:val="en-US"/>
        </w:rPr>
        <w:t xml:space="preserve">The application is based </w:t>
      </w:r>
      <w:del w:id="6" w:author="Alexander Schulze" w:date="2012-06-03T22:19:00Z">
        <w:r w:rsidR="00E55BCE" w:rsidDel="005D5500">
          <w:rPr>
            <w:rStyle w:val="hps"/>
            <w:rFonts w:ascii="Arial" w:hAnsi="Arial" w:cs="Arial"/>
            <w:lang w:val="en-US"/>
          </w:rPr>
          <w:delText xml:space="preserve">in </w:delText>
        </w:r>
      </w:del>
      <w:ins w:id="7" w:author="Alexander Schulze" w:date="2012-06-03T22:19:00Z">
        <w:r>
          <w:rPr>
            <w:rStyle w:val="hps"/>
            <w:rFonts w:ascii="Arial" w:hAnsi="Arial" w:cs="Arial"/>
            <w:lang w:val="en-US"/>
          </w:rPr>
          <w:t xml:space="preserve">on </w:t>
        </w:r>
      </w:ins>
      <w:r w:rsidR="00E55BCE">
        <w:rPr>
          <w:rStyle w:val="hps"/>
          <w:rFonts w:ascii="Arial" w:hAnsi="Arial" w:cs="Arial"/>
          <w:lang w:val="en-US"/>
        </w:rPr>
        <w:t>a</w:t>
      </w:r>
      <w:r w:rsidR="00E55BCE" w:rsidRPr="004746D4">
        <w:rPr>
          <w:rStyle w:val="hps"/>
          <w:rFonts w:ascii="Arial" w:hAnsi="Arial" w:cs="Arial"/>
          <w:lang w:val="en-US"/>
        </w:rPr>
        <w:t xml:space="preserve"> plug</w:t>
      </w:r>
      <w:r w:rsidR="00E55BCE" w:rsidRPr="004746D4">
        <w:rPr>
          <w:rFonts w:ascii="Arial" w:hAnsi="Arial" w:cs="Arial"/>
          <w:lang w:val="en-US"/>
        </w:rPr>
        <w:t xml:space="preserve">-in, which sends and receives data of the </w:t>
      </w:r>
      <w:r w:rsidR="00B97352" w:rsidRPr="00B97352">
        <w:rPr>
          <w:rFonts w:ascii="Arial" w:hAnsi="Arial" w:cs="Arial"/>
          <w:lang w:val="en-US"/>
        </w:rPr>
        <w:t>micro-controller of A</w:t>
      </w:r>
      <w:ins w:id="8" w:author="Alexander Schulze" w:date="2012-06-03T22:19:00Z">
        <w:r>
          <w:rPr>
            <w:rFonts w:ascii="Arial" w:hAnsi="Arial" w:cs="Arial"/>
            <w:lang w:val="en-US"/>
          </w:rPr>
          <w:t>r</w:t>
        </w:r>
      </w:ins>
      <w:r w:rsidR="00B97352" w:rsidRPr="00B97352">
        <w:rPr>
          <w:rFonts w:ascii="Arial" w:hAnsi="Arial" w:cs="Arial"/>
          <w:lang w:val="en-US"/>
        </w:rPr>
        <w:t>duino´s</w:t>
      </w:r>
      <w:r w:rsidR="00B97352" w:rsidRPr="004746D4">
        <w:rPr>
          <w:rFonts w:ascii="Arial" w:hAnsi="Arial" w:cs="Arial"/>
          <w:lang w:val="en-US"/>
        </w:rPr>
        <w:t xml:space="preserve"> </w:t>
      </w:r>
      <w:r w:rsidR="00E55BCE" w:rsidRPr="004746D4">
        <w:rPr>
          <w:rFonts w:ascii="Arial" w:hAnsi="Arial" w:cs="Arial"/>
          <w:lang w:val="en-US"/>
        </w:rPr>
        <w:t xml:space="preserve">Platform. </w:t>
      </w:r>
      <w:r w:rsidR="00E55BCE" w:rsidRPr="004746D4">
        <w:rPr>
          <w:rStyle w:val="hps"/>
          <w:rFonts w:ascii="Arial" w:hAnsi="Arial" w:cs="Arial"/>
          <w:lang w:val="en-US"/>
        </w:rPr>
        <w:t xml:space="preserve">The source code is </w:t>
      </w:r>
      <w:r w:rsidR="00E55BCE">
        <w:rPr>
          <w:rStyle w:val="hps"/>
          <w:rFonts w:ascii="Arial" w:hAnsi="Arial" w:cs="Arial"/>
          <w:lang w:val="en-US"/>
        </w:rPr>
        <w:t>structured</w:t>
      </w:r>
      <w:r w:rsidR="00E55BCE" w:rsidRPr="004746D4">
        <w:rPr>
          <w:rStyle w:val="hps"/>
          <w:rFonts w:ascii="Arial" w:hAnsi="Arial" w:cs="Arial"/>
          <w:lang w:val="en-US"/>
        </w:rPr>
        <w:t xml:space="preserve"> in three parts: the web application controller</w:t>
      </w:r>
      <w:ins w:id="9" w:author="Alexander Schulze" w:date="2012-06-03T22:21:00Z">
        <w:r>
          <w:rPr>
            <w:rStyle w:val="hps"/>
            <w:rFonts w:ascii="Arial" w:hAnsi="Arial" w:cs="Arial"/>
            <w:lang w:val="en-US"/>
          </w:rPr>
          <w:t xml:space="preserve"> (what s this? this is the client?)</w:t>
        </w:r>
      </w:ins>
      <w:r w:rsidR="00E55BCE" w:rsidRPr="004746D4">
        <w:rPr>
          <w:rFonts w:ascii="Arial" w:hAnsi="Arial" w:cs="Arial"/>
          <w:lang w:val="en-US"/>
        </w:rPr>
        <w:t xml:space="preserve">, the </w:t>
      </w:r>
      <w:r w:rsidR="00E55BCE">
        <w:rPr>
          <w:rFonts w:ascii="Arial" w:hAnsi="Arial" w:cs="Arial"/>
          <w:lang w:val="en-US"/>
        </w:rPr>
        <w:t xml:space="preserve">jWebSocket </w:t>
      </w:r>
      <w:r w:rsidR="00E55BCE" w:rsidRPr="004746D4">
        <w:rPr>
          <w:rFonts w:ascii="Arial" w:hAnsi="Arial" w:cs="Arial"/>
          <w:lang w:val="en-US"/>
        </w:rPr>
        <w:t xml:space="preserve">server </w:t>
      </w:r>
      <w:r w:rsidR="00E55BCE" w:rsidRPr="004746D4">
        <w:rPr>
          <w:rStyle w:val="hps"/>
          <w:rFonts w:ascii="Arial" w:hAnsi="Arial" w:cs="Arial"/>
          <w:lang w:val="en-US"/>
        </w:rPr>
        <w:t xml:space="preserve">and the </w:t>
      </w:r>
      <w:r w:rsidR="00E55BCE" w:rsidRPr="004746D4">
        <w:rPr>
          <w:rFonts w:ascii="Arial" w:hAnsi="Arial" w:cs="Arial"/>
          <w:lang w:val="en-US"/>
        </w:rPr>
        <w:t xml:space="preserve">microcontroller of circuits of the Arduino Platform. </w:t>
      </w:r>
      <w:r w:rsidR="00E55BCE" w:rsidRPr="004746D4">
        <w:rPr>
          <w:rStyle w:val="hps"/>
          <w:rFonts w:ascii="Arial" w:hAnsi="Arial" w:cs="Arial"/>
          <w:lang w:val="en-US"/>
        </w:rPr>
        <w:t>The application uses an event-driven programming</w:t>
      </w:r>
      <w:r w:rsidR="00E55BCE">
        <w:rPr>
          <w:rFonts w:ascii="Arial" w:hAnsi="Arial" w:cs="Arial"/>
          <w:lang w:val="en-US"/>
        </w:rPr>
        <w:t>. I</w:t>
      </w:r>
      <w:r w:rsidR="00E55BCE" w:rsidRPr="004746D4">
        <w:rPr>
          <w:rFonts w:ascii="Arial" w:hAnsi="Arial" w:cs="Arial"/>
          <w:lang w:val="en-US"/>
        </w:rPr>
        <w:t xml:space="preserve">t promotes </w:t>
      </w:r>
      <w:r w:rsidR="00E55BCE" w:rsidRPr="004746D4">
        <w:rPr>
          <w:rStyle w:val="hps"/>
          <w:rFonts w:ascii="Arial" w:hAnsi="Arial" w:cs="Arial"/>
          <w:lang w:val="en-US"/>
        </w:rPr>
        <w:t xml:space="preserve">the use of libraries </w:t>
      </w:r>
      <w:r w:rsidR="00E55BCE">
        <w:rPr>
          <w:rStyle w:val="hps"/>
          <w:rFonts w:ascii="Arial" w:hAnsi="Arial" w:cs="Arial"/>
          <w:lang w:val="en-US"/>
        </w:rPr>
        <w:t>like</w:t>
      </w:r>
      <w:r w:rsidR="00E55BCE" w:rsidRPr="004746D4">
        <w:rPr>
          <w:rStyle w:val="hps"/>
          <w:rFonts w:ascii="Arial" w:hAnsi="Arial" w:cs="Arial"/>
          <w:lang w:val="en-US"/>
        </w:rPr>
        <w:t xml:space="preserve"> </w:t>
      </w:r>
      <w:ins w:id="10" w:author="Alexander Schulze" w:date="2012-06-03T22:22:00Z">
        <w:r>
          <w:rPr>
            <w:rStyle w:val="hps"/>
            <w:rFonts w:ascii="Arial" w:hAnsi="Arial" w:cs="Arial"/>
            <w:lang w:val="en-US"/>
          </w:rPr>
          <w:t>(“like</w:t>
        </w:r>
        <w:proofErr w:type="gramStart"/>
        <w:r>
          <w:rPr>
            <w:rStyle w:val="hps"/>
            <w:rFonts w:ascii="Arial" w:hAnsi="Arial" w:cs="Arial"/>
            <w:lang w:val="en-US"/>
          </w:rPr>
          <w:t>” ?</w:t>
        </w:r>
        <w:proofErr w:type="gramEnd"/>
        <w:r>
          <w:rPr>
            <w:rStyle w:val="hps"/>
            <w:rFonts w:ascii="Arial" w:hAnsi="Arial" w:cs="Arial"/>
            <w:lang w:val="en-US"/>
          </w:rPr>
          <w:t xml:space="preserve">) </w:t>
        </w:r>
      </w:ins>
      <w:r w:rsidR="00E55BCE" w:rsidRPr="004746D4">
        <w:rPr>
          <w:rStyle w:val="hps"/>
          <w:rFonts w:ascii="Arial" w:hAnsi="Arial" w:cs="Arial"/>
          <w:lang w:val="en-US"/>
        </w:rPr>
        <w:t xml:space="preserve">Raphael </w:t>
      </w:r>
      <w:ins w:id="11" w:author="Alexander Schulze" w:date="2012-06-03T22:21:00Z">
        <w:r>
          <w:rPr>
            <w:rStyle w:val="hps"/>
            <w:rFonts w:ascii="Arial" w:hAnsi="Arial" w:cs="Arial"/>
            <w:lang w:val="en-US"/>
          </w:rPr>
          <w:t>(does it use it or not?</w:t>
        </w:r>
      </w:ins>
      <w:ins w:id="12" w:author="Alexander Schulze" w:date="2012-06-03T22:22:00Z">
        <w:r>
          <w:rPr>
            <w:rStyle w:val="hps"/>
            <w:rFonts w:ascii="Arial" w:hAnsi="Arial" w:cs="Arial"/>
            <w:lang w:val="en-US"/>
          </w:rPr>
          <w:t xml:space="preserve"> Please explain.</w:t>
        </w:r>
      </w:ins>
      <w:ins w:id="13" w:author="Alexander Schulze" w:date="2012-06-03T22:21:00Z">
        <w:r>
          <w:rPr>
            <w:rStyle w:val="hps"/>
            <w:rFonts w:ascii="Arial" w:hAnsi="Arial" w:cs="Arial"/>
            <w:lang w:val="en-US"/>
          </w:rPr>
          <w:t xml:space="preserve">) </w:t>
        </w:r>
      </w:ins>
      <w:proofErr w:type="gramStart"/>
      <w:r w:rsidR="00E55BCE" w:rsidRPr="004746D4">
        <w:rPr>
          <w:rStyle w:val="hps"/>
          <w:rFonts w:ascii="Arial" w:hAnsi="Arial" w:cs="Arial"/>
          <w:lang w:val="en-US"/>
        </w:rPr>
        <w:t>for</w:t>
      </w:r>
      <w:proofErr w:type="gramEnd"/>
      <w:r w:rsidR="00E55BCE" w:rsidRPr="004746D4">
        <w:rPr>
          <w:rStyle w:val="hps"/>
          <w:rFonts w:ascii="Arial" w:hAnsi="Arial" w:cs="Arial"/>
          <w:lang w:val="en-US"/>
        </w:rPr>
        <w:t xml:space="preserve"> the treatment of vector images on the web, </w:t>
      </w:r>
      <w:r w:rsidR="00E55BCE">
        <w:rPr>
          <w:rStyle w:val="hps"/>
          <w:rFonts w:ascii="Arial" w:hAnsi="Arial" w:cs="Arial"/>
          <w:lang w:val="en-US"/>
        </w:rPr>
        <w:t>jQuery for access and animations of the HTML elements and, RxTx library for send and receive data from USB port</w:t>
      </w:r>
    </w:p>
    <w:p w:rsidR="00B42E7C" w:rsidRPr="00B42E7C" w:rsidRDefault="00B42E7C" w:rsidP="00156731">
      <w:pPr>
        <w:pStyle w:val="Standard1"/>
        <w:tabs>
          <w:tab w:val="left" w:pos="0"/>
        </w:tabs>
        <w:spacing w:line="360" w:lineRule="auto"/>
        <w:jc w:val="both"/>
        <w:rPr>
          <w:rFonts w:ascii="Arial" w:hAnsi="Arial" w:cs="Arial"/>
          <w:bCs/>
          <w:color w:val="000000"/>
          <w:lang w:val="en-US"/>
        </w:rPr>
      </w:pPr>
    </w:p>
    <w:p w:rsidR="00694B94" w:rsidRDefault="00664C51" w:rsidP="00370F6C">
      <w:pPr>
        <w:pStyle w:val="Standard1"/>
        <w:numPr>
          <w:ilvl w:val="0"/>
          <w:numId w:val="18"/>
          <w:numberingChange w:id="14" w:author="Alexander Schulze" w:date="2012-06-03T22:19:00Z" w:original="%1:2:0:."/>
        </w:numPr>
        <w:tabs>
          <w:tab w:val="left" w:pos="0"/>
        </w:tabs>
        <w:spacing w:line="360" w:lineRule="auto"/>
        <w:jc w:val="both"/>
        <w:rPr>
          <w:rFonts w:ascii="Arial" w:hAnsi="Arial" w:cs="Arial"/>
          <w:b/>
          <w:bCs/>
          <w:color w:val="000000"/>
        </w:rPr>
      </w:pPr>
      <w:r>
        <w:rPr>
          <w:rFonts w:ascii="Arial" w:hAnsi="Arial" w:cs="Arial"/>
          <w:b/>
          <w:bCs/>
          <w:color w:val="000000"/>
        </w:rPr>
        <w:t>Infrastructure solution</w:t>
      </w:r>
    </w:p>
    <w:p w:rsidR="00E55BCE" w:rsidRPr="002320E9" w:rsidRDefault="00E55BCE" w:rsidP="00E55BCE">
      <w:pPr>
        <w:pStyle w:val="Standard1"/>
        <w:tabs>
          <w:tab w:val="left" w:pos="0"/>
        </w:tabs>
        <w:spacing w:line="360" w:lineRule="auto"/>
        <w:ind w:left="142"/>
        <w:jc w:val="both"/>
        <w:rPr>
          <w:rFonts w:ascii="Arial" w:hAnsi="Arial" w:cs="Arial"/>
          <w:lang w:val="en-US"/>
        </w:rPr>
      </w:pPr>
      <w:r w:rsidRPr="002320E9">
        <w:rPr>
          <w:rFonts w:ascii="Arial" w:hAnsi="Arial" w:cs="Arial"/>
          <w:lang w:val="en-US"/>
        </w:rPr>
        <w:t>The solution is built</w:t>
      </w:r>
      <w:r>
        <w:rPr>
          <w:rFonts w:ascii="Arial" w:hAnsi="Arial" w:cs="Arial"/>
          <w:lang w:val="en-US"/>
        </w:rPr>
        <w:t xml:space="preserve"> following the model that </w:t>
      </w:r>
      <w:ins w:id="15" w:author="Alexander Schulze" w:date="2012-06-03T22:22:00Z">
        <w:r w:rsidR="005D5500">
          <w:rPr>
            <w:rFonts w:ascii="Arial" w:hAnsi="Arial" w:cs="Arial"/>
            <w:lang w:val="en-US"/>
          </w:rPr>
          <w:t xml:space="preserve">the </w:t>
        </w:r>
      </w:ins>
      <w:r>
        <w:rPr>
          <w:rFonts w:ascii="Arial" w:hAnsi="Arial" w:cs="Arial"/>
          <w:lang w:val="en-US"/>
        </w:rPr>
        <w:t>EventPlugI</w:t>
      </w:r>
      <w:r w:rsidRPr="002320E9">
        <w:rPr>
          <w:rFonts w:ascii="Arial" w:hAnsi="Arial" w:cs="Arial"/>
          <w:lang w:val="en-US"/>
        </w:rPr>
        <w:t xml:space="preserve">n </w:t>
      </w:r>
      <w:del w:id="16" w:author="Alexander Schulze" w:date="2012-06-03T22:22:00Z">
        <w:r w:rsidRPr="002320E9" w:rsidDel="005D5500">
          <w:rPr>
            <w:rFonts w:ascii="Arial" w:hAnsi="Arial" w:cs="Arial"/>
            <w:lang w:val="en-US"/>
          </w:rPr>
          <w:delText>owns</w:delText>
        </w:r>
      </w:del>
      <w:ins w:id="17" w:author="Alexander Schulze" w:date="2012-06-03T22:22:00Z">
        <w:r w:rsidR="005D5500">
          <w:rPr>
            <w:rFonts w:ascii="Arial" w:hAnsi="Arial" w:cs="Arial"/>
            <w:lang w:val="en-US"/>
          </w:rPr>
          <w:t>provides</w:t>
        </w:r>
      </w:ins>
      <w:r w:rsidRPr="002320E9">
        <w:rPr>
          <w:rFonts w:ascii="Arial" w:hAnsi="Arial" w:cs="Arial"/>
          <w:lang w:val="en-US"/>
        </w:rPr>
        <w:t xml:space="preserve"> in </w:t>
      </w:r>
      <w:ins w:id="18" w:author="Alexander Schulze" w:date="2012-06-03T22:22:00Z">
        <w:r w:rsidR="005D5500">
          <w:rPr>
            <w:rFonts w:ascii="Arial" w:hAnsi="Arial" w:cs="Arial"/>
            <w:lang w:val="en-US"/>
          </w:rPr>
          <w:t xml:space="preserve">the </w:t>
        </w:r>
      </w:ins>
      <w:r w:rsidRPr="002320E9">
        <w:rPr>
          <w:rFonts w:ascii="Arial" w:hAnsi="Arial" w:cs="Arial"/>
          <w:lang w:val="en-US"/>
        </w:rPr>
        <w:t>jWebSocket Server</w:t>
      </w:r>
      <w:ins w:id="19" w:author="Alexander Schulze" w:date="2012-06-03T22:23:00Z">
        <w:r w:rsidR="005D5500">
          <w:rPr>
            <w:rFonts w:ascii="Arial" w:hAnsi="Arial" w:cs="Arial"/>
            <w:lang w:val="en-US"/>
          </w:rPr>
          <w:t>. The</w:t>
        </w:r>
      </w:ins>
      <w:r w:rsidRPr="002320E9">
        <w:rPr>
          <w:rStyle w:val="hps"/>
          <w:rFonts w:ascii="Arial" w:hAnsi="Arial" w:cs="Arial"/>
          <w:lang w:val="en-US"/>
        </w:rPr>
        <w:t xml:space="preserve"> EventPlugIn can listen to events that are released when the </w:t>
      </w:r>
      <w:r w:rsidRPr="002320E9">
        <w:rPr>
          <w:rFonts w:ascii="Arial" w:hAnsi="Arial" w:cs="Arial"/>
          <w:lang w:val="en-US"/>
        </w:rPr>
        <w:t>Micro-controller of Arduino´s circuit</w:t>
      </w:r>
      <w:r w:rsidRPr="002320E9">
        <w:rPr>
          <w:rStyle w:val="hps"/>
          <w:rFonts w:ascii="Arial" w:hAnsi="Arial" w:cs="Arial"/>
          <w:lang w:val="en-US"/>
        </w:rPr>
        <w:t xml:space="preserve"> sends data to the server. The following is the diagram of components for a better understanding</w:t>
      </w:r>
      <w:r w:rsidRPr="002320E9">
        <w:rPr>
          <w:rFonts w:ascii="Arial" w:hAnsi="Arial" w:cs="Arial"/>
          <w:lang w:val="en-US"/>
        </w:rPr>
        <w:t>:</w:t>
      </w:r>
    </w:p>
    <w:p w:rsidR="00B42E7C" w:rsidRPr="00B42E7C" w:rsidRDefault="005D5500" w:rsidP="00156731">
      <w:pPr>
        <w:pStyle w:val="Standard1"/>
        <w:tabs>
          <w:tab w:val="left" w:pos="0"/>
        </w:tabs>
        <w:spacing w:line="360" w:lineRule="auto"/>
        <w:jc w:val="both"/>
        <w:rPr>
          <w:rFonts w:ascii="Arial" w:hAnsi="Arial" w:cs="Arial"/>
          <w:b/>
          <w:bCs/>
          <w:color w:val="000000"/>
          <w:lang w:val="en-US"/>
        </w:rPr>
      </w:pPr>
      <w:ins w:id="20" w:author="Alexander Schulze" w:date="2012-06-03T22:23:00Z">
        <w:r>
          <w:rPr>
            <w:rFonts w:ascii="Arial" w:hAnsi="Arial" w:cs="Arial"/>
            <w:b/>
            <w:bCs/>
            <w:noProof/>
            <w:color w:val="000000"/>
            <w:lang w:val="de-DE" w:eastAsia="de-DE"/>
          </w:rPr>
          <w:drawing>
            <wp:inline distT="0" distB="0" distL="0" distR="0">
              <wp:extent cx="6210300" cy="4098925"/>
              <wp:effectExtent l="25400" t="0" r="0" b="0"/>
              <wp:docPr id="1" name="Components_Diagram.png" descr="/svn/jWebSocket.dev/thesis/Arduino_Remote_Control_Demo_Dariel/Documentation/Images/Component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Diagram.png"/>
                      <pic:cNvPicPr/>
                    </pic:nvPicPr>
                    <pic:blipFill>
                      <a:blip r:embed="rId8" r:link="rId9"/>
                      <a:stretch>
                        <a:fillRect/>
                      </a:stretch>
                    </pic:blipFill>
                    <pic:spPr>
                      <a:xfrm>
                        <a:off x="0" y="0"/>
                        <a:ext cx="6210300" cy="4098925"/>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1532A2" w:rsidRPr="00B42E7C">
        <w:trPr>
          <w:trHeight w:val="699"/>
        </w:trPr>
        <w:tc>
          <w:tcPr>
            <w:tcW w:w="8223" w:type="dxa"/>
            <w:shd w:val="clear" w:color="auto" w:fill="auto"/>
          </w:tcPr>
          <w:p w:rsidR="001532A2" w:rsidRPr="00BD789B" w:rsidRDefault="0058264E" w:rsidP="003448FA">
            <w:pPr>
              <w:pStyle w:val="Standard1"/>
              <w:keepNext/>
              <w:tabs>
                <w:tab w:val="left" w:pos="0"/>
              </w:tabs>
              <w:spacing w:before="240" w:line="276" w:lineRule="auto"/>
              <w:jc w:val="center"/>
              <w:rPr>
                <w:rFonts w:ascii="Arial" w:hAnsi="Arial" w:cs="Arial"/>
                <w:bCs/>
                <w:color w:val="404040"/>
                <w:lang w:val="en-US"/>
              </w:rPr>
            </w:pPr>
            <w:del w:id="21" w:author="Alexander Schulze" w:date="2012-06-03T22:24:00Z">
              <w:r w:rsidDel="005D5500">
                <w:fldChar w:fldCharType="begin"/>
              </w:r>
              <w:r w:rsidDel="005D5500">
                <w:delInstrText>HYPERLINK "Images/Components_Diagram.png"</w:delInstrText>
              </w:r>
              <w:r w:rsidDel="005D5500">
                <w:fldChar w:fldCharType="separate"/>
              </w:r>
              <w:r w:rsidR="00CC5070" w:rsidDel="005D5500">
                <w:rPr>
                  <w:rStyle w:val="Link"/>
                  <w:rFonts w:ascii="Arial" w:hAnsi="Arial" w:cs="Arial"/>
                  <w:bCs/>
                  <w:lang w:val="en-US"/>
                </w:rPr>
                <w:delText>Component Diagram</w:delText>
              </w:r>
              <w:r w:rsidDel="005D5500">
                <w:fldChar w:fldCharType="end"/>
              </w:r>
            </w:del>
          </w:p>
        </w:tc>
      </w:tr>
    </w:tbl>
    <w:p w:rsidR="00F71FB5" w:rsidRPr="001532A2" w:rsidRDefault="00F71FB5" w:rsidP="005656A9">
      <w:pPr>
        <w:pStyle w:val="Standard1"/>
        <w:tabs>
          <w:tab w:val="left" w:pos="0"/>
        </w:tabs>
        <w:spacing w:line="360" w:lineRule="auto"/>
        <w:jc w:val="center"/>
        <w:rPr>
          <w:rFonts w:ascii="Arial" w:hAnsi="Arial" w:cs="Arial"/>
          <w:b/>
          <w:bCs/>
          <w:color w:val="000000"/>
          <w:lang w:val="en-US"/>
        </w:rPr>
      </w:pPr>
    </w:p>
    <w:p w:rsidR="00991035" w:rsidRDefault="00991035" w:rsidP="007416D0">
      <w:pPr>
        <w:pStyle w:val="Standard1"/>
        <w:tabs>
          <w:tab w:val="left" w:pos="0"/>
        </w:tabs>
        <w:spacing w:line="360" w:lineRule="auto"/>
        <w:jc w:val="center"/>
        <w:rPr>
          <w:rFonts w:ascii="Arial" w:hAnsi="Arial" w:cs="Arial"/>
          <w:bCs/>
          <w:i/>
          <w:color w:val="000000"/>
          <w:sz w:val="20"/>
          <w:szCs w:val="20"/>
        </w:rPr>
      </w:pPr>
    </w:p>
    <w:p w:rsidR="00991035" w:rsidRDefault="00991035" w:rsidP="007416D0">
      <w:pPr>
        <w:pStyle w:val="Standard1"/>
        <w:tabs>
          <w:tab w:val="left" w:pos="0"/>
        </w:tabs>
        <w:spacing w:line="360" w:lineRule="auto"/>
        <w:jc w:val="center"/>
        <w:rPr>
          <w:rFonts w:ascii="Arial" w:hAnsi="Arial" w:cs="Arial"/>
          <w:bCs/>
          <w:i/>
          <w:color w:val="000000"/>
          <w:sz w:val="20"/>
          <w:szCs w:val="20"/>
        </w:rPr>
      </w:pPr>
    </w:p>
    <w:p w:rsidR="007416D0" w:rsidRDefault="00991035" w:rsidP="007416D0">
      <w:pPr>
        <w:pStyle w:val="Standard1"/>
        <w:tabs>
          <w:tab w:val="left" w:pos="0"/>
        </w:tabs>
        <w:spacing w:line="360" w:lineRule="auto"/>
        <w:jc w:val="center"/>
        <w:rPr>
          <w:rFonts w:ascii="Arial" w:hAnsi="Arial" w:cs="Arial"/>
          <w:bCs/>
          <w:i/>
          <w:color w:val="000000"/>
          <w:sz w:val="20"/>
          <w:szCs w:val="20"/>
        </w:rPr>
      </w:pPr>
      <w:r>
        <w:rPr>
          <w:rFonts w:ascii="Arial" w:hAnsi="Arial" w:cs="Arial"/>
          <w:bCs/>
          <w:i/>
          <w:color w:val="000000"/>
          <w:sz w:val="20"/>
          <w:szCs w:val="20"/>
        </w:rPr>
        <w:t xml:space="preserve">Ref. to </w:t>
      </w:r>
      <w:r w:rsidR="007416D0" w:rsidRPr="00AC1656">
        <w:rPr>
          <w:rFonts w:ascii="Arial" w:hAnsi="Arial" w:cs="Arial"/>
          <w:bCs/>
          <w:i/>
          <w:color w:val="000000"/>
          <w:sz w:val="20"/>
          <w:szCs w:val="20"/>
        </w:rPr>
        <w:t>Fig.</w:t>
      </w:r>
      <w:r w:rsidR="007416D0">
        <w:rPr>
          <w:rFonts w:ascii="Arial" w:hAnsi="Arial" w:cs="Arial"/>
          <w:bCs/>
          <w:i/>
          <w:color w:val="000000"/>
          <w:sz w:val="20"/>
          <w:szCs w:val="20"/>
        </w:rPr>
        <w:t>1</w:t>
      </w:r>
      <w:r>
        <w:rPr>
          <w:rFonts w:ascii="Arial" w:hAnsi="Arial" w:cs="Arial"/>
          <w:bCs/>
          <w:i/>
          <w:color w:val="000000"/>
          <w:sz w:val="20"/>
          <w:szCs w:val="20"/>
        </w:rPr>
        <w:t>:</w:t>
      </w:r>
      <w:r w:rsidR="007416D0" w:rsidRPr="00AC1656">
        <w:rPr>
          <w:rFonts w:ascii="Arial" w:hAnsi="Arial" w:cs="Arial"/>
          <w:bCs/>
          <w:i/>
          <w:color w:val="000000"/>
          <w:sz w:val="20"/>
          <w:szCs w:val="20"/>
        </w:rPr>
        <w:t xml:space="preserve"> </w:t>
      </w:r>
      <w:r>
        <w:rPr>
          <w:rFonts w:ascii="Arial" w:hAnsi="Arial" w:cs="Arial"/>
          <w:bCs/>
          <w:i/>
          <w:color w:val="000000"/>
          <w:sz w:val="20"/>
          <w:szCs w:val="20"/>
        </w:rPr>
        <w:t>Component Diagram</w:t>
      </w:r>
    </w:p>
    <w:p w:rsidR="001C3FB6" w:rsidRDefault="001C3FB6" w:rsidP="005656A9">
      <w:pPr>
        <w:pStyle w:val="Standard1"/>
        <w:tabs>
          <w:tab w:val="left" w:pos="0"/>
        </w:tabs>
        <w:spacing w:line="360" w:lineRule="auto"/>
        <w:jc w:val="center"/>
        <w:rPr>
          <w:rFonts w:ascii="Arial" w:hAnsi="Arial" w:cs="Arial"/>
          <w:b/>
          <w:bCs/>
          <w:color w:val="000000"/>
        </w:rPr>
      </w:pPr>
    </w:p>
    <w:p w:rsidR="00F71FB5" w:rsidRDefault="00B42E7C" w:rsidP="00F71FB5">
      <w:pPr>
        <w:pStyle w:val="Standard1"/>
        <w:tabs>
          <w:tab w:val="left" w:pos="0"/>
        </w:tabs>
        <w:spacing w:line="360" w:lineRule="auto"/>
        <w:jc w:val="both"/>
        <w:rPr>
          <w:rFonts w:ascii="Arial" w:hAnsi="Arial"/>
          <w:b/>
          <w:bCs/>
          <w:color w:val="000000"/>
        </w:rPr>
      </w:pPr>
      <w:r>
        <w:rPr>
          <w:rFonts w:ascii="Arial" w:hAnsi="Arial"/>
          <w:b/>
          <w:bCs/>
          <w:color w:val="000000"/>
        </w:rPr>
        <w:t>Description</w:t>
      </w:r>
      <w:r w:rsidR="00F71FB5">
        <w:rPr>
          <w:rFonts w:ascii="Arial" w:hAnsi="Arial"/>
          <w:b/>
          <w:bCs/>
          <w:color w:val="000000"/>
        </w:rPr>
        <w:t>:</w:t>
      </w:r>
    </w:p>
    <w:p w:rsidR="00E55BCE" w:rsidRDefault="00E55BCE" w:rsidP="00E55BCE">
      <w:pPr>
        <w:pStyle w:val="Default"/>
        <w:numPr>
          <w:ilvl w:val="0"/>
          <w:numId w:val="3"/>
          <w:numberingChange w:id="22" w:author="Alexander Schulze" w:date="2012-06-03T22:19:00Z" w:original=""/>
        </w:numPr>
        <w:spacing w:line="360" w:lineRule="auto"/>
        <w:contextualSpacing/>
        <w:jc w:val="both"/>
        <w:rPr>
          <w:rStyle w:val="hps"/>
          <w:rFonts w:ascii="Times New Roman" w:hAnsi="Times New Roman" w:cs="Times New Roman"/>
          <w:color w:val="auto"/>
          <w:kern w:val="3"/>
          <w:lang w:eastAsia="es-ES"/>
        </w:rPr>
      </w:pPr>
      <w:r w:rsidRPr="003A1AF0">
        <w:rPr>
          <w:rStyle w:val="hps"/>
          <w:lang w:val="en-US"/>
        </w:rPr>
        <w:t>Arduino Remote Control Demo Application</w:t>
      </w:r>
      <w:r w:rsidRPr="003A1AF0">
        <w:rPr>
          <w:lang w:val="en-US"/>
        </w:rPr>
        <w:t xml:space="preserve"> uses the </w:t>
      </w:r>
      <w:r w:rsidRPr="003A1AF0">
        <w:rPr>
          <w:rStyle w:val="hps"/>
          <w:lang w:val="en-US"/>
        </w:rPr>
        <w:t>libraries, JavaScript, jQuery and Raphael</w:t>
      </w:r>
      <w:ins w:id="23" w:author="Alexander Schulze" w:date="2012-06-03T22:24:00Z">
        <w:r w:rsidR="005D5500">
          <w:rPr>
            <w:rStyle w:val="hps"/>
            <w:lang w:val="en-US"/>
          </w:rPr>
          <w:t xml:space="preserve"> (ah, it really uses it :-)</w:t>
        </w:r>
      </w:ins>
      <w:r w:rsidRPr="003A1AF0">
        <w:rPr>
          <w:rStyle w:val="hps"/>
          <w:lang w:val="en-US"/>
        </w:rPr>
        <w:t xml:space="preserve">. </w:t>
      </w:r>
    </w:p>
    <w:p w:rsidR="00E55BCE" w:rsidRPr="003A1AF0" w:rsidRDefault="00E55BCE" w:rsidP="00E55BCE">
      <w:pPr>
        <w:pStyle w:val="Default"/>
        <w:numPr>
          <w:ilvl w:val="0"/>
          <w:numId w:val="3"/>
          <w:numberingChange w:id="24" w:author="Alexander Schulze" w:date="2012-06-03T22:19:00Z" w:original=""/>
        </w:numPr>
        <w:spacing w:line="360" w:lineRule="auto"/>
        <w:contextualSpacing/>
        <w:jc w:val="both"/>
        <w:rPr>
          <w:iCs/>
          <w:lang w:val="en-US"/>
        </w:rPr>
      </w:pPr>
      <w:r w:rsidRPr="003A1AF0">
        <w:rPr>
          <w:rStyle w:val="hps"/>
          <w:lang w:val="en-US"/>
        </w:rPr>
        <w:t>Arduino Remote Control Demo application sends and receives information through JavaScript</w:t>
      </w:r>
      <w:r w:rsidRPr="003A1AF0">
        <w:rPr>
          <w:lang w:val="en-US"/>
        </w:rPr>
        <w:t xml:space="preserve"> Client Library of jWebSocket.</w:t>
      </w:r>
    </w:p>
    <w:p w:rsidR="00E55BCE" w:rsidRPr="003A1AF0" w:rsidRDefault="00E55BCE" w:rsidP="00E55BCE">
      <w:pPr>
        <w:pStyle w:val="Default"/>
        <w:numPr>
          <w:ilvl w:val="0"/>
          <w:numId w:val="3"/>
          <w:numberingChange w:id="25" w:author="Alexander Schulze" w:date="2012-06-03T22:19:00Z" w:original=""/>
        </w:numPr>
        <w:spacing w:line="360" w:lineRule="auto"/>
        <w:contextualSpacing/>
        <w:jc w:val="both"/>
        <w:rPr>
          <w:iCs/>
          <w:lang w:val="en-US"/>
        </w:rPr>
      </w:pPr>
      <w:r w:rsidRPr="00403992">
        <w:rPr>
          <w:lang w:val="en-US"/>
        </w:rPr>
        <w:t xml:space="preserve">The jWebSocket </w:t>
      </w:r>
      <w:r>
        <w:rPr>
          <w:lang w:val="en-US"/>
        </w:rPr>
        <w:t>Client</w:t>
      </w:r>
      <w:r w:rsidRPr="00403992">
        <w:rPr>
          <w:lang w:val="en-US"/>
        </w:rPr>
        <w:t xml:space="preserve"> communicates </w:t>
      </w:r>
      <w:r w:rsidR="000C7EE0">
        <w:rPr>
          <w:lang w:val="en-US"/>
        </w:rPr>
        <w:t>with jWebSocket Server through W</w:t>
      </w:r>
      <w:r w:rsidRPr="00403992">
        <w:rPr>
          <w:lang w:val="en-US"/>
        </w:rPr>
        <w:t>ebsocket protocol</w:t>
      </w:r>
      <w:r>
        <w:rPr>
          <w:lang w:val="en-US"/>
        </w:rPr>
        <w:t>.</w:t>
      </w:r>
    </w:p>
    <w:p w:rsidR="00E55BCE" w:rsidRPr="004D28B8" w:rsidRDefault="00E55BCE" w:rsidP="00E55BCE">
      <w:pPr>
        <w:pStyle w:val="Default"/>
        <w:numPr>
          <w:ilvl w:val="0"/>
          <w:numId w:val="3"/>
          <w:numberingChange w:id="26" w:author="Alexander Schulze" w:date="2012-06-03T22:19:00Z" w:original=""/>
        </w:numPr>
        <w:spacing w:line="360" w:lineRule="auto"/>
        <w:contextualSpacing/>
        <w:jc w:val="both"/>
        <w:rPr>
          <w:iCs/>
          <w:lang w:val="en-US"/>
        </w:rPr>
      </w:pPr>
      <w:r w:rsidRPr="004746D4">
        <w:rPr>
          <w:rStyle w:val="hps"/>
          <w:lang w:val="en-US"/>
        </w:rPr>
        <w:t xml:space="preserve"> </w:t>
      </w:r>
      <w:proofErr w:type="gramStart"/>
      <w:r w:rsidRPr="004746D4">
        <w:rPr>
          <w:rStyle w:val="hps"/>
          <w:lang w:val="en-US"/>
        </w:rPr>
        <w:t>jWebSocket</w:t>
      </w:r>
      <w:proofErr w:type="gramEnd"/>
      <w:r w:rsidRPr="004746D4">
        <w:rPr>
          <w:lang w:val="en-US"/>
        </w:rPr>
        <w:t xml:space="preserve"> </w:t>
      </w:r>
      <w:r>
        <w:rPr>
          <w:lang w:val="en-US"/>
        </w:rPr>
        <w:t>S</w:t>
      </w:r>
      <w:r w:rsidRPr="004746D4">
        <w:rPr>
          <w:lang w:val="en-US"/>
        </w:rPr>
        <w:t xml:space="preserve">erver </w:t>
      </w:r>
      <w:r w:rsidRPr="004746D4">
        <w:rPr>
          <w:rStyle w:val="hps"/>
          <w:lang w:val="en-US"/>
        </w:rPr>
        <w:t>contains Arduino</w:t>
      </w:r>
      <w:r>
        <w:rPr>
          <w:rStyle w:val="hps"/>
          <w:lang w:val="en-US"/>
        </w:rPr>
        <w:t xml:space="preserve"> </w:t>
      </w:r>
      <w:r w:rsidRPr="004746D4">
        <w:rPr>
          <w:rStyle w:val="hps"/>
          <w:lang w:val="en-US"/>
        </w:rPr>
        <w:t>RemoteControl</w:t>
      </w:r>
      <w:r>
        <w:rPr>
          <w:rStyle w:val="hps"/>
          <w:lang w:val="en-US"/>
        </w:rPr>
        <w:t>P</w:t>
      </w:r>
      <w:r w:rsidRPr="004746D4">
        <w:rPr>
          <w:rStyle w:val="hps"/>
          <w:lang w:val="en-US"/>
        </w:rPr>
        <w:t>lugIn</w:t>
      </w:r>
      <w:r>
        <w:rPr>
          <w:lang w:val="en-US"/>
        </w:rPr>
        <w:t xml:space="preserve">, who </w:t>
      </w:r>
      <w:r w:rsidRPr="004746D4">
        <w:rPr>
          <w:lang w:val="en-US"/>
        </w:rPr>
        <w:t>receive</w:t>
      </w:r>
      <w:r>
        <w:rPr>
          <w:lang w:val="en-US"/>
        </w:rPr>
        <w:t>s</w:t>
      </w:r>
      <w:r w:rsidRPr="004746D4">
        <w:rPr>
          <w:lang w:val="en-US"/>
        </w:rPr>
        <w:t xml:space="preserve"> </w:t>
      </w:r>
      <w:r w:rsidRPr="004746D4">
        <w:rPr>
          <w:rStyle w:val="hps"/>
          <w:lang w:val="en-US"/>
        </w:rPr>
        <w:t>and</w:t>
      </w:r>
      <w:r>
        <w:rPr>
          <w:rStyle w:val="hps"/>
          <w:lang w:val="en-US"/>
        </w:rPr>
        <w:t xml:space="preserve"> </w:t>
      </w:r>
      <w:r w:rsidRPr="004746D4">
        <w:rPr>
          <w:rStyle w:val="hps"/>
          <w:lang w:val="en-US"/>
        </w:rPr>
        <w:t>send</w:t>
      </w:r>
      <w:r>
        <w:rPr>
          <w:rStyle w:val="hps"/>
          <w:lang w:val="en-US"/>
        </w:rPr>
        <w:t>s</w:t>
      </w:r>
      <w:r w:rsidRPr="004746D4">
        <w:rPr>
          <w:rStyle w:val="hps"/>
          <w:lang w:val="en-US"/>
        </w:rPr>
        <w:t xml:space="preserve"> data to the</w:t>
      </w:r>
      <w:r>
        <w:rPr>
          <w:rStyle w:val="hps"/>
          <w:lang w:val="en-US"/>
        </w:rPr>
        <w:t xml:space="preserve"> </w:t>
      </w:r>
      <w:r w:rsidRPr="004746D4">
        <w:rPr>
          <w:rStyle w:val="hps"/>
          <w:lang w:val="en-US"/>
        </w:rPr>
        <w:t>controller application</w:t>
      </w:r>
      <w:r w:rsidRPr="004746D4">
        <w:rPr>
          <w:lang w:val="en-US"/>
        </w:rPr>
        <w:t>.</w:t>
      </w:r>
    </w:p>
    <w:p w:rsidR="00E55BCE" w:rsidRPr="003A1AF0" w:rsidRDefault="00E55BCE" w:rsidP="00E55BCE">
      <w:pPr>
        <w:pStyle w:val="Default"/>
        <w:numPr>
          <w:ilvl w:val="0"/>
          <w:numId w:val="3"/>
          <w:numberingChange w:id="27" w:author="Alexander Schulze" w:date="2012-06-03T22:19:00Z" w:original=""/>
        </w:numPr>
        <w:tabs>
          <w:tab w:val="left" w:pos="0"/>
        </w:tabs>
        <w:spacing w:line="360" w:lineRule="auto"/>
        <w:contextualSpacing/>
        <w:jc w:val="both"/>
        <w:rPr>
          <w:rStyle w:val="hps"/>
        </w:rPr>
      </w:pPr>
      <w:r w:rsidRPr="003A1AF0">
        <w:rPr>
          <w:lang w:val="en-US"/>
        </w:rPr>
        <w:t>The Arduino Connection component</w:t>
      </w:r>
      <w:r>
        <w:rPr>
          <w:lang w:val="en-US"/>
        </w:rPr>
        <w:t xml:space="preserve"> is contained in Arduino RemoteControl</w:t>
      </w:r>
      <w:r w:rsidRPr="003A1AF0">
        <w:rPr>
          <w:lang w:val="en-US"/>
        </w:rPr>
        <w:t xml:space="preserve">PlugIn. </w:t>
      </w:r>
      <w:r w:rsidRPr="00180BB8">
        <w:rPr>
          <w:lang w:val="en-US"/>
        </w:rPr>
        <w:t>This component is who sends and receives data from the micro</w:t>
      </w:r>
      <w:r>
        <w:rPr>
          <w:lang w:val="en-US"/>
        </w:rPr>
        <w:t>-</w:t>
      </w:r>
      <w:r w:rsidRPr="00180BB8">
        <w:rPr>
          <w:lang w:val="en-US"/>
        </w:rPr>
        <w:t>controller of Ad</w:t>
      </w:r>
      <w:r w:rsidRPr="00180BB8">
        <w:rPr>
          <w:lang w:val="en-US"/>
        </w:rPr>
        <w:t>u</w:t>
      </w:r>
      <w:r w:rsidRPr="00180BB8">
        <w:rPr>
          <w:lang w:val="en-US"/>
        </w:rPr>
        <w:t>ino´s circuit directly</w:t>
      </w:r>
      <w:r>
        <w:rPr>
          <w:lang w:val="en-US"/>
        </w:rPr>
        <w:t>.</w:t>
      </w:r>
      <w:r w:rsidRPr="004746D4">
        <w:rPr>
          <w:rStyle w:val="hps"/>
          <w:lang w:val="en-US"/>
        </w:rPr>
        <w:t xml:space="preserve"> </w:t>
      </w:r>
    </w:p>
    <w:p w:rsidR="00E55BCE" w:rsidRPr="004D28B8" w:rsidRDefault="00E55BCE" w:rsidP="00E55BCE">
      <w:pPr>
        <w:pStyle w:val="Default"/>
        <w:numPr>
          <w:ilvl w:val="0"/>
          <w:numId w:val="3"/>
          <w:numberingChange w:id="28" w:author="Alexander Schulze" w:date="2012-06-03T22:19:00Z" w:original=""/>
        </w:numPr>
        <w:tabs>
          <w:tab w:val="left" w:pos="0"/>
        </w:tabs>
        <w:spacing w:line="360" w:lineRule="auto"/>
        <w:contextualSpacing/>
        <w:jc w:val="both"/>
        <w:rPr>
          <w:rStyle w:val="hps"/>
        </w:rPr>
      </w:pPr>
      <w:r>
        <w:rPr>
          <w:lang w:val="en-US"/>
        </w:rPr>
        <w:t>M</w:t>
      </w:r>
      <w:r w:rsidRPr="00180BB8">
        <w:rPr>
          <w:lang w:val="en-US"/>
        </w:rPr>
        <w:t>icro</w:t>
      </w:r>
      <w:r>
        <w:rPr>
          <w:lang w:val="en-US"/>
        </w:rPr>
        <w:t>-</w:t>
      </w:r>
      <w:r w:rsidRPr="00180BB8">
        <w:rPr>
          <w:lang w:val="en-US"/>
        </w:rPr>
        <w:t>controller of Arduino´s circuit</w:t>
      </w:r>
      <w:r>
        <w:rPr>
          <w:lang w:val="en-US"/>
        </w:rPr>
        <w:t xml:space="preserve"> has </w:t>
      </w:r>
      <w:r w:rsidRPr="004746D4">
        <w:rPr>
          <w:rStyle w:val="hps"/>
          <w:lang w:val="en-US"/>
        </w:rPr>
        <w:t>connected</w:t>
      </w:r>
      <w:r>
        <w:rPr>
          <w:rStyle w:val="hps"/>
          <w:lang w:val="en-US"/>
        </w:rPr>
        <w:t xml:space="preserve"> a</w:t>
      </w:r>
      <w:r w:rsidRPr="004746D4">
        <w:rPr>
          <w:rStyle w:val="hps"/>
          <w:lang w:val="en-US"/>
        </w:rPr>
        <w:t xml:space="preserve"> kit contains 4 LEDs</w:t>
      </w:r>
      <w:r w:rsidRPr="004746D4">
        <w:rPr>
          <w:lang w:val="en-US"/>
        </w:rPr>
        <w:t xml:space="preserve">, </w:t>
      </w:r>
      <w:r w:rsidRPr="004746D4">
        <w:rPr>
          <w:rStyle w:val="hps"/>
          <w:lang w:val="en-US"/>
        </w:rPr>
        <w:t>and a jo</w:t>
      </w:r>
      <w:r w:rsidRPr="004746D4">
        <w:rPr>
          <w:rStyle w:val="hps"/>
          <w:lang w:val="en-US"/>
        </w:rPr>
        <w:t>y</w:t>
      </w:r>
      <w:r w:rsidRPr="004746D4">
        <w:rPr>
          <w:rStyle w:val="hps"/>
          <w:lang w:val="en-US"/>
        </w:rPr>
        <w:t>stick.</w:t>
      </w:r>
    </w:p>
    <w:p w:rsidR="004D28B8" w:rsidRPr="004D28B8" w:rsidRDefault="004D28B8" w:rsidP="004D28B8">
      <w:pPr>
        <w:pStyle w:val="Default"/>
        <w:tabs>
          <w:tab w:val="left" w:pos="0"/>
        </w:tabs>
        <w:spacing w:line="360" w:lineRule="auto"/>
        <w:ind w:left="720"/>
        <w:contextualSpacing/>
        <w:jc w:val="both"/>
        <w:rPr>
          <w:i/>
          <w:iCs/>
          <w:lang w:val="en-US"/>
        </w:rPr>
      </w:pPr>
    </w:p>
    <w:p w:rsidR="00694B94" w:rsidRDefault="00761594" w:rsidP="00370F6C">
      <w:pPr>
        <w:pStyle w:val="Standard1"/>
        <w:numPr>
          <w:ilvl w:val="0"/>
          <w:numId w:val="18"/>
          <w:numberingChange w:id="29" w:author="Alexander Schulze" w:date="2012-06-03T22:19:00Z" w:original="%1:3:0:."/>
        </w:numPr>
        <w:tabs>
          <w:tab w:val="left" w:pos="0"/>
        </w:tabs>
        <w:spacing w:line="360" w:lineRule="auto"/>
        <w:jc w:val="both"/>
        <w:rPr>
          <w:rFonts w:ascii="Arial" w:hAnsi="Arial" w:cs="Arial"/>
          <w:b/>
          <w:bCs/>
          <w:color w:val="000000"/>
        </w:rPr>
      </w:pPr>
      <w:r w:rsidRPr="00E55BCE">
        <w:rPr>
          <w:rFonts w:ascii="Arial" w:hAnsi="Arial" w:cs="Arial"/>
          <w:b/>
          <w:bCs/>
          <w:color w:val="000000"/>
          <w:lang w:val="en-US"/>
        </w:rPr>
        <w:t xml:space="preserve"> </w:t>
      </w:r>
      <w:r w:rsidRPr="00761594">
        <w:rPr>
          <w:rFonts w:ascii="Arial" w:hAnsi="Arial" w:cs="Arial"/>
          <w:b/>
          <w:bCs/>
          <w:color w:val="000000"/>
        </w:rPr>
        <w:t>Requirements for use</w:t>
      </w:r>
    </w:p>
    <w:p w:rsidR="00E55BCE" w:rsidRPr="004746D4" w:rsidRDefault="00E55BCE" w:rsidP="00E55BCE">
      <w:pPr>
        <w:pStyle w:val="Standard1"/>
        <w:spacing w:line="360" w:lineRule="auto"/>
        <w:jc w:val="both"/>
        <w:rPr>
          <w:rStyle w:val="hps"/>
        </w:rPr>
      </w:pPr>
      <w:r w:rsidRPr="004746D4">
        <w:rPr>
          <w:rStyle w:val="hps"/>
          <w:rFonts w:ascii="Arial" w:hAnsi="Arial" w:cs="Arial"/>
          <w:lang w:val="en-US"/>
        </w:rPr>
        <w:t xml:space="preserve">The application has </w:t>
      </w:r>
      <w:r>
        <w:rPr>
          <w:rStyle w:val="hps"/>
          <w:rFonts w:ascii="Arial" w:hAnsi="Arial" w:cs="Arial"/>
          <w:lang w:val="en-US"/>
        </w:rPr>
        <w:t xml:space="preserve">the advantage </w:t>
      </w:r>
      <w:del w:id="30" w:author="Alexander Schulze" w:date="2012-06-03T22:26:00Z">
        <w:r w:rsidDel="006E3579">
          <w:rPr>
            <w:rStyle w:val="hps"/>
            <w:rFonts w:ascii="Arial" w:hAnsi="Arial" w:cs="Arial"/>
            <w:lang w:val="en-US"/>
          </w:rPr>
          <w:delText xml:space="preserve">of </w:delText>
        </w:r>
      </w:del>
      <w:ins w:id="31" w:author="Alexander Schulze" w:date="2012-06-03T22:26:00Z">
        <w:r w:rsidR="006E3579">
          <w:rPr>
            <w:rStyle w:val="hps"/>
            <w:rFonts w:ascii="Arial" w:hAnsi="Arial" w:cs="Arial"/>
            <w:lang w:val="en-US"/>
          </w:rPr>
          <w:t xml:space="preserve">to </w:t>
        </w:r>
      </w:ins>
      <w:r>
        <w:rPr>
          <w:rStyle w:val="hps"/>
          <w:rFonts w:ascii="Arial" w:hAnsi="Arial" w:cs="Arial"/>
          <w:lang w:val="en-US"/>
        </w:rPr>
        <w:t xml:space="preserve">work </w:t>
      </w:r>
      <w:r w:rsidRPr="004746D4">
        <w:rPr>
          <w:rStyle w:val="hps"/>
          <w:rFonts w:ascii="Arial" w:hAnsi="Arial" w:cs="Arial"/>
          <w:lang w:val="en-US"/>
        </w:rPr>
        <w:t>on Linux,</w:t>
      </w:r>
      <w:r>
        <w:rPr>
          <w:rStyle w:val="hps"/>
          <w:rFonts w:ascii="Arial" w:hAnsi="Arial" w:cs="Arial"/>
          <w:lang w:val="en-US"/>
        </w:rPr>
        <w:t xml:space="preserve"> </w:t>
      </w:r>
      <w:r w:rsidRPr="004746D4">
        <w:rPr>
          <w:rStyle w:val="hps"/>
          <w:rFonts w:ascii="Arial" w:hAnsi="Arial" w:cs="Arial"/>
          <w:lang w:val="en-US"/>
        </w:rPr>
        <w:t>Windows and Mac</w:t>
      </w:r>
      <w:r>
        <w:rPr>
          <w:rStyle w:val="hps"/>
          <w:rFonts w:ascii="Arial" w:hAnsi="Arial" w:cs="Arial"/>
          <w:lang w:val="en-US"/>
        </w:rPr>
        <w:t xml:space="preserve"> </w:t>
      </w:r>
      <w:r w:rsidRPr="004746D4">
        <w:rPr>
          <w:rStyle w:val="hps"/>
          <w:rFonts w:ascii="Arial" w:hAnsi="Arial" w:cs="Arial"/>
          <w:lang w:val="en-US"/>
        </w:rPr>
        <w:t>OS</w:t>
      </w:r>
      <w:r w:rsidRPr="004746D4">
        <w:rPr>
          <w:rFonts w:ascii="Arial" w:hAnsi="Arial" w:cs="Arial"/>
          <w:lang w:val="en-US"/>
        </w:rPr>
        <w:t xml:space="preserve">, but for </w:t>
      </w:r>
      <w:r w:rsidRPr="004746D4">
        <w:rPr>
          <w:rStyle w:val="hps"/>
          <w:rFonts w:ascii="Arial" w:hAnsi="Arial" w:cs="Arial"/>
          <w:lang w:val="en-US"/>
        </w:rPr>
        <w:t>its total operation requires the following:</w:t>
      </w:r>
    </w:p>
    <w:p w:rsidR="00E55BCE" w:rsidRPr="00B25AE4" w:rsidRDefault="00E55BCE" w:rsidP="00E55BCE">
      <w:pPr>
        <w:pStyle w:val="Standard1"/>
        <w:numPr>
          <w:ilvl w:val="0"/>
          <w:numId w:val="19"/>
          <w:numberingChange w:id="32" w:author="Alexander Schulze" w:date="2012-06-03T22:19:00Z" w:original=""/>
        </w:numPr>
        <w:spacing w:line="360" w:lineRule="auto"/>
        <w:jc w:val="both"/>
        <w:rPr>
          <w:rFonts w:ascii="Arial" w:hAnsi="Arial" w:cs="Arial"/>
          <w:bCs/>
          <w:color w:val="000000"/>
          <w:lang w:val="en-US"/>
        </w:rPr>
      </w:pPr>
      <w:r w:rsidRPr="00B25AE4">
        <w:rPr>
          <w:rFonts w:ascii="Arial" w:hAnsi="Arial" w:cs="Arial"/>
          <w:bCs/>
          <w:color w:val="000000"/>
          <w:lang w:val="en-US"/>
        </w:rPr>
        <w:t>OpenJDK 1.7 or</w:t>
      </w:r>
      <w:r>
        <w:rPr>
          <w:rFonts w:ascii="Arial" w:hAnsi="Arial" w:cs="Arial"/>
          <w:bCs/>
          <w:color w:val="000000"/>
          <w:lang w:val="en-US"/>
        </w:rPr>
        <w:t xml:space="preserve"> </w:t>
      </w:r>
      <w:r w:rsidRPr="00B25AE4">
        <w:rPr>
          <w:rFonts w:ascii="Arial" w:hAnsi="Arial" w:cs="Arial"/>
        </w:rPr>
        <w:t>higher</w:t>
      </w:r>
      <w:r w:rsidRPr="00B25AE4">
        <w:rPr>
          <w:rFonts w:ascii="Arial" w:hAnsi="Arial" w:cs="Arial"/>
          <w:bCs/>
          <w:color w:val="000000"/>
          <w:lang w:val="en-US"/>
        </w:rPr>
        <w:t>.</w:t>
      </w:r>
      <w:ins w:id="33" w:author="Alexander Schulze" w:date="2012-06-03T22:25:00Z">
        <w:r w:rsidR="005D5500">
          <w:rPr>
            <w:rFonts w:ascii="Arial" w:hAnsi="Arial" w:cs="Arial"/>
            <w:bCs/>
            <w:color w:val="000000"/>
            <w:lang w:val="en-US"/>
          </w:rPr>
          <w:t xml:space="preserve"> Should work with Java 1.6 and Java 1.7 as well! Does it?</w:t>
        </w:r>
      </w:ins>
    </w:p>
    <w:p w:rsidR="00E55BCE" w:rsidRPr="00B25AE4" w:rsidRDefault="00E55BCE" w:rsidP="00E55BCE">
      <w:pPr>
        <w:pStyle w:val="Standard1"/>
        <w:numPr>
          <w:ilvl w:val="0"/>
          <w:numId w:val="12"/>
          <w:numberingChange w:id="34" w:author="Alexander Schulze" w:date="2012-06-03T22:19:00Z" w:original=""/>
        </w:numPr>
        <w:spacing w:line="360" w:lineRule="auto"/>
        <w:jc w:val="both"/>
        <w:rPr>
          <w:rFonts w:ascii="Arial" w:hAnsi="Arial" w:cs="Arial"/>
          <w:bCs/>
          <w:color w:val="000000"/>
          <w:lang w:val="en-US"/>
        </w:rPr>
      </w:pPr>
      <w:r w:rsidRPr="004746D4">
        <w:rPr>
          <w:rStyle w:val="hps"/>
          <w:rFonts w:ascii="Arial" w:hAnsi="Arial" w:cs="Arial"/>
          <w:lang w:val="en-US"/>
        </w:rPr>
        <w:t>RxTx native libraries copied into the binaries folder of the</w:t>
      </w:r>
      <w:r>
        <w:rPr>
          <w:rStyle w:val="hps"/>
          <w:rFonts w:ascii="Arial" w:hAnsi="Arial" w:cs="Arial"/>
          <w:lang w:val="en-US"/>
        </w:rPr>
        <w:t xml:space="preserve"> </w:t>
      </w:r>
      <w:r w:rsidRPr="004746D4">
        <w:rPr>
          <w:rStyle w:val="hps"/>
          <w:rFonts w:ascii="Arial" w:hAnsi="Arial" w:cs="Arial"/>
          <w:lang w:val="en-US"/>
        </w:rPr>
        <w:t>Java</w:t>
      </w:r>
      <w:r>
        <w:rPr>
          <w:rStyle w:val="hps"/>
          <w:rFonts w:ascii="Arial" w:hAnsi="Arial" w:cs="Arial"/>
          <w:lang w:val="en-US"/>
        </w:rPr>
        <w:t xml:space="preserve"> </w:t>
      </w:r>
      <w:r w:rsidRPr="004746D4">
        <w:rPr>
          <w:rStyle w:val="hps"/>
          <w:rFonts w:ascii="Arial" w:hAnsi="Arial" w:cs="Arial"/>
          <w:lang w:val="en-US"/>
        </w:rPr>
        <w:t xml:space="preserve">Virtual </w:t>
      </w:r>
      <w:proofErr w:type="gramStart"/>
      <w:r w:rsidRPr="004746D4">
        <w:rPr>
          <w:rStyle w:val="hps"/>
          <w:rFonts w:ascii="Arial" w:hAnsi="Arial" w:cs="Arial"/>
          <w:lang w:val="en-US"/>
        </w:rPr>
        <w:t>Machine(</w:t>
      </w:r>
      <w:proofErr w:type="gramEnd"/>
      <w:r w:rsidRPr="004746D4">
        <w:rPr>
          <w:rFonts w:ascii="Arial" w:hAnsi="Arial" w:cs="Arial"/>
          <w:lang w:val="en-US"/>
        </w:rPr>
        <w:t>JVM).</w:t>
      </w:r>
      <w:ins w:id="35" w:author="Alexander Schulze" w:date="2012-06-03T22:25:00Z">
        <w:r w:rsidR="00815DC1">
          <w:rPr>
            <w:rFonts w:ascii="Arial" w:hAnsi="Arial" w:cs="Arial"/>
            <w:lang w:val="en-US"/>
          </w:rPr>
          <w:t xml:space="preserve"> See Administrator Guide.</w:t>
        </w:r>
      </w:ins>
    </w:p>
    <w:p w:rsidR="00E55BCE" w:rsidRPr="00B25AE4" w:rsidRDefault="00E55BCE" w:rsidP="00E55BCE">
      <w:pPr>
        <w:pStyle w:val="Standard1"/>
        <w:numPr>
          <w:ilvl w:val="0"/>
          <w:numId w:val="12"/>
          <w:numberingChange w:id="36" w:author="Alexander Schulze" w:date="2012-06-03T22:19:00Z" w:original=""/>
        </w:numPr>
        <w:spacing w:line="360" w:lineRule="auto"/>
        <w:jc w:val="both"/>
        <w:rPr>
          <w:rFonts w:ascii="Arial" w:hAnsi="Arial" w:cs="Arial"/>
          <w:bCs/>
          <w:color w:val="000000"/>
          <w:lang w:val="en-US"/>
        </w:rPr>
      </w:pPr>
      <w:r w:rsidRPr="00B25AE4">
        <w:rPr>
          <w:rFonts w:ascii="Arial" w:hAnsi="Arial" w:cs="Arial"/>
          <w:bCs/>
          <w:color w:val="000000"/>
          <w:lang w:val="en-US"/>
        </w:rPr>
        <w:t xml:space="preserve">Micro-controller </w:t>
      </w:r>
      <w:del w:id="37" w:author="Alexander Schulze" w:date="2012-06-03T22:26:00Z">
        <w:r w:rsidDel="006E3579">
          <w:rPr>
            <w:rFonts w:ascii="Arial" w:hAnsi="Arial" w:cs="Arial"/>
            <w:bCs/>
            <w:color w:val="000000"/>
            <w:lang w:val="en-US"/>
          </w:rPr>
          <w:delText xml:space="preserve"> </w:delText>
        </w:r>
      </w:del>
      <w:r>
        <w:rPr>
          <w:rFonts w:ascii="Arial" w:hAnsi="Arial" w:cs="Arial"/>
          <w:bCs/>
          <w:color w:val="000000"/>
          <w:lang w:val="en-US"/>
        </w:rPr>
        <w:t xml:space="preserve">of </w:t>
      </w:r>
      <w:r w:rsidRPr="00B25AE4">
        <w:rPr>
          <w:rFonts w:ascii="Arial" w:hAnsi="Arial" w:cs="Arial"/>
          <w:bCs/>
          <w:color w:val="000000"/>
          <w:lang w:val="en-US"/>
        </w:rPr>
        <w:t>circuit of the Arduino hardware platform.</w:t>
      </w:r>
    </w:p>
    <w:p w:rsidR="00E55BCE" w:rsidRPr="00B25AE4" w:rsidRDefault="00E55BCE" w:rsidP="00E55BCE">
      <w:pPr>
        <w:pStyle w:val="Standard1"/>
        <w:numPr>
          <w:ilvl w:val="0"/>
          <w:numId w:val="12"/>
          <w:numberingChange w:id="38" w:author="Alexander Schulze" w:date="2012-06-03T22:19:00Z" w:original=""/>
        </w:numPr>
        <w:spacing w:line="360" w:lineRule="auto"/>
        <w:jc w:val="both"/>
        <w:rPr>
          <w:rStyle w:val="shorttext"/>
        </w:rPr>
      </w:pPr>
      <w:r w:rsidRPr="004746D4">
        <w:rPr>
          <w:rStyle w:val="hps"/>
          <w:rFonts w:ascii="Arial" w:hAnsi="Arial" w:cs="Arial"/>
          <w:lang w:val="en-US"/>
        </w:rPr>
        <w:t>Web browser with support for Websocket protocol</w:t>
      </w:r>
      <w:r w:rsidRPr="004746D4">
        <w:rPr>
          <w:rStyle w:val="shorttext"/>
          <w:rFonts w:ascii="Arial" w:hAnsi="Arial" w:cs="Arial"/>
          <w:lang w:val="en-US"/>
        </w:rPr>
        <w:t>.</w:t>
      </w:r>
      <w:ins w:id="39" w:author="Alexander Schulze" w:date="2012-06-03T22:26:00Z">
        <w:r w:rsidR="006E3579">
          <w:rPr>
            <w:rStyle w:val="shorttext"/>
            <w:rFonts w:ascii="Arial" w:hAnsi="Arial" w:cs="Arial"/>
            <w:lang w:val="en-US"/>
          </w:rPr>
          <w:t xml:space="preserve"> Older browsers are also </w:t>
        </w:r>
        <w:proofErr w:type="gramStart"/>
        <w:r w:rsidR="006E3579">
          <w:rPr>
            <w:rStyle w:val="shorttext"/>
            <w:rFonts w:ascii="Arial" w:hAnsi="Arial" w:cs="Arial"/>
            <w:lang w:val="en-US"/>
          </w:rPr>
          <w:t>supported,</w:t>
        </w:r>
        <w:proofErr w:type="gramEnd"/>
        <w:r w:rsidR="006E3579">
          <w:rPr>
            <w:rStyle w:val="shorttext"/>
            <w:rFonts w:ascii="Arial" w:hAnsi="Arial" w:cs="Arial"/>
            <w:lang w:val="en-US"/>
          </w:rPr>
          <w:t xml:space="preserve"> remind the flash.bridge as well as our comet fallback!</w:t>
        </w:r>
      </w:ins>
    </w:p>
    <w:p w:rsidR="00E55BCE" w:rsidRPr="00F53561" w:rsidRDefault="00E55BCE" w:rsidP="00E55BCE">
      <w:pPr>
        <w:pStyle w:val="Kommentartext"/>
        <w:numPr>
          <w:ilvl w:val="0"/>
          <w:numId w:val="12"/>
          <w:numberingChange w:id="40" w:author="Alexander Schulze" w:date="2012-06-03T22:19:00Z" w:original=""/>
        </w:numPr>
        <w:rPr>
          <w:rFonts w:ascii="Arial" w:hAnsi="Arial" w:cs="Arial"/>
          <w:sz w:val="24"/>
          <w:szCs w:val="24"/>
          <w:lang w:val="en-US"/>
        </w:rPr>
      </w:pPr>
      <w:r w:rsidRPr="00F53561">
        <w:rPr>
          <w:rStyle w:val="hps"/>
          <w:rFonts w:ascii="Arial" w:hAnsi="Arial" w:cs="Arial"/>
          <w:sz w:val="24"/>
          <w:szCs w:val="24"/>
          <w:lang w:val="en-US"/>
        </w:rPr>
        <w:t>In the xml file associated with the configuration of the Arduino RemoteControlPlugIn</w:t>
      </w:r>
      <w:proofErr w:type="gramStart"/>
      <w:r w:rsidRPr="00F53561">
        <w:rPr>
          <w:rFonts w:ascii="Arial" w:hAnsi="Arial" w:cs="Arial"/>
          <w:sz w:val="24"/>
          <w:szCs w:val="24"/>
          <w:lang w:val="en-US"/>
        </w:rPr>
        <w:t>,  the</w:t>
      </w:r>
      <w:proofErr w:type="gramEnd"/>
      <w:r w:rsidRPr="00F53561">
        <w:rPr>
          <w:rFonts w:ascii="Arial" w:hAnsi="Arial" w:cs="Arial"/>
          <w:sz w:val="24"/>
          <w:szCs w:val="24"/>
          <w:lang w:val="en-US"/>
        </w:rPr>
        <w:t xml:space="preserve"> developer </w:t>
      </w:r>
      <w:del w:id="41" w:author="Alexander Schulze" w:date="2012-06-03T22:40:00Z">
        <w:r w:rsidRPr="00F53561" w:rsidDel="0065273D">
          <w:rPr>
            <w:rFonts w:ascii="Arial" w:hAnsi="Arial" w:cs="Arial"/>
            <w:sz w:val="24"/>
            <w:szCs w:val="24"/>
            <w:lang w:val="en-US"/>
          </w:rPr>
          <w:delText xml:space="preserve">may </w:delText>
        </w:r>
      </w:del>
      <w:r w:rsidRPr="00F53561">
        <w:rPr>
          <w:rStyle w:val="hps"/>
          <w:rFonts w:ascii="Arial" w:hAnsi="Arial" w:cs="Arial"/>
          <w:sz w:val="24"/>
          <w:szCs w:val="24"/>
          <w:lang w:val="en-US"/>
        </w:rPr>
        <w:t xml:space="preserve">must specify which port will be used for connecting the </w:t>
      </w:r>
      <w:r w:rsidRPr="00F53561">
        <w:rPr>
          <w:rFonts w:ascii="Arial" w:hAnsi="Arial" w:cs="Arial"/>
          <w:sz w:val="24"/>
          <w:szCs w:val="24"/>
          <w:lang w:val="en-US"/>
        </w:rPr>
        <w:t>Micro-controller of Arduino´s circuit</w:t>
      </w:r>
      <w:r w:rsidR="000C7EE0">
        <w:rPr>
          <w:rFonts w:ascii="Arial" w:hAnsi="Arial" w:cs="Arial"/>
          <w:sz w:val="24"/>
          <w:szCs w:val="24"/>
          <w:lang w:val="en-US"/>
        </w:rPr>
        <w:t>.</w:t>
      </w:r>
      <w:ins w:id="42" w:author="Alexander Schulze" w:date="2012-06-03T22:40:00Z">
        <w:r w:rsidR="0065273D">
          <w:rPr>
            <w:rFonts w:ascii="Arial" w:hAnsi="Arial" w:cs="Arial"/>
            <w:sz w:val="24"/>
            <w:szCs w:val="24"/>
            <w:lang w:val="en-US"/>
          </w:rPr>
          <w:t xml:space="preserve"> Again, how does the developer know that (is listed in the Arduino App, but this is not explained here, please add!</w:t>
        </w:r>
        <w:proofErr w:type="gramStart"/>
        <w:r w:rsidR="0065273D">
          <w:rPr>
            <w:rFonts w:ascii="Arial" w:hAnsi="Arial" w:cs="Arial"/>
            <w:sz w:val="24"/>
            <w:szCs w:val="24"/>
            <w:lang w:val="en-US"/>
          </w:rPr>
          <w:t>)</w:t>
        </w:r>
      </w:ins>
      <w:proofErr w:type="gramEnd"/>
    </w:p>
    <w:p w:rsidR="00E55BCE" w:rsidRPr="00F53561" w:rsidRDefault="00E55BCE" w:rsidP="00E55BCE">
      <w:pPr>
        <w:pStyle w:val="Standard1"/>
        <w:spacing w:line="360" w:lineRule="auto"/>
        <w:ind w:left="720"/>
        <w:jc w:val="both"/>
        <w:rPr>
          <w:rFonts w:ascii="Arial" w:hAnsi="Arial" w:cs="Arial"/>
          <w:bCs/>
          <w:color w:val="000000"/>
          <w:lang w:val="en-US"/>
        </w:rPr>
      </w:pPr>
    </w:p>
    <w:p w:rsidR="00E55BCE" w:rsidRPr="00B25AE4" w:rsidRDefault="00E55BCE" w:rsidP="00E55BCE">
      <w:pPr>
        <w:pStyle w:val="Standard1"/>
        <w:spacing w:line="360" w:lineRule="auto"/>
        <w:ind w:left="720"/>
        <w:jc w:val="both"/>
        <w:rPr>
          <w:rFonts w:ascii="Arial" w:hAnsi="Arial" w:cs="Arial"/>
          <w:bCs/>
          <w:color w:val="000000"/>
          <w:lang w:val="en-US"/>
        </w:rPr>
      </w:pPr>
    </w:p>
    <w:p w:rsidR="00E55BCE" w:rsidRPr="00B25AE4" w:rsidRDefault="00E55BCE" w:rsidP="00E55BCE">
      <w:pPr>
        <w:pStyle w:val="Standard1"/>
        <w:spacing w:line="360" w:lineRule="auto"/>
        <w:jc w:val="both"/>
        <w:rPr>
          <w:rFonts w:ascii="Arial" w:hAnsi="Arial" w:cs="Arial"/>
          <w:bCs/>
          <w:color w:val="000000"/>
          <w:lang w:val="en-US"/>
        </w:rPr>
      </w:pPr>
      <w:del w:id="43" w:author="Alexander Schulze" w:date="2012-06-03T22:43:00Z">
        <w:r w:rsidRPr="00F53561" w:rsidDel="0065273D">
          <w:rPr>
            <w:rFonts w:ascii="Arial" w:hAnsi="Arial" w:cs="Arial"/>
            <w:lang w:val="en-US"/>
          </w:rPr>
          <w:delText xml:space="preserve">For </w:delText>
        </w:r>
      </w:del>
      <w:ins w:id="44" w:author="Alexander Schulze" w:date="2012-06-03T22:43:00Z">
        <w:r w:rsidR="0065273D">
          <w:rPr>
            <w:rFonts w:ascii="Arial" w:hAnsi="Arial" w:cs="Arial"/>
            <w:lang w:val="en-US"/>
          </w:rPr>
          <w:t>To download the</w:t>
        </w:r>
        <w:r w:rsidR="0065273D" w:rsidRPr="00F53561">
          <w:rPr>
            <w:rFonts w:ascii="Arial" w:hAnsi="Arial" w:cs="Arial"/>
            <w:lang w:val="en-US"/>
          </w:rPr>
          <w:t xml:space="preserve"> </w:t>
        </w:r>
      </w:ins>
      <w:r w:rsidRPr="00F53561">
        <w:rPr>
          <w:rFonts w:ascii="Arial" w:hAnsi="Arial" w:cs="Arial"/>
          <w:lang w:val="en-US"/>
        </w:rPr>
        <w:t>controller packages</w:t>
      </w:r>
      <w:r>
        <w:rPr>
          <w:rFonts w:ascii="Arial" w:hAnsi="Arial" w:cs="Arial"/>
          <w:lang w:val="en-US"/>
        </w:rPr>
        <w:t xml:space="preserve"> application,</w:t>
      </w:r>
      <w:ins w:id="45" w:author="Alexander Schulze" w:date="2012-06-03T22:43:00Z">
        <w:r w:rsidR="0065273D">
          <w:rPr>
            <w:rFonts w:ascii="Arial" w:hAnsi="Arial" w:cs="Arial"/>
            <w:lang w:val="en-US"/>
          </w:rPr>
          <w:t xml:space="preserve"> the</w:t>
        </w:r>
      </w:ins>
      <w:r>
        <w:rPr>
          <w:rFonts w:ascii="Arial" w:hAnsi="Arial" w:cs="Arial"/>
          <w:lang w:val="en-US"/>
        </w:rPr>
        <w:t xml:space="preserve"> jWebSocket Server</w:t>
      </w:r>
      <w:proofErr w:type="gramStart"/>
      <w:r w:rsidRPr="00F53561">
        <w:rPr>
          <w:rFonts w:ascii="Arial" w:hAnsi="Arial" w:cs="Arial"/>
          <w:lang w:val="en-US"/>
        </w:rPr>
        <w:t>,  the</w:t>
      </w:r>
      <w:proofErr w:type="gramEnd"/>
      <w:r w:rsidRPr="00F53561">
        <w:rPr>
          <w:rFonts w:ascii="Arial" w:hAnsi="Arial" w:cs="Arial"/>
          <w:lang w:val="en-US"/>
        </w:rPr>
        <w:t xml:space="preserve"> native libraries for access to serial port and the containing program of  Micro-controller of Arduino´s circuit, </w:t>
      </w:r>
      <w:del w:id="46" w:author="Alexander Schulze" w:date="2012-06-03T22:43:00Z">
        <w:r w:rsidRPr="00F53561" w:rsidDel="0065273D">
          <w:rPr>
            <w:rFonts w:ascii="Arial" w:hAnsi="Arial" w:cs="Arial"/>
            <w:lang w:val="en-US"/>
          </w:rPr>
          <w:delText>the developer should access</w:delText>
        </w:r>
      </w:del>
      <w:ins w:id="47" w:author="Alexander Schulze" w:date="2012-06-03T22:43:00Z">
        <w:r w:rsidR="0065273D">
          <w:rPr>
            <w:rFonts w:ascii="Arial" w:hAnsi="Arial" w:cs="Arial"/>
            <w:lang w:val="en-US"/>
          </w:rPr>
          <w:t>please refer to</w:t>
        </w:r>
      </w:ins>
      <w:r w:rsidRPr="00F53561">
        <w:rPr>
          <w:rFonts w:ascii="Arial" w:hAnsi="Arial" w:cs="Arial"/>
          <w:lang w:val="en-US"/>
        </w:rPr>
        <w:t xml:space="preserve"> the URL:</w:t>
      </w:r>
      <w:r>
        <w:rPr>
          <w:lang w:val="en-US"/>
        </w:rPr>
        <w:t xml:space="preserve"> </w:t>
      </w:r>
      <w:hyperlink r:id="rId10" w:history="1">
        <w:r w:rsidRPr="00B25AE4">
          <w:rPr>
            <w:rStyle w:val="Link"/>
            <w:rFonts w:ascii="Arial" w:hAnsi="Arial" w:cs="Arial"/>
            <w:lang w:val="en-US"/>
          </w:rPr>
          <w:t>http://jwebsocket.org/download/</w:t>
        </w:r>
      </w:hyperlink>
    </w:p>
    <w:p w:rsidR="00694B94" w:rsidRPr="00B25AE4" w:rsidRDefault="00694B94" w:rsidP="00694B94">
      <w:pPr>
        <w:pStyle w:val="Standard1"/>
        <w:tabs>
          <w:tab w:val="left" w:pos="0"/>
        </w:tabs>
        <w:spacing w:line="360" w:lineRule="auto"/>
        <w:jc w:val="both"/>
        <w:rPr>
          <w:rFonts w:ascii="Arial" w:hAnsi="Arial" w:cs="Arial"/>
          <w:b/>
          <w:bCs/>
          <w:color w:val="000000"/>
          <w:lang w:val="en-US"/>
        </w:rPr>
      </w:pPr>
    </w:p>
    <w:p w:rsidR="00694B94" w:rsidRPr="00E6485D" w:rsidRDefault="00B25AE4" w:rsidP="00370F6C">
      <w:pPr>
        <w:pStyle w:val="Standard1"/>
        <w:numPr>
          <w:ilvl w:val="0"/>
          <w:numId w:val="18"/>
          <w:numberingChange w:id="48" w:author="Alexander Schulze" w:date="2012-06-03T22:19:00Z" w:original="%1:4:0:."/>
        </w:numPr>
        <w:tabs>
          <w:tab w:val="left" w:pos="0"/>
        </w:tabs>
        <w:spacing w:line="360" w:lineRule="auto"/>
        <w:jc w:val="both"/>
        <w:rPr>
          <w:rFonts w:ascii="Arial" w:hAnsi="Arial" w:cs="Arial"/>
          <w:b/>
          <w:bCs/>
          <w:color w:val="000000"/>
        </w:rPr>
      </w:pPr>
      <w:r w:rsidRPr="00B25AE4">
        <w:rPr>
          <w:rFonts w:ascii="Arial" w:hAnsi="Arial" w:cs="Arial"/>
          <w:b/>
          <w:bCs/>
          <w:color w:val="000000"/>
        </w:rPr>
        <w:t>Modularization of the application</w:t>
      </w:r>
    </w:p>
    <w:p w:rsidR="006306BF" w:rsidRPr="00506E2D" w:rsidRDefault="00B25AE4" w:rsidP="006306BF">
      <w:pPr>
        <w:pStyle w:val="Standard1"/>
        <w:tabs>
          <w:tab w:val="left" w:pos="0"/>
        </w:tabs>
        <w:spacing w:line="360" w:lineRule="auto"/>
        <w:jc w:val="both"/>
        <w:rPr>
          <w:rFonts w:ascii="Arial" w:hAnsi="Arial"/>
          <w:b/>
          <w:bCs/>
          <w:color w:val="000000"/>
        </w:rPr>
      </w:pPr>
      <w:r>
        <w:rPr>
          <w:rFonts w:ascii="Arial" w:hAnsi="Arial" w:cs="Arial"/>
          <w:b/>
          <w:bCs/>
          <w:color w:val="000000"/>
        </w:rPr>
        <w:t>Server side</w:t>
      </w:r>
    </w:p>
    <w:tbl>
      <w:tblPr>
        <w:tblW w:w="0" w:type="auto"/>
        <w:tblInd w:w="55" w:type="dxa"/>
        <w:tblLayout w:type="fixed"/>
        <w:tblCellMar>
          <w:top w:w="55" w:type="dxa"/>
          <w:left w:w="55" w:type="dxa"/>
          <w:bottom w:w="55" w:type="dxa"/>
          <w:right w:w="55" w:type="dxa"/>
        </w:tblCellMar>
        <w:tblLook w:val="0000"/>
      </w:tblPr>
      <w:tblGrid>
        <w:gridCol w:w="3402"/>
        <w:gridCol w:w="5104"/>
      </w:tblGrid>
      <w:tr w:rsidR="00E55BCE">
        <w:tc>
          <w:tcPr>
            <w:tcW w:w="3402" w:type="dxa"/>
            <w:tcBorders>
              <w:top w:val="single" w:sz="1" w:space="0" w:color="000000"/>
              <w:left w:val="single" w:sz="1" w:space="0" w:color="000000"/>
              <w:bottom w:val="single" w:sz="1" w:space="0" w:color="000000"/>
            </w:tcBorders>
            <w:shd w:val="clear" w:color="auto" w:fill="C6D9F1" w:themeFill="text2" w:themeFillTint="33"/>
          </w:tcPr>
          <w:p w:rsidR="00E55BCE" w:rsidRDefault="00E55BCE" w:rsidP="0065273D">
            <w:pPr>
              <w:pStyle w:val="TableContents"/>
              <w:snapToGrid w:val="0"/>
              <w:jc w:val="center"/>
              <w:rPr>
                <w:rFonts w:ascii="Arial" w:hAnsi="Arial" w:cs="Arial"/>
                <w:bCs/>
              </w:rPr>
            </w:pPr>
            <w:r>
              <w:rPr>
                <w:rFonts w:ascii="Arial" w:hAnsi="Arial" w:cs="Arial"/>
                <w:bCs/>
              </w:rPr>
              <w:t>Solution Name</w:t>
            </w:r>
          </w:p>
        </w:tc>
        <w:tc>
          <w:tcPr>
            <w:tcW w:w="5104" w:type="dxa"/>
            <w:tcBorders>
              <w:top w:val="single" w:sz="1" w:space="0" w:color="000000"/>
              <w:left w:val="single" w:sz="1" w:space="0" w:color="000000"/>
              <w:bottom w:val="single" w:sz="1" w:space="0" w:color="000000"/>
              <w:right w:val="single" w:sz="1" w:space="0" w:color="000000"/>
            </w:tcBorders>
            <w:shd w:val="clear" w:color="auto" w:fill="auto"/>
          </w:tcPr>
          <w:p w:rsidR="00E55BCE" w:rsidRDefault="00E55BCE" w:rsidP="0065273D">
            <w:pPr>
              <w:pStyle w:val="TableContents"/>
              <w:snapToGrid w:val="0"/>
              <w:rPr>
                <w:rFonts w:ascii="Arial" w:hAnsi="Arial" w:cs="Arial"/>
                <w:bCs/>
              </w:rPr>
            </w:pPr>
            <w:r>
              <w:rPr>
                <w:rFonts w:ascii="Arial" w:hAnsi="Arial" w:cs="Arial"/>
                <w:bCs/>
              </w:rPr>
              <w:t>Arduino Remote Control Demo</w:t>
            </w:r>
          </w:p>
        </w:tc>
      </w:tr>
      <w:tr w:rsidR="00E55BCE" w:rsidRPr="00FD6D9D">
        <w:tc>
          <w:tcPr>
            <w:tcW w:w="3402" w:type="dxa"/>
            <w:tcBorders>
              <w:left w:val="single" w:sz="1" w:space="0" w:color="000000"/>
              <w:bottom w:val="single" w:sz="1" w:space="0" w:color="000000"/>
            </w:tcBorders>
            <w:shd w:val="clear" w:color="auto" w:fill="C6D9F1" w:themeFill="text2" w:themeFillTint="33"/>
          </w:tcPr>
          <w:p w:rsidR="00E55BCE" w:rsidRPr="00345F51" w:rsidRDefault="00E55BCE" w:rsidP="0065273D">
            <w:pPr>
              <w:pStyle w:val="TableContents"/>
              <w:snapToGrid w:val="0"/>
              <w:jc w:val="center"/>
              <w:rPr>
                <w:rFonts w:ascii="Arial" w:hAnsi="Arial" w:cs="Arial"/>
                <w:bCs/>
                <w:lang w:val="en-US"/>
              </w:rPr>
            </w:pPr>
            <w:r w:rsidRPr="004746D4">
              <w:rPr>
                <w:rStyle w:val="hps"/>
                <w:rFonts w:ascii="Arial" w:hAnsi="Arial" w:cs="Arial"/>
                <w:lang w:val="en-US"/>
              </w:rPr>
              <w:t>Locationof the sources inthe SVN server</w:t>
            </w:r>
            <w:r w:rsidRPr="004746D4">
              <w:rPr>
                <w:rStyle w:val="shorttext"/>
                <w:rFonts w:ascii="Arial" w:hAnsi="Arial" w:cs="Arial"/>
                <w:lang w:val="en-US"/>
              </w:rPr>
              <w:t>:</w:t>
            </w:r>
          </w:p>
        </w:tc>
        <w:tc>
          <w:tcPr>
            <w:tcW w:w="5104" w:type="dxa"/>
            <w:tcBorders>
              <w:left w:val="single" w:sz="1" w:space="0" w:color="000000"/>
              <w:bottom w:val="single" w:sz="1" w:space="0" w:color="000000"/>
              <w:right w:val="single" w:sz="1" w:space="0" w:color="000000"/>
            </w:tcBorders>
            <w:shd w:val="clear" w:color="auto" w:fill="auto"/>
          </w:tcPr>
          <w:p w:rsidR="00E55BCE" w:rsidRPr="00345F51" w:rsidRDefault="0058264E" w:rsidP="0065273D">
            <w:pPr>
              <w:pStyle w:val="TableContents"/>
              <w:snapToGrid w:val="0"/>
              <w:jc w:val="both"/>
              <w:rPr>
                <w:rFonts w:ascii="Arial" w:hAnsi="Arial" w:cs="Arial"/>
                <w:bCs/>
                <w:sz w:val="22"/>
                <w:szCs w:val="22"/>
                <w:lang w:val="en-US"/>
              </w:rPr>
            </w:pPr>
            <w:hyperlink r:id="rId11" w:history="1">
              <w:r w:rsidR="00E55BCE" w:rsidRPr="00345F51">
                <w:rPr>
                  <w:rStyle w:val="Link"/>
                  <w:rFonts w:ascii="Arial" w:hAnsi="Arial" w:cs="Arial"/>
                  <w:bCs/>
                  <w:sz w:val="22"/>
                  <w:szCs w:val="22"/>
                  <w:lang w:val="en-US"/>
                </w:rPr>
                <w:t>https://jwsdev.org:9443/svn/jWebSocket/branches/jWebSocket-1.0/jWebSocketPlugIns/jWebSocketArduinoPlugIn/</w:t>
              </w:r>
            </w:hyperlink>
          </w:p>
        </w:tc>
      </w:tr>
      <w:tr w:rsidR="00E55BCE">
        <w:tc>
          <w:tcPr>
            <w:tcW w:w="3402" w:type="dxa"/>
            <w:tcBorders>
              <w:left w:val="single" w:sz="1" w:space="0" w:color="000000"/>
              <w:bottom w:val="single" w:sz="1" w:space="0" w:color="000000"/>
            </w:tcBorders>
            <w:shd w:val="clear" w:color="auto" w:fill="C6D9F1" w:themeFill="text2" w:themeFillTint="33"/>
          </w:tcPr>
          <w:p w:rsidR="00E55BCE" w:rsidRDefault="00E55BCE" w:rsidP="0065273D">
            <w:pPr>
              <w:pStyle w:val="TableContents"/>
              <w:snapToGrid w:val="0"/>
              <w:jc w:val="center"/>
              <w:rPr>
                <w:rFonts w:ascii="Arial" w:hAnsi="Arial" w:cs="Arial"/>
                <w:bCs/>
              </w:rPr>
            </w:pPr>
            <w:r>
              <w:rPr>
                <w:rFonts w:ascii="Arial" w:hAnsi="Arial" w:cs="Arial"/>
                <w:bCs/>
              </w:rPr>
              <w:t>SVNbranch:</w:t>
            </w:r>
          </w:p>
        </w:tc>
        <w:tc>
          <w:tcPr>
            <w:tcW w:w="5104" w:type="dxa"/>
            <w:tcBorders>
              <w:left w:val="single" w:sz="1" w:space="0" w:color="000000"/>
              <w:bottom w:val="single" w:sz="1" w:space="0" w:color="000000"/>
              <w:right w:val="single" w:sz="1" w:space="0" w:color="000000"/>
            </w:tcBorders>
            <w:shd w:val="clear" w:color="auto" w:fill="auto"/>
          </w:tcPr>
          <w:p w:rsidR="00E55BCE" w:rsidRDefault="00E55BCE" w:rsidP="0065273D">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E55BCE">
        <w:tc>
          <w:tcPr>
            <w:tcW w:w="3402" w:type="dxa"/>
            <w:tcBorders>
              <w:left w:val="single" w:sz="1" w:space="0" w:color="000000"/>
              <w:bottom w:val="single" w:sz="1" w:space="0" w:color="000000"/>
            </w:tcBorders>
            <w:shd w:val="clear" w:color="auto" w:fill="C6D9F1" w:themeFill="text2" w:themeFillTint="33"/>
          </w:tcPr>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r>
              <w:rPr>
                <w:rFonts w:ascii="Arial" w:hAnsi="Arial" w:cs="Arial"/>
              </w:rPr>
              <w:t>Mavendependencies:</w:t>
            </w:r>
          </w:p>
        </w:tc>
        <w:tc>
          <w:tcPr>
            <w:tcW w:w="5104" w:type="dxa"/>
            <w:tcBorders>
              <w:left w:val="single" w:sz="1" w:space="0" w:color="000000"/>
              <w:bottom w:val="single" w:sz="1" w:space="0" w:color="000000"/>
              <w:right w:val="single" w:sz="1" w:space="0" w:color="000000"/>
            </w:tcBorders>
            <w:shd w:val="clear" w:color="auto" w:fill="auto"/>
          </w:tcPr>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&lt;dependency&gt;</w:t>
            </w: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&lt;groupId&gt;org.jwebsocket&lt;/groupId&gt;</w:t>
            </w: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&lt;artifactId&gt;jWebSocketServer&lt;/artifactId&gt;</w:t>
            </w: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&lt;version&gt;1.0&lt;/version&gt;</w:t>
            </w: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&lt;/dependency&gt;</w:t>
            </w:r>
          </w:p>
          <w:p w:rsidR="00E55BCE" w:rsidRPr="007416D0" w:rsidRDefault="00E55BCE" w:rsidP="0065273D">
            <w:pPr>
              <w:pStyle w:val="TableContents"/>
              <w:snapToGrid w:val="0"/>
              <w:rPr>
                <w:rFonts w:ascii="Arial" w:hAnsi="Arial" w:cs="Arial"/>
                <w:bCs/>
                <w:sz w:val="18"/>
                <w:szCs w:val="18"/>
                <w:lang w:val="en-US"/>
              </w:rPr>
            </w:pP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&lt;dependency&gt;</w:t>
            </w: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&lt;groupId&gt;org.rxtx&lt;/groupId&gt;</w:t>
            </w:r>
          </w:p>
          <w:p w:rsidR="00E55BCE" w:rsidRPr="007416D0" w:rsidRDefault="00E55BCE" w:rsidP="0065273D">
            <w:pPr>
              <w:pStyle w:val="TableContents"/>
              <w:snapToGrid w:val="0"/>
              <w:rPr>
                <w:rFonts w:ascii="Arial" w:hAnsi="Arial" w:cs="Arial"/>
                <w:bCs/>
                <w:sz w:val="18"/>
                <w:szCs w:val="18"/>
                <w:lang w:val="en-US"/>
              </w:rPr>
            </w:pPr>
            <w:r w:rsidRPr="007416D0">
              <w:rPr>
                <w:rFonts w:ascii="Arial" w:hAnsi="Arial" w:cs="Arial"/>
                <w:bCs/>
                <w:sz w:val="18"/>
                <w:szCs w:val="18"/>
                <w:lang w:val="en-US"/>
              </w:rPr>
              <w:t>&lt;artifactId&gt;rxtx&lt;/artifactId&gt;</w:t>
            </w:r>
          </w:p>
          <w:p w:rsidR="00E55BCE" w:rsidRPr="007416D0" w:rsidRDefault="00E55BCE" w:rsidP="0065273D">
            <w:pPr>
              <w:pStyle w:val="TableContents"/>
              <w:snapToGrid w:val="0"/>
              <w:rPr>
                <w:rFonts w:ascii="Arial" w:hAnsi="Arial" w:cs="Arial"/>
                <w:bCs/>
                <w:sz w:val="18"/>
                <w:szCs w:val="18"/>
              </w:rPr>
            </w:pPr>
            <w:r w:rsidRPr="007416D0">
              <w:rPr>
                <w:rFonts w:ascii="Arial" w:hAnsi="Arial" w:cs="Arial"/>
                <w:bCs/>
                <w:sz w:val="18"/>
                <w:szCs w:val="18"/>
              </w:rPr>
              <w:t>&lt;version&gt;1.2.7&lt;/version&gt;</w:t>
            </w:r>
          </w:p>
          <w:p w:rsidR="00E55BCE" w:rsidRPr="007416D0" w:rsidRDefault="00E55BCE" w:rsidP="0065273D">
            <w:pPr>
              <w:pStyle w:val="TableContents"/>
              <w:snapToGrid w:val="0"/>
              <w:rPr>
                <w:rFonts w:ascii="Arial" w:hAnsi="Arial" w:cs="Arial"/>
                <w:bCs/>
                <w:sz w:val="18"/>
                <w:szCs w:val="18"/>
              </w:rPr>
            </w:pPr>
            <w:r w:rsidRPr="007416D0">
              <w:rPr>
                <w:rFonts w:ascii="Arial" w:hAnsi="Arial" w:cs="Arial"/>
                <w:bCs/>
                <w:sz w:val="18"/>
                <w:szCs w:val="18"/>
              </w:rPr>
              <w:t>&lt;/dependency&gt;</w:t>
            </w:r>
          </w:p>
          <w:p w:rsidR="00E55BCE" w:rsidRDefault="00E55BCE" w:rsidP="0065273D">
            <w:pPr>
              <w:pStyle w:val="TableContents"/>
              <w:numPr>
                <w:ins w:id="49" w:author="Alexander Schulze" w:date="2012-06-03T22:43:00Z"/>
              </w:numPr>
              <w:snapToGrid w:val="0"/>
              <w:rPr>
                <w:ins w:id="50" w:author="Alexander Schulze" w:date="2012-06-03T22:43:00Z"/>
                <w:rFonts w:ascii="Courier 10 Pitch" w:hAnsi="Courier 10 Pitch" w:cs="Arial"/>
                <w:bCs/>
                <w:sz w:val="18"/>
                <w:szCs w:val="18"/>
              </w:rPr>
            </w:pPr>
          </w:p>
          <w:p w:rsidR="0065273D" w:rsidRDefault="0065273D" w:rsidP="0065273D">
            <w:pPr>
              <w:pStyle w:val="TableContents"/>
              <w:snapToGrid w:val="0"/>
              <w:rPr>
                <w:rFonts w:ascii="Courier 10 Pitch" w:hAnsi="Courier 10 Pitch" w:cs="Arial"/>
                <w:bCs/>
                <w:sz w:val="18"/>
                <w:szCs w:val="18"/>
              </w:rPr>
            </w:pPr>
            <w:ins w:id="51" w:author="Alexander Schulze" w:date="2012-06-03T22:43:00Z">
              <w:r>
                <w:rPr>
                  <w:rFonts w:ascii="Courier 10 Pitch" w:hAnsi="Courier 10 Pitch" w:cs="Arial"/>
                  <w:bCs/>
                  <w:sz w:val="18"/>
                  <w:szCs w:val="18"/>
                </w:rPr>
                <w:t xml:space="preserve">In the text you were talking about </w:t>
              </w:r>
              <w:r>
                <w:rPr>
                  <w:rFonts w:ascii="Courier 10 Pitch" w:hAnsi="Courier 10 Pitch" w:cs="Arial" w:hint="eastAsia"/>
                  <w:bCs/>
                  <w:sz w:val="18"/>
                  <w:szCs w:val="18"/>
                </w:rPr>
                <w:t>“</w:t>
              </w:r>
              <w:r>
                <w:rPr>
                  <w:rFonts w:ascii="Courier 10 Pitch" w:hAnsi="Courier 10 Pitch" w:cs="Arial"/>
                  <w:bCs/>
                  <w:sz w:val="18"/>
                  <w:szCs w:val="18"/>
                </w:rPr>
                <w:t>Raphael</w:t>
              </w:r>
              <w:r>
                <w:rPr>
                  <w:rFonts w:ascii="Courier 10 Pitch" w:hAnsi="Courier 10 Pitch" w:cs="Arial" w:hint="eastAsia"/>
                  <w:bCs/>
                  <w:sz w:val="18"/>
                  <w:szCs w:val="18"/>
                </w:rPr>
                <w:t>”</w:t>
              </w:r>
              <w:r>
                <w:rPr>
                  <w:rFonts w:ascii="Courier 10 Pitch" w:hAnsi="Courier 10 Pitch" w:cs="Arial"/>
                  <w:bCs/>
                  <w:sz w:val="18"/>
                  <w:szCs w:val="18"/>
                </w:rPr>
                <w:t xml:space="preserve"> how is that imported/used, please explain!</w:t>
              </w:r>
            </w:ins>
          </w:p>
        </w:tc>
      </w:tr>
      <w:tr w:rsidR="00E55BCE">
        <w:tc>
          <w:tcPr>
            <w:tcW w:w="3402" w:type="dxa"/>
            <w:tcBorders>
              <w:left w:val="single" w:sz="1" w:space="0" w:color="000000"/>
              <w:bottom w:val="single" w:sz="1" w:space="0" w:color="000000"/>
            </w:tcBorders>
            <w:shd w:val="clear" w:color="auto" w:fill="C6D9F1" w:themeFill="text2" w:themeFillTint="33"/>
          </w:tcPr>
          <w:p w:rsidR="00E55BCE" w:rsidRDefault="00E55BCE" w:rsidP="0065273D">
            <w:pPr>
              <w:pStyle w:val="TableContents"/>
              <w:snapToGrid w:val="0"/>
              <w:jc w:val="center"/>
              <w:rPr>
                <w:rFonts w:ascii="Arial" w:hAnsi="Arial" w:cs="Arial"/>
                <w:bCs/>
              </w:rPr>
            </w:pPr>
            <w:r>
              <w:rPr>
                <w:rFonts w:ascii="Arial" w:hAnsi="Arial" w:cs="Arial"/>
                <w:bCs/>
              </w:rPr>
              <w:t>JAR module:</w:t>
            </w:r>
          </w:p>
        </w:tc>
        <w:tc>
          <w:tcPr>
            <w:tcW w:w="5104" w:type="dxa"/>
            <w:tcBorders>
              <w:left w:val="single" w:sz="1" w:space="0" w:color="000000"/>
              <w:bottom w:val="single" w:sz="1" w:space="0" w:color="000000"/>
              <w:right w:val="single" w:sz="1" w:space="0" w:color="000000"/>
            </w:tcBorders>
            <w:shd w:val="clear" w:color="auto" w:fill="auto"/>
          </w:tcPr>
          <w:p w:rsidR="00E55BCE" w:rsidRDefault="00E55BCE" w:rsidP="0065273D">
            <w:pPr>
              <w:pStyle w:val="TableContents"/>
              <w:snapToGrid w:val="0"/>
              <w:rPr>
                <w:rFonts w:ascii="Arial" w:hAnsi="Arial" w:cs="Arial"/>
                <w:bCs/>
              </w:rPr>
            </w:pPr>
            <w:bookmarkStart w:id="52" w:name="__DdeLink__1_3988795611"/>
            <w:r>
              <w:rPr>
                <w:rFonts w:ascii="Arial" w:hAnsi="Arial" w:cs="Arial"/>
                <w:bCs/>
              </w:rPr>
              <w:t>ArduinoRemoteControl-1.0.jar</w:t>
            </w:r>
            <w:bookmarkEnd w:id="52"/>
          </w:p>
        </w:tc>
      </w:tr>
      <w:tr w:rsidR="00E55BCE" w:rsidRPr="00FD6D9D">
        <w:trPr>
          <w:trHeight w:val="1345"/>
        </w:trPr>
        <w:tc>
          <w:tcPr>
            <w:tcW w:w="3402" w:type="dxa"/>
            <w:tcBorders>
              <w:left w:val="single" w:sz="1" w:space="0" w:color="000000"/>
              <w:bottom w:val="single" w:sz="1" w:space="0" w:color="000000"/>
            </w:tcBorders>
            <w:shd w:val="clear" w:color="auto" w:fill="C6D9F1" w:themeFill="text2" w:themeFillTint="33"/>
          </w:tcPr>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p>
          <w:p w:rsidR="00E55BCE" w:rsidRDefault="00E55BCE" w:rsidP="0065273D">
            <w:pPr>
              <w:pStyle w:val="TableContents"/>
              <w:snapToGrid w:val="0"/>
              <w:jc w:val="center"/>
              <w:rPr>
                <w:rFonts w:ascii="Arial" w:hAnsi="Arial" w:cs="Arial"/>
              </w:rPr>
            </w:pPr>
            <w:r>
              <w:rPr>
                <w:rFonts w:ascii="Arial" w:hAnsi="Arial" w:cs="Arial"/>
              </w:rPr>
              <w:t>Packagestructure</w:t>
            </w:r>
          </w:p>
        </w:tc>
        <w:tc>
          <w:tcPr>
            <w:tcW w:w="5104" w:type="dxa"/>
            <w:tcBorders>
              <w:left w:val="single" w:sz="1" w:space="0" w:color="000000"/>
              <w:bottom w:val="single" w:sz="1" w:space="0" w:color="000000"/>
              <w:right w:val="single" w:sz="1" w:space="0" w:color="000000"/>
            </w:tcBorders>
            <w:shd w:val="clear" w:color="auto" w:fill="auto"/>
          </w:tcPr>
          <w:p w:rsidR="00E55BCE" w:rsidRPr="00AE4576" w:rsidRDefault="00E55BCE" w:rsidP="0065273D">
            <w:pPr>
              <w:pStyle w:val="TableContents"/>
              <w:snapToGrid w:val="0"/>
              <w:rPr>
                <w:rFonts w:ascii="Arial" w:hAnsi="Arial" w:cs="Arial"/>
                <w:bCs/>
                <w:lang w:val="en-US"/>
              </w:rPr>
            </w:pPr>
            <w:r w:rsidRPr="00AE4576">
              <w:rPr>
                <w:rFonts w:ascii="Arial" w:hAnsi="Arial" w:cs="Arial"/>
                <w:bCs/>
                <w:lang w:val="en-US"/>
              </w:rPr>
              <w:t>Base namespace</w:t>
            </w:r>
          </w:p>
          <w:p w:rsidR="00E55BCE" w:rsidRPr="00AE4576" w:rsidRDefault="00E55BCE" w:rsidP="0065273D">
            <w:pPr>
              <w:pStyle w:val="TableContents"/>
              <w:snapToGrid w:val="0"/>
              <w:rPr>
                <w:rFonts w:ascii="Arial" w:hAnsi="Arial" w:cs="Arial"/>
                <w:bCs/>
                <w:noProof/>
                <w:lang w:val="en-US"/>
              </w:rPr>
            </w:pPr>
            <w:r w:rsidRPr="00AE4576">
              <w:rPr>
                <w:rFonts w:ascii="Arial" w:hAnsi="Arial" w:cs="Arial"/>
                <w:bCs/>
                <w:sz w:val="20"/>
                <w:szCs w:val="20"/>
                <w:u w:val="single"/>
                <w:lang w:val="en-US"/>
              </w:rPr>
              <w:t>org.jwebsocket.plugins</w:t>
            </w:r>
          </w:p>
          <w:p w:rsidR="00E55BCE" w:rsidRDefault="00E55BCE" w:rsidP="0065273D">
            <w:pPr>
              <w:pStyle w:val="TableContents"/>
              <w:numPr>
                <w:ins w:id="53" w:author="Alexander Schulze" w:date="2012-06-03T22:45:00Z"/>
              </w:numPr>
              <w:snapToGrid w:val="0"/>
              <w:rPr>
                <w:ins w:id="54" w:author="Alexander Schulze" w:date="2012-06-03T22:45:00Z"/>
                <w:rFonts w:ascii="Arial" w:hAnsi="Arial" w:cs="Arial"/>
                <w:bCs/>
                <w:noProof/>
                <w:lang w:val="en-US"/>
              </w:rPr>
            </w:pPr>
          </w:p>
          <w:p w:rsidR="0076633A" w:rsidRPr="002F37EE" w:rsidRDefault="0076633A" w:rsidP="0065273D">
            <w:pPr>
              <w:pStyle w:val="TableContents"/>
              <w:snapToGrid w:val="0"/>
              <w:rPr>
                <w:rFonts w:ascii="Arial" w:hAnsi="Arial" w:cs="Arial"/>
                <w:bCs/>
                <w:noProof/>
                <w:lang w:val="en-US"/>
              </w:rPr>
            </w:pPr>
            <w:ins w:id="55" w:author="Alexander Schulze" w:date="2012-06-03T22:45:00Z">
              <w:r>
                <w:rPr>
                  <w:rFonts w:ascii="Arial" w:hAnsi="Arial" w:cs="Arial"/>
                  <w:bCs/>
                  <w:noProof/>
                  <w:lang w:val="de-DE" w:eastAsia="de-DE"/>
                </w:rPr>
                <w:drawing>
                  <wp:inline distT="0" distB="0" distL="0" distR="0">
                    <wp:extent cx="3171190" cy="1503680"/>
                    <wp:effectExtent l="25400" t="0" r="3810" b="0"/>
                    <wp:docPr id="2" name="Structure_Package_Server.PNG" descr="/svn/jWebSocket.dev/thesis/Arduino_Remote_Control_Demo_Dariel/Documentation/Images/Structure_Package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Package_Server.PNG"/>
                            <pic:cNvPicPr/>
                          </pic:nvPicPr>
                          <pic:blipFill>
                            <a:blip r:embed="rId12" r:link="rId13"/>
                            <a:stretch>
                              <a:fillRect/>
                            </a:stretch>
                          </pic:blipFill>
                          <pic:spPr>
                            <a:xfrm>
                              <a:off x="0" y="0"/>
                              <a:ext cx="3171190" cy="1503680"/>
                            </a:xfrm>
                            <a:prstGeom prst="rect">
                              <a:avLst/>
                            </a:prstGeom>
                          </pic:spPr>
                        </pic:pic>
                      </a:graphicData>
                    </a:graphic>
                  </wp:inline>
                </w:drawing>
              </w:r>
            </w:ins>
          </w:p>
          <w:p w:rsidR="00E55BCE" w:rsidRPr="00D96A4C" w:rsidRDefault="0058264E" w:rsidP="0065273D">
            <w:pPr>
              <w:pStyle w:val="TableContents"/>
              <w:snapToGrid w:val="0"/>
              <w:rPr>
                <w:rFonts w:ascii="Arial" w:hAnsi="Arial" w:cs="Arial"/>
                <w:bCs/>
                <w:lang w:val="en-US"/>
              </w:rPr>
            </w:pPr>
            <w:del w:id="56" w:author="Alexander Schulze" w:date="2012-06-03T22:45:00Z">
              <w:r w:rsidDel="0076633A">
                <w:fldChar w:fldCharType="begin"/>
              </w:r>
              <w:r w:rsidDel="0076633A">
                <w:delInstrText>HYPERLINK "Images/Structure_Package_Server.PNG"</w:delInstrText>
              </w:r>
              <w:r w:rsidDel="0076633A">
                <w:fldChar w:fldCharType="separate"/>
              </w:r>
              <w:r w:rsidR="00E55BCE" w:rsidDel="0076633A">
                <w:rPr>
                  <w:rStyle w:val="Link"/>
                  <w:rFonts w:ascii="Arial" w:hAnsi="Arial" w:cs="Arial"/>
                  <w:bCs/>
                  <w:lang w:val="en-US"/>
                </w:rPr>
                <w:delText>Ref. to P</w:delText>
              </w:r>
              <w:r w:rsidR="00E55BCE" w:rsidDel="0076633A">
                <w:rPr>
                  <w:rStyle w:val="Link"/>
                  <w:rFonts w:ascii="Arial" w:hAnsi="Arial" w:cs="Arial"/>
                  <w:bCs/>
                  <w:lang w:val="en-US"/>
                </w:rPr>
                <w:delText>a</w:delText>
              </w:r>
              <w:r w:rsidR="00E55BCE" w:rsidDel="0076633A">
                <w:rPr>
                  <w:rStyle w:val="Link"/>
                  <w:rFonts w:ascii="Arial" w:hAnsi="Arial" w:cs="Arial"/>
                  <w:bCs/>
                  <w:lang w:val="en-US"/>
                </w:rPr>
                <w:delText>cket structure server</w:delText>
              </w:r>
              <w:r w:rsidDel="0076633A">
                <w:fldChar w:fldCharType="end"/>
              </w:r>
            </w:del>
          </w:p>
        </w:tc>
      </w:tr>
      <w:tr w:rsidR="00E55BCE" w:rsidRPr="00FD6D9D">
        <w:tc>
          <w:tcPr>
            <w:tcW w:w="8506" w:type="dxa"/>
            <w:gridSpan w:val="2"/>
            <w:tcBorders>
              <w:left w:val="single" w:sz="1" w:space="0" w:color="000000"/>
              <w:bottom w:val="single" w:sz="1" w:space="0" w:color="000000"/>
              <w:right w:val="single" w:sz="1" w:space="0" w:color="000000"/>
            </w:tcBorders>
            <w:shd w:val="clear" w:color="auto" w:fill="FFFFFF"/>
          </w:tcPr>
          <w:p w:rsidR="00E55BCE" w:rsidRPr="002F37EE" w:rsidRDefault="00E55BCE" w:rsidP="0065273D">
            <w:pPr>
              <w:pStyle w:val="TableContents"/>
              <w:snapToGrid w:val="0"/>
              <w:jc w:val="both"/>
              <w:rPr>
                <w:rFonts w:ascii="Arial" w:hAnsi="Arial" w:cs="Arial"/>
                <w:sz w:val="20"/>
                <w:szCs w:val="20"/>
                <w:lang w:val="en-US"/>
              </w:rPr>
            </w:pPr>
            <w:r w:rsidRPr="002F37EE">
              <w:rPr>
                <w:rFonts w:ascii="Arial" w:hAnsi="Arial" w:cs="Arial"/>
                <w:sz w:val="20"/>
                <w:szCs w:val="20"/>
                <w:u w:val="single"/>
                <w:lang w:val="en-US"/>
              </w:rPr>
              <w:t>org.jwebsocket.plugins.arduino</w:t>
            </w:r>
            <w:r w:rsidRPr="002F37EE">
              <w:rPr>
                <w:rFonts w:ascii="Arial" w:hAnsi="Arial" w:cs="Arial"/>
                <w:sz w:val="20"/>
                <w:szCs w:val="20"/>
                <w:lang w:val="en-US"/>
              </w:rPr>
              <w:t>:</w:t>
            </w:r>
          </w:p>
          <w:p w:rsidR="00E55BCE" w:rsidRPr="00DD4348" w:rsidRDefault="00E55BCE" w:rsidP="0065273D">
            <w:pPr>
              <w:pStyle w:val="TableContents"/>
              <w:snapToGrid w:val="0"/>
              <w:jc w:val="both"/>
              <w:rPr>
                <w:rFonts w:ascii="Arial" w:hAnsi="Arial" w:cs="Arial"/>
                <w:bCs/>
                <w:kern w:val="1"/>
                <w:lang w:val="en-US" w:eastAsia="zh-CN"/>
              </w:rPr>
            </w:pPr>
            <w:r w:rsidRPr="004746D4">
              <w:rPr>
                <w:rStyle w:val="hps"/>
                <w:rFonts w:ascii="Arial" w:hAnsi="Arial" w:cs="Arial"/>
                <w:lang w:val="en-US"/>
              </w:rPr>
              <w:t>Contains the Arduino</w:t>
            </w:r>
            <w:r>
              <w:rPr>
                <w:rStyle w:val="hps"/>
                <w:rFonts w:ascii="Arial" w:hAnsi="Arial" w:cs="Arial"/>
                <w:lang w:val="en-US"/>
              </w:rPr>
              <w:t xml:space="preserve"> </w:t>
            </w:r>
            <w:r w:rsidRPr="004746D4">
              <w:rPr>
                <w:rStyle w:val="hps"/>
                <w:rFonts w:ascii="Arial" w:hAnsi="Arial" w:cs="Arial"/>
                <w:lang w:val="en-US"/>
              </w:rPr>
              <w:t>RemoteControlPlugIn</w:t>
            </w:r>
            <w:r>
              <w:rPr>
                <w:rStyle w:val="hps"/>
                <w:rFonts w:ascii="Arial" w:hAnsi="Arial" w:cs="Arial"/>
                <w:lang w:val="en-US"/>
              </w:rPr>
              <w:t xml:space="preserve"> </w:t>
            </w:r>
            <w:r w:rsidRPr="004746D4">
              <w:rPr>
                <w:rStyle w:val="hps"/>
                <w:rFonts w:ascii="Arial" w:hAnsi="Arial" w:cs="Arial"/>
                <w:lang w:val="en-US"/>
              </w:rPr>
              <w:t>which</w:t>
            </w:r>
            <w:r>
              <w:rPr>
                <w:rStyle w:val="hps"/>
                <w:rFonts w:ascii="Arial" w:hAnsi="Arial" w:cs="Arial"/>
                <w:lang w:val="en-US"/>
              </w:rPr>
              <w:t xml:space="preserve"> </w:t>
            </w:r>
            <w:r w:rsidRPr="004746D4">
              <w:rPr>
                <w:rStyle w:val="hps"/>
                <w:rFonts w:ascii="Arial" w:hAnsi="Arial" w:cs="Arial"/>
                <w:lang w:val="en-US"/>
              </w:rPr>
              <w:t>sends and receives</w:t>
            </w:r>
            <w:r>
              <w:rPr>
                <w:rStyle w:val="hps"/>
                <w:rFonts w:ascii="Arial" w:hAnsi="Arial" w:cs="Arial"/>
                <w:lang w:val="en-US"/>
              </w:rPr>
              <w:t xml:space="preserve"> </w:t>
            </w:r>
            <w:r w:rsidRPr="004746D4">
              <w:rPr>
                <w:rStyle w:val="hps"/>
                <w:rFonts w:ascii="Arial" w:hAnsi="Arial" w:cs="Arial"/>
                <w:lang w:val="en-US"/>
              </w:rPr>
              <w:t>data to the controller application</w:t>
            </w:r>
            <w:r w:rsidRPr="004746D4">
              <w:rPr>
                <w:rFonts w:ascii="Arial" w:hAnsi="Arial" w:cs="Arial"/>
                <w:lang w:val="en-US"/>
              </w:rPr>
              <w:t>.</w:t>
            </w:r>
          </w:p>
        </w:tc>
      </w:tr>
      <w:tr w:rsidR="00E55BCE" w:rsidRPr="00FD6D9D">
        <w:tc>
          <w:tcPr>
            <w:tcW w:w="8506" w:type="dxa"/>
            <w:gridSpan w:val="2"/>
            <w:tcBorders>
              <w:left w:val="single" w:sz="1" w:space="0" w:color="000000"/>
              <w:bottom w:val="single" w:sz="1" w:space="0" w:color="000000"/>
              <w:right w:val="single" w:sz="1" w:space="0" w:color="000000"/>
            </w:tcBorders>
            <w:shd w:val="clear" w:color="auto" w:fill="FFFFFF"/>
          </w:tcPr>
          <w:p w:rsidR="00E55BCE" w:rsidRPr="007416D0" w:rsidRDefault="00E55BCE" w:rsidP="0065273D">
            <w:pPr>
              <w:pStyle w:val="TableContents"/>
              <w:snapToGrid w:val="0"/>
              <w:jc w:val="both"/>
              <w:rPr>
                <w:rFonts w:ascii="Arial" w:hAnsi="Arial" w:cs="Arial"/>
                <w:kern w:val="1"/>
                <w:sz w:val="20"/>
                <w:szCs w:val="20"/>
                <w:lang w:val="en-US" w:eastAsia="zh-CN"/>
              </w:rPr>
            </w:pPr>
            <w:bookmarkStart w:id="57" w:name="__DdeLink__3_398879561"/>
            <w:r w:rsidRPr="007416D0">
              <w:rPr>
                <w:rFonts w:ascii="Arial" w:hAnsi="Arial" w:cs="Arial"/>
                <w:sz w:val="20"/>
                <w:szCs w:val="20"/>
                <w:u w:val="single"/>
                <w:lang w:val="en-US"/>
              </w:rPr>
              <w:t>org.jwebsocket.plugins.arduino.connection</w:t>
            </w:r>
            <w:r w:rsidRPr="007416D0">
              <w:rPr>
                <w:rFonts w:ascii="Arial" w:hAnsi="Arial" w:cs="Arial"/>
                <w:kern w:val="1"/>
                <w:sz w:val="20"/>
                <w:szCs w:val="20"/>
                <w:lang w:val="en-US" w:eastAsia="zh-CN"/>
              </w:rPr>
              <w:t>:</w:t>
            </w:r>
          </w:p>
          <w:bookmarkEnd w:id="57"/>
          <w:p w:rsidR="00E55BCE" w:rsidRPr="000B66AE" w:rsidRDefault="00E55BCE" w:rsidP="0065273D">
            <w:pPr>
              <w:pStyle w:val="Kommentartext"/>
              <w:jc w:val="both"/>
              <w:rPr>
                <w:rFonts w:ascii="Arial" w:hAnsi="Arial" w:cs="Arial"/>
                <w:sz w:val="24"/>
                <w:szCs w:val="24"/>
                <w:lang w:val="en-US"/>
              </w:rPr>
            </w:pPr>
            <w:r w:rsidRPr="000B66AE">
              <w:rPr>
                <w:rStyle w:val="hps"/>
                <w:rFonts w:ascii="Arial" w:hAnsi="Arial" w:cs="Arial"/>
                <w:sz w:val="24"/>
                <w:szCs w:val="24"/>
                <w:lang w:val="en-US"/>
              </w:rPr>
              <w:t xml:space="preserve">It contains the elements necessary </w:t>
            </w:r>
            <w:r w:rsidRPr="000B66AE">
              <w:rPr>
                <w:rFonts w:ascii="Arial" w:hAnsi="Arial" w:cs="Arial"/>
                <w:sz w:val="24"/>
                <w:szCs w:val="24"/>
                <w:lang w:val="en-US"/>
              </w:rPr>
              <w:t>for establish the serial communication with the Micro-controller of Arduino´s circuit</w:t>
            </w:r>
            <w:r w:rsidRPr="000B66AE">
              <w:rPr>
                <w:rFonts w:ascii="Arial" w:hAnsi="Arial" w:cs="Arial"/>
                <w:b/>
                <w:sz w:val="24"/>
                <w:szCs w:val="24"/>
                <w:lang w:val="en-US"/>
              </w:rPr>
              <w:t xml:space="preserve"> </w:t>
            </w:r>
            <w:r w:rsidRPr="000B66AE">
              <w:rPr>
                <w:rFonts w:ascii="Arial" w:hAnsi="Arial" w:cs="Arial"/>
                <w:sz w:val="24"/>
                <w:szCs w:val="24"/>
                <w:lang w:val="en-US"/>
              </w:rPr>
              <w:t>directly.</w:t>
            </w:r>
          </w:p>
          <w:p w:rsidR="00E55BCE" w:rsidRPr="008E1CD5" w:rsidRDefault="00E55BCE" w:rsidP="0065273D">
            <w:pPr>
              <w:pStyle w:val="Kommentartext"/>
              <w:rPr>
                <w:lang w:val="en-US"/>
              </w:rPr>
            </w:pPr>
          </w:p>
          <w:p w:rsidR="00E55BCE" w:rsidRPr="00DD4348" w:rsidRDefault="00E55BCE" w:rsidP="0065273D">
            <w:pPr>
              <w:pStyle w:val="TableContents"/>
              <w:snapToGrid w:val="0"/>
              <w:jc w:val="both"/>
              <w:rPr>
                <w:rFonts w:ascii="Arial" w:hAnsi="Arial" w:cs="Arial"/>
                <w:bCs/>
                <w:kern w:val="1"/>
                <w:lang w:val="en-US" w:eastAsia="zh-CN"/>
              </w:rPr>
            </w:pPr>
          </w:p>
        </w:tc>
      </w:tr>
      <w:tr w:rsidR="00E55BCE" w:rsidRPr="00FD6D9D">
        <w:tc>
          <w:tcPr>
            <w:tcW w:w="8506" w:type="dxa"/>
            <w:gridSpan w:val="2"/>
            <w:tcBorders>
              <w:left w:val="single" w:sz="1" w:space="0" w:color="000000"/>
              <w:bottom w:val="single" w:sz="1" w:space="0" w:color="000000"/>
              <w:right w:val="single" w:sz="1" w:space="0" w:color="000000"/>
            </w:tcBorders>
            <w:shd w:val="clear" w:color="auto" w:fill="FFFFFF"/>
          </w:tcPr>
          <w:p w:rsidR="00E55BCE" w:rsidRPr="002F37EE" w:rsidRDefault="00E55BCE" w:rsidP="0065273D">
            <w:pPr>
              <w:pStyle w:val="TableContents"/>
              <w:snapToGrid w:val="0"/>
              <w:jc w:val="both"/>
              <w:rPr>
                <w:rFonts w:ascii="Arial" w:hAnsi="Arial" w:cs="Arial"/>
                <w:bCs/>
                <w:kern w:val="1"/>
                <w:lang w:val="en-US" w:eastAsia="zh-CN"/>
              </w:rPr>
            </w:pPr>
            <w:r w:rsidRPr="002F37EE">
              <w:rPr>
                <w:rFonts w:ascii="Arial" w:hAnsi="Arial" w:cs="Arial"/>
                <w:sz w:val="20"/>
                <w:szCs w:val="20"/>
                <w:u w:val="single"/>
                <w:lang w:val="en-US"/>
              </w:rPr>
              <w:t>org.jwebsocket.plugins.arduino.conecction.event:</w:t>
            </w:r>
          </w:p>
          <w:p w:rsidR="00E55BCE" w:rsidRPr="00AB39D9" w:rsidRDefault="00E55BCE" w:rsidP="0065273D">
            <w:pPr>
              <w:pStyle w:val="TableContents"/>
              <w:snapToGrid w:val="0"/>
              <w:jc w:val="both"/>
              <w:rPr>
                <w:rFonts w:ascii="Arial" w:hAnsi="Arial" w:cs="Arial"/>
                <w:bCs/>
                <w:kern w:val="1"/>
                <w:lang w:val="en-US" w:eastAsia="zh-CN"/>
              </w:rPr>
            </w:pPr>
            <w:r w:rsidRPr="00AB39D9">
              <w:rPr>
                <w:rStyle w:val="hps"/>
                <w:rFonts w:ascii="Arial" w:hAnsi="Arial" w:cs="Arial"/>
                <w:lang w:val="en-US"/>
              </w:rPr>
              <w:t xml:space="preserve">In this package </w:t>
            </w:r>
            <w:del w:id="58" w:author="Alexander Schulze" w:date="2012-06-03T22:46:00Z">
              <w:r w:rsidRPr="00AB39D9" w:rsidDel="0076633A">
                <w:rPr>
                  <w:rStyle w:val="hps"/>
                  <w:rFonts w:ascii="Arial" w:hAnsi="Arial" w:cs="Arial"/>
                  <w:lang w:val="en-US"/>
                </w:rPr>
                <w:delText xml:space="preserve">is </w:delText>
              </w:r>
            </w:del>
            <w:r w:rsidRPr="00AB39D9">
              <w:rPr>
                <w:rStyle w:val="hps"/>
                <w:rFonts w:ascii="Arial" w:hAnsi="Arial" w:cs="Arial"/>
                <w:lang w:val="en-US"/>
              </w:rPr>
              <w:t xml:space="preserve">the event </w:t>
            </w:r>
            <w:proofErr w:type="gramStart"/>
            <w:r w:rsidRPr="00AB39D9">
              <w:rPr>
                <w:rFonts w:ascii="Arial" w:hAnsi="Arial" w:cs="Arial"/>
                <w:lang w:val="en-US"/>
              </w:rPr>
              <w:t>who</w:t>
            </w:r>
            <w:proofErr w:type="gramEnd"/>
            <w:r w:rsidRPr="00AB39D9">
              <w:rPr>
                <w:rFonts w:ascii="Arial" w:hAnsi="Arial" w:cs="Arial"/>
                <w:lang w:val="en-US"/>
              </w:rPr>
              <w:t xml:space="preserve"> starts when the data is sent from </w:t>
            </w:r>
            <w:r w:rsidRPr="00AB39D9">
              <w:rPr>
                <w:rStyle w:val="hps"/>
                <w:rFonts w:ascii="Arial" w:hAnsi="Arial" w:cs="Arial"/>
                <w:lang w:val="en-US"/>
              </w:rPr>
              <w:t xml:space="preserve">the </w:t>
            </w:r>
            <w:r w:rsidR="000C7EE0" w:rsidRPr="00F53561">
              <w:rPr>
                <w:rFonts w:ascii="Arial" w:hAnsi="Arial" w:cs="Arial"/>
                <w:lang w:val="en-US"/>
              </w:rPr>
              <w:t>Micro-controller of Arduino´s circuit</w:t>
            </w:r>
            <w:r w:rsidRPr="00AB39D9">
              <w:rPr>
                <w:rFonts w:ascii="Arial" w:hAnsi="Arial" w:cs="Arial"/>
                <w:lang w:val="en-US"/>
              </w:rPr>
              <w:t xml:space="preserve"> </w:t>
            </w:r>
            <w:r w:rsidRPr="00AB39D9">
              <w:rPr>
                <w:rStyle w:val="hps"/>
                <w:rFonts w:ascii="Arial" w:hAnsi="Arial" w:cs="Arial"/>
                <w:lang w:val="en-US"/>
              </w:rPr>
              <w:t>to the jWebSocket Server</w:t>
            </w:r>
            <w:ins w:id="59" w:author="Alexander Schulze" w:date="2012-06-03T22:46:00Z">
              <w:r w:rsidR="0076633A">
                <w:rPr>
                  <w:rStyle w:val="hps"/>
                  <w:rFonts w:ascii="Arial" w:hAnsi="Arial" w:cs="Arial"/>
                  <w:lang w:val="en-US"/>
                </w:rPr>
                <w:t xml:space="preserve"> is implemented</w:t>
              </w:r>
            </w:ins>
            <w:r w:rsidRPr="00AB39D9">
              <w:rPr>
                <w:rFonts w:ascii="Arial" w:hAnsi="Arial" w:cs="Arial"/>
                <w:lang w:val="en-US"/>
              </w:rPr>
              <w:t>.</w:t>
            </w:r>
          </w:p>
        </w:tc>
      </w:tr>
      <w:tr w:rsidR="00E55BCE" w:rsidRPr="00FD6D9D">
        <w:tc>
          <w:tcPr>
            <w:tcW w:w="8506" w:type="dxa"/>
            <w:gridSpan w:val="2"/>
            <w:tcBorders>
              <w:left w:val="single" w:sz="1" w:space="0" w:color="000000"/>
              <w:bottom w:val="single" w:sz="1" w:space="0" w:color="000000"/>
              <w:right w:val="single" w:sz="1" w:space="0" w:color="000000"/>
            </w:tcBorders>
            <w:shd w:val="clear" w:color="auto" w:fill="FFFFFF"/>
          </w:tcPr>
          <w:p w:rsidR="00E55BCE" w:rsidRPr="002F37EE" w:rsidRDefault="00E55BCE" w:rsidP="0065273D">
            <w:pPr>
              <w:pStyle w:val="TableContents"/>
              <w:snapToGrid w:val="0"/>
              <w:jc w:val="both"/>
              <w:rPr>
                <w:rFonts w:ascii="Arial" w:hAnsi="Arial" w:cs="Arial"/>
                <w:bCs/>
                <w:kern w:val="1"/>
                <w:lang w:val="en-US" w:eastAsia="zh-CN"/>
              </w:rPr>
            </w:pPr>
            <w:r w:rsidRPr="002F37EE">
              <w:rPr>
                <w:rFonts w:ascii="Arial" w:hAnsi="Arial" w:cs="Arial"/>
                <w:sz w:val="20"/>
                <w:szCs w:val="20"/>
                <w:u w:val="single"/>
                <w:lang w:val="en-US"/>
              </w:rPr>
              <w:t>org.jwebsocket.plugins.arduino.event.c2s:</w:t>
            </w:r>
          </w:p>
          <w:p w:rsidR="00E55BCE" w:rsidRPr="0076633A" w:rsidRDefault="0076633A" w:rsidP="0076633A">
            <w:pPr>
              <w:pStyle w:val="TableContents"/>
              <w:snapToGrid w:val="0"/>
              <w:jc w:val="both"/>
              <w:rPr>
                <w:rFonts w:ascii="Arial" w:hAnsi="Arial" w:cs="Arial"/>
                <w:lang w:val="en-US"/>
                <w:rPrChange w:id="60" w:author="Alexander Schulze" w:date="2012-06-03T22:46:00Z">
                  <w:rPr>
                    <w:rFonts w:ascii="Arial" w:hAnsi="Arial" w:cs="Arial"/>
                    <w:bCs/>
                    <w:kern w:val="1"/>
                    <w:lang w:val="en-US" w:eastAsia="zh-CN"/>
                  </w:rPr>
                </w:rPrChange>
              </w:rPr>
            </w:pPr>
            <w:ins w:id="61" w:author="Alexander Schulze" w:date="2012-06-03T22:46:00Z">
              <w:r>
                <w:rPr>
                  <w:rFonts w:ascii="Arial" w:hAnsi="Arial" w:cs="Arial"/>
                  <w:lang w:val="en-US"/>
                </w:rPr>
                <w:t>T</w:t>
              </w:r>
            </w:ins>
            <w:del w:id="62" w:author="Alexander Schulze" w:date="2012-06-03T22:46:00Z">
              <w:r w:rsidR="00E55BCE" w:rsidRPr="00AB39D9" w:rsidDel="0076633A">
                <w:rPr>
                  <w:rFonts w:ascii="Arial" w:hAnsi="Arial" w:cs="Arial"/>
                  <w:lang w:val="en-US"/>
                </w:rPr>
                <w:delText>t</w:delText>
              </w:r>
            </w:del>
            <w:r w:rsidR="00E55BCE" w:rsidRPr="00AB39D9">
              <w:rPr>
                <w:rFonts w:ascii="Arial" w:hAnsi="Arial" w:cs="Arial"/>
                <w:lang w:val="en-US"/>
              </w:rPr>
              <w:t>h</w:t>
            </w:r>
            <w:ins w:id="63" w:author="Alexander Schulze" w:date="2012-06-03T22:46:00Z">
              <w:r>
                <w:rPr>
                  <w:rFonts w:ascii="Arial" w:hAnsi="Arial" w:cs="Arial"/>
                  <w:lang w:val="en-US"/>
                </w:rPr>
                <w:t>is</w:t>
              </w:r>
            </w:ins>
            <w:del w:id="64" w:author="Alexander Schulze" w:date="2012-06-03T22:46:00Z">
              <w:r w:rsidR="00E55BCE" w:rsidRPr="00AB39D9" w:rsidDel="0076633A">
                <w:rPr>
                  <w:rFonts w:ascii="Arial" w:hAnsi="Arial" w:cs="Arial"/>
                  <w:lang w:val="en-US"/>
                </w:rPr>
                <w:delText>e</w:delText>
              </w:r>
            </w:del>
            <w:r w:rsidR="00E55BCE" w:rsidRPr="00AB39D9">
              <w:rPr>
                <w:rFonts w:ascii="Arial" w:hAnsi="Arial" w:cs="Arial"/>
                <w:lang w:val="en-US"/>
              </w:rPr>
              <w:t xml:space="preserve"> package contains</w:t>
            </w:r>
            <w:del w:id="65" w:author="Alexander Schulze" w:date="2012-06-03T22:46:00Z">
              <w:r w:rsidR="00E55BCE" w:rsidRPr="00AB39D9" w:rsidDel="0076633A">
                <w:rPr>
                  <w:rFonts w:ascii="Arial" w:hAnsi="Arial" w:cs="Arial"/>
                  <w:lang w:val="en-US"/>
                </w:rPr>
                <w:delText xml:space="preserve"> to</w:delText>
              </w:r>
            </w:del>
            <w:r w:rsidR="00E55BCE" w:rsidRPr="00AB39D9">
              <w:rPr>
                <w:rFonts w:ascii="Arial" w:hAnsi="Arial" w:cs="Arial"/>
                <w:lang w:val="en-US"/>
              </w:rPr>
              <w:t xml:space="preserve"> the definition of the events </w:t>
            </w:r>
            <w:del w:id="66" w:author="Alexander Schulze" w:date="2012-06-03T22:46:00Z">
              <w:r w:rsidR="00E55BCE" w:rsidRPr="00AB39D9" w:rsidDel="0076633A">
                <w:rPr>
                  <w:rFonts w:ascii="Arial" w:hAnsi="Arial" w:cs="Arial"/>
                  <w:lang w:val="en-US"/>
                </w:rPr>
                <w:delText xml:space="preserve">who </w:delText>
              </w:r>
            </w:del>
            <w:ins w:id="67" w:author="Alexander Schulze" w:date="2012-06-03T22:46:00Z">
              <w:r>
                <w:rPr>
                  <w:rFonts w:ascii="Arial" w:hAnsi="Arial" w:cs="Arial"/>
                  <w:lang w:val="en-US"/>
                </w:rPr>
                <w:t>which</w:t>
              </w:r>
              <w:r w:rsidRPr="00AB39D9">
                <w:rPr>
                  <w:rFonts w:ascii="Arial" w:hAnsi="Arial" w:cs="Arial"/>
                  <w:lang w:val="en-US"/>
                </w:rPr>
                <w:t xml:space="preserve"> </w:t>
              </w:r>
            </w:ins>
            <w:ins w:id="68" w:author="Alexander Schulze" w:date="2012-06-03T22:47:00Z">
              <w:r>
                <w:rPr>
                  <w:rFonts w:ascii="Arial" w:hAnsi="Arial" w:cs="Arial"/>
                  <w:lang w:val="en-US"/>
                </w:rPr>
                <w:t xml:space="preserve">are fired </w:t>
              </w:r>
            </w:ins>
            <w:del w:id="69" w:author="Alexander Schulze" w:date="2012-06-03T22:47:00Z">
              <w:r w:rsidR="00E55BCE" w:rsidRPr="00AB39D9" w:rsidDel="0076633A">
                <w:rPr>
                  <w:rFonts w:ascii="Arial" w:hAnsi="Arial" w:cs="Arial"/>
                  <w:lang w:val="en-US"/>
                </w:rPr>
                <w:delText>start from</w:delText>
              </w:r>
            </w:del>
            <w:proofErr w:type="gramStart"/>
            <w:ins w:id="70" w:author="Alexander Schulze" w:date="2012-06-03T22:47:00Z">
              <w:r>
                <w:rPr>
                  <w:rFonts w:ascii="Arial" w:hAnsi="Arial" w:cs="Arial"/>
                  <w:lang w:val="en-US"/>
                </w:rPr>
                <w:t>by</w:t>
              </w:r>
            </w:ins>
            <w:r w:rsidR="00E55BCE" w:rsidRPr="00AB39D9">
              <w:rPr>
                <w:rFonts w:ascii="Arial" w:hAnsi="Arial" w:cs="Arial"/>
                <w:lang w:val="en-US"/>
              </w:rPr>
              <w:t xml:space="preserve">  the</w:t>
            </w:r>
            <w:proofErr w:type="gramEnd"/>
            <w:r w:rsidR="00E55BCE" w:rsidRPr="00AB39D9">
              <w:rPr>
                <w:rFonts w:ascii="Arial" w:hAnsi="Arial" w:cs="Arial"/>
                <w:lang w:val="en-US"/>
              </w:rPr>
              <w:t xml:space="preserve"> controller application when </w:t>
            </w:r>
            <w:del w:id="71" w:author="Alexander Schulze" w:date="2012-06-03T22:47:00Z">
              <w:r w:rsidR="00E55BCE" w:rsidRPr="00AB39D9" w:rsidDel="0076633A">
                <w:rPr>
                  <w:rFonts w:ascii="Arial" w:hAnsi="Arial" w:cs="Arial"/>
                  <w:lang w:val="en-US"/>
                </w:rPr>
                <w:delText>it is heard</w:delText>
              </w:r>
            </w:del>
            <w:ins w:id="72" w:author="Alexander Schulze" w:date="2012-06-03T22:47:00Z">
              <w:r>
                <w:rPr>
                  <w:rFonts w:ascii="Arial" w:hAnsi="Arial" w:cs="Arial"/>
                  <w:lang w:val="en-US"/>
                </w:rPr>
                <w:t>they are noticed</w:t>
              </w:r>
            </w:ins>
            <w:r w:rsidR="00E55BCE" w:rsidRPr="00AB39D9">
              <w:rPr>
                <w:rFonts w:ascii="Arial" w:hAnsi="Arial" w:cs="Arial"/>
                <w:lang w:val="en-US"/>
              </w:rPr>
              <w:t xml:space="preserve"> by </w:t>
            </w:r>
            <w:ins w:id="73" w:author="Alexander Schulze" w:date="2012-06-03T22:47:00Z">
              <w:r>
                <w:rPr>
                  <w:rFonts w:ascii="Arial" w:hAnsi="Arial" w:cs="Arial"/>
                  <w:lang w:val="en-US"/>
                </w:rPr>
                <w:t xml:space="preserve">the </w:t>
              </w:r>
            </w:ins>
            <w:r w:rsidR="00E55BCE" w:rsidRPr="00AB39D9">
              <w:rPr>
                <w:rFonts w:ascii="Arial" w:hAnsi="Arial" w:cs="Arial"/>
                <w:lang w:val="en-US"/>
              </w:rPr>
              <w:t>jWebSocket Server.</w:t>
            </w:r>
            <w:ins w:id="74" w:author="Alexander Schulze" w:date="2012-06-03T22:47:00Z">
              <w:r>
                <w:rPr>
                  <w:rFonts w:ascii="Arial" w:hAnsi="Arial" w:cs="Arial"/>
                  <w:lang w:val="en-US"/>
                </w:rPr>
                <w:t xml:space="preserve"> Weird English, please check if this was your original meaning.</w:t>
              </w:r>
            </w:ins>
          </w:p>
        </w:tc>
      </w:tr>
      <w:tr w:rsidR="00E55BCE" w:rsidRPr="00FD6D9D">
        <w:tc>
          <w:tcPr>
            <w:tcW w:w="8506" w:type="dxa"/>
            <w:gridSpan w:val="2"/>
            <w:tcBorders>
              <w:left w:val="single" w:sz="1" w:space="0" w:color="000000"/>
              <w:bottom w:val="single" w:sz="1" w:space="0" w:color="000000"/>
              <w:right w:val="single" w:sz="1" w:space="0" w:color="000000"/>
            </w:tcBorders>
            <w:shd w:val="clear" w:color="auto" w:fill="FFFFFF"/>
          </w:tcPr>
          <w:p w:rsidR="00E55BCE" w:rsidRPr="002F37EE" w:rsidRDefault="00E55BCE" w:rsidP="0065273D">
            <w:pPr>
              <w:pStyle w:val="TableContents"/>
              <w:snapToGrid w:val="0"/>
              <w:jc w:val="both"/>
              <w:rPr>
                <w:rFonts w:ascii="Arial" w:hAnsi="Arial" w:cs="Arial"/>
                <w:bCs/>
                <w:kern w:val="1"/>
                <w:lang w:val="en-US" w:eastAsia="zh-CN"/>
              </w:rPr>
            </w:pPr>
            <w:r w:rsidRPr="002F37EE">
              <w:rPr>
                <w:rFonts w:ascii="Arial" w:hAnsi="Arial" w:cs="Arial"/>
                <w:sz w:val="20"/>
                <w:szCs w:val="20"/>
                <w:u w:val="single"/>
                <w:lang w:val="en-US"/>
              </w:rPr>
              <w:t>org.jwebsocket.plugins.arduino.event.s2c:</w:t>
            </w:r>
          </w:p>
          <w:p w:rsidR="00E55BCE" w:rsidRPr="00DD4348" w:rsidRDefault="00E55BCE" w:rsidP="00BB0054">
            <w:pPr>
              <w:pStyle w:val="Kommentartext"/>
              <w:rPr>
                <w:rFonts w:ascii="Arial" w:hAnsi="Arial" w:cs="Arial"/>
                <w:bCs/>
                <w:kern w:val="1"/>
                <w:lang w:val="en-US" w:eastAsia="zh-CN"/>
              </w:rPr>
            </w:pPr>
            <w:r w:rsidRPr="00AB39D9">
              <w:rPr>
                <w:rFonts w:ascii="Arial" w:hAnsi="Arial" w:cs="Arial"/>
                <w:sz w:val="24"/>
                <w:szCs w:val="24"/>
                <w:lang w:val="en-US"/>
              </w:rPr>
              <w:t>Th</w:t>
            </w:r>
            <w:ins w:id="75" w:author="Alexander Schulze" w:date="2012-06-03T22:48:00Z">
              <w:r w:rsidR="00BB0054">
                <w:rPr>
                  <w:rFonts w:ascii="Arial" w:hAnsi="Arial" w:cs="Arial"/>
                  <w:sz w:val="24"/>
                  <w:szCs w:val="24"/>
                  <w:lang w:val="en-US"/>
                </w:rPr>
                <w:t>is</w:t>
              </w:r>
            </w:ins>
            <w:del w:id="76" w:author="Alexander Schulze" w:date="2012-06-03T22:48:00Z">
              <w:r w:rsidRPr="00AB39D9" w:rsidDel="00BB0054">
                <w:rPr>
                  <w:rFonts w:ascii="Arial" w:hAnsi="Arial" w:cs="Arial"/>
                  <w:sz w:val="24"/>
                  <w:szCs w:val="24"/>
                  <w:lang w:val="en-US"/>
                </w:rPr>
                <w:delText>e</w:delText>
              </w:r>
            </w:del>
            <w:r w:rsidRPr="00AB39D9">
              <w:rPr>
                <w:rFonts w:ascii="Arial" w:hAnsi="Arial" w:cs="Arial"/>
                <w:sz w:val="24"/>
                <w:szCs w:val="24"/>
                <w:lang w:val="en-US"/>
              </w:rPr>
              <w:t xml:space="preserve"> package contains </w:t>
            </w:r>
            <w:del w:id="77" w:author="Alexander Schulze" w:date="2012-06-03T22:48:00Z">
              <w:r w:rsidRPr="00AB39D9" w:rsidDel="00BB0054">
                <w:rPr>
                  <w:rFonts w:ascii="Arial" w:hAnsi="Arial" w:cs="Arial"/>
                  <w:sz w:val="24"/>
                  <w:szCs w:val="24"/>
                  <w:lang w:val="en-US"/>
                </w:rPr>
                <w:delText xml:space="preserve">to </w:delText>
              </w:r>
            </w:del>
            <w:r w:rsidRPr="00AB39D9">
              <w:rPr>
                <w:rFonts w:ascii="Arial" w:hAnsi="Arial" w:cs="Arial"/>
                <w:sz w:val="24"/>
                <w:szCs w:val="24"/>
                <w:lang w:val="en-US"/>
              </w:rPr>
              <w:t xml:space="preserve">the definition of the events </w:t>
            </w:r>
            <w:del w:id="78" w:author="Alexander Schulze" w:date="2012-06-03T22:48:00Z">
              <w:r w:rsidRPr="00AB39D9" w:rsidDel="00BB0054">
                <w:rPr>
                  <w:rFonts w:ascii="Arial" w:hAnsi="Arial" w:cs="Arial"/>
                  <w:sz w:val="24"/>
                  <w:szCs w:val="24"/>
                  <w:lang w:val="en-US"/>
                </w:rPr>
                <w:delText xml:space="preserve">who </w:delText>
              </w:r>
            </w:del>
            <w:proofErr w:type="gramStart"/>
            <w:ins w:id="79" w:author="Alexander Schulze" w:date="2012-06-03T22:48:00Z">
              <w:r w:rsidR="00BB0054">
                <w:rPr>
                  <w:rFonts w:ascii="Arial" w:hAnsi="Arial" w:cs="Arial"/>
                  <w:sz w:val="24"/>
                  <w:szCs w:val="24"/>
                  <w:lang w:val="en-US"/>
                </w:rPr>
                <w:t>which</w:t>
              </w:r>
              <w:proofErr w:type="gramEnd"/>
              <w:r w:rsidR="00BB0054" w:rsidRPr="00AB39D9">
                <w:rPr>
                  <w:rFonts w:ascii="Arial" w:hAnsi="Arial" w:cs="Arial"/>
                  <w:sz w:val="24"/>
                  <w:szCs w:val="24"/>
                  <w:lang w:val="en-US"/>
                </w:rPr>
                <w:t xml:space="preserve"> </w:t>
              </w:r>
            </w:ins>
            <w:r w:rsidRPr="00AB39D9">
              <w:rPr>
                <w:rFonts w:ascii="Arial" w:hAnsi="Arial" w:cs="Arial"/>
                <w:sz w:val="24"/>
                <w:szCs w:val="24"/>
                <w:lang w:val="en-US"/>
              </w:rPr>
              <w:t>start the launch from jWebSocket Server when are heard by the application controller</w:t>
            </w:r>
            <w:r>
              <w:rPr>
                <w:rFonts w:ascii="Arial" w:hAnsi="Arial" w:cs="Arial"/>
                <w:sz w:val="24"/>
                <w:szCs w:val="24"/>
                <w:lang w:val="en-US"/>
              </w:rPr>
              <w:t>.</w:t>
            </w:r>
          </w:p>
        </w:tc>
      </w:tr>
      <w:tr w:rsidR="00E55BCE" w:rsidRPr="00FD6D9D">
        <w:tc>
          <w:tcPr>
            <w:tcW w:w="8506" w:type="dxa"/>
            <w:gridSpan w:val="2"/>
            <w:tcBorders>
              <w:left w:val="single" w:sz="1" w:space="0" w:color="000000"/>
              <w:bottom w:val="single" w:sz="1" w:space="0" w:color="000000"/>
              <w:right w:val="single" w:sz="1" w:space="0" w:color="000000"/>
            </w:tcBorders>
            <w:shd w:val="clear" w:color="auto" w:fill="FFFFFF"/>
          </w:tcPr>
          <w:p w:rsidR="00E55BCE" w:rsidRPr="002F37EE" w:rsidRDefault="00E55BCE" w:rsidP="0065273D">
            <w:pPr>
              <w:pStyle w:val="TableContents"/>
              <w:snapToGrid w:val="0"/>
              <w:jc w:val="both"/>
              <w:rPr>
                <w:rFonts w:ascii="Arial" w:hAnsi="Arial" w:cs="Arial"/>
                <w:bCs/>
                <w:kern w:val="1"/>
                <w:lang w:val="en-US" w:eastAsia="zh-CN"/>
              </w:rPr>
            </w:pPr>
            <w:r w:rsidRPr="002F37EE">
              <w:rPr>
                <w:rFonts w:ascii="Arial" w:hAnsi="Arial" w:cs="Arial"/>
                <w:sz w:val="20"/>
                <w:szCs w:val="20"/>
                <w:u w:val="single"/>
                <w:lang w:val="en-US"/>
              </w:rPr>
              <w:t>org.jwebsocket.plugins.arduino.util:</w:t>
            </w:r>
          </w:p>
          <w:p w:rsidR="00E55BCE" w:rsidRPr="00DD4348" w:rsidRDefault="00E55BCE" w:rsidP="00BB0054">
            <w:pPr>
              <w:pStyle w:val="TableContents"/>
              <w:snapToGrid w:val="0"/>
              <w:jc w:val="both"/>
              <w:rPr>
                <w:rFonts w:ascii="Arial" w:hAnsi="Arial" w:cs="Arial"/>
                <w:bCs/>
                <w:kern w:val="1"/>
                <w:lang w:val="en-US" w:eastAsia="zh-CN"/>
              </w:rPr>
            </w:pPr>
            <w:r w:rsidRPr="004746D4">
              <w:rPr>
                <w:rStyle w:val="hps"/>
                <w:rFonts w:ascii="Arial" w:hAnsi="Arial" w:cs="Arial"/>
                <w:lang w:val="en-US"/>
              </w:rPr>
              <w:t>Th</w:t>
            </w:r>
            <w:ins w:id="80" w:author="Alexander Schulze" w:date="2012-06-03T22:48:00Z">
              <w:r w:rsidR="00BB0054">
                <w:rPr>
                  <w:rStyle w:val="hps"/>
                  <w:rFonts w:ascii="Arial" w:hAnsi="Arial" w:cs="Arial"/>
                  <w:lang w:val="en-US"/>
                </w:rPr>
                <w:t>is</w:t>
              </w:r>
            </w:ins>
            <w:del w:id="81" w:author="Alexander Schulze" w:date="2012-06-03T22:48:00Z">
              <w:r w:rsidRPr="004746D4" w:rsidDel="00BB0054">
                <w:rPr>
                  <w:rStyle w:val="hps"/>
                  <w:rFonts w:ascii="Arial" w:hAnsi="Arial" w:cs="Arial"/>
                  <w:lang w:val="en-US"/>
                </w:rPr>
                <w:delText>e</w:delText>
              </w:r>
            </w:del>
            <w:r w:rsidRPr="004746D4">
              <w:rPr>
                <w:rStyle w:val="hps"/>
                <w:rFonts w:ascii="Arial" w:hAnsi="Arial" w:cs="Arial"/>
                <w:lang w:val="en-US"/>
              </w:rPr>
              <w:t xml:space="preserve"> package contains utilities to </w:t>
            </w:r>
            <w:del w:id="82" w:author="Alexander Schulze" w:date="2012-06-03T22:48:00Z">
              <w:r w:rsidRPr="004746D4" w:rsidDel="00BB0054">
                <w:rPr>
                  <w:rStyle w:val="hps"/>
                  <w:rFonts w:ascii="Arial" w:hAnsi="Arial" w:cs="Arial"/>
                  <w:lang w:val="en-US"/>
                </w:rPr>
                <w:delText>make working with</w:delText>
              </w:r>
            </w:del>
            <w:ins w:id="83" w:author="Alexander Schulze" w:date="2012-06-03T22:48:00Z">
              <w:r w:rsidR="00BB0054">
                <w:rPr>
                  <w:rStyle w:val="hps"/>
                  <w:rFonts w:ascii="Arial" w:hAnsi="Arial" w:cs="Arial"/>
                  <w:lang w:val="en-US"/>
                </w:rPr>
                <w:t>run</w:t>
              </w:r>
            </w:ins>
            <w:r w:rsidRPr="004746D4">
              <w:rPr>
                <w:rStyle w:val="hps"/>
                <w:rFonts w:ascii="Arial" w:hAnsi="Arial" w:cs="Arial"/>
                <w:lang w:val="en-US"/>
              </w:rPr>
              <w:t xml:space="preserve"> the application</w:t>
            </w:r>
            <w:ins w:id="84" w:author="Alexander Schulze" w:date="2012-06-03T22:49:00Z">
              <w:r w:rsidR="00BB0054">
                <w:rPr>
                  <w:rStyle w:val="hps"/>
                  <w:rFonts w:ascii="Arial" w:hAnsi="Arial" w:cs="Arial"/>
                  <w:lang w:val="en-US"/>
                </w:rPr>
                <w:t>. It</w:t>
              </w:r>
            </w:ins>
            <w:del w:id="85" w:author="Alexander Schulze" w:date="2012-06-03T22:49:00Z">
              <w:r w:rsidDel="00BB0054">
                <w:rPr>
                  <w:rStyle w:val="hps"/>
                  <w:rFonts w:ascii="Arial" w:hAnsi="Arial" w:cs="Arial"/>
                  <w:lang w:val="en-US"/>
                </w:rPr>
                <w:delText xml:space="preserve"> </w:delText>
              </w:r>
            </w:del>
            <w:ins w:id="86" w:author="Alexander Schulze" w:date="2012-06-03T22:49:00Z">
              <w:r w:rsidR="00BB0054">
                <w:rPr>
                  <w:rStyle w:val="hps"/>
                  <w:rFonts w:ascii="Arial" w:hAnsi="Arial" w:cs="Arial"/>
                  <w:lang w:val="en-US"/>
                </w:rPr>
                <w:t xml:space="preserve"> </w:t>
              </w:r>
            </w:ins>
            <w:r w:rsidRPr="004746D4">
              <w:rPr>
                <w:rStyle w:val="hps"/>
                <w:rFonts w:ascii="Arial" w:hAnsi="Arial" w:cs="Arial"/>
                <w:lang w:val="en-US"/>
              </w:rPr>
              <w:t>contains classes</w:t>
            </w:r>
            <w:r>
              <w:rPr>
                <w:rStyle w:val="hps"/>
                <w:rFonts w:ascii="Arial" w:hAnsi="Arial" w:cs="Arial"/>
                <w:lang w:val="en-US"/>
              </w:rPr>
              <w:t xml:space="preserve"> </w:t>
            </w:r>
            <w:r w:rsidRPr="004746D4">
              <w:rPr>
                <w:rStyle w:val="hps"/>
                <w:rFonts w:ascii="Arial" w:hAnsi="Arial" w:cs="Arial"/>
                <w:lang w:val="en-US"/>
              </w:rPr>
              <w:t>for the treatment</w:t>
            </w:r>
            <w:r>
              <w:rPr>
                <w:rStyle w:val="hps"/>
                <w:rFonts w:ascii="Arial" w:hAnsi="Arial" w:cs="Arial"/>
                <w:lang w:val="en-US"/>
              </w:rPr>
              <w:t xml:space="preserve"> </w:t>
            </w:r>
            <w:r w:rsidRPr="004746D4">
              <w:rPr>
                <w:rStyle w:val="hps"/>
                <w:rFonts w:ascii="Arial" w:hAnsi="Arial" w:cs="Arial"/>
                <w:lang w:val="en-US"/>
              </w:rPr>
              <w:t>of data that is</w:t>
            </w:r>
            <w:r>
              <w:rPr>
                <w:rStyle w:val="hps"/>
                <w:rFonts w:ascii="Arial" w:hAnsi="Arial" w:cs="Arial"/>
                <w:lang w:val="en-US"/>
              </w:rPr>
              <w:t xml:space="preserve"> </w:t>
            </w:r>
            <w:r w:rsidRPr="004746D4">
              <w:rPr>
                <w:rStyle w:val="hps"/>
                <w:rFonts w:ascii="Arial" w:hAnsi="Arial" w:cs="Arial"/>
                <w:lang w:val="en-US"/>
              </w:rPr>
              <w:t>sent from the</w:t>
            </w:r>
            <w:r>
              <w:rPr>
                <w:rStyle w:val="hps"/>
                <w:rFonts w:ascii="Arial" w:hAnsi="Arial" w:cs="Arial"/>
                <w:lang w:val="en-US"/>
              </w:rPr>
              <w:t xml:space="preserve"> </w:t>
            </w:r>
            <w:r w:rsidRPr="004746D4">
              <w:rPr>
                <w:rStyle w:val="hps"/>
                <w:rFonts w:ascii="Arial" w:hAnsi="Arial" w:cs="Arial"/>
                <w:lang w:val="en-US"/>
              </w:rPr>
              <w:t>microcontroller.</w:t>
            </w:r>
          </w:p>
        </w:tc>
      </w:tr>
    </w:tbl>
    <w:p w:rsidR="00506E2D" w:rsidRPr="00DD4348" w:rsidRDefault="00506E2D" w:rsidP="00506E2D">
      <w:pPr>
        <w:pStyle w:val="Standard1"/>
        <w:tabs>
          <w:tab w:val="left" w:pos="0"/>
        </w:tabs>
        <w:spacing w:line="360" w:lineRule="auto"/>
        <w:jc w:val="both"/>
        <w:rPr>
          <w:rFonts w:ascii="Arial" w:hAnsi="Arial"/>
          <w:b/>
          <w:bCs/>
          <w:color w:val="000000"/>
          <w:lang w:val="en-US"/>
        </w:rPr>
      </w:pPr>
    </w:p>
    <w:p w:rsidR="000F2598" w:rsidRPr="00C76C4A" w:rsidRDefault="00DD4348" w:rsidP="00156731">
      <w:pPr>
        <w:pStyle w:val="Standard1"/>
        <w:tabs>
          <w:tab w:val="left" w:pos="0"/>
        </w:tabs>
        <w:spacing w:line="360" w:lineRule="auto"/>
        <w:jc w:val="both"/>
        <w:rPr>
          <w:rFonts w:ascii="Arial" w:hAnsi="Arial" w:cs="Arial"/>
          <w:b/>
          <w:iCs/>
          <w:color w:val="000000" w:themeColor="text1"/>
          <w:lang w:val="en-US"/>
        </w:rPr>
      </w:pPr>
      <w:r w:rsidRPr="00C76C4A">
        <w:rPr>
          <w:rFonts w:ascii="Arial" w:hAnsi="Arial" w:cs="Arial"/>
          <w:b/>
          <w:iCs/>
          <w:color w:val="000000" w:themeColor="text1"/>
          <w:lang w:val="en-US"/>
        </w:rPr>
        <w:t>Client Side</w:t>
      </w:r>
    </w:p>
    <w:p w:rsidR="00E55BCE" w:rsidRPr="004746D4" w:rsidRDefault="00E55BCE" w:rsidP="00E55BCE">
      <w:pPr>
        <w:pStyle w:val="Standard1"/>
        <w:tabs>
          <w:tab w:val="left" w:pos="0"/>
        </w:tabs>
        <w:spacing w:line="360" w:lineRule="auto"/>
        <w:jc w:val="both"/>
        <w:rPr>
          <w:rStyle w:val="hps"/>
        </w:rPr>
      </w:pPr>
      <w:r w:rsidRPr="004746D4">
        <w:rPr>
          <w:rStyle w:val="hps"/>
          <w:rFonts w:ascii="Arial" w:hAnsi="Arial" w:cs="Arial"/>
          <w:lang w:val="en-US"/>
        </w:rPr>
        <w:t>The controller application</w:t>
      </w:r>
      <w:r>
        <w:rPr>
          <w:rStyle w:val="hps"/>
          <w:rFonts w:ascii="Arial" w:hAnsi="Arial" w:cs="Arial"/>
          <w:lang w:val="en-US"/>
        </w:rPr>
        <w:t>,</w:t>
      </w:r>
      <w:r w:rsidRPr="004746D4">
        <w:rPr>
          <w:rStyle w:val="hps"/>
          <w:rFonts w:ascii="Arial" w:hAnsi="Arial" w:cs="Arial"/>
          <w:lang w:val="en-US"/>
        </w:rPr>
        <w:t xml:space="preserve"> in addition to elements forming part of the HTML markup language</w:t>
      </w:r>
      <w:r>
        <w:rPr>
          <w:rStyle w:val="hps"/>
          <w:rFonts w:ascii="Arial" w:hAnsi="Arial" w:cs="Arial"/>
          <w:lang w:val="en-US"/>
        </w:rPr>
        <w:t>,</w:t>
      </w:r>
      <w:r w:rsidRPr="004746D4">
        <w:rPr>
          <w:rStyle w:val="hps"/>
          <w:rFonts w:ascii="Arial" w:hAnsi="Arial" w:cs="Arial"/>
          <w:lang w:val="en-US"/>
        </w:rPr>
        <w:t xml:space="preserve"> has a JavaScript</w:t>
      </w:r>
      <w:r>
        <w:rPr>
          <w:rStyle w:val="hps"/>
          <w:rFonts w:ascii="Arial" w:hAnsi="Arial" w:cs="Arial"/>
          <w:lang w:val="en-US"/>
        </w:rPr>
        <w:t xml:space="preserve"> structure</w:t>
      </w:r>
      <w:r w:rsidRPr="004746D4">
        <w:rPr>
          <w:rFonts w:ascii="Arial" w:hAnsi="Arial" w:cs="Arial"/>
          <w:lang w:val="en-US"/>
        </w:rPr>
        <w:t xml:space="preserve">, constituting </w:t>
      </w:r>
      <w:r w:rsidRPr="004746D4">
        <w:rPr>
          <w:rStyle w:val="hps"/>
          <w:rFonts w:ascii="Arial" w:hAnsi="Arial" w:cs="Arial"/>
          <w:lang w:val="en-US"/>
        </w:rPr>
        <w:t xml:space="preserve">the burden of implementation on the client. The JavaScript code is divided into several files </w:t>
      </w:r>
      <w:r>
        <w:rPr>
          <w:rStyle w:val="hps"/>
          <w:rFonts w:ascii="Arial" w:hAnsi="Arial" w:cs="Arial"/>
          <w:lang w:val="en-US"/>
        </w:rPr>
        <w:t>that are</w:t>
      </w:r>
      <w:r w:rsidRPr="004746D4">
        <w:rPr>
          <w:rStyle w:val="hps"/>
          <w:rFonts w:ascii="Arial" w:hAnsi="Arial" w:cs="Arial"/>
          <w:lang w:val="en-US"/>
        </w:rPr>
        <w:t xml:space="preserve"> presented</w:t>
      </w:r>
      <w:r>
        <w:rPr>
          <w:rStyle w:val="hps"/>
          <w:rFonts w:ascii="Arial" w:hAnsi="Arial" w:cs="Arial"/>
          <w:lang w:val="en-US"/>
        </w:rPr>
        <w:t xml:space="preserve"> to</w:t>
      </w:r>
      <w:r w:rsidRPr="004746D4">
        <w:rPr>
          <w:rStyle w:val="hps"/>
          <w:rFonts w:ascii="Arial" w:hAnsi="Arial" w:cs="Arial"/>
          <w:lang w:val="en-US"/>
        </w:rPr>
        <w:t xml:space="preserve"> below:</w:t>
      </w:r>
    </w:p>
    <w:p w:rsidR="00E55BCE" w:rsidRPr="00C76C4A" w:rsidRDefault="00E55BCE" w:rsidP="00E55BCE">
      <w:pPr>
        <w:pStyle w:val="Standard1"/>
        <w:tabs>
          <w:tab w:val="left" w:pos="0"/>
        </w:tabs>
        <w:spacing w:line="360" w:lineRule="auto"/>
        <w:jc w:val="both"/>
        <w:rPr>
          <w:rFonts w:ascii="Arial" w:hAnsi="Arial" w:cs="Arial"/>
          <w:bCs/>
          <w:color w:val="000000" w:themeColor="text1"/>
          <w:lang w:val="en-US"/>
        </w:rPr>
      </w:pPr>
    </w:p>
    <w:p w:rsidR="00E55BCE" w:rsidRPr="00C76C4A" w:rsidRDefault="00E55BCE" w:rsidP="00E55BCE">
      <w:pPr>
        <w:pStyle w:val="Standard1"/>
        <w:numPr>
          <w:ilvl w:val="0"/>
          <w:numId w:val="4"/>
          <w:numberingChange w:id="87" w:author="Alexander Schulze" w:date="2012-06-03T22:19:00Z" w:original=""/>
        </w:numPr>
        <w:tabs>
          <w:tab w:val="left" w:pos="0"/>
        </w:tabs>
        <w:spacing w:line="360" w:lineRule="auto"/>
        <w:jc w:val="both"/>
        <w:rPr>
          <w:rFonts w:ascii="Arial" w:hAnsi="Arial" w:cs="Arial"/>
          <w:b/>
          <w:bCs/>
          <w:color w:val="000000" w:themeColor="text1"/>
          <w:lang w:val="en-US"/>
        </w:rPr>
      </w:pPr>
      <w:r w:rsidRPr="00C76C4A">
        <w:rPr>
          <w:rFonts w:ascii="Arial" w:hAnsi="Arial"/>
          <w:bCs/>
          <w:color w:val="000000" w:themeColor="text1"/>
          <w:u w:val="single"/>
          <w:lang w:val="en-US"/>
        </w:rPr>
        <w:t>Init.js:</w:t>
      </w:r>
      <w:r w:rsidRPr="00A21BAE">
        <w:rPr>
          <w:rFonts w:ascii="Arial" w:hAnsi="Arial"/>
          <w:bCs/>
          <w:color w:val="000000" w:themeColor="text1"/>
          <w:lang w:val="en-US"/>
        </w:rPr>
        <w:t xml:space="preserve"> </w:t>
      </w:r>
      <w:r w:rsidRPr="004746D4">
        <w:rPr>
          <w:rStyle w:val="hps"/>
          <w:rFonts w:ascii="Arial" w:hAnsi="Arial" w:cs="Arial"/>
          <w:lang w:val="en-US"/>
        </w:rPr>
        <w:t>Th</w:t>
      </w:r>
      <w:ins w:id="88" w:author="Alexander Schulze" w:date="2012-06-03T22:51:00Z">
        <w:r w:rsidR="00230630">
          <w:rPr>
            <w:rStyle w:val="hps"/>
            <w:rFonts w:ascii="Arial" w:hAnsi="Arial" w:cs="Arial"/>
            <w:lang w:val="en-US"/>
          </w:rPr>
          <w:t>is</w:t>
        </w:r>
      </w:ins>
      <w:del w:id="89" w:author="Alexander Schulze" w:date="2012-06-03T22:51:00Z">
        <w:r w:rsidRPr="004746D4" w:rsidDel="00230630">
          <w:rPr>
            <w:rStyle w:val="hps"/>
            <w:rFonts w:ascii="Arial" w:hAnsi="Arial" w:cs="Arial"/>
            <w:lang w:val="en-US"/>
          </w:rPr>
          <w:delText>e</w:delText>
        </w:r>
      </w:del>
      <w:r w:rsidRPr="004746D4">
        <w:rPr>
          <w:rStyle w:val="hps"/>
          <w:rFonts w:ascii="Arial" w:hAnsi="Arial" w:cs="Arial"/>
          <w:lang w:val="en-US"/>
        </w:rPr>
        <w:t xml:space="preserve"> file</w:t>
      </w:r>
      <w:r>
        <w:rPr>
          <w:rStyle w:val="hps"/>
          <w:rFonts w:ascii="Arial" w:hAnsi="Arial" w:cs="Arial"/>
          <w:lang w:val="en-US"/>
        </w:rPr>
        <w:t xml:space="preserve"> </w:t>
      </w:r>
      <w:r w:rsidRPr="004746D4">
        <w:rPr>
          <w:rStyle w:val="hps"/>
          <w:rFonts w:ascii="Arial" w:hAnsi="Arial" w:cs="Arial"/>
          <w:lang w:val="en-US"/>
        </w:rPr>
        <w:t>contains methods</w:t>
      </w:r>
      <w:r>
        <w:rPr>
          <w:rStyle w:val="hps"/>
          <w:rFonts w:ascii="Arial" w:hAnsi="Arial" w:cs="Arial"/>
          <w:lang w:val="en-US"/>
        </w:rPr>
        <w:t xml:space="preserve"> </w:t>
      </w:r>
      <w:r w:rsidRPr="004746D4">
        <w:rPr>
          <w:rStyle w:val="hps"/>
          <w:rFonts w:ascii="Arial" w:hAnsi="Arial" w:cs="Arial"/>
          <w:lang w:val="en-US"/>
        </w:rPr>
        <w:t>for connecting</w:t>
      </w:r>
      <w:r>
        <w:rPr>
          <w:rStyle w:val="hps"/>
          <w:rFonts w:ascii="Arial" w:hAnsi="Arial" w:cs="Arial"/>
          <w:lang w:val="en-US"/>
        </w:rPr>
        <w:t xml:space="preserve"> </w:t>
      </w:r>
      <w:r w:rsidRPr="004746D4">
        <w:rPr>
          <w:rStyle w:val="hps"/>
          <w:rFonts w:ascii="Arial" w:hAnsi="Arial" w:cs="Arial"/>
          <w:lang w:val="en-US"/>
        </w:rPr>
        <w:t>to the jWebSocket server</w:t>
      </w:r>
      <w:r w:rsidRPr="004746D4">
        <w:rPr>
          <w:rFonts w:ascii="Arial" w:hAnsi="Arial" w:cs="Arial"/>
          <w:lang w:val="en-US"/>
        </w:rPr>
        <w:t xml:space="preserve">, the method for </w:t>
      </w:r>
      <w:r>
        <w:rPr>
          <w:rStyle w:val="hps"/>
          <w:rFonts w:ascii="Arial" w:hAnsi="Arial" w:cs="Arial"/>
          <w:lang w:val="en-US"/>
        </w:rPr>
        <w:t>send</w:t>
      </w:r>
      <w:r w:rsidRPr="004746D4">
        <w:rPr>
          <w:rStyle w:val="hps"/>
          <w:rFonts w:ascii="Arial" w:hAnsi="Arial" w:cs="Arial"/>
          <w:lang w:val="en-US"/>
        </w:rPr>
        <w:t xml:space="preserve"> a command</w:t>
      </w:r>
      <w:r>
        <w:rPr>
          <w:rStyle w:val="hps"/>
          <w:rFonts w:ascii="Arial" w:hAnsi="Arial" w:cs="Arial"/>
          <w:lang w:val="en-US"/>
        </w:rPr>
        <w:t xml:space="preserve"> </w:t>
      </w:r>
      <w:r w:rsidRPr="004746D4">
        <w:rPr>
          <w:rStyle w:val="hps"/>
          <w:rFonts w:ascii="Arial" w:hAnsi="Arial" w:cs="Arial"/>
          <w:lang w:val="en-US"/>
        </w:rPr>
        <w:t>from the controller</w:t>
      </w:r>
      <w:r>
        <w:rPr>
          <w:rStyle w:val="hps"/>
          <w:rFonts w:ascii="Arial" w:hAnsi="Arial" w:cs="Arial"/>
          <w:lang w:val="en-US"/>
        </w:rPr>
        <w:t xml:space="preserve"> </w:t>
      </w:r>
      <w:r w:rsidRPr="004746D4">
        <w:rPr>
          <w:rStyle w:val="hps"/>
          <w:rFonts w:ascii="Arial" w:hAnsi="Arial" w:cs="Arial"/>
          <w:lang w:val="en-US"/>
        </w:rPr>
        <w:t>to the</w:t>
      </w:r>
      <w:r>
        <w:rPr>
          <w:rStyle w:val="hps"/>
          <w:rFonts w:ascii="Arial" w:hAnsi="Arial" w:cs="Arial"/>
          <w:lang w:val="en-US"/>
        </w:rPr>
        <w:t xml:space="preserve"> </w:t>
      </w:r>
      <w:r w:rsidR="000C7EE0">
        <w:rPr>
          <w:rFonts w:ascii="Arial" w:hAnsi="Arial" w:cs="Arial"/>
          <w:lang w:val="en-US"/>
        </w:rPr>
        <w:t>M</w:t>
      </w:r>
      <w:r w:rsidR="000C7EE0" w:rsidRPr="00F53561">
        <w:rPr>
          <w:rFonts w:ascii="Arial" w:hAnsi="Arial" w:cs="Arial"/>
          <w:lang w:val="en-US"/>
        </w:rPr>
        <w:t>icro-controller of Arduino´s circuit</w:t>
      </w:r>
      <w:r w:rsidR="000C7EE0">
        <w:rPr>
          <w:rFonts w:ascii="Arial" w:hAnsi="Arial" w:cs="Arial"/>
          <w:lang w:val="en-US"/>
        </w:rPr>
        <w:t xml:space="preserve"> </w:t>
      </w:r>
      <w:r w:rsidRPr="004746D4">
        <w:rPr>
          <w:rStyle w:val="hps"/>
          <w:rFonts w:ascii="Arial" w:hAnsi="Arial" w:cs="Arial"/>
          <w:lang w:val="en-US"/>
        </w:rPr>
        <w:t>and initializes</w:t>
      </w:r>
      <w:r>
        <w:rPr>
          <w:rStyle w:val="hps"/>
          <w:rFonts w:ascii="Arial" w:hAnsi="Arial" w:cs="Arial"/>
          <w:lang w:val="en-US"/>
        </w:rPr>
        <w:t xml:space="preserve"> </w:t>
      </w:r>
      <w:r w:rsidRPr="004746D4">
        <w:rPr>
          <w:rStyle w:val="hps"/>
          <w:rFonts w:ascii="Arial" w:hAnsi="Arial" w:cs="Arial"/>
          <w:lang w:val="en-US"/>
        </w:rPr>
        <w:t>the design elements</w:t>
      </w:r>
      <w:r>
        <w:rPr>
          <w:rStyle w:val="hps"/>
          <w:rFonts w:ascii="Arial" w:hAnsi="Arial" w:cs="Arial"/>
          <w:lang w:val="en-US"/>
        </w:rPr>
        <w:t xml:space="preserve"> </w:t>
      </w:r>
      <w:r w:rsidRPr="004746D4">
        <w:rPr>
          <w:rStyle w:val="hps"/>
          <w:rFonts w:ascii="Arial" w:hAnsi="Arial" w:cs="Arial"/>
          <w:lang w:val="en-US"/>
        </w:rPr>
        <w:t>that are part of</w:t>
      </w:r>
      <w:r>
        <w:rPr>
          <w:rStyle w:val="hps"/>
          <w:rFonts w:ascii="Arial" w:hAnsi="Arial" w:cs="Arial"/>
          <w:lang w:val="en-US"/>
        </w:rPr>
        <w:t xml:space="preserve"> </w:t>
      </w:r>
      <w:r w:rsidRPr="004746D4">
        <w:rPr>
          <w:rStyle w:val="hps"/>
          <w:rFonts w:ascii="Arial" w:hAnsi="Arial" w:cs="Arial"/>
          <w:lang w:val="en-US"/>
        </w:rPr>
        <w:t>the graphical interface of</w:t>
      </w:r>
      <w:r>
        <w:rPr>
          <w:rStyle w:val="hps"/>
          <w:rFonts w:ascii="Arial" w:hAnsi="Arial" w:cs="Arial"/>
          <w:lang w:val="en-US"/>
        </w:rPr>
        <w:t xml:space="preserve"> </w:t>
      </w:r>
      <w:r w:rsidRPr="004746D4">
        <w:rPr>
          <w:rStyle w:val="hps"/>
          <w:rFonts w:ascii="Arial" w:hAnsi="Arial" w:cs="Arial"/>
          <w:lang w:val="en-US"/>
        </w:rPr>
        <w:t>the</w:t>
      </w:r>
      <w:r>
        <w:rPr>
          <w:rStyle w:val="hps"/>
          <w:rFonts w:ascii="Arial" w:hAnsi="Arial" w:cs="Arial"/>
          <w:lang w:val="en-US"/>
        </w:rPr>
        <w:t xml:space="preserve"> </w:t>
      </w:r>
      <w:r w:rsidRPr="004746D4">
        <w:rPr>
          <w:rStyle w:val="hps"/>
          <w:rFonts w:ascii="Arial" w:hAnsi="Arial" w:cs="Arial"/>
          <w:lang w:val="en-US"/>
        </w:rPr>
        <w:t>controller application</w:t>
      </w:r>
      <w:r w:rsidRPr="004746D4">
        <w:rPr>
          <w:rFonts w:ascii="Arial" w:hAnsi="Arial" w:cs="Arial"/>
          <w:lang w:val="en-US"/>
        </w:rPr>
        <w:t>.</w:t>
      </w:r>
    </w:p>
    <w:p w:rsidR="00E55BCE" w:rsidRPr="00C76C4A" w:rsidRDefault="00E55BCE" w:rsidP="00E55BCE">
      <w:pPr>
        <w:pStyle w:val="Standard1"/>
        <w:numPr>
          <w:ilvl w:val="0"/>
          <w:numId w:val="4"/>
          <w:numberingChange w:id="90" w:author="Alexander Schulze" w:date="2012-06-03T22:19:00Z" w:original=""/>
        </w:numPr>
        <w:tabs>
          <w:tab w:val="left" w:pos="0"/>
        </w:tabs>
        <w:spacing w:line="360" w:lineRule="auto"/>
        <w:jc w:val="both"/>
        <w:rPr>
          <w:rStyle w:val="hps"/>
        </w:rPr>
      </w:pPr>
      <w:proofErr w:type="gramStart"/>
      <w:r w:rsidRPr="00C76C4A">
        <w:rPr>
          <w:rFonts w:ascii="Arial" w:hAnsi="Arial"/>
          <w:bCs/>
          <w:color w:val="000000" w:themeColor="text1"/>
          <w:u w:val="single"/>
          <w:lang w:val="en-US"/>
        </w:rPr>
        <w:t>jwsRemoteControl.js</w:t>
      </w:r>
      <w:proofErr w:type="gramEnd"/>
      <w:r w:rsidRPr="00C76C4A">
        <w:rPr>
          <w:rFonts w:ascii="Arial" w:hAnsi="Arial"/>
          <w:bCs/>
          <w:color w:val="000000" w:themeColor="text1"/>
          <w:u w:val="single"/>
          <w:lang w:val="en-US"/>
        </w:rPr>
        <w:t>:</w:t>
      </w:r>
      <w:r w:rsidRPr="00A21BAE">
        <w:rPr>
          <w:rFonts w:ascii="Arial" w:hAnsi="Arial"/>
          <w:bCs/>
          <w:color w:val="000000" w:themeColor="text1"/>
          <w:lang w:val="en-US"/>
        </w:rPr>
        <w:t xml:space="preserve"> </w:t>
      </w:r>
      <w:r w:rsidRPr="004746D4">
        <w:rPr>
          <w:rStyle w:val="hps"/>
          <w:rFonts w:ascii="Arial" w:hAnsi="Arial" w:cs="Arial"/>
          <w:lang w:val="en-US"/>
        </w:rPr>
        <w:t>Contains</w:t>
      </w:r>
      <w:r>
        <w:rPr>
          <w:rStyle w:val="hps"/>
          <w:rFonts w:ascii="Arial" w:hAnsi="Arial" w:cs="Arial"/>
          <w:lang w:val="en-US"/>
        </w:rPr>
        <w:t xml:space="preserve"> </w:t>
      </w:r>
      <w:r w:rsidRPr="004746D4">
        <w:rPr>
          <w:rStyle w:val="hps"/>
          <w:rFonts w:ascii="Arial" w:hAnsi="Arial" w:cs="Arial"/>
          <w:lang w:val="en-US"/>
        </w:rPr>
        <w:t>the functions of</w:t>
      </w:r>
      <w:r>
        <w:rPr>
          <w:rStyle w:val="hps"/>
          <w:rFonts w:ascii="Arial" w:hAnsi="Arial" w:cs="Arial"/>
          <w:lang w:val="en-US"/>
        </w:rPr>
        <w:t xml:space="preserve"> </w:t>
      </w:r>
      <w:r w:rsidRPr="004746D4">
        <w:rPr>
          <w:rStyle w:val="hps"/>
          <w:rFonts w:ascii="Arial" w:hAnsi="Arial" w:cs="Arial"/>
          <w:lang w:val="en-US"/>
        </w:rPr>
        <w:t>the</w:t>
      </w:r>
      <w:r>
        <w:rPr>
          <w:rStyle w:val="hps"/>
          <w:rFonts w:ascii="Arial" w:hAnsi="Arial" w:cs="Arial"/>
          <w:lang w:val="en-US"/>
        </w:rPr>
        <w:t xml:space="preserve"> </w:t>
      </w:r>
      <w:r w:rsidRPr="004746D4">
        <w:rPr>
          <w:rStyle w:val="hps"/>
          <w:rFonts w:ascii="Arial" w:hAnsi="Arial" w:cs="Arial"/>
          <w:lang w:val="en-US"/>
        </w:rPr>
        <w:t>demo application</w:t>
      </w:r>
      <w:r w:rsidRPr="004746D4">
        <w:rPr>
          <w:rFonts w:ascii="Arial" w:hAnsi="Arial" w:cs="Arial"/>
          <w:lang w:val="en-US"/>
        </w:rPr>
        <w:t xml:space="preserve">: functions </w:t>
      </w:r>
      <w:r w:rsidRPr="004746D4">
        <w:rPr>
          <w:rStyle w:val="hps"/>
          <w:rFonts w:ascii="Arial" w:hAnsi="Arial" w:cs="Arial"/>
          <w:lang w:val="en-US"/>
        </w:rPr>
        <w:t>that rely on</w:t>
      </w:r>
      <w:r>
        <w:rPr>
          <w:rStyle w:val="hps"/>
          <w:rFonts w:ascii="Arial" w:hAnsi="Arial" w:cs="Arial"/>
          <w:lang w:val="en-US"/>
        </w:rPr>
        <w:t xml:space="preserve"> </w:t>
      </w:r>
      <w:r w:rsidRPr="004746D4">
        <w:rPr>
          <w:rStyle w:val="hps"/>
          <w:rFonts w:ascii="Arial" w:hAnsi="Arial" w:cs="Arial"/>
          <w:lang w:val="en-US"/>
        </w:rPr>
        <w:t>design elements</w:t>
      </w:r>
      <w:r>
        <w:rPr>
          <w:rStyle w:val="hps"/>
          <w:rFonts w:ascii="Arial" w:hAnsi="Arial" w:cs="Arial"/>
          <w:lang w:val="en-US"/>
        </w:rPr>
        <w:t xml:space="preserve"> </w:t>
      </w:r>
      <w:r w:rsidRPr="004746D4">
        <w:rPr>
          <w:rStyle w:val="hps"/>
          <w:rFonts w:ascii="Arial" w:hAnsi="Arial" w:cs="Arial"/>
          <w:lang w:val="en-US"/>
        </w:rPr>
        <w:t>to show status</w:t>
      </w:r>
      <w:r>
        <w:rPr>
          <w:rStyle w:val="hps"/>
          <w:rFonts w:ascii="Arial" w:hAnsi="Arial" w:cs="Arial"/>
          <w:lang w:val="en-US"/>
        </w:rPr>
        <w:t xml:space="preserve"> </w:t>
      </w:r>
      <w:r w:rsidRPr="004746D4">
        <w:rPr>
          <w:rStyle w:val="hps"/>
          <w:rFonts w:ascii="Arial" w:hAnsi="Arial" w:cs="Arial"/>
          <w:lang w:val="en-US"/>
        </w:rPr>
        <w:t>of the LEDs,</w:t>
      </w:r>
      <w:r>
        <w:rPr>
          <w:rStyle w:val="hps"/>
          <w:rFonts w:ascii="Arial" w:hAnsi="Arial" w:cs="Arial"/>
          <w:lang w:val="en-US"/>
        </w:rPr>
        <w:t xml:space="preserve"> </w:t>
      </w:r>
      <w:r w:rsidRPr="004746D4">
        <w:rPr>
          <w:rStyle w:val="hps"/>
          <w:rFonts w:ascii="Arial" w:hAnsi="Arial" w:cs="Arial"/>
          <w:lang w:val="en-US"/>
        </w:rPr>
        <w:t>and another function</w:t>
      </w:r>
      <w:r>
        <w:rPr>
          <w:rStyle w:val="hps"/>
          <w:rFonts w:ascii="Arial" w:hAnsi="Arial" w:cs="Arial"/>
          <w:lang w:val="en-US"/>
        </w:rPr>
        <w:t xml:space="preserve"> </w:t>
      </w:r>
      <w:r w:rsidRPr="004746D4">
        <w:rPr>
          <w:rStyle w:val="hps"/>
          <w:rFonts w:ascii="Arial" w:hAnsi="Arial" w:cs="Arial"/>
          <w:lang w:val="en-US"/>
        </w:rPr>
        <w:t>that displays</w:t>
      </w:r>
      <w:r>
        <w:rPr>
          <w:rStyle w:val="hps"/>
          <w:rFonts w:ascii="Arial" w:hAnsi="Arial" w:cs="Arial"/>
          <w:lang w:val="en-US"/>
        </w:rPr>
        <w:t xml:space="preserve"> </w:t>
      </w:r>
      <w:r w:rsidRPr="004746D4">
        <w:rPr>
          <w:rStyle w:val="hps"/>
          <w:rFonts w:ascii="Arial" w:hAnsi="Arial" w:cs="Arial"/>
          <w:lang w:val="en-US"/>
        </w:rPr>
        <w:t>the coordinates of the</w:t>
      </w:r>
      <w:r>
        <w:rPr>
          <w:rStyle w:val="hps"/>
          <w:rFonts w:ascii="Arial" w:hAnsi="Arial" w:cs="Arial"/>
          <w:lang w:val="en-US"/>
        </w:rPr>
        <w:t xml:space="preserve"> </w:t>
      </w:r>
      <w:r w:rsidRPr="004746D4">
        <w:rPr>
          <w:rStyle w:val="hps"/>
          <w:rFonts w:ascii="Arial" w:hAnsi="Arial" w:cs="Arial"/>
          <w:lang w:val="en-US"/>
        </w:rPr>
        <w:t>joystick</w:t>
      </w:r>
      <w:r>
        <w:rPr>
          <w:rStyle w:val="hps"/>
          <w:rFonts w:ascii="Arial" w:hAnsi="Arial" w:cs="Arial"/>
          <w:lang w:val="en-US"/>
        </w:rPr>
        <w:t xml:space="preserve"> </w:t>
      </w:r>
      <w:r w:rsidRPr="004746D4">
        <w:rPr>
          <w:rStyle w:val="hps"/>
          <w:rFonts w:ascii="Arial" w:hAnsi="Arial" w:cs="Arial"/>
          <w:lang w:val="en-US"/>
        </w:rPr>
        <w:t>using</w:t>
      </w:r>
      <w:r>
        <w:rPr>
          <w:rStyle w:val="hps"/>
          <w:rFonts w:ascii="Arial" w:hAnsi="Arial" w:cs="Arial"/>
          <w:lang w:val="en-US"/>
        </w:rPr>
        <w:t xml:space="preserve"> </w:t>
      </w:r>
      <w:r w:rsidRPr="004746D4">
        <w:rPr>
          <w:rStyle w:val="hps"/>
          <w:rFonts w:ascii="Arial" w:hAnsi="Arial" w:cs="Arial"/>
          <w:lang w:val="en-US"/>
        </w:rPr>
        <w:t>an object created</w:t>
      </w:r>
      <w:r>
        <w:rPr>
          <w:rStyle w:val="hps"/>
          <w:rFonts w:ascii="Arial" w:hAnsi="Arial" w:cs="Arial"/>
          <w:lang w:val="en-US"/>
        </w:rPr>
        <w:t xml:space="preserve"> </w:t>
      </w:r>
      <w:r w:rsidRPr="004746D4">
        <w:rPr>
          <w:rStyle w:val="hps"/>
          <w:rFonts w:ascii="Arial" w:hAnsi="Arial" w:cs="Arial"/>
          <w:lang w:val="en-US"/>
        </w:rPr>
        <w:t>with the library</w:t>
      </w:r>
      <w:r>
        <w:rPr>
          <w:rStyle w:val="hps"/>
          <w:rFonts w:ascii="Arial" w:hAnsi="Arial" w:cs="Arial"/>
          <w:lang w:val="en-US"/>
        </w:rPr>
        <w:t xml:space="preserve"> </w:t>
      </w:r>
      <w:r w:rsidRPr="004746D4">
        <w:rPr>
          <w:rStyle w:val="hps"/>
          <w:rFonts w:ascii="Arial" w:hAnsi="Arial" w:cs="Arial"/>
          <w:lang w:val="en-US"/>
        </w:rPr>
        <w:t>Raphael.</w:t>
      </w:r>
      <w:ins w:id="91" w:author="Alexander Schulze" w:date="2012-06-03T22:52:00Z">
        <w:r w:rsidR="00230630">
          <w:rPr>
            <w:rStyle w:val="hps"/>
            <w:rFonts w:ascii="Arial" w:hAnsi="Arial" w:cs="Arial"/>
            <w:lang w:val="en-US"/>
          </w:rPr>
          <w:t xml:space="preserve"> Here still not clear what </w:t>
        </w:r>
        <w:r w:rsidR="00E57115">
          <w:rPr>
            <w:rStyle w:val="hps"/>
            <w:rFonts w:ascii="Arial" w:hAnsi="Arial" w:cs="Arial"/>
            <w:lang w:val="en-US"/>
          </w:rPr>
          <w:t>“Raphael”</w:t>
        </w:r>
        <w:r w:rsidR="00230630">
          <w:rPr>
            <w:rStyle w:val="hps"/>
            <w:rFonts w:ascii="Arial" w:hAnsi="Arial" w:cs="Arial"/>
            <w:lang w:val="en-US"/>
          </w:rPr>
          <w:t xml:space="preserve"> is and where it is used.</w:t>
        </w:r>
      </w:ins>
    </w:p>
    <w:p w:rsidR="00E55BCE" w:rsidRPr="00C76C4A" w:rsidRDefault="00E55BCE" w:rsidP="00E55BCE">
      <w:pPr>
        <w:pStyle w:val="Standard1"/>
        <w:tabs>
          <w:tab w:val="left" w:pos="0"/>
        </w:tabs>
        <w:spacing w:line="360" w:lineRule="auto"/>
        <w:ind w:left="720"/>
        <w:jc w:val="both"/>
        <w:rPr>
          <w:rFonts w:ascii="Arial" w:hAnsi="Arial"/>
          <w:bCs/>
          <w:color w:val="000000" w:themeColor="text1"/>
          <w:lang w:val="en-US"/>
        </w:rPr>
      </w:pPr>
    </w:p>
    <w:p w:rsidR="00E55BCE" w:rsidRPr="00C76C4A" w:rsidRDefault="00E55BCE" w:rsidP="00E55BCE">
      <w:pPr>
        <w:pStyle w:val="Standard1"/>
        <w:tabs>
          <w:tab w:val="left" w:pos="0"/>
        </w:tabs>
        <w:spacing w:line="360" w:lineRule="auto"/>
        <w:jc w:val="both"/>
        <w:rPr>
          <w:rFonts w:ascii="Arial" w:hAnsi="Arial" w:cs="Arial"/>
          <w:bCs/>
          <w:color w:val="000000" w:themeColor="text1"/>
          <w:lang w:val="en-US"/>
        </w:rPr>
      </w:pPr>
      <w:r w:rsidRPr="004746D4">
        <w:rPr>
          <w:rStyle w:val="hps"/>
          <w:rFonts w:ascii="Arial" w:hAnsi="Arial" w:cs="Arial"/>
          <w:lang w:val="en-US"/>
        </w:rPr>
        <w:t>The</w:t>
      </w:r>
      <w:r>
        <w:rPr>
          <w:rStyle w:val="hps"/>
          <w:rFonts w:ascii="Arial" w:hAnsi="Arial" w:cs="Arial"/>
          <w:lang w:val="en-US"/>
        </w:rPr>
        <w:t xml:space="preserve"> </w:t>
      </w:r>
      <w:r w:rsidRPr="004746D4">
        <w:rPr>
          <w:rStyle w:val="hps"/>
          <w:rFonts w:ascii="Arial" w:hAnsi="Arial" w:cs="Arial"/>
          <w:lang w:val="en-US"/>
        </w:rPr>
        <w:t>controller application</w:t>
      </w:r>
      <w:r>
        <w:rPr>
          <w:rStyle w:val="hps"/>
          <w:rFonts w:ascii="Arial" w:hAnsi="Arial" w:cs="Arial"/>
          <w:lang w:val="en-US"/>
        </w:rPr>
        <w:t xml:space="preserve"> </w:t>
      </w:r>
      <w:r w:rsidRPr="004746D4">
        <w:rPr>
          <w:rStyle w:val="hps"/>
          <w:rFonts w:ascii="Arial" w:hAnsi="Arial" w:cs="Arial"/>
          <w:lang w:val="en-US"/>
        </w:rPr>
        <w:t>also uses</w:t>
      </w:r>
      <w:r>
        <w:rPr>
          <w:rStyle w:val="hps"/>
          <w:rFonts w:ascii="Arial" w:hAnsi="Arial" w:cs="Arial"/>
          <w:lang w:val="en-US"/>
        </w:rPr>
        <w:t xml:space="preserve"> </w:t>
      </w:r>
      <w:r w:rsidRPr="004746D4">
        <w:rPr>
          <w:rStyle w:val="hps"/>
          <w:rFonts w:ascii="Arial" w:hAnsi="Arial" w:cs="Arial"/>
          <w:lang w:val="en-US"/>
        </w:rPr>
        <w:t>JavaScript libraries</w:t>
      </w:r>
      <w:r>
        <w:rPr>
          <w:rStyle w:val="hps"/>
          <w:rFonts w:ascii="Arial" w:hAnsi="Arial" w:cs="Arial"/>
          <w:lang w:val="en-US"/>
        </w:rPr>
        <w:t xml:space="preserve"> in order </w:t>
      </w:r>
      <w:r w:rsidRPr="004746D4">
        <w:rPr>
          <w:rStyle w:val="hps"/>
          <w:rFonts w:ascii="Arial" w:hAnsi="Arial" w:cs="Arial"/>
          <w:lang w:val="en-US"/>
        </w:rPr>
        <w:t xml:space="preserve">to facilitate </w:t>
      </w:r>
      <w:r>
        <w:rPr>
          <w:rStyle w:val="hps"/>
          <w:rFonts w:ascii="Arial" w:hAnsi="Arial" w:cs="Arial"/>
          <w:lang w:val="en-US"/>
        </w:rPr>
        <w:t xml:space="preserve">the </w:t>
      </w:r>
      <w:r w:rsidRPr="004746D4">
        <w:rPr>
          <w:rStyle w:val="hps"/>
          <w:rFonts w:ascii="Arial" w:hAnsi="Arial" w:cs="Arial"/>
          <w:lang w:val="en-US"/>
        </w:rPr>
        <w:t>work</w:t>
      </w:r>
      <w:r>
        <w:rPr>
          <w:rStyle w:val="hps"/>
          <w:rFonts w:ascii="Arial" w:hAnsi="Arial" w:cs="Arial"/>
          <w:lang w:val="en-US"/>
        </w:rPr>
        <w:t xml:space="preserve"> in </w:t>
      </w:r>
      <w:r w:rsidRPr="004746D4">
        <w:rPr>
          <w:rStyle w:val="hps"/>
          <w:rFonts w:ascii="Arial" w:hAnsi="Arial" w:cs="Arial"/>
          <w:lang w:val="en-US"/>
        </w:rPr>
        <w:t xml:space="preserve">some </w:t>
      </w:r>
      <w:r>
        <w:rPr>
          <w:rStyle w:val="hps"/>
          <w:rFonts w:ascii="Arial" w:hAnsi="Arial" w:cs="Arial"/>
          <w:lang w:val="en-US"/>
        </w:rPr>
        <w:t>a</w:t>
      </w:r>
      <w:r w:rsidRPr="004746D4">
        <w:rPr>
          <w:rStyle w:val="hps"/>
          <w:rFonts w:ascii="Arial" w:hAnsi="Arial" w:cs="Arial"/>
          <w:lang w:val="en-US"/>
        </w:rPr>
        <w:t>spects;</w:t>
      </w:r>
      <w:r>
        <w:rPr>
          <w:rStyle w:val="hps"/>
          <w:rFonts w:ascii="Arial" w:hAnsi="Arial" w:cs="Arial"/>
          <w:lang w:val="en-US"/>
        </w:rPr>
        <w:t xml:space="preserve"> </w:t>
      </w:r>
      <w:r w:rsidRPr="004746D4">
        <w:rPr>
          <w:rStyle w:val="hps"/>
          <w:rFonts w:ascii="Arial" w:hAnsi="Arial" w:cs="Arial"/>
          <w:lang w:val="en-US"/>
        </w:rPr>
        <w:t>the libraries</w:t>
      </w:r>
      <w:r>
        <w:rPr>
          <w:rStyle w:val="hps"/>
          <w:rFonts w:ascii="Arial" w:hAnsi="Arial" w:cs="Arial"/>
          <w:lang w:val="en-US"/>
        </w:rPr>
        <w:t xml:space="preserve"> </w:t>
      </w:r>
      <w:r w:rsidRPr="004746D4">
        <w:rPr>
          <w:rStyle w:val="hps"/>
          <w:rFonts w:ascii="Arial" w:hAnsi="Arial" w:cs="Arial"/>
          <w:lang w:val="en-US"/>
        </w:rPr>
        <w:t>used</w:t>
      </w:r>
      <w:r>
        <w:rPr>
          <w:rStyle w:val="hps"/>
          <w:rFonts w:ascii="Arial" w:hAnsi="Arial" w:cs="Arial"/>
          <w:lang w:val="en-US"/>
        </w:rPr>
        <w:t xml:space="preserve"> </w:t>
      </w:r>
      <w:r w:rsidRPr="004746D4">
        <w:rPr>
          <w:rStyle w:val="hps"/>
          <w:rFonts w:ascii="Arial" w:hAnsi="Arial" w:cs="Arial"/>
          <w:lang w:val="en-US"/>
        </w:rPr>
        <w:t xml:space="preserve">are </w:t>
      </w:r>
      <w:r>
        <w:rPr>
          <w:rStyle w:val="hps"/>
          <w:rFonts w:ascii="Arial" w:hAnsi="Arial" w:cs="Arial"/>
          <w:lang w:val="en-US"/>
        </w:rPr>
        <w:t>the following</w:t>
      </w:r>
      <w:r w:rsidRPr="004746D4">
        <w:rPr>
          <w:rStyle w:val="hps"/>
          <w:rFonts w:ascii="Arial" w:hAnsi="Arial" w:cs="Arial"/>
          <w:lang w:val="en-US"/>
        </w:rPr>
        <w:t>.</w:t>
      </w:r>
    </w:p>
    <w:p w:rsidR="00E55BCE" w:rsidRPr="00F53C32" w:rsidRDefault="00E55BCE" w:rsidP="00E55BCE">
      <w:pPr>
        <w:pStyle w:val="Standard1"/>
        <w:numPr>
          <w:ilvl w:val="0"/>
          <w:numId w:val="5"/>
          <w:numberingChange w:id="92" w:author="Alexander Schulze" w:date="2012-06-03T22:19:00Z" w:original=""/>
        </w:numPr>
        <w:tabs>
          <w:tab w:val="left" w:pos="0"/>
        </w:tabs>
        <w:spacing w:line="360" w:lineRule="auto"/>
        <w:jc w:val="both"/>
        <w:rPr>
          <w:rFonts w:ascii="Arial" w:hAnsi="Arial" w:cs="Arial"/>
          <w:bCs/>
          <w:color w:val="000000" w:themeColor="text1"/>
          <w:u w:val="single"/>
          <w:lang w:val="en-US"/>
        </w:rPr>
      </w:pPr>
      <w:proofErr w:type="gramStart"/>
      <w:r w:rsidRPr="00F53C32">
        <w:rPr>
          <w:rFonts w:ascii="Arial" w:hAnsi="Arial"/>
          <w:bCs/>
          <w:color w:val="000000" w:themeColor="text1"/>
          <w:u w:val="single"/>
          <w:lang w:val="en-US"/>
        </w:rPr>
        <w:t>jWebSocket.js</w:t>
      </w:r>
      <w:proofErr w:type="gramEnd"/>
      <w:r w:rsidRPr="00F53C32">
        <w:rPr>
          <w:rFonts w:ascii="Arial" w:hAnsi="Arial"/>
          <w:bCs/>
          <w:color w:val="000000" w:themeColor="text1"/>
          <w:u w:val="single"/>
          <w:lang w:val="en-US"/>
        </w:rPr>
        <w:t>:</w:t>
      </w:r>
      <w:r>
        <w:rPr>
          <w:rFonts w:ascii="Arial" w:hAnsi="Arial"/>
          <w:bCs/>
          <w:color w:val="000000" w:themeColor="text1"/>
          <w:u w:val="single"/>
          <w:lang w:val="en-US"/>
        </w:rPr>
        <w:t xml:space="preserve"> </w:t>
      </w:r>
      <w:r w:rsidRPr="00F53C32">
        <w:rPr>
          <w:rStyle w:val="hps"/>
          <w:rFonts w:ascii="Arial" w:hAnsi="Arial" w:cs="Arial"/>
          <w:lang w:val="en-US"/>
        </w:rPr>
        <w:t>This</w:t>
      </w:r>
      <w:r>
        <w:rPr>
          <w:rStyle w:val="hps"/>
          <w:rFonts w:ascii="Arial" w:hAnsi="Arial" w:cs="Arial"/>
          <w:lang w:val="en-US"/>
        </w:rPr>
        <w:t xml:space="preserve"> </w:t>
      </w:r>
      <w:r w:rsidRPr="00F53C32">
        <w:rPr>
          <w:rStyle w:val="hps"/>
          <w:rFonts w:ascii="Arial" w:hAnsi="Arial" w:cs="Arial"/>
          <w:lang w:val="en-US"/>
        </w:rPr>
        <w:t>library</w:t>
      </w:r>
      <w:r>
        <w:rPr>
          <w:rStyle w:val="hps"/>
          <w:rFonts w:ascii="Arial" w:hAnsi="Arial" w:cs="Arial"/>
          <w:lang w:val="en-US"/>
        </w:rPr>
        <w:t xml:space="preserve"> </w:t>
      </w:r>
      <w:r w:rsidRPr="00F53C32">
        <w:rPr>
          <w:rStyle w:val="hps"/>
          <w:rFonts w:ascii="Arial" w:hAnsi="Arial" w:cs="Arial"/>
          <w:lang w:val="en-US"/>
        </w:rPr>
        <w:t>is</w:t>
      </w:r>
      <w:r>
        <w:rPr>
          <w:rStyle w:val="hps"/>
          <w:rFonts w:ascii="Arial" w:hAnsi="Arial" w:cs="Arial"/>
          <w:lang w:val="en-US"/>
        </w:rPr>
        <w:t xml:space="preserve"> </w:t>
      </w:r>
      <w:r w:rsidRPr="00F53C32">
        <w:rPr>
          <w:rStyle w:val="hps"/>
          <w:rFonts w:ascii="Arial" w:hAnsi="Arial" w:cs="Arial"/>
          <w:lang w:val="en-US"/>
        </w:rPr>
        <w:t>responsible</w:t>
      </w:r>
      <w:r>
        <w:rPr>
          <w:rStyle w:val="hps"/>
          <w:rFonts w:ascii="Arial" w:hAnsi="Arial" w:cs="Arial"/>
          <w:lang w:val="en-US"/>
        </w:rPr>
        <w:t xml:space="preserve"> </w:t>
      </w:r>
      <w:del w:id="93" w:author="Alexander Schulze" w:date="2012-06-03T22:52:00Z">
        <w:r w:rsidRPr="00F53C32" w:rsidDel="00E57115">
          <w:rPr>
            <w:rStyle w:val="hps"/>
            <w:rFonts w:ascii="Arial" w:hAnsi="Arial" w:cs="Arial"/>
            <w:lang w:val="en-US"/>
          </w:rPr>
          <w:delText>for</w:delText>
        </w:r>
        <w:r w:rsidDel="00E57115">
          <w:rPr>
            <w:rStyle w:val="hps"/>
            <w:rFonts w:ascii="Arial" w:hAnsi="Arial" w:cs="Arial"/>
            <w:lang w:val="en-US"/>
          </w:rPr>
          <w:delText xml:space="preserve"> </w:delText>
        </w:r>
      </w:del>
      <w:ins w:id="94" w:author="Alexander Schulze" w:date="2012-06-03T22:52:00Z">
        <w:r w:rsidR="00E57115">
          <w:rPr>
            <w:rStyle w:val="hps"/>
            <w:rFonts w:ascii="Arial" w:hAnsi="Arial" w:cs="Arial"/>
            <w:lang w:val="en-US"/>
          </w:rPr>
          <w:t xml:space="preserve">to </w:t>
        </w:r>
      </w:ins>
      <w:r>
        <w:rPr>
          <w:rStyle w:val="hps"/>
          <w:rFonts w:ascii="Arial" w:hAnsi="Arial" w:cs="Arial"/>
          <w:lang w:val="en-US"/>
        </w:rPr>
        <w:t xml:space="preserve">establish </w:t>
      </w:r>
      <w:r w:rsidRPr="00F53C32">
        <w:rPr>
          <w:rStyle w:val="hps"/>
          <w:rFonts w:ascii="Arial" w:hAnsi="Arial" w:cs="Arial"/>
          <w:lang w:val="en-US"/>
        </w:rPr>
        <w:t>the</w:t>
      </w:r>
      <w:r>
        <w:rPr>
          <w:rStyle w:val="hps"/>
          <w:rFonts w:ascii="Arial" w:hAnsi="Arial" w:cs="Arial"/>
          <w:lang w:val="en-US"/>
        </w:rPr>
        <w:t xml:space="preserve"> </w:t>
      </w:r>
      <w:r w:rsidRPr="00F53C32">
        <w:rPr>
          <w:rStyle w:val="hps"/>
          <w:rFonts w:ascii="Arial" w:hAnsi="Arial" w:cs="Arial"/>
          <w:lang w:val="en-US"/>
        </w:rPr>
        <w:t>connection</w:t>
      </w:r>
      <w:r>
        <w:rPr>
          <w:rStyle w:val="hps"/>
          <w:rFonts w:ascii="Arial" w:hAnsi="Arial" w:cs="Arial"/>
          <w:lang w:val="en-US"/>
        </w:rPr>
        <w:t xml:space="preserve"> </w:t>
      </w:r>
      <w:del w:id="95" w:author="Alexander Schulze" w:date="2012-06-03T22:53:00Z">
        <w:r w:rsidDel="00E57115">
          <w:rPr>
            <w:rStyle w:val="hps"/>
            <w:rFonts w:ascii="Arial" w:hAnsi="Arial" w:cs="Arial"/>
            <w:lang w:val="en-US"/>
          </w:rPr>
          <w:delText xml:space="preserve">with </w:delText>
        </w:r>
      </w:del>
      <w:ins w:id="96" w:author="Alexander Schulze" w:date="2012-06-03T22:53:00Z">
        <w:r w:rsidR="00E57115">
          <w:rPr>
            <w:rStyle w:val="hps"/>
            <w:rFonts w:ascii="Arial" w:hAnsi="Arial" w:cs="Arial"/>
            <w:lang w:val="en-US"/>
          </w:rPr>
          <w:t xml:space="preserve">between </w:t>
        </w:r>
      </w:ins>
      <w:r w:rsidRPr="00F53C32">
        <w:rPr>
          <w:rStyle w:val="hps"/>
          <w:rFonts w:ascii="Arial" w:hAnsi="Arial" w:cs="Arial"/>
          <w:lang w:val="en-US"/>
        </w:rPr>
        <w:t xml:space="preserve">the </w:t>
      </w:r>
      <w:ins w:id="97" w:author="Alexander Schulze" w:date="2012-06-03T22:53:00Z">
        <w:r w:rsidR="00E57115" w:rsidRPr="00F53C32">
          <w:rPr>
            <w:rStyle w:val="hps"/>
            <w:rFonts w:ascii="Arial" w:hAnsi="Arial" w:cs="Arial"/>
            <w:lang w:val="en-US"/>
          </w:rPr>
          <w:t>controller</w:t>
        </w:r>
        <w:r w:rsidR="00E57115">
          <w:rPr>
            <w:rStyle w:val="hps"/>
            <w:rFonts w:ascii="Arial" w:hAnsi="Arial" w:cs="Arial"/>
            <w:lang w:val="en-US"/>
          </w:rPr>
          <w:t xml:space="preserve"> </w:t>
        </w:r>
        <w:r w:rsidR="00E57115" w:rsidRPr="00F53C32">
          <w:rPr>
            <w:rStyle w:val="hps"/>
            <w:rFonts w:ascii="Arial" w:hAnsi="Arial" w:cs="Arial"/>
            <w:lang w:val="en-US"/>
          </w:rPr>
          <w:t>application</w:t>
        </w:r>
        <w:r w:rsidR="00E57115">
          <w:rPr>
            <w:rStyle w:val="hps"/>
            <w:rFonts w:ascii="Arial" w:hAnsi="Arial" w:cs="Arial"/>
            <w:lang w:val="en-US"/>
          </w:rPr>
          <w:t xml:space="preserve">and the </w:t>
        </w:r>
        <w:r w:rsidR="00E57115" w:rsidRPr="00F53C32">
          <w:rPr>
            <w:rStyle w:val="hps"/>
            <w:rFonts w:ascii="Arial" w:hAnsi="Arial" w:cs="Arial"/>
            <w:lang w:val="en-US"/>
          </w:rPr>
          <w:t xml:space="preserve">jWebSocket </w:t>
        </w:r>
      </w:ins>
      <w:r w:rsidRPr="00F53C32">
        <w:rPr>
          <w:rStyle w:val="hps"/>
          <w:rFonts w:ascii="Arial" w:hAnsi="Arial" w:cs="Arial"/>
          <w:lang w:val="en-US"/>
        </w:rPr>
        <w:t>server</w:t>
      </w:r>
      <w:del w:id="98" w:author="Alexander Schulze" w:date="2012-06-03T22:53:00Z">
        <w:r w:rsidDel="00E57115">
          <w:rPr>
            <w:rStyle w:val="hps"/>
            <w:rFonts w:ascii="Arial" w:hAnsi="Arial" w:cs="Arial"/>
            <w:lang w:val="en-US"/>
          </w:rPr>
          <w:delText xml:space="preserve"> </w:delText>
        </w:r>
        <w:r w:rsidRPr="00F53C32" w:rsidDel="00E57115">
          <w:rPr>
            <w:rStyle w:val="hps"/>
            <w:rFonts w:ascii="Arial" w:hAnsi="Arial" w:cs="Arial"/>
            <w:lang w:val="en-US"/>
          </w:rPr>
          <w:delText>controller</w:delText>
        </w:r>
        <w:r w:rsidDel="00E57115">
          <w:rPr>
            <w:rStyle w:val="hps"/>
            <w:rFonts w:ascii="Arial" w:hAnsi="Arial" w:cs="Arial"/>
            <w:lang w:val="en-US"/>
          </w:rPr>
          <w:delText xml:space="preserve"> </w:delText>
        </w:r>
        <w:r w:rsidRPr="00F53C32" w:rsidDel="00E57115">
          <w:rPr>
            <w:rStyle w:val="hps"/>
            <w:rFonts w:ascii="Arial" w:hAnsi="Arial" w:cs="Arial"/>
            <w:lang w:val="en-US"/>
          </w:rPr>
          <w:delText>application</w:delText>
        </w:r>
        <w:r w:rsidDel="00E57115">
          <w:rPr>
            <w:rStyle w:val="hps"/>
            <w:rFonts w:ascii="Arial" w:hAnsi="Arial" w:cs="Arial"/>
            <w:lang w:val="en-US"/>
          </w:rPr>
          <w:delText xml:space="preserve"> of </w:delText>
        </w:r>
        <w:r w:rsidRPr="00F53C32" w:rsidDel="00E57115">
          <w:rPr>
            <w:rStyle w:val="hps"/>
            <w:rFonts w:ascii="Arial" w:hAnsi="Arial" w:cs="Arial"/>
            <w:lang w:val="en-US"/>
          </w:rPr>
          <w:delText>jWebSocket</w:delText>
        </w:r>
      </w:del>
      <w:r w:rsidRPr="00F53C32">
        <w:rPr>
          <w:rFonts w:ascii="Arial" w:hAnsi="Arial" w:cs="Arial"/>
          <w:lang w:val="en-US"/>
        </w:rPr>
        <w:t>.</w:t>
      </w:r>
    </w:p>
    <w:p w:rsidR="00E55BCE" w:rsidRPr="004A4B5B" w:rsidRDefault="00E55BCE" w:rsidP="00E55BCE">
      <w:pPr>
        <w:pStyle w:val="Standard1"/>
        <w:numPr>
          <w:ilvl w:val="0"/>
          <w:numId w:val="5"/>
          <w:numberingChange w:id="99" w:author="Alexander Schulze" w:date="2012-06-03T22:19:00Z" w:original=""/>
        </w:numPr>
        <w:tabs>
          <w:tab w:val="left" w:pos="0"/>
        </w:tabs>
        <w:spacing w:line="360" w:lineRule="auto"/>
        <w:jc w:val="both"/>
        <w:rPr>
          <w:rFonts w:ascii="Arial" w:hAnsi="Arial" w:cs="Arial"/>
          <w:bCs/>
          <w:color w:val="000000" w:themeColor="text1"/>
          <w:u w:val="single"/>
          <w:lang w:val="en-US"/>
        </w:rPr>
      </w:pPr>
      <w:r w:rsidRPr="004A4B5B">
        <w:rPr>
          <w:rFonts w:ascii="Arial" w:hAnsi="Arial"/>
          <w:bCs/>
          <w:color w:val="000000" w:themeColor="text1"/>
          <w:u w:val="single"/>
          <w:lang w:val="en-US"/>
        </w:rPr>
        <w:t>jwsEventsPlugIn.js:</w:t>
      </w:r>
      <w:r w:rsidRPr="001262B8">
        <w:rPr>
          <w:rFonts w:ascii="Arial" w:hAnsi="Arial"/>
          <w:bCs/>
          <w:color w:val="000000" w:themeColor="text1"/>
          <w:lang w:val="en-US"/>
        </w:rPr>
        <w:t xml:space="preserve"> </w:t>
      </w:r>
      <w:r w:rsidRPr="004746D4">
        <w:rPr>
          <w:rStyle w:val="hps"/>
          <w:rFonts w:ascii="Arial" w:hAnsi="Arial" w:cs="Arial"/>
          <w:lang w:val="en-US"/>
        </w:rPr>
        <w:t>Extension</w:t>
      </w:r>
      <w:r w:rsidRPr="004746D4">
        <w:rPr>
          <w:rFonts w:ascii="Arial" w:hAnsi="Arial" w:cs="Arial"/>
          <w:lang w:val="en-US"/>
        </w:rPr>
        <w:t xml:space="preserve"> of </w:t>
      </w:r>
      <w:r w:rsidRPr="004746D4">
        <w:rPr>
          <w:rStyle w:val="hps"/>
          <w:rFonts w:ascii="Arial" w:hAnsi="Arial" w:cs="Arial"/>
          <w:lang w:val="en-US"/>
        </w:rPr>
        <w:t>jWebSocket client library that defines the event model which is based on the Arduino Remote</w:t>
      </w:r>
      <w:r>
        <w:rPr>
          <w:rStyle w:val="hps"/>
          <w:rFonts w:ascii="Arial" w:hAnsi="Arial" w:cs="Arial"/>
          <w:lang w:val="en-US"/>
        </w:rPr>
        <w:t xml:space="preserve"> </w:t>
      </w:r>
      <w:r w:rsidRPr="004746D4">
        <w:rPr>
          <w:rStyle w:val="hps"/>
          <w:rFonts w:ascii="Arial" w:hAnsi="Arial" w:cs="Arial"/>
          <w:lang w:val="en-US"/>
        </w:rPr>
        <w:t>Control Demo</w:t>
      </w:r>
      <w:r w:rsidRPr="004746D4">
        <w:rPr>
          <w:rFonts w:ascii="Arial" w:hAnsi="Arial" w:cs="Arial"/>
          <w:lang w:val="en-US"/>
        </w:rPr>
        <w:t>.</w:t>
      </w:r>
    </w:p>
    <w:p w:rsidR="00E55BCE" w:rsidRPr="004A4B5B" w:rsidRDefault="00E55BCE" w:rsidP="00E55BCE">
      <w:pPr>
        <w:pStyle w:val="Standard1"/>
        <w:numPr>
          <w:ilvl w:val="0"/>
          <w:numId w:val="5"/>
          <w:numberingChange w:id="100" w:author="Alexander Schulze" w:date="2012-06-03T22:19:00Z" w:original=""/>
        </w:numPr>
        <w:tabs>
          <w:tab w:val="left" w:pos="0"/>
        </w:tabs>
        <w:spacing w:line="360" w:lineRule="auto"/>
        <w:jc w:val="both"/>
        <w:rPr>
          <w:rStyle w:val="shorttext"/>
        </w:rPr>
      </w:pPr>
      <w:r w:rsidRPr="004A4B5B">
        <w:rPr>
          <w:rFonts w:ascii="Arial" w:hAnsi="Arial"/>
          <w:bCs/>
          <w:color w:val="000000" w:themeColor="text1"/>
          <w:u w:val="single"/>
          <w:lang w:val="en-US"/>
        </w:rPr>
        <w:t>jwsCache.js:</w:t>
      </w:r>
      <w:r w:rsidRPr="001262B8">
        <w:rPr>
          <w:rFonts w:ascii="Arial" w:hAnsi="Arial"/>
          <w:bCs/>
          <w:color w:val="000000" w:themeColor="text1"/>
          <w:lang w:val="en-US"/>
        </w:rPr>
        <w:t xml:space="preserve"> </w:t>
      </w:r>
      <w:r w:rsidRPr="004746D4">
        <w:rPr>
          <w:rStyle w:val="hps"/>
          <w:rFonts w:ascii="Arial" w:hAnsi="Arial" w:cs="Arial"/>
          <w:lang w:val="en-US"/>
        </w:rPr>
        <w:t>Library</w:t>
      </w:r>
      <w:r>
        <w:rPr>
          <w:rStyle w:val="hps"/>
          <w:rFonts w:ascii="Arial" w:hAnsi="Arial" w:cs="Arial"/>
          <w:lang w:val="en-US"/>
        </w:rPr>
        <w:t xml:space="preserve"> </w:t>
      </w:r>
      <w:r w:rsidRPr="004746D4">
        <w:rPr>
          <w:rStyle w:val="hps"/>
          <w:rFonts w:ascii="Arial" w:hAnsi="Arial" w:cs="Arial"/>
          <w:lang w:val="en-US"/>
        </w:rPr>
        <w:t>to manage the</w:t>
      </w:r>
      <w:r>
        <w:rPr>
          <w:rStyle w:val="hps"/>
          <w:rFonts w:ascii="Arial" w:hAnsi="Arial" w:cs="Arial"/>
          <w:lang w:val="en-US"/>
        </w:rPr>
        <w:t xml:space="preserve"> </w:t>
      </w:r>
      <w:r w:rsidRPr="004746D4">
        <w:rPr>
          <w:rStyle w:val="hps"/>
          <w:rFonts w:ascii="Arial" w:hAnsi="Arial" w:cs="Arial"/>
          <w:lang w:val="en-US"/>
        </w:rPr>
        <w:t>web</w:t>
      </w:r>
      <w:r>
        <w:rPr>
          <w:rStyle w:val="hps"/>
          <w:rFonts w:ascii="Arial" w:hAnsi="Arial" w:cs="Arial"/>
          <w:lang w:val="en-US"/>
        </w:rPr>
        <w:t xml:space="preserve"> </w:t>
      </w:r>
      <w:r w:rsidRPr="004746D4">
        <w:rPr>
          <w:rStyle w:val="hps"/>
          <w:rFonts w:ascii="Arial" w:hAnsi="Arial" w:cs="Arial"/>
          <w:lang w:val="en-US"/>
        </w:rPr>
        <w:t>browser cache</w:t>
      </w:r>
      <w:r w:rsidRPr="004746D4">
        <w:rPr>
          <w:rStyle w:val="shorttext"/>
          <w:rFonts w:ascii="Arial" w:hAnsi="Arial" w:cs="Arial"/>
          <w:lang w:val="en-US"/>
        </w:rPr>
        <w:t>.</w:t>
      </w:r>
    </w:p>
    <w:p w:rsidR="00E55BCE" w:rsidRPr="002F37EE" w:rsidRDefault="00E55BCE" w:rsidP="00E55BCE">
      <w:pPr>
        <w:pStyle w:val="Standard1"/>
        <w:numPr>
          <w:ilvl w:val="0"/>
          <w:numId w:val="5"/>
          <w:numberingChange w:id="101" w:author="Alexander Schulze" w:date="2012-06-03T22:19:00Z" w:original=""/>
        </w:numPr>
        <w:tabs>
          <w:tab w:val="left" w:pos="0"/>
        </w:tabs>
        <w:spacing w:line="360" w:lineRule="auto"/>
        <w:jc w:val="both"/>
        <w:rPr>
          <w:rFonts w:ascii="Arial" w:hAnsi="Arial" w:cs="Arial"/>
          <w:bCs/>
          <w:color w:val="000000" w:themeColor="text1"/>
          <w:lang w:val="en-US"/>
        </w:rPr>
      </w:pPr>
      <w:proofErr w:type="gramStart"/>
      <w:r w:rsidRPr="002F37EE">
        <w:rPr>
          <w:rFonts w:ascii="Arial" w:hAnsi="Arial"/>
          <w:bCs/>
          <w:color w:val="000000" w:themeColor="text1"/>
          <w:u w:val="single"/>
          <w:lang w:val="en-US"/>
        </w:rPr>
        <w:t>jQuery.js</w:t>
      </w:r>
      <w:proofErr w:type="gramEnd"/>
      <w:r w:rsidRPr="002F37EE">
        <w:rPr>
          <w:rFonts w:ascii="Arial" w:hAnsi="Arial"/>
          <w:bCs/>
          <w:color w:val="000000" w:themeColor="text1"/>
          <w:u w:val="single"/>
          <w:lang w:val="en-US"/>
        </w:rPr>
        <w:t>:</w:t>
      </w:r>
      <w:r>
        <w:rPr>
          <w:rFonts w:ascii="Arial" w:hAnsi="Arial"/>
          <w:bCs/>
          <w:color w:val="000000" w:themeColor="text1"/>
          <w:u w:val="single"/>
          <w:lang w:val="en-US"/>
        </w:rPr>
        <w:t xml:space="preserve"> </w:t>
      </w:r>
      <w:r w:rsidRPr="002F37EE">
        <w:rPr>
          <w:rStyle w:val="hps"/>
          <w:rFonts w:ascii="Arial" w:hAnsi="Arial" w:cs="Arial"/>
          <w:lang w:val="en-US"/>
        </w:rPr>
        <w:t>JavaScript library</w:t>
      </w:r>
      <w:r>
        <w:rPr>
          <w:rStyle w:val="hps"/>
          <w:rFonts w:ascii="Arial" w:hAnsi="Arial" w:cs="Arial"/>
          <w:lang w:val="en-US"/>
        </w:rPr>
        <w:t xml:space="preserve"> </w:t>
      </w:r>
      <w:r w:rsidRPr="002F37EE">
        <w:rPr>
          <w:rStyle w:val="hps"/>
          <w:rFonts w:ascii="Arial" w:hAnsi="Arial" w:cs="Arial"/>
          <w:lang w:val="en-US"/>
        </w:rPr>
        <w:t>has multiple</w:t>
      </w:r>
      <w:r>
        <w:rPr>
          <w:rStyle w:val="hps"/>
          <w:rFonts w:ascii="Arial" w:hAnsi="Arial" w:cs="Arial"/>
          <w:lang w:val="en-US"/>
        </w:rPr>
        <w:t xml:space="preserve"> </w:t>
      </w:r>
      <w:r w:rsidRPr="002F37EE">
        <w:rPr>
          <w:rStyle w:val="hps"/>
          <w:rFonts w:ascii="Arial" w:hAnsi="Arial" w:cs="Arial"/>
          <w:lang w:val="en-US"/>
        </w:rPr>
        <w:t>functions, including</w:t>
      </w:r>
      <w:r>
        <w:rPr>
          <w:rStyle w:val="hps"/>
          <w:rFonts w:ascii="Arial" w:hAnsi="Arial" w:cs="Arial"/>
          <w:lang w:val="en-US"/>
        </w:rPr>
        <w:t xml:space="preserve"> </w:t>
      </w:r>
      <w:r w:rsidRPr="002F37EE">
        <w:rPr>
          <w:rStyle w:val="hps"/>
          <w:rFonts w:ascii="Arial" w:hAnsi="Arial" w:cs="Arial"/>
          <w:lang w:val="en-US"/>
        </w:rPr>
        <w:t>access</w:t>
      </w:r>
      <w:r>
        <w:rPr>
          <w:rStyle w:val="hps"/>
          <w:rFonts w:ascii="Arial" w:hAnsi="Arial" w:cs="Arial"/>
          <w:lang w:val="en-US"/>
        </w:rPr>
        <w:t xml:space="preserve"> </w:t>
      </w:r>
      <w:r w:rsidRPr="002F37EE">
        <w:rPr>
          <w:rStyle w:val="hps"/>
          <w:rFonts w:ascii="Arial" w:hAnsi="Arial" w:cs="Arial"/>
          <w:lang w:val="en-US"/>
        </w:rPr>
        <w:t>to</w:t>
      </w:r>
      <w:r>
        <w:rPr>
          <w:rStyle w:val="hps"/>
          <w:rFonts w:ascii="Arial" w:hAnsi="Arial" w:cs="Arial"/>
          <w:lang w:val="en-US"/>
        </w:rPr>
        <w:t xml:space="preserve"> </w:t>
      </w:r>
      <w:r w:rsidRPr="002F37EE">
        <w:rPr>
          <w:rStyle w:val="hps"/>
          <w:rFonts w:ascii="Arial" w:hAnsi="Arial" w:cs="Arial"/>
          <w:lang w:val="en-US"/>
        </w:rPr>
        <w:t>DOM elements</w:t>
      </w:r>
      <w:r w:rsidRPr="002F37EE">
        <w:rPr>
          <w:rFonts w:ascii="Arial" w:hAnsi="Arial" w:cs="Arial"/>
          <w:lang w:val="en-US"/>
        </w:rPr>
        <w:t xml:space="preserve">, effects, </w:t>
      </w:r>
      <w:r w:rsidRPr="002F37EE">
        <w:rPr>
          <w:rStyle w:val="hps"/>
          <w:rFonts w:ascii="Arial" w:hAnsi="Arial" w:cs="Arial"/>
          <w:lang w:val="en-US"/>
        </w:rPr>
        <w:t>Ajax requests</w:t>
      </w:r>
      <w:r>
        <w:rPr>
          <w:rStyle w:val="hps"/>
          <w:rFonts w:ascii="Arial" w:hAnsi="Arial" w:cs="Arial"/>
          <w:lang w:val="en-US"/>
        </w:rPr>
        <w:t xml:space="preserve"> </w:t>
      </w:r>
      <w:ins w:id="102" w:author="Alexander Schulze" w:date="2012-06-03T22:53:00Z">
        <w:r w:rsidR="00E57115">
          <w:rPr>
            <w:rStyle w:val="hps"/>
            <w:rFonts w:ascii="Arial" w:hAnsi="Arial" w:cs="Arial"/>
            <w:lang w:val="en-US"/>
          </w:rPr>
          <w:t xml:space="preserve">(we need AJAX? Not really, or?) </w:t>
        </w:r>
      </w:ins>
      <w:proofErr w:type="gramStart"/>
      <w:r w:rsidRPr="002F37EE">
        <w:rPr>
          <w:rStyle w:val="hps"/>
          <w:rFonts w:ascii="Arial" w:hAnsi="Arial" w:cs="Arial"/>
          <w:lang w:val="en-US"/>
        </w:rPr>
        <w:t>and</w:t>
      </w:r>
      <w:proofErr w:type="gramEnd"/>
      <w:r w:rsidRPr="002F37EE">
        <w:rPr>
          <w:rStyle w:val="hps"/>
          <w:rFonts w:ascii="Arial" w:hAnsi="Arial" w:cs="Arial"/>
          <w:lang w:val="en-US"/>
        </w:rPr>
        <w:t xml:space="preserve"> event</w:t>
      </w:r>
      <w:r>
        <w:rPr>
          <w:rStyle w:val="hps"/>
          <w:rFonts w:ascii="Arial" w:hAnsi="Arial" w:cs="Arial"/>
          <w:lang w:val="en-US"/>
        </w:rPr>
        <w:t xml:space="preserve"> </w:t>
      </w:r>
      <w:r w:rsidRPr="002F37EE">
        <w:rPr>
          <w:rStyle w:val="hps"/>
          <w:rFonts w:ascii="Arial" w:hAnsi="Arial" w:cs="Arial"/>
          <w:lang w:val="en-US"/>
        </w:rPr>
        <w:t>handling</w:t>
      </w:r>
      <w:r w:rsidRPr="002F37EE">
        <w:rPr>
          <w:rFonts w:ascii="Arial" w:hAnsi="Arial" w:cs="Arial"/>
          <w:lang w:val="en-US"/>
        </w:rPr>
        <w:t>.</w:t>
      </w:r>
    </w:p>
    <w:p w:rsidR="00E55BCE" w:rsidRPr="00CA78F6" w:rsidDel="00CA78F6" w:rsidRDefault="00E55BCE" w:rsidP="00E55BCE">
      <w:pPr>
        <w:pStyle w:val="Standard1"/>
        <w:numPr>
          <w:ilvl w:val="0"/>
          <w:numId w:val="5"/>
          <w:numberingChange w:id="103" w:author="Alexander Schulze" w:date="2012-06-03T22:19:00Z" w:original=""/>
        </w:numPr>
        <w:tabs>
          <w:tab w:val="left" w:pos="0"/>
        </w:tabs>
        <w:spacing w:line="360" w:lineRule="auto"/>
        <w:jc w:val="both"/>
        <w:rPr>
          <w:del w:id="104" w:author="Alexander Schulze" w:date="2012-06-03T22:50:00Z"/>
          <w:rStyle w:val="hps"/>
          <w:rFonts w:ascii="Arial" w:hAnsi="Arial"/>
          <w:rPrChange w:id="105" w:author="Alexander Schulze" w:date="2012-06-03T22:51:00Z">
            <w:rPr>
              <w:del w:id="106" w:author="Alexander Schulze" w:date="2012-06-03T22:50:00Z"/>
              <w:rStyle w:val="hps"/>
              <w:rFonts w:ascii="Arial" w:hAnsi="Arial" w:cs="Arial"/>
              <w:lang w:val="en-US"/>
            </w:rPr>
          </w:rPrChange>
        </w:rPr>
      </w:pPr>
      <w:r w:rsidRPr="004A4B5B">
        <w:rPr>
          <w:rFonts w:ascii="Arial" w:hAnsi="Arial"/>
          <w:bCs/>
          <w:color w:val="000000" w:themeColor="text1"/>
          <w:u w:val="single"/>
          <w:lang w:val="en-US"/>
        </w:rPr>
        <w:t>Raphael.js:</w:t>
      </w:r>
      <w:r w:rsidRPr="00F53561">
        <w:rPr>
          <w:rFonts w:ascii="Arial" w:hAnsi="Arial"/>
          <w:bCs/>
          <w:color w:val="000000" w:themeColor="text1"/>
          <w:lang w:val="en-US"/>
        </w:rPr>
        <w:t xml:space="preserve"> </w:t>
      </w:r>
      <w:r w:rsidRPr="004746D4">
        <w:rPr>
          <w:rStyle w:val="hps"/>
          <w:rFonts w:ascii="Arial" w:hAnsi="Arial" w:cs="Arial"/>
          <w:lang w:val="en-US"/>
        </w:rPr>
        <w:t>JavaScript</w:t>
      </w:r>
      <w:r>
        <w:rPr>
          <w:rStyle w:val="hps"/>
          <w:rFonts w:ascii="Arial" w:hAnsi="Arial" w:cs="Arial"/>
          <w:lang w:val="en-US"/>
        </w:rPr>
        <w:t xml:space="preserve"> l</w:t>
      </w:r>
      <w:r w:rsidRPr="004746D4">
        <w:rPr>
          <w:rStyle w:val="hps"/>
          <w:rFonts w:ascii="Arial" w:hAnsi="Arial" w:cs="Arial"/>
          <w:lang w:val="en-US"/>
        </w:rPr>
        <w:t>ibrary</w:t>
      </w:r>
      <w:r>
        <w:rPr>
          <w:rStyle w:val="hps"/>
          <w:rFonts w:ascii="Arial" w:hAnsi="Arial" w:cs="Arial"/>
          <w:lang w:val="en-US"/>
        </w:rPr>
        <w:t xml:space="preserve"> </w:t>
      </w:r>
      <w:r w:rsidRPr="004746D4">
        <w:rPr>
          <w:rStyle w:val="hps"/>
          <w:rFonts w:ascii="Arial" w:hAnsi="Arial" w:cs="Arial"/>
          <w:lang w:val="en-US"/>
        </w:rPr>
        <w:t>for the treatment</w:t>
      </w:r>
      <w:r>
        <w:rPr>
          <w:rStyle w:val="hps"/>
          <w:rFonts w:ascii="Arial" w:hAnsi="Arial" w:cs="Arial"/>
          <w:lang w:val="en-US"/>
        </w:rPr>
        <w:t xml:space="preserve"> </w:t>
      </w:r>
      <w:r w:rsidRPr="004746D4">
        <w:rPr>
          <w:rStyle w:val="hps"/>
          <w:rFonts w:ascii="Arial" w:hAnsi="Arial" w:cs="Arial"/>
          <w:lang w:val="en-US"/>
        </w:rPr>
        <w:t>of vector images</w:t>
      </w:r>
      <w:r>
        <w:rPr>
          <w:rStyle w:val="hps"/>
          <w:rFonts w:ascii="Arial" w:hAnsi="Arial" w:cs="Arial"/>
          <w:lang w:val="en-US"/>
        </w:rPr>
        <w:t xml:space="preserve"> </w:t>
      </w:r>
      <w:r w:rsidRPr="004746D4">
        <w:rPr>
          <w:rStyle w:val="hps"/>
          <w:rFonts w:ascii="Arial" w:hAnsi="Arial" w:cs="Arial"/>
          <w:lang w:val="en-US"/>
        </w:rPr>
        <w:t xml:space="preserve">on the </w:t>
      </w:r>
      <w:proofErr w:type="gramStart"/>
      <w:r>
        <w:rPr>
          <w:rStyle w:val="hps"/>
          <w:rFonts w:ascii="Arial" w:hAnsi="Arial" w:cs="Arial"/>
          <w:lang w:val="en-US"/>
        </w:rPr>
        <w:t>W</w:t>
      </w:r>
      <w:r w:rsidRPr="004746D4">
        <w:rPr>
          <w:rStyle w:val="hps"/>
          <w:rFonts w:ascii="Arial" w:hAnsi="Arial" w:cs="Arial"/>
          <w:lang w:val="en-US"/>
        </w:rPr>
        <w:t>eb,</w:t>
      </w:r>
      <w:proofErr w:type="gramEnd"/>
      <w:r>
        <w:rPr>
          <w:rStyle w:val="hps"/>
          <w:rFonts w:ascii="Arial" w:hAnsi="Arial" w:cs="Arial"/>
          <w:lang w:val="en-US"/>
        </w:rPr>
        <w:t xml:space="preserve"> </w:t>
      </w:r>
      <w:r w:rsidRPr="004746D4">
        <w:rPr>
          <w:rStyle w:val="hps"/>
          <w:rFonts w:ascii="Arial" w:hAnsi="Arial" w:cs="Arial"/>
          <w:lang w:val="en-US"/>
        </w:rPr>
        <w:t>is used in the</w:t>
      </w:r>
      <w:r>
        <w:rPr>
          <w:rStyle w:val="hps"/>
          <w:rFonts w:ascii="Arial" w:hAnsi="Arial" w:cs="Arial"/>
          <w:lang w:val="en-US"/>
        </w:rPr>
        <w:t xml:space="preserve"> </w:t>
      </w:r>
      <w:r w:rsidRPr="004746D4">
        <w:rPr>
          <w:rStyle w:val="hps"/>
          <w:rFonts w:ascii="Arial" w:hAnsi="Arial" w:cs="Arial"/>
          <w:lang w:val="en-US"/>
        </w:rPr>
        <w:t xml:space="preserve">application </w:t>
      </w:r>
      <w:r>
        <w:rPr>
          <w:rStyle w:val="hps"/>
          <w:rFonts w:ascii="Arial" w:hAnsi="Arial" w:cs="Arial"/>
          <w:lang w:val="en-US"/>
        </w:rPr>
        <w:t>in order to</w:t>
      </w:r>
      <w:r w:rsidRPr="004746D4">
        <w:rPr>
          <w:rStyle w:val="hps"/>
          <w:rFonts w:ascii="Arial" w:hAnsi="Arial" w:cs="Arial"/>
          <w:lang w:val="en-US"/>
        </w:rPr>
        <w:t xml:space="preserve"> show</w:t>
      </w:r>
      <w:r>
        <w:rPr>
          <w:rStyle w:val="hps"/>
          <w:rFonts w:ascii="Arial" w:hAnsi="Arial" w:cs="Arial"/>
          <w:lang w:val="en-US"/>
        </w:rPr>
        <w:t xml:space="preserve"> </w:t>
      </w:r>
      <w:r w:rsidRPr="004746D4">
        <w:rPr>
          <w:rStyle w:val="hps"/>
          <w:rFonts w:ascii="Arial" w:hAnsi="Arial" w:cs="Arial"/>
          <w:lang w:val="en-US"/>
        </w:rPr>
        <w:t>the movements of the</w:t>
      </w:r>
      <w:r>
        <w:rPr>
          <w:rStyle w:val="hps"/>
          <w:rFonts w:ascii="Arial" w:hAnsi="Arial" w:cs="Arial"/>
          <w:lang w:val="en-US"/>
        </w:rPr>
        <w:t xml:space="preserve"> </w:t>
      </w:r>
      <w:r w:rsidRPr="004746D4">
        <w:rPr>
          <w:rStyle w:val="hps"/>
          <w:rFonts w:ascii="Arial" w:hAnsi="Arial" w:cs="Arial"/>
          <w:lang w:val="en-US"/>
        </w:rPr>
        <w:t>joystick.</w:t>
      </w:r>
      <w:ins w:id="107" w:author="Alexander Schulze" w:date="2012-06-03T22:50:00Z">
        <w:r w:rsidR="00CA78F6">
          <w:rPr>
            <w:rStyle w:val="hps"/>
            <w:rFonts w:ascii="Arial" w:hAnsi="Arial" w:cs="Arial"/>
            <w:lang w:val="en-US"/>
          </w:rPr>
          <w:br/>
        </w:r>
        <w:r w:rsidR="00CA78F6" w:rsidRPr="00CA78F6">
          <w:rPr>
            <w:rStyle w:val="hps"/>
            <w:rFonts w:ascii="Arial" w:hAnsi="Arial" w:cs="Arial"/>
            <w:lang w:val="en-US"/>
          </w:rPr>
          <w:t xml:space="preserve">Ahhh, </w:t>
        </w:r>
      </w:ins>
    </w:p>
    <w:p w:rsidR="00CA78F6" w:rsidRPr="00CA78F6" w:rsidRDefault="00CA78F6" w:rsidP="00CA78F6">
      <w:pPr>
        <w:pStyle w:val="Standard1"/>
        <w:numPr>
          <w:ilvl w:val="0"/>
          <w:numId w:val="5"/>
        </w:numPr>
        <w:tabs>
          <w:tab w:val="left" w:pos="0"/>
        </w:tabs>
        <w:spacing w:line="360" w:lineRule="auto"/>
        <w:jc w:val="both"/>
        <w:rPr>
          <w:ins w:id="108" w:author="Alexander Schulze" w:date="2012-06-03T22:50:00Z"/>
          <w:rFonts w:ascii="Arial" w:hAnsi="Arial"/>
          <w:kern w:val="0"/>
          <w:szCs w:val="20"/>
          <w:lang w:val="en-US" w:eastAsia="de-DE"/>
          <w:rPrChange w:id="109" w:author="Alexander Schulze" w:date="2012-06-03T22:51:00Z">
            <w:rPr>
              <w:ins w:id="110" w:author="Alexander Schulze" w:date="2012-06-03T22:50:00Z"/>
              <w:rFonts w:ascii="Times" w:hAnsi="Times"/>
              <w:kern w:val="0"/>
              <w:lang w:val="en-US" w:eastAsia="de-DE"/>
            </w:rPr>
          </w:rPrChange>
        </w:rPr>
        <w:pPrChange w:id="111" w:author="Alexander Schulze" w:date="2012-06-03T22:50:00Z">
          <w:pPr>
            <w:spacing w:beforeLines="1" w:afterLines="1"/>
          </w:pPr>
        </w:pPrChange>
      </w:pPr>
      <w:ins w:id="112" w:author="Alexander Schulze" w:date="2012-06-03T22:50:00Z">
        <w:r w:rsidRPr="00CA78F6">
          <w:rPr>
            <w:rFonts w:ascii="Arial" w:hAnsi="Arial"/>
            <w:kern w:val="0"/>
            <w:szCs w:val="20"/>
            <w:lang w:val="en-US" w:eastAsia="de-DE"/>
            <w:rPrChange w:id="113" w:author="Alexander Schulze" w:date="2012-06-03T22:51:00Z">
              <w:rPr>
                <w:kern w:val="0"/>
                <w:lang w:val="en-US" w:eastAsia="de-DE"/>
              </w:rPr>
            </w:rPrChange>
          </w:rPr>
          <w:t xml:space="preserve">At the end I noticed it is a client library ;-) </w:t>
        </w:r>
        <w:proofErr w:type="gramStart"/>
        <w:r w:rsidRPr="00CA78F6">
          <w:rPr>
            <w:rFonts w:ascii="Arial" w:hAnsi="Arial"/>
            <w:kern w:val="0"/>
            <w:szCs w:val="20"/>
            <w:lang w:val="en-US" w:eastAsia="de-DE"/>
            <w:rPrChange w:id="114" w:author="Alexander Schulze" w:date="2012-06-03T22:51:00Z">
              <w:rPr>
                <w:kern w:val="0"/>
                <w:lang w:val="en-US" w:eastAsia="de-DE"/>
              </w:rPr>
            </w:rPrChange>
          </w:rPr>
          <w:t>This is confusing the reader</w:t>
        </w:r>
        <w:proofErr w:type="gramEnd"/>
        <w:r w:rsidRPr="00CA78F6">
          <w:rPr>
            <w:rFonts w:ascii="Arial" w:hAnsi="Arial"/>
            <w:kern w:val="0"/>
            <w:szCs w:val="20"/>
            <w:lang w:val="en-US" w:eastAsia="de-DE"/>
            <w:rPrChange w:id="115" w:author="Alexander Schulze" w:date="2012-06-03T22:51:00Z">
              <w:rPr>
                <w:kern w:val="0"/>
                <w:lang w:val="en-US" w:eastAsia="de-DE"/>
              </w:rPr>
            </w:rPrChange>
          </w:rPr>
          <w:t xml:space="preserve">, </w:t>
        </w:r>
        <w:proofErr w:type="gramStart"/>
        <w:r w:rsidRPr="00CA78F6">
          <w:rPr>
            <w:rFonts w:ascii="Arial" w:hAnsi="Arial"/>
            <w:kern w:val="0"/>
            <w:szCs w:val="20"/>
            <w:lang w:val="en-US" w:eastAsia="de-DE"/>
            <w:rPrChange w:id="116" w:author="Alexander Schulze" w:date="2012-06-03T22:51:00Z">
              <w:rPr>
                <w:kern w:val="0"/>
                <w:lang w:val="en-US" w:eastAsia="de-DE"/>
              </w:rPr>
            </w:rPrChange>
          </w:rPr>
          <w:t>please expose that clearly</w:t>
        </w:r>
        <w:proofErr w:type="gramEnd"/>
        <w:r w:rsidRPr="00CA78F6">
          <w:rPr>
            <w:rFonts w:ascii="Arial" w:hAnsi="Arial"/>
            <w:kern w:val="0"/>
            <w:szCs w:val="20"/>
            <w:lang w:val="en-US" w:eastAsia="de-DE"/>
            <w:rPrChange w:id="117" w:author="Alexander Schulze" w:date="2012-06-03T22:51:00Z">
              <w:rPr>
                <w:kern w:val="0"/>
                <w:lang w:val="en-US" w:eastAsia="de-DE"/>
              </w:rPr>
            </w:rPrChange>
          </w:rPr>
          <w:t>.</w:t>
        </w:r>
      </w:ins>
    </w:p>
    <w:p w:rsidR="00CA78F6" w:rsidRPr="008319B1" w:rsidRDefault="00CA78F6" w:rsidP="00E55BCE">
      <w:pPr>
        <w:pStyle w:val="Standard1"/>
        <w:numPr>
          <w:ilvl w:val="0"/>
          <w:numId w:val="5"/>
          <w:ins w:id="118" w:author="Alexander Schulze" w:date="2012-06-03T22:50:00Z"/>
        </w:numPr>
        <w:tabs>
          <w:tab w:val="left" w:pos="0"/>
        </w:tabs>
        <w:spacing w:line="360" w:lineRule="auto"/>
        <w:jc w:val="both"/>
        <w:rPr>
          <w:ins w:id="119" w:author="Alexander Schulze" w:date="2012-06-03T22:50:00Z"/>
          <w:rStyle w:val="hps"/>
        </w:rPr>
      </w:pPr>
    </w:p>
    <w:p w:rsidR="0056594E" w:rsidRPr="004A4B5B" w:rsidRDefault="0056594E" w:rsidP="008319B1">
      <w:pPr>
        <w:pStyle w:val="Standard1"/>
        <w:tabs>
          <w:tab w:val="left" w:pos="0"/>
        </w:tabs>
        <w:spacing w:line="360" w:lineRule="auto"/>
        <w:ind w:left="720"/>
        <w:jc w:val="both"/>
        <w:rPr>
          <w:rStyle w:val="hps"/>
        </w:rPr>
      </w:pPr>
    </w:p>
    <w:p w:rsidR="00E6485D" w:rsidRPr="00E6485D" w:rsidRDefault="004A4B5B" w:rsidP="00370F6C">
      <w:pPr>
        <w:pStyle w:val="Standard1"/>
        <w:numPr>
          <w:ilvl w:val="0"/>
          <w:numId w:val="18"/>
          <w:numberingChange w:id="120" w:author="Alexander Schulze" w:date="2012-06-03T22:19:00Z" w:original="%1:5:0:."/>
        </w:numPr>
        <w:tabs>
          <w:tab w:val="left" w:pos="0"/>
        </w:tabs>
        <w:spacing w:line="360" w:lineRule="auto"/>
        <w:ind w:left="426" w:hanging="426"/>
        <w:jc w:val="both"/>
        <w:rPr>
          <w:rFonts w:ascii="Arial" w:hAnsi="Arial" w:cs="Arial"/>
          <w:b/>
          <w:bCs/>
          <w:color w:val="000000"/>
        </w:rPr>
      </w:pPr>
      <w:r w:rsidRPr="004A4B5B">
        <w:rPr>
          <w:rFonts w:ascii="Arial" w:hAnsi="Arial" w:cs="Arial"/>
          <w:b/>
          <w:bCs/>
          <w:color w:val="000000"/>
        </w:rPr>
        <w:t>Source code structure</w:t>
      </w:r>
    </w:p>
    <w:p w:rsidR="00E6485D" w:rsidRDefault="00E6485D" w:rsidP="00AC1656">
      <w:pPr>
        <w:pStyle w:val="Standard1"/>
        <w:tabs>
          <w:tab w:val="left" w:pos="0"/>
        </w:tabs>
        <w:spacing w:line="360" w:lineRule="auto"/>
        <w:jc w:val="both"/>
        <w:rPr>
          <w:rFonts w:ascii="Arial" w:hAnsi="Arial" w:cs="Arial"/>
          <w:b/>
          <w:bCs/>
          <w:color w:val="000000"/>
        </w:rPr>
      </w:pPr>
    </w:p>
    <w:p w:rsidR="00AC1656" w:rsidRDefault="008319B1" w:rsidP="00AC1656">
      <w:pPr>
        <w:pStyle w:val="Standard1"/>
        <w:tabs>
          <w:tab w:val="left" w:pos="0"/>
        </w:tabs>
        <w:spacing w:line="360" w:lineRule="auto"/>
        <w:jc w:val="both"/>
        <w:rPr>
          <w:rFonts w:ascii="Arial" w:hAnsi="Arial" w:cs="Arial"/>
          <w:b/>
          <w:bCs/>
          <w:color w:val="000000"/>
        </w:rPr>
      </w:pPr>
      <w:r>
        <w:rPr>
          <w:rFonts w:ascii="Arial" w:hAnsi="Arial" w:cs="Arial"/>
          <w:b/>
          <w:bCs/>
          <w:color w:val="000000"/>
        </w:rPr>
        <w:t>Server side</w:t>
      </w:r>
    </w:p>
    <w:p w:rsidR="00E51753" w:rsidRDefault="00E51753" w:rsidP="00AC1656">
      <w:pPr>
        <w:pStyle w:val="Standard1"/>
        <w:tabs>
          <w:tab w:val="left" w:pos="0"/>
        </w:tabs>
        <w:spacing w:line="360" w:lineRule="auto"/>
        <w:jc w:val="both"/>
        <w:rPr>
          <w:ins w:id="121" w:author="Alexander Schulze" w:date="2012-06-03T22:54:00Z"/>
          <w:rStyle w:val="hps"/>
          <w:rFonts w:ascii="Arial" w:hAnsi="Arial" w:cs="Arial"/>
          <w:lang w:val="en-US"/>
        </w:rPr>
      </w:pPr>
      <w:r w:rsidRPr="00E51753">
        <w:rPr>
          <w:rStyle w:val="hps"/>
          <w:rFonts w:ascii="Arial" w:hAnsi="Arial" w:cs="Arial"/>
          <w:lang w:val="en-US"/>
        </w:rPr>
        <w:t xml:space="preserve">The following figure shows </w:t>
      </w:r>
      <w:del w:id="122" w:author="Alexander Schulze" w:date="2012-06-03T22:55:00Z">
        <w:r w:rsidRPr="00E51753" w:rsidDel="00A030A7">
          <w:rPr>
            <w:rStyle w:val="hps"/>
            <w:rFonts w:ascii="Arial" w:hAnsi="Arial" w:cs="Arial"/>
            <w:lang w:val="en-US"/>
          </w:rPr>
          <w:delText xml:space="preserve">in detail </w:delText>
        </w:r>
      </w:del>
      <w:r w:rsidRPr="00E51753">
        <w:rPr>
          <w:rStyle w:val="hps"/>
          <w:rFonts w:ascii="Arial" w:hAnsi="Arial" w:cs="Arial"/>
          <w:lang w:val="en-US"/>
        </w:rPr>
        <w:t xml:space="preserve">the directory structure </w:t>
      </w:r>
      <w:ins w:id="123" w:author="Alexander Schulze" w:date="2012-06-03T22:55:00Z">
        <w:r w:rsidR="00A030A7" w:rsidRPr="00E51753">
          <w:rPr>
            <w:rStyle w:val="hps"/>
            <w:rFonts w:ascii="Arial" w:hAnsi="Arial" w:cs="Arial"/>
            <w:lang w:val="en-US"/>
          </w:rPr>
          <w:t xml:space="preserve">in detail </w:t>
        </w:r>
      </w:ins>
      <w:r w:rsidRPr="00E51753">
        <w:rPr>
          <w:rStyle w:val="hps"/>
          <w:rFonts w:ascii="Arial" w:hAnsi="Arial" w:cs="Arial"/>
          <w:lang w:val="en-US"/>
        </w:rPr>
        <w:t xml:space="preserve">containing the </w:t>
      </w:r>
      <w:ins w:id="124" w:author="Alexander Schulze" w:date="2012-06-03T22:55:00Z">
        <w:r w:rsidR="00BD4C9A" w:rsidRPr="00E51753">
          <w:rPr>
            <w:rStyle w:val="hps"/>
            <w:rFonts w:ascii="Arial" w:hAnsi="Arial" w:cs="Arial"/>
            <w:lang w:val="en-US"/>
          </w:rPr>
          <w:t xml:space="preserve">jWebSocket </w:t>
        </w:r>
      </w:ins>
      <w:r w:rsidRPr="00E51753">
        <w:rPr>
          <w:rStyle w:val="hps"/>
          <w:rFonts w:ascii="Arial" w:hAnsi="Arial" w:cs="Arial"/>
          <w:lang w:val="en-US"/>
        </w:rPr>
        <w:t xml:space="preserve">server code </w:t>
      </w:r>
      <w:del w:id="125" w:author="Alexander Schulze" w:date="2012-06-03T22:55:00Z">
        <w:r w:rsidRPr="00E51753" w:rsidDel="00BD4C9A">
          <w:rPr>
            <w:rStyle w:val="hps"/>
            <w:rFonts w:ascii="Arial" w:hAnsi="Arial" w:cs="Arial"/>
            <w:lang w:val="en-US"/>
          </w:rPr>
          <w:delText xml:space="preserve">jWebSocket are shown </w:delText>
        </w:r>
      </w:del>
      <w:r w:rsidRPr="00E51753">
        <w:rPr>
          <w:rStyle w:val="hps"/>
          <w:rFonts w:ascii="Arial" w:hAnsi="Arial" w:cs="Arial"/>
          <w:lang w:val="en-US"/>
        </w:rPr>
        <w:t xml:space="preserve">including all java classes with which </w:t>
      </w:r>
      <w:proofErr w:type="gramStart"/>
      <w:r w:rsidRPr="00E51753">
        <w:rPr>
          <w:rStyle w:val="hps"/>
          <w:rFonts w:ascii="Arial" w:hAnsi="Arial" w:cs="Arial"/>
          <w:lang w:val="en-US"/>
        </w:rPr>
        <w:t>account the application</w:t>
      </w:r>
      <w:proofErr w:type="gramEnd"/>
      <w:r w:rsidRPr="00E51753">
        <w:rPr>
          <w:rFonts w:ascii="Arial" w:hAnsi="Arial" w:cs="Arial"/>
          <w:lang w:val="en-US"/>
        </w:rPr>
        <w:t xml:space="preserve">. </w:t>
      </w:r>
      <w:r w:rsidRPr="00E51753">
        <w:rPr>
          <w:rStyle w:val="hps"/>
          <w:rFonts w:ascii="Arial" w:hAnsi="Arial" w:cs="Arial"/>
          <w:lang w:val="en-US"/>
        </w:rPr>
        <w:t>The classes are distributed in packets that were previously described</w:t>
      </w:r>
      <w:r w:rsidRPr="00E51753">
        <w:rPr>
          <w:rFonts w:ascii="Arial" w:hAnsi="Arial" w:cs="Arial"/>
          <w:lang w:val="en-US"/>
        </w:rPr>
        <w:t xml:space="preserve">, </w:t>
      </w:r>
      <w:r w:rsidRPr="00E51753">
        <w:rPr>
          <w:rStyle w:val="hps"/>
          <w:rFonts w:ascii="Arial" w:hAnsi="Arial" w:cs="Arial"/>
          <w:lang w:val="en-US"/>
        </w:rPr>
        <w:t>and which in turn are associated with directories shown below.</w:t>
      </w:r>
    </w:p>
    <w:p w:rsidR="00CC541C" w:rsidRPr="00E51753" w:rsidRDefault="00CC541C" w:rsidP="00AC1656">
      <w:pPr>
        <w:pStyle w:val="Standard1"/>
        <w:numPr>
          <w:ins w:id="126" w:author="Alexander Schulze" w:date="2012-06-03T22:54:00Z"/>
        </w:numPr>
        <w:tabs>
          <w:tab w:val="left" w:pos="0"/>
        </w:tabs>
        <w:spacing w:line="360" w:lineRule="auto"/>
        <w:jc w:val="both"/>
        <w:rPr>
          <w:rFonts w:ascii="Arial" w:hAnsi="Arial" w:cs="Arial"/>
          <w:b/>
          <w:bCs/>
          <w:color w:val="000000"/>
          <w:lang w:val="en-US"/>
        </w:rPr>
      </w:pPr>
      <w:ins w:id="127" w:author="Alexander Schulze" w:date="2012-06-03T22:54:00Z">
        <w:r>
          <w:rPr>
            <w:rFonts w:ascii="Arial" w:hAnsi="Arial" w:cs="Arial"/>
            <w:b/>
            <w:bCs/>
            <w:noProof/>
            <w:color w:val="000000"/>
            <w:lang w:val="de-DE" w:eastAsia="de-DE"/>
          </w:rPr>
          <w:drawing>
            <wp:inline distT="0" distB="0" distL="0" distR="0">
              <wp:extent cx="4318000" cy="5041900"/>
              <wp:effectExtent l="25400" t="0" r="0" b="0"/>
              <wp:docPr id="3" name="Server_Code_Tree_V2.PNG" descr="/svn/jWebSocket.dev/thesis/Arduino_Remote_Control_Demo_Dariel/Documentation/Images/Server_Code_Tree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Code_Tree_V2.PNG"/>
                      <pic:cNvPicPr/>
                    </pic:nvPicPr>
                    <pic:blipFill>
                      <a:blip r:embed="rId14" r:link="rId15"/>
                      <a:stretch>
                        <a:fillRect/>
                      </a:stretch>
                    </pic:blipFill>
                    <pic:spPr>
                      <a:xfrm>
                        <a:off x="0" y="0"/>
                        <a:ext cx="4318000" cy="5041900"/>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D96A4C" w:rsidRPr="00FD6D9D">
        <w:trPr>
          <w:trHeight w:val="699"/>
        </w:trPr>
        <w:tc>
          <w:tcPr>
            <w:tcW w:w="8223" w:type="dxa"/>
            <w:shd w:val="clear" w:color="auto" w:fill="auto"/>
          </w:tcPr>
          <w:p w:rsidR="00D96A4C" w:rsidRPr="00BD789B" w:rsidRDefault="0058264E" w:rsidP="003448FA">
            <w:pPr>
              <w:pStyle w:val="Standard1"/>
              <w:keepNext/>
              <w:tabs>
                <w:tab w:val="left" w:pos="0"/>
              </w:tabs>
              <w:spacing w:before="240" w:line="276" w:lineRule="auto"/>
              <w:jc w:val="center"/>
              <w:rPr>
                <w:rFonts w:ascii="Arial" w:hAnsi="Arial" w:cs="Arial"/>
                <w:bCs/>
                <w:color w:val="404040"/>
                <w:lang w:val="en-US"/>
              </w:rPr>
            </w:pPr>
            <w:del w:id="128" w:author="Alexander Schulze" w:date="2012-06-03T22:55:00Z">
              <w:r w:rsidDel="00A030A7">
                <w:fldChar w:fldCharType="begin"/>
              </w:r>
              <w:r w:rsidDel="00A030A7">
                <w:delInstrText>HYPERLINK "Images/Server_Code_Tree_V2.PNG"</w:delInstrText>
              </w:r>
              <w:r w:rsidDel="00A030A7">
                <w:fldChar w:fldCharType="separate"/>
              </w:r>
              <w:r w:rsidR="00D96A4C" w:rsidDel="00A030A7">
                <w:rPr>
                  <w:rStyle w:val="Link"/>
                  <w:rFonts w:ascii="Arial" w:hAnsi="Arial" w:cs="Arial"/>
                  <w:bCs/>
                  <w:lang w:val="en-US"/>
                </w:rPr>
                <w:delText>Ref. to Folder structure server</w:delText>
              </w:r>
              <w:r w:rsidDel="00A030A7">
                <w:fldChar w:fldCharType="end"/>
              </w:r>
            </w:del>
          </w:p>
        </w:tc>
      </w:tr>
    </w:tbl>
    <w:p w:rsidR="00D96A4C" w:rsidRPr="0056594E"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Pr="0056594E"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Pr="0056594E"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Pr="00D96A4C" w:rsidRDefault="00D96A4C" w:rsidP="00D96A4C">
      <w:pPr>
        <w:pStyle w:val="Standard1"/>
        <w:tabs>
          <w:tab w:val="left" w:pos="0"/>
        </w:tabs>
        <w:spacing w:line="360" w:lineRule="auto"/>
        <w:jc w:val="center"/>
        <w:rPr>
          <w:rFonts w:ascii="Arial" w:hAnsi="Arial" w:cs="Arial"/>
          <w:bCs/>
          <w:i/>
          <w:color w:val="000000"/>
          <w:sz w:val="20"/>
          <w:szCs w:val="20"/>
          <w:lang w:val="en-US"/>
        </w:rPr>
      </w:pPr>
      <w:r w:rsidRPr="00D96A4C">
        <w:rPr>
          <w:rFonts w:ascii="Arial" w:hAnsi="Arial" w:cs="Arial"/>
          <w:bCs/>
          <w:i/>
          <w:color w:val="000000"/>
          <w:sz w:val="20"/>
          <w:szCs w:val="20"/>
          <w:lang w:val="en-US"/>
        </w:rPr>
        <w:t>Ref. to Fig.</w:t>
      </w:r>
      <w:r>
        <w:rPr>
          <w:rFonts w:ascii="Arial" w:hAnsi="Arial" w:cs="Arial"/>
          <w:bCs/>
          <w:i/>
          <w:color w:val="000000"/>
          <w:sz w:val="20"/>
          <w:szCs w:val="20"/>
          <w:lang w:val="en-US"/>
        </w:rPr>
        <w:t>2</w:t>
      </w:r>
      <w:r w:rsidRPr="00D96A4C">
        <w:rPr>
          <w:rFonts w:ascii="Arial" w:hAnsi="Arial" w:cs="Arial"/>
          <w:bCs/>
          <w:i/>
          <w:color w:val="000000"/>
          <w:sz w:val="20"/>
          <w:szCs w:val="20"/>
          <w:lang w:val="en-US"/>
        </w:rPr>
        <w:t>: Directory Structure Server</w:t>
      </w:r>
    </w:p>
    <w:p w:rsidR="005E1B47" w:rsidRPr="00D96A4C" w:rsidRDefault="005E1B47" w:rsidP="00AC1656">
      <w:pPr>
        <w:pStyle w:val="Standard1"/>
        <w:tabs>
          <w:tab w:val="left" w:pos="0"/>
        </w:tabs>
        <w:spacing w:line="360" w:lineRule="auto"/>
        <w:jc w:val="center"/>
        <w:rPr>
          <w:rFonts w:ascii="Arial" w:hAnsi="Arial" w:cs="Arial"/>
          <w:bCs/>
          <w:i/>
          <w:color w:val="000000"/>
          <w:sz w:val="20"/>
          <w:szCs w:val="20"/>
          <w:lang w:val="en-US"/>
        </w:rPr>
      </w:pPr>
    </w:p>
    <w:p w:rsidR="00AC1656" w:rsidRDefault="00D224DA" w:rsidP="00D224DA">
      <w:pPr>
        <w:pStyle w:val="Standard1"/>
        <w:tabs>
          <w:tab w:val="left" w:pos="0"/>
        </w:tabs>
        <w:spacing w:line="360" w:lineRule="auto"/>
        <w:jc w:val="both"/>
        <w:rPr>
          <w:ins w:id="129" w:author="Alexander Schulze" w:date="2012-06-03T22:56:00Z"/>
          <w:rStyle w:val="hps"/>
          <w:rFonts w:ascii="Arial" w:hAnsi="Arial" w:cs="Arial"/>
          <w:lang/>
        </w:rPr>
      </w:pPr>
      <w:r w:rsidRPr="00D224DA">
        <w:rPr>
          <w:rStyle w:val="hps"/>
          <w:rFonts w:ascii="Arial" w:hAnsi="Arial" w:cs="Arial"/>
          <w:lang/>
        </w:rPr>
        <w:t>The following</w:t>
      </w:r>
      <w:r w:rsidRPr="00D224DA">
        <w:rPr>
          <w:rFonts w:ascii="Arial" w:hAnsi="Arial" w:cs="Arial"/>
          <w:lang/>
        </w:rPr>
        <w:t xml:space="preserve"> </w:t>
      </w:r>
      <w:r w:rsidRPr="00D224DA">
        <w:rPr>
          <w:rStyle w:val="hps"/>
          <w:rFonts w:ascii="Arial" w:hAnsi="Arial" w:cs="Arial"/>
          <w:lang/>
        </w:rPr>
        <w:t>figure shows the</w:t>
      </w:r>
      <w:r w:rsidRPr="00D224DA">
        <w:rPr>
          <w:rFonts w:ascii="Arial" w:hAnsi="Arial" w:cs="Arial"/>
          <w:lang/>
        </w:rPr>
        <w:t xml:space="preserve"> </w:t>
      </w:r>
      <w:r w:rsidRPr="00D224DA">
        <w:rPr>
          <w:rStyle w:val="hps"/>
          <w:rFonts w:ascii="Arial" w:hAnsi="Arial" w:cs="Arial"/>
          <w:lang/>
        </w:rPr>
        <w:t>root directory of the</w:t>
      </w:r>
      <w:r w:rsidRPr="00D224DA">
        <w:rPr>
          <w:rFonts w:ascii="Arial" w:hAnsi="Arial" w:cs="Arial"/>
          <w:lang/>
        </w:rPr>
        <w:t xml:space="preserve"> </w:t>
      </w:r>
      <w:r w:rsidRPr="00D224DA">
        <w:rPr>
          <w:rStyle w:val="hps"/>
          <w:rFonts w:ascii="Arial" w:hAnsi="Arial" w:cs="Arial"/>
          <w:lang/>
        </w:rPr>
        <w:t>application source</w:t>
      </w:r>
      <w:r w:rsidRPr="00D224DA">
        <w:rPr>
          <w:rFonts w:ascii="Arial" w:hAnsi="Arial" w:cs="Arial"/>
          <w:lang/>
        </w:rPr>
        <w:t xml:space="preserve"> </w:t>
      </w:r>
      <w:r w:rsidRPr="00D224DA">
        <w:rPr>
          <w:rStyle w:val="hps"/>
          <w:rFonts w:ascii="Arial" w:hAnsi="Arial" w:cs="Arial"/>
          <w:lang/>
        </w:rPr>
        <w:t>code</w:t>
      </w:r>
      <w:r w:rsidRPr="00D224DA">
        <w:rPr>
          <w:rFonts w:ascii="Arial" w:hAnsi="Arial" w:cs="Arial"/>
          <w:lang/>
        </w:rPr>
        <w:t xml:space="preserve">, as well as </w:t>
      </w:r>
      <w:r w:rsidRPr="00D224DA">
        <w:rPr>
          <w:rStyle w:val="hps"/>
          <w:rFonts w:ascii="Arial" w:hAnsi="Arial" w:cs="Arial"/>
          <w:lang/>
        </w:rPr>
        <w:t>describing</w:t>
      </w:r>
      <w:r w:rsidRPr="00D224DA">
        <w:rPr>
          <w:rFonts w:ascii="Arial" w:hAnsi="Arial" w:cs="Arial"/>
          <w:lang/>
        </w:rPr>
        <w:t xml:space="preserve"> </w:t>
      </w:r>
      <w:r w:rsidRPr="00D224DA">
        <w:rPr>
          <w:rStyle w:val="hps"/>
          <w:rFonts w:ascii="Arial" w:hAnsi="Arial" w:cs="Arial"/>
          <w:lang/>
        </w:rPr>
        <w:t>those directories</w:t>
      </w:r>
      <w:r w:rsidRPr="00D224DA">
        <w:rPr>
          <w:rFonts w:ascii="Arial" w:hAnsi="Arial" w:cs="Arial"/>
          <w:lang/>
        </w:rPr>
        <w:t xml:space="preserve"> </w:t>
      </w:r>
      <w:r w:rsidRPr="00D224DA">
        <w:rPr>
          <w:rStyle w:val="hps"/>
          <w:rFonts w:ascii="Arial" w:hAnsi="Arial" w:cs="Arial"/>
          <w:lang/>
        </w:rPr>
        <w:t>and files</w:t>
      </w:r>
      <w:r w:rsidRPr="00D224DA">
        <w:rPr>
          <w:rFonts w:ascii="Arial" w:hAnsi="Arial" w:cs="Arial"/>
          <w:lang/>
        </w:rPr>
        <w:t xml:space="preserve"> </w:t>
      </w:r>
      <w:r w:rsidRPr="00D224DA">
        <w:rPr>
          <w:rStyle w:val="hps"/>
          <w:rFonts w:ascii="Arial" w:hAnsi="Arial" w:cs="Arial"/>
          <w:lang/>
        </w:rPr>
        <w:t>for better</w:t>
      </w:r>
      <w:r w:rsidRPr="00D224DA">
        <w:rPr>
          <w:rFonts w:ascii="Arial" w:hAnsi="Arial" w:cs="Arial"/>
          <w:lang/>
        </w:rPr>
        <w:t xml:space="preserve"> </w:t>
      </w:r>
      <w:r w:rsidRPr="00D224DA">
        <w:rPr>
          <w:rStyle w:val="hps"/>
          <w:rFonts w:ascii="Arial" w:hAnsi="Arial" w:cs="Arial"/>
          <w:lang/>
        </w:rPr>
        <w:t>understanding.</w:t>
      </w:r>
    </w:p>
    <w:p w:rsidR="00A030A7" w:rsidRDefault="00A030A7" w:rsidP="00D224DA">
      <w:pPr>
        <w:pStyle w:val="Standard1"/>
        <w:numPr>
          <w:ins w:id="130" w:author="Alexander Schulze" w:date="2012-06-03T22:56:00Z"/>
        </w:numPr>
        <w:tabs>
          <w:tab w:val="left" w:pos="0"/>
        </w:tabs>
        <w:spacing w:line="360" w:lineRule="auto"/>
        <w:jc w:val="both"/>
        <w:rPr>
          <w:rStyle w:val="hps"/>
        </w:rPr>
      </w:pPr>
      <w:ins w:id="131" w:author="Alexander Schulze" w:date="2012-06-03T22:56:00Z">
        <w:r>
          <w:rPr>
            <w:noProof/>
            <w:lang w:val="de-DE" w:eastAsia="de-DE"/>
          </w:rPr>
          <w:drawing>
            <wp:inline distT="0" distB="0" distL="0" distR="0">
              <wp:extent cx="3924300" cy="1460500"/>
              <wp:effectExtent l="25400" t="0" r="0" b="0"/>
              <wp:docPr id="4" name="Structure_Code_Server.PNG" descr="/svn/jWebSocket.dev/thesis/Arduino_Remote_Control_Demo_Dariel/Documentation/Images/Structure_Code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Code_Server.PNG"/>
                      <pic:cNvPicPr/>
                    </pic:nvPicPr>
                    <pic:blipFill>
                      <a:blip r:embed="rId16" r:link="rId17"/>
                      <a:stretch>
                        <a:fillRect/>
                      </a:stretch>
                    </pic:blipFill>
                    <pic:spPr>
                      <a:xfrm>
                        <a:off x="0" y="0"/>
                        <a:ext cx="3924300" cy="1460500"/>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D96A4C" w:rsidRPr="00FD6D9D">
        <w:trPr>
          <w:trHeight w:val="699"/>
        </w:trPr>
        <w:tc>
          <w:tcPr>
            <w:tcW w:w="8223" w:type="dxa"/>
            <w:shd w:val="clear" w:color="auto" w:fill="auto"/>
          </w:tcPr>
          <w:p w:rsidR="00D96A4C" w:rsidRPr="00BD789B" w:rsidRDefault="0058264E" w:rsidP="003448FA">
            <w:pPr>
              <w:pStyle w:val="Standard1"/>
              <w:keepNext/>
              <w:tabs>
                <w:tab w:val="left" w:pos="0"/>
              </w:tabs>
              <w:spacing w:before="240" w:line="276" w:lineRule="auto"/>
              <w:jc w:val="center"/>
              <w:rPr>
                <w:rFonts w:ascii="Arial" w:hAnsi="Arial" w:cs="Arial"/>
                <w:bCs/>
                <w:color w:val="404040"/>
                <w:lang w:val="en-US"/>
              </w:rPr>
            </w:pPr>
            <w:del w:id="132" w:author="Alexander Schulze" w:date="2012-06-03T22:56:00Z">
              <w:r w:rsidDel="00A030A7">
                <w:fldChar w:fldCharType="begin"/>
              </w:r>
              <w:r w:rsidDel="00A030A7">
                <w:delInstrText>HYPERLINK "Images/Structure_Code_Server.PNG"</w:delInstrText>
              </w:r>
              <w:r w:rsidDel="00A030A7">
                <w:fldChar w:fldCharType="separate"/>
              </w:r>
              <w:r w:rsidR="00D96A4C" w:rsidDel="00A030A7">
                <w:rPr>
                  <w:rStyle w:val="Link"/>
                  <w:rFonts w:ascii="Arial" w:hAnsi="Arial" w:cs="Arial"/>
                  <w:bCs/>
                  <w:lang w:val="en-US"/>
                </w:rPr>
                <w:delText>Ref. to Server Root Directory</w:delText>
              </w:r>
              <w:r w:rsidDel="00A030A7">
                <w:fldChar w:fldCharType="end"/>
              </w:r>
            </w:del>
          </w:p>
        </w:tc>
      </w:tr>
    </w:tbl>
    <w:p w:rsidR="00D96A4C" w:rsidRPr="00D224DA" w:rsidRDefault="00D96A4C" w:rsidP="00D224DA">
      <w:pPr>
        <w:pStyle w:val="Standard1"/>
        <w:tabs>
          <w:tab w:val="left" w:pos="0"/>
        </w:tabs>
        <w:spacing w:line="360" w:lineRule="auto"/>
        <w:jc w:val="both"/>
        <w:rPr>
          <w:rFonts w:ascii="Arial" w:hAnsi="Arial" w:cs="Arial"/>
          <w:bCs/>
          <w:i/>
          <w:color w:val="000000"/>
          <w:sz w:val="18"/>
          <w:szCs w:val="18"/>
          <w:lang w:val="en-US"/>
        </w:rPr>
      </w:pPr>
    </w:p>
    <w:p w:rsidR="00AC1656" w:rsidRPr="00D96A4C" w:rsidRDefault="00AC1656" w:rsidP="00AC1656">
      <w:pPr>
        <w:pStyle w:val="Standard1"/>
        <w:tabs>
          <w:tab w:val="left" w:pos="0"/>
        </w:tabs>
        <w:spacing w:line="360" w:lineRule="auto"/>
        <w:jc w:val="center"/>
        <w:rPr>
          <w:rFonts w:ascii="Arial" w:hAnsi="Arial" w:cs="Arial"/>
          <w:bCs/>
          <w:i/>
          <w:color w:val="000000"/>
          <w:sz w:val="18"/>
          <w:szCs w:val="18"/>
          <w:lang w:val="en-US"/>
        </w:rPr>
      </w:pPr>
    </w:p>
    <w:p w:rsidR="00D96A4C"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Pr="00D96A4C" w:rsidRDefault="00D96A4C" w:rsidP="00D96A4C">
      <w:pPr>
        <w:pStyle w:val="Standard1"/>
        <w:tabs>
          <w:tab w:val="left" w:pos="0"/>
        </w:tabs>
        <w:spacing w:line="360" w:lineRule="auto"/>
        <w:jc w:val="center"/>
        <w:rPr>
          <w:rFonts w:ascii="Arial" w:hAnsi="Arial" w:cs="Arial"/>
          <w:bCs/>
          <w:i/>
          <w:color w:val="000000"/>
          <w:sz w:val="20"/>
          <w:szCs w:val="20"/>
          <w:lang w:val="en-US"/>
        </w:rPr>
      </w:pPr>
      <w:r w:rsidRPr="00D96A4C">
        <w:rPr>
          <w:rFonts w:ascii="Arial" w:hAnsi="Arial" w:cs="Arial"/>
          <w:bCs/>
          <w:i/>
          <w:color w:val="000000"/>
          <w:sz w:val="20"/>
          <w:szCs w:val="20"/>
          <w:lang w:val="en-US"/>
        </w:rPr>
        <w:t>Ref. to Fig.</w:t>
      </w:r>
      <w:r>
        <w:rPr>
          <w:rFonts w:ascii="Arial" w:hAnsi="Arial" w:cs="Arial"/>
          <w:bCs/>
          <w:i/>
          <w:color w:val="000000"/>
          <w:sz w:val="20"/>
          <w:szCs w:val="20"/>
          <w:lang w:val="en-US"/>
        </w:rPr>
        <w:t>3</w:t>
      </w:r>
      <w:r w:rsidRPr="00D96A4C">
        <w:rPr>
          <w:rFonts w:ascii="Arial" w:hAnsi="Arial" w:cs="Arial"/>
          <w:bCs/>
          <w:i/>
          <w:color w:val="000000"/>
          <w:sz w:val="20"/>
          <w:szCs w:val="20"/>
          <w:lang w:val="en-US"/>
        </w:rPr>
        <w:t xml:space="preserve">: </w:t>
      </w:r>
      <w:r>
        <w:rPr>
          <w:rFonts w:ascii="Arial" w:hAnsi="Arial" w:cs="Arial"/>
          <w:bCs/>
          <w:i/>
          <w:color w:val="000000"/>
          <w:sz w:val="20"/>
          <w:szCs w:val="20"/>
          <w:lang w:val="en-US"/>
        </w:rPr>
        <w:t>Server root directory</w:t>
      </w:r>
    </w:p>
    <w:p w:rsidR="005E1B47" w:rsidRPr="00D96A4C" w:rsidRDefault="00D224DA" w:rsidP="00D53D17">
      <w:pPr>
        <w:pStyle w:val="Standard1"/>
        <w:tabs>
          <w:tab w:val="left" w:pos="0"/>
        </w:tabs>
        <w:spacing w:line="360" w:lineRule="auto"/>
        <w:rPr>
          <w:rFonts w:ascii="Arial" w:hAnsi="Arial" w:cs="Arial"/>
          <w:b/>
          <w:bCs/>
          <w:color w:val="000000"/>
          <w:lang w:val="en-US"/>
        </w:rPr>
      </w:pPr>
      <w:r w:rsidRPr="00D96A4C">
        <w:rPr>
          <w:rFonts w:ascii="Arial" w:hAnsi="Arial" w:cs="Arial"/>
          <w:b/>
          <w:bCs/>
          <w:color w:val="000000"/>
          <w:lang w:val="en-US"/>
        </w:rPr>
        <w:t>Description</w:t>
      </w:r>
    </w:p>
    <w:p w:rsidR="005E1B47" w:rsidRPr="00D224DA" w:rsidRDefault="005E1B47" w:rsidP="004F329A">
      <w:pPr>
        <w:pStyle w:val="Standard1"/>
        <w:numPr>
          <w:ilvl w:val="0"/>
          <w:numId w:val="6"/>
          <w:numberingChange w:id="133" w:author="Alexander Schulze" w:date="2012-06-03T22:19:00Z" w:original=""/>
        </w:numPr>
        <w:tabs>
          <w:tab w:val="left" w:pos="0"/>
        </w:tabs>
        <w:spacing w:line="360" w:lineRule="auto"/>
        <w:jc w:val="both"/>
        <w:rPr>
          <w:rFonts w:ascii="Arial" w:hAnsi="Arial" w:cs="Arial"/>
          <w:bCs/>
          <w:color w:val="000000"/>
          <w:lang w:val="en-US"/>
        </w:rPr>
      </w:pPr>
      <w:proofErr w:type="gramStart"/>
      <w:r w:rsidRPr="00D224DA">
        <w:rPr>
          <w:rFonts w:ascii="Arial" w:hAnsi="Arial" w:cs="Arial"/>
          <w:bCs/>
          <w:color w:val="000000"/>
          <w:u w:val="single"/>
          <w:lang w:val="en-US"/>
        </w:rPr>
        <w:t>src</w:t>
      </w:r>
      <w:proofErr w:type="gramEnd"/>
      <w:r w:rsidRPr="00D224DA">
        <w:rPr>
          <w:rFonts w:ascii="Arial" w:hAnsi="Arial" w:cs="Arial"/>
          <w:bCs/>
          <w:color w:val="000000"/>
          <w:u w:val="single"/>
          <w:lang w:val="en-US"/>
        </w:rPr>
        <w:t>:</w:t>
      </w:r>
      <w:r w:rsidRPr="00D224DA">
        <w:rPr>
          <w:rFonts w:ascii="Arial" w:hAnsi="Arial" w:cs="Arial"/>
          <w:bCs/>
          <w:color w:val="000000"/>
          <w:lang w:val="en-US"/>
        </w:rPr>
        <w:t xml:space="preserve"> </w:t>
      </w:r>
      <w:r w:rsidR="00D224DA" w:rsidRPr="00D224DA">
        <w:rPr>
          <w:rFonts w:ascii="Arial" w:hAnsi="Arial" w:cs="Arial"/>
          <w:lang/>
        </w:rPr>
        <w:t xml:space="preserve">The </w:t>
      </w:r>
      <w:r w:rsidR="00D224DA" w:rsidRPr="00D224DA">
        <w:rPr>
          <w:rStyle w:val="hps"/>
          <w:rFonts w:ascii="Arial" w:hAnsi="Arial" w:cs="Arial"/>
          <w:lang/>
        </w:rPr>
        <w:t>directory is</w:t>
      </w:r>
      <w:r w:rsidR="00D224DA" w:rsidRPr="00D224DA">
        <w:rPr>
          <w:rFonts w:ascii="Arial" w:hAnsi="Arial" w:cs="Arial"/>
          <w:lang/>
        </w:rPr>
        <w:t xml:space="preserve"> </w:t>
      </w:r>
      <w:r w:rsidR="00D224DA" w:rsidRPr="00D224DA">
        <w:rPr>
          <w:rStyle w:val="hps"/>
          <w:rFonts w:ascii="Arial" w:hAnsi="Arial" w:cs="Arial"/>
          <w:lang/>
        </w:rPr>
        <w:t>all the source code</w:t>
      </w:r>
      <w:r w:rsidR="00D224DA" w:rsidRPr="00D224DA">
        <w:rPr>
          <w:rFonts w:ascii="Arial" w:hAnsi="Arial" w:cs="Arial"/>
          <w:lang/>
        </w:rPr>
        <w:t xml:space="preserve"> </w:t>
      </w:r>
      <w:r w:rsidR="00D224DA" w:rsidRPr="00D224DA">
        <w:rPr>
          <w:rStyle w:val="hps"/>
          <w:rFonts w:ascii="Arial" w:hAnsi="Arial" w:cs="Arial"/>
          <w:lang/>
        </w:rPr>
        <w:t>of the</w:t>
      </w:r>
      <w:r w:rsidR="00D224DA" w:rsidRPr="00D224DA">
        <w:rPr>
          <w:rFonts w:ascii="Arial" w:hAnsi="Arial" w:cs="Arial"/>
          <w:lang/>
        </w:rPr>
        <w:t xml:space="preserve"> </w:t>
      </w:r>
      <w:r w:rsidR="00D224DA" w:rsidRPr="00D224DA">
        <w:rPr>
          <w:rStyle w:val="hps"/>
          <w:rFonts w:ascii="Arial" w:hAnsi="Arial" w:cs="Arial"/>
          <w:lang/>
        </w:rPr>
        <w:t xml:space="preserve">application, </w:t>
      </w:r>
      <w:del w:id="134" w:author="Alexander Schulze" w:date="2012-06-03T22:57:00Z">
        <w:r w:rsidR="00D224DA" w:rsidRPr="00D224DA" w:rsidDel="00FB322B">
          <w:rPr>
            <w:rStyle w:val="hps"/>
            <w:rFonts w:ascii="Arial" w:hAnsi="Arial" w:cs="Arial"/>
            <w:lang/>
          </w:rPr>
          <w:delText>within</w:delText>
        </w:r>
        <w:r w:rsidR="00D224DA" w:rsidRPr="00D224DA" w:rsidDel="00FB322B">
          <w:rPr>
            <w:rFonts w:ascii="Arial" w:hAnsi="Arial" w:cs="Arial"/>
            <w:lang/>
          </w:rPr>
          <w:delText xml:space="preserve"> </w:delText>
        </w:r>
        <w:r w:rsidR="00D224DA" w:rsidRPr="00D224DA" w:rsidDel="00FB322B">
          <w:rPr>
            <w:rStyle w:val="hps"/>
            <w:rFonts w:ascii="Arial" w:hAnsi="Arial" w:cs="Arial"/>
            <w:lang/>
          </w:rPr>
          <w:delText>him is</w:delText>
        </w:r>
      </w:del>
      <w:ins w:id="135" w:author="Alexander Schulze" w:date="2012-06-03T22:57:00Z">
        <w:r w:rsidR="00FB322B">
          <w:rPr>
            <w:rStyle w:val="hps"/>
            <w:rFonts w:ascii="Arial" w:hAnsi="Arial" w:cs="Arial"/>
            <w:lang/>
          </w:rPr>
          <w:t>it includes</w:t>
        </w:r>
      </w:ins>
      <w:r w:rsidR="00D224DA" w:rsidRPr="00D224DA">
        <w:rPr>
          <w:rFonts w:ascii="Arial" w:hAnsi="Arial" w:cs="Arial"/>
          <w:lang/>
        </w:rPr>
        <w:t xml:space="preserve"> </w:t>
      </w:r>
      <w:r w:rsidR="00D224DA" w:rsidRPr="00D224DA">
        <w:rPr>
          <w:rStyle w:val="hps"/>
          <w:rFonts w:ascii="Arial" w:hAnsi="Arial" w:cs="Arial"/>
          <w:lang/>
        </w:rPr>
        <w:t>the main/</w:t>
      </w:r>
      <w:r w:rsidR="00D224DA" w:rsidRPr="00D224DA">
        <w:rPr>
          <w:rFonts w:ascii="Arial" w:hAnsi="Arial" w:cs="Arial"/>
          <w:lang/>
        </w:rPr>
        <w:t xml:space="preserve"> </w:t>
      </w:r>
      <w:r w:rsidR="00D224DA" w:rsidRPr="00D224DA">
        <w:rPr>
          <w:rStyle w:val="hps"/>
          <w:rFonts w:ascii="Arial" w:hAnsi="Arial" w:cs="Arial"/>
          <w:lang/>
        </w:rPr>
        <w:t>java</w:t>
      </w:r>
      <w:r w:rsidR="00D224DA" w:rsidRPr="00D224DA">
        <w:rPr>
          <w:rFonts w:ascii="Arial" w:hAnsi="Arial" w:cs="Arial"/>
          <w:lang/>
        </w:rPr>
        <w:t xml:space="preserve"> </w:t>
      </w:r>
      <w:r w:rsidR="00D224DA" w:rsidRPr="00D224DA">
        <w:rPr>
          <w:rStyle w:val="hps"/>
          <w:rFonts w:ascii="Arial" w:hAnsi="Arial" w:cs="Arial"/>
          <w:lang/>
        </w:rPr>
        <w:t>and then</w:t>
      </w:r>
      <w:r w:rsidR="00D224DA" w:rsidRPr="00D224DA">
        <w:rPr>
          <w:rFonts w:ascii="Arial" w:hAnsi="Arial" w:cs="Arial"/>
          <w:lang/>
        </w:rPr>
        <w:t xml:space="preserve"> </w:t>
      </w:r>
      <w:r w:rsidR="00D224DA" w:rsidRPr="00D224DA">
        <w:rPr>
          <w:rStyle w:val="hps"/>
          <w:rFonts w:ascii="Arial" w:hAnsi="Arial" w:cs="Arial"/>
          <w:lang/>
        </w:rPr>
        <w:t>a directory structure</w:t>
      </w:r>
      <w:r w:rsidR="00D224DA" w:rsidRPr="00D224DA">
        <w:rPr>
          <w:rFonts w:ascii="Arial" w:hAnsi="Arial" w:cs="Arial"/>
          <w:lang/>
        </w:rPr>
        <w:t xml:space="preserve"> </w:t>
      </w:r>
      <w:r w:rsidR="00D224DA" w:rsidRPr="00D224DA">
        <w:rPr>
          <w:rStyle w:val="hps"/>
          <w:rFonts w:ascii="Arial" w:hAnsi="Arial" w:cs="Arial"/>
          <w:lang/>
        </w:rPr>
        <w:t>that matches</w:t>
      </w:r>
      <w:r w:rsidR="00D224DA" w:rsidRPr="00D224DA">
        <w:rPr>
          <w:rFonts w:ascii="Arial" w:hAnsi="Arial" w:cs="Arial"/>
          <w:lang/>
        </w:rPr>
        <w:t xml:space="preserve"> </w:t>
      </w:r>
      <w:r w:rsidR="00D224DA" w:rsidRPr="00D224DA">
        <w:rPr>
          <w:rStyle w:val="hps"/>
          <w:rFonts w:ascii="Arial" w:hAnsi="Arial" w:cs="Arial"/>
          <w:lang/>
        </w:rPr>
        <w:t>the one shown</w:t>
      </w:r>
      <w:r w:rsidR="00D224DA" w:rsidRPr="00D224DA">
        <w:rPr>
          <w:rFonts w:ascii="Arial" w:hAnsi="Arial" w:cs="Arial"/>
          <w:lang/>
        </w:rPr>
        <w:t xml:space="preserve"> </w:t>
      </w:r>
      <w:r w:rsidR="00D224DA" w:rsidRPr="00D224DA">
        <w:rPr>
          <w:rStyle w:val="hps"/>
          <w:rFonts w:ascii="Arial" w:hAnsi="Arial" w:cs="Arial"/>
          <w:lang/>
        </w:rPr>
        <w:t>in Figure</w:t>
      </w:r>
      <w:r w:rsidR="00D224DA" w:rsidRPr="00D224DA">
        <w:rPr>
          <w:rFonts w:ascii="Arial" w:hAnsi="Arial" w:cs="Arial"/>
          <w:lang/>
        </w:rPr>
        <w:t xml:space="preserve"> </w:t>
      </w:r>
      <w:r w:rsidR="00D224DA" w:rsidRPr="00D224DA">
        <w:rPr>
          <w:rStyle w:val="hps"/>
          <w:rFonts w:ascii="Arial" w:hAnsi="Arial" w:cs="Arial"/>
          <w:lang/>
        </w:rPr>
        <w:t>2.</w:t>
      </w:r>
    </w:p>
    <w:p w:rsidR="004F329A" w:rsidRPr="00D224DA" w:rsidRDefault="004F329A" w:rsidP="004F329A">
      <w:pPr>
        <w:pStyle w:val="Standard1"/>
        <w:numPr>
          <w:ilvl w:val="0"/>
          <w:numId w:val="6"/>
          <w:numberingChange w:id="136" w:author="Alexander Schulze" w:date="2012-06-03T22:19:00Z" w:original=""/>
        </w:numPr>
        <w:tabs>
          <w:tab w:val="left" w:pos="0"/>
        </w:tabs>
        <w:spacing w:line="360" w:lineRule="auto"/>
        <w:jc w:val="both"/>
        <w:rPr>
          <w:rFonts w:ascii="Arial" w:hAnsi="Arial" w:cs="Arial"/>
          <w:bCs/>
          <w:color w:val="000000"/>
          <w:lang w:val="en-US"/>
        </w:rPr>
      </w:pPr>
      <w:proofErr w:type="gramStart"/>
      <w:r w:rsidRPr="00D224DA">
        <w:rPr>
          <w:rFonts w:ascii="Arial" w:hAnsi="Arial" w:cs="Arial"/>
          <w:bCs/>
          <w:color w:val="000000"/>
          <w:u w:val="single"/>
          <w:lang w:val="en-US"/>
        </w:rPr>
        <w:t>target</w:t>
      </w:r>
      <w:proofErr w:type="gramEnd"/>
      <w:r w:rsidRPr="00D224DA">
        <w:rPr>
          <w:rFonts w:ascii="Arial" w:hAnsi="Arial" w:cs="Arial"/>
          <w:bCs/>
          <w:color w:val="000000"/>
          <w:u w:val="single"/>
          <w:lang w:val="en-US"/>
        </w:rPr>
        <w:t>:</w:t>
      </w:r>
      <w:r w:rsidRPr="00D224DA">
        <w:rPr>
          <w:rFonts w:ascii="Arial" w:hAnsi="Arial" w:cs="Arial"/>
          <w:bCs/>
          <w:color w:val="000000"/>
          <w:lang w:val="en-US"/>
        </w:rPr>
        <w:t xml:space="preserve"> </w:t>
      </w:r>
      <w:r w:rsidR="00D224DA" w:rsidRPr="00D224DA">
        <w:rPr>
          <w:rStyle w:val="hps"/>
          <w:rFonts w:ascii="Arial" w:hAnsi="Arial" w:cs="Arial"/>
          <w:lang/>
        </w:rPr>
        <w:t>The directory</w:t>
      </w:r>
      <w:r w:rsidR="00D224DA" w:rsidRPr="00D224DA">
        <w:rPr>
          <w:rFonts w:ascii="Arial" w:hAnsi="Arial" w:cs="Arial"/>
          <w:lang/>
        </w:rPr>
        <w:t xml:space="preserve"> </w:t>
      </w:r>
      <w:r w:rsidR="00D224DA" w:rsidRPr="00D224DA">
        <w:rPr>
          <w:rStyle w:val="hps"/>
          <w:rFonts w:ascii="Arial" w:hAnsi="Arial" w:cs="Arial"/>
          <w:lang/>
        </w:rPr>
        <w:t>temporarily stores the</w:t>
      </w:r>
      <w:r w:rsidR="00D224DA" w:rsidRPr="00D224DA">
        <w:rPr>
          <w:rFonts w:ascii="Arial" w:hAnsi="Arial" w:cs="Arial"/>
          <w:lang/>
        </w:rPr>
        <w:t xml:space="preserve"> </w:t>
      </w:r>
      <w:r w:rsidR="00D224DA" w:rsidRPr="00D224DA">
        <w:rPr>
          <w:rStyle w:val="hps"/>
          <w:rFonts w:ascii="Arial" w:hAnsi="Arial" w:cs="Arial"/>
          <w:lang/>
        </w:rPr>
        <w:t>compiled source</w:t>
      </w:r>
      <w:r w:rsidR="00D224DA" w:rsidRPr="00D224DA">
        <w:rPr>
          <w:rFonts w:ascii="Arial" w:hAnsi="Arial" w:cs="Arial"/>
          <w:lang/>
        </w:rPr>
        <w:t xml:space="preserve"> </w:t>
      </w:r>
      <w:r w:rsidR="00D224DA" w:rsidRPr="00D224DA">
        <w:rPr>
          <w:rStyle w:val="hps"/>
          <w:rFonts w:ascii="Arial" w:hAnsi="Arial" w:cs="Arial"/>
          <w:lang/>
        </w:rPr>
        <w:t>code</w:t>
      </w:r>
      <w:r w:rsidR="00D224DA" w:rsidRPr="00D224DA">
        <w:rPr>
          <w:rFonts w:ascii="Arial" w:hAnsi="Arial" w:cs="Arial"/>
          <w:lang/>
        </w:rPr>
        <w:t xml:space="preserve">, its </w:t>
      </w:r>
      <w:r w:rsidR="00D224DA" w:rsidRPr="00D224DA">
        <w:rPr>
          <w:rStyle w:val="hps"/>
          <w:rFonts w:ascii="Arial" w:hAnsi="Arial" w:cs="Arial"/>
          <w:lang/>
        </w:rPr>
        <w:t>content is not included</w:t>
      </w:r>
      <w:r w:rsidR="00D224DA" w:rsidRPr="00D224DA">
        <w:rPr>
          <w:rFonts w:ascii="Arial" w:hAnsi="Arial" w:cs="Arial"/>
          <w:lang/>
        </w:rPr>
        <w:t xml:space="preserve"> </w:t>
      </w:r>
      <w:r w:rsidR="00D224DA" w:rsidRPr="00D224DA">
        <w:rPr>
          <w:rStyle w:val="hps"/>
          <w:rFonts w:ascii="Arial" w:hAnsi="Arial" w:cs="Arial"/>
          <w:lang/>
        </w:rPr>
        <w:t>in the</w:t>
      </w:r>
      <w:r w:rsidR="00D224DA" w:rsidRPr="00D224DA">
        <w:rPr>
          <w:rFonts w:ascii="Arial" w:hAnsi="Arial" w:cs="Arial"/>
          <w:lang/>
        </w:rPr>
        <w:t xml:space="preserve"> </w:t>
      </w:r>
      <w:r w:rsidR="00D224DA" w:rsidRPr="00D224DA">
        <w:rPr>
          <w:rStyle w:val="hps"/>
          <w:rFonts w:ascii="Arial" w:hAnsi="Arial" w:cs="Arial"/>
          <w:lang/>
        </w:rPr>
        <w:t>version control.</w:t>
      </w:r>
    </w:p>
    <w:p w:rsidR="004F329A" w:rsidRPr="00D224DA" w:rsidRDefault="004F329A" w:rsidP="00181492">
      <w:pPr>
        <w:pStyle w:val="Standard1"/>
        <w:numPr>
          <w:ilvl w:val="0"/>
          <w:numId w:val="6"/>
          <w:numberingChange w:id="137" w:author="Alexander Schulze" w:date="2012-06-03T22:19:00Z" w:original=""/>
        </w:numPr>
        <w:tabs>
          <w:tab w:val="left" w:pos="0"/>
        </w:tabs>
        <w:spacing w:after="113" w:line="360" w:lineRule="auto"/>
        <w:jc w:val="both"/>
        <w:rPr>
          <w:rFonts w:ascii="Arial" w:hAnsi="Arial" w:cs="Arial"/>
          <w:bCs/>
          <w:color w:val="000000"/>
          <w:u w:val="single"/>
          <w:lang w:val="en-US"/>
        </w:rPr>
      </w:pPr>
      <w:proofErr w:type="gramStart"/>
      <w:r w:rsidRPr="00D224DA">
        <w:rPr>
          <w:rFonts w:ascii="Arial" w:hAnsi="Arial" w:cs="Arial"/>
          <w:bCs/>
          <w:color w:val="000000"/>
          <w:u w:val="single"/>
          <w:lang w:val="en-US"/>
        </w:rPr>
        <w:t>pom.xml</w:t>
      </w:r>
      <w:proofErr w:type="gramEnd"/>
      <w:r w:rsidRPr="00D224DA">
        <w:rPr>
          <w:rFonts w:ascii="Arial" w:hAnsi="Arial" w:cs="Arial"/>
          <w:bCs/>
          <w:color w:val="000000"/>
          <w:u w:val="single"/>
          <w:lang w:val="en-US"/>
        </w:rPr>
        <w:t>:</w:t>
      </w:r>
      <w:r w:rsidRPr="00D224DA">
        <w:rPr>
          <w:rFonts w:ascii="Arial" w:hAnsi="Arial" w:cs="Arial"/>
          <w:bCs/>
          <w:color w:val="000000"/>
          <w:lang w:val="en-US"/>
        </w:rPr>
        <w:t xml:space="preserve"> </w:t>
      </w:r>
      <w:r w:rsidR="00D224DA" w:rsidRPr="00D224DA">
        <w:rPr>
          <w:rStyle w:val="hps"/>
          <w:rFonts w:ascii="Arial" w:hAnsi="Arial" w:cs="Arial"/>
          <w:lang/>
        </w:rPr>
        <w:t>Configuration File</w:t>
      </w:r>
      <w:r w:rsidR="00D224DA" w:rsidRPr="00D224DA">
        <w:rPr>
          <w:rFonts w:ascii="Arial" w:hAnsi="Arial" w:cs="Arial"/>
          <w:lang/>
        </w:rPr>
        <w:t xml:space="preserve"> </w:t>
      </w:r>
      <w:r w:rsidR="00D224DA" w:rsidRPr="00D224DA">
        <w:rPr>
          <w:rStyle w:val="hps"/>
          <w:rFonts w:ascii="Arial" w:hAnsi="Arial" w:cs="Arial"/>
          <w:lang/>
        </w:rPr>
        <w:t>ArduinoRemoteControl</w:t>
      </w:r>
      <w:r w:rsidR="00D224DA" w:rsidRPr="00D224DA">
        <w:rPr>
          <w:rFonts w:ascii="Arial" w:hAnsi="Arial" w:cs="Arial"/>
          <w:lang/>
        </w:rPr>
        <w:t xml:space="preserve"> </w:t>
      </w:r>
      <w:r w:rsidR="00D224DA" w:rsidRPr="00D224DA">
        <w:rPr>
          <w:rStyle w:val="hps"/>
          <w:rFonts w:ascii="Arial" w:hAnsi="Arial" w:cs="Arial"/>
          <w:lang/>
        </w:rPr>
        <w:t>module</w:t>
      </w:r>
      <w:r w:rsidR="00D224DA" w:rsidRPr="00D224DA">
        <w:rPr>
          <w:rFonts w:ascii="Arial" w:hAnsi="Arial" w:cs="Arial"/>
          <w:lang/>
        </w:rPr>
        <w:t xml:space="preserve"> </w:t>
      </w:r>
      <w:del w:id="138" w:author="Alexander Schulze" w:date="2012-06-03T22:57:00Z">
        <w:r w:rsidR="00D224DA" w:rsidRPr="00D224DA" w:rsidDel="00FB322B">
          <w:rPr>
            <w:rStyle w:val="hps"/>
            <w:rFonts w:ascii="Arial" w:hAnsi="Arial" w:cs="Arial"/>
            <w:lang/>
          </w:rPr>
          <w:delText xml:space="preserve">generated </w:delText>
        </w:r>
      </w:del>
      <w:ins w:id="139" w:author="Alexander Schulze" w:date="2012-06-03T22:57:00Z">
        <w:r w:rsidR="00FB322B">
          <w:rPr>
            <w:rStyle w:val="hps"/>
            <w:rFonts w:ascii="Arial" w:hAnsi="Arial" w:cs="Arial"/>
            <w:lang/>
          </w:rPr>
          <w:t>used</w:t>
        </w:r>
        <w:r w:rsidR="00FB322B" w:rsidRPr="00D224DA">
          <w:rPr>
            <w:rStyle w:val="hps"/>
            <w:rFonts w:ascii="Arial" w:hAnsi="Arial" w:cs="Arial"/>
            <w:lang/>
          </w:rPr>
          <w:t xml:space="preserve"> </w:t>
        </w:r>
      </w:ins>
      <w:r w:rsidR="00D224DA" w:rsidRPr="00D224DA">
        <w:rPr>
          <w:rStyle w:val="hps"/>
          <w:rFonts w:ascii="Arial" w:hAnsi="Arial" w:cs="Arial"/>
          <w:lang/>
        </w:rPr>
        <w:t>by</w:t>
      </w:r>
      <w:r w:rsidR="00D224DA" w:rsidRPr="00D224DA">
        <w:rPr>
          <w:rFonts w:ascii="Arial" w:hAnsi="Arial" w:cs="Arial"/>
          <w:lang/>
        </w:rPr>
        <w:t xml:space="preserve"> </w:t>
      </w:r>
      <w:r w:rsidR="00D224DA" w:rsidRPr="00D224DA">
        <w:rPr>
          <w:rStyle w:val="hps"/>
          <w:rFonts w:ascii="Arial" w:hAnsi="Arial" w:cs="Arial"/>
          <w:lang/>
        </w:rPr>
        <w:t>Maven</w:t>
      </w:r>
      <w:del w:id="140" w:author="Alexander Schulze" w:date="2012-06-03T22:57:00Z">
        <w:r w:rsidR="00D224DA" w:rsidRPr="00D224DA" w:rsidDel="00FB322B">
          <w:rPr>
            <w:rFonts w:ascii="Arial" w:hAnsi="Arial" w:cs="Arial"/>
            <w:lang/>
          </w:rPr>
          <w:delText xml:space="preserve"> </w:delText>
        </w:r>
        <w:r w:rsidR="00D224DA" w:rsidRPr="00D224DA" w:rsidDel="00FB322B">
          <w:rPr>
            <w:rStyle w:val="hps"/>
            <w:rFonts w:ascii="Arial" w:hAnsi="Arial" w:cs="Arial"/>
            <w:lang/>
          </w:rPr>
          <w:delText>tool</w:delText>
        </w:r>
      </w:del>
      <w:r w:rsidR="00D224DA" w:rsidRPr="00D224DA">
        <w:rPr>
          <w:rFonts w:ascii="Arial" w:hAnsi="Arial" w:cs="Arial"/>
          <w:lang/>
        </w:rPr>
        <w:t xml:space="preserve">. </w:t>
      </w:r>
      <w:r w:rsidR="00D224DA" w:rsidRPr="00D224DA">
        <w:rPr>
          <w:rStyle w:val="hps"/>
          <w:rFonts w:ascii="Arial" w:hAnsi="Arial" w:cs="Arial"/>
          <w:lang/>
        </w:rPr>
        <w:t>This file</w:t>
      </w:r>
      <w:r w:rsidR="00D224DA" w:rsidRPr="00D224DA">
        <w:rPr>
          <w:rFonts w:ascii="Arial" w:hAnsi="Arial" w:cs="Arial"/>
          <w:lang/>
        </w:rPr>
        <w:t xml:space="preserve"> </w:t>
      </w:r>
      <w:r w:rsidR="00D224DA" w:rsidRPr="00D224DA">
        <w:rPr>
          <w:rStyle w:val="hps"/>
          <w:rFonts w:ascii="Arial" w:hAnsi="Arial" w:cs="Arial"/>
          <w:lang/>
        </w:rPr>
        <w:t>defines</w:t>
      </w:r>
      <w:r w:rsidR="00D224DA" w:rsidRPr="00D224DA">
        <w:rPr>
          <w:rFonts w:ascii="Arial" w:hAnsi="Arial" w:cs="Arial"/>
          <w:lang/>
        </w:rPr>
        <w:t xml:space="preserve"> </w:t>
      </w:r>
      <w:r w:rsidR="00D224DA" w:rsidRPr="00D224DA">
        <w:rPr>
          <w:rStyle w:val="hps"/>
          <w:rFonts w:ascii="Arial" w:hAnsi="Arial" w:cs="Arial"/>
          <w:lang/>
        </w:rPr>
        <w:t>among other features</w:t>
      </w:r>
      <w:r w:rsidR="00D224DA" w:rsidRPr="00D224DA">
        <w:rPr>
          <w:rFonts w:ascii="Arial" w:hAnsi="Arial" w:cs="Arial"/>
          <w:lang/>
        </w:rPr>
        <w:t xml:space="preserve">, dependencies, </w:t>
      </w:r>
      <w:r w:rsidR="00D224DA" w:rsidRPr="00D224DA">
        <w:rPr>
          <w:rStyle w:val="hps"/>
          <w:rFonts w:ascii="Arial" w:hAnsi="Arial" w:cs="Arial"/>
          <w:lang/>
        </w:rPr>
        <w:t>in this case</w:t>
      </w:r>
      <w:r w:rsidR="00D224DA" w:rsidRPr="00D224DA">
        <w:rPr>
          <w:rFonts w:ascii="Arial" w:hAnsi="Arial" w:cs="Arial"/>
          <w:lang/>
        </w:rPr>
        <w:t xml:space="preserve"> </w:t>
      </w:r>
      <w:r w:rsidR="00D224DA" w:rsidRPr="00D224DA">
        <w:rPr>
          <w:rStyle w:val="hps"/>
          <w:rFonts w:ascii="Arial" w:hAnsi="Arial" w:cs="Arial"/>
          <w:lang/>
        </w:rPr>
        <w:t>and</w:t>
      </w:r>
      <w:r w:rsidR="00D224DA" w:rsidRPr="00D224DA">
        <w:rPr>
          <w:rFonts w:ascii="Arial" w:hAnsi="Arial" w:cs="Arial"/>
          <w:lang/>
        </w:rPr>
        <w:t xml:space="preserve"> </w:t>
      </w:r>
      <w:r w:rsidR="00D224DA" w:rsidRPr="00D224DA">
        <w:rPr>
          <w:rStyle w:val="hps"/>
          <w:rFonts w:ascii="Arial" w:hAnsi="Arial" w:cs="Arial"/>
          <w:lang/>
        </w:rPr>
        <w:t>jWebSocket</w:t>
      </w:r>
      <w:r w:rsidR="00D224DA" w:rsidRPr="00D224DA">
        <w:rPr>
          <w:rFonts w:ascii="Arial" w:hAnsi="Arial" w:cs="Arial"/>
          <w:lang/>
        </w:rPr>
        <w:t xml:space="preserve"> </w:t>
      </w:r>
      <w:r w:rsidR="00E51753">
        <w:rPr>
          <w:rStyle w:val="hps"/>
          <w:rFonts w:ascii="Arial" w:hAnsi="Arial" w:cs="Arial"/>
          <w:lang/>
        </w:rPr>
        <w:t>RxTx</w:t>
      </w:r>
      <w:r w:rsidR="00D224DA" w:rsidRPr="00D224DA">
        <w:rPr>
          <w:rFonts w:ascii="Arial" w:hAnsi="Arial" w:cs="Arial"/>
          <w:lang/>
        </w:rPr>
        <w:t xml:space="preserve"> </w:t>
      </w:r>
      <w:r w:rsidR="00D224DA" w:rsidRPr="00D224DA">
        <w:rPr>
          <w:rStyle w:val="hps"/>
          <w:rFonts w:ascii="Arial" w:hAnsi="Arial" w:cs="Arial"/>
          <w:lang/>
        </w:rPr>
        <w:t>libraries</w:t>
      </w:r>
      <w:r w:rsidR="00D224DA" w:rsidRPr="00D224DA">
        <w:rPr>
          <w:rFonts w:ascii="Arial" w:hAnsi="Arial" w:cs="Arial"/>
          <w:lang/>
        </w:rPr>
        <w:t>.</w:t>
      </w:r>
    </w:p>
    <w:p w:rsidR="00D224DA" w:rsidRDefault="00D224DA" w:rsidP="00181492">
      <w:pPr>
        <w:pStyle w:val="Standard1"/>
        <w:tabs>
          <w:tab w:val="left" w:pos="0"/>
        </w:tabs>
        <w:spacing w:line="360" w:lineRule="auto"/>
        <w:jc w:val="both"/>
        <w:rPr>
          <w:rFonts w:ascii="Arial" w:hAnsi="Arial" w:cs="Arial"/>
          <w:bCs/>
          <w:color w:val="000000"/>
          <w:u w:val="single"/>
          <w:lang w:val="en-US"/>
        </w:rPr>
      </w:pPr>
    </w:p>
    <w:p w:rsidR="00D224DA" w:rsidRPr="00D224DA" w:rsidRDefault="00D224DA" w:rsidP="00181492">
      <w:pPr>
        <w:pStyle w:val="Standard1"/>
        <w:tabs>
          <w:tab w:val="left" w:pos="0"/>
        </w:tabs>
        <w:spacing w:line="360" w:lineRule="auto"/>
        <w:jc w:val="both"/>
        <w:rPr>
          <w:rFonts w:ascii="Arial" w:hAnsi="Arial" w:cs="Arial"/>
          <w:bCs/>
          <w:color w:val="000000"/>
          <w:u w:val="single"/>
          <w:lang w:val="en-US"/>
        </w:rPr>
      </w:pPr>
    </w:p>
    <w:p w:rsidR="00181492" w:rsidRPr="00D224DA" w:rsidRDefault="00D224DA" w:rsidP="00181492">
      <w:pPr>
        <w:pStyle w:val="Standard1"/>
        <w:tabs>
          <w:tab w:val="left" w:pos="0"/>
        </w:tabs>
        <w:spacing w:line="360" w:lineRule="auto"/>
        <w:jc w:val="both"/>
        <w:rPr>
          <w:rFonts w:ascii="Arial" w:hAnsi="Arial" w:cs="Arial"/>
          <w:b/>
          <w:bCs/>
          <w:color w:val="000000"/>
          <w:lang w:val="en-US"/>
        </w:rPr>
      </w:pPr>
      <w:r w:rsidRPr="00D224DA">
        <w:rPr>
          <w:rFonts w:ascii="Arial" w:hAnsi="Arial" w:cs="Arial"/>
          <w:b/>
          <w:bCs/>
          <w:color w:val="000000"/>
          <w:lang w:val="en-US"/>
        </w:rPr>
        <w:t>Client side</w:t>
      </w:r>
    </w:p>
    <w:p w:rsidR="00181492" w:rsidRDefault="00D224DA" w:rsidP="00D224DA">
      <w:pPr>
        <w:pStyle w:val="Standard1"/>
        <w:tabs>
          <w:tab w:val="left" w:pos="0"/>
        </w:tabs>
        <w:spacing w:line="360" w:lineRule="auto"/>
        <w:jc w:val="center"/>
        <w:rPr>
          <w:ins w:id="141" w:author="Alexander Schulze" w:date="2012-06-03T22:57:00Z"/>
          <w:rStyle w:val="hps"/>
          <w:rFonts w:ascii="Arial" w:hAnsi="Arial" w:cs="Arial"/>
          <w:lang/>
        </w:rPr>
      </w:pPr>
      <w:r w:rsidRPr="00D224DA">
        <w:rPr>
          <w:rStyle w:val="hps"/>
          <w:rFonts w:ascii="Arial" w:hAnsi="Arial" w:cs="Arial"/>
          <w:lang/>
        </w:rPr>
        <w:t>The following figure shows</w:t>
      </w:r>
      <w:r w:rsidRPr="00D224DA">
        <w:rPr>
          <w:rFonts w:ascii="Arial" w:hAnsi="Arial" w:cs="Arial"/>
          <w:lang/>
        </w:rPr>
        <w:t xml:space="preserve"> </w:t>
      </w:r>
      <w:r w:rsidRPr="00D224DA">
        <w:rPr>
          <w:rStyle w:val="hps"/>
          <w:rFonts w:ascii="Arial" w:hAnsi="Arial" w:cs="Arial"/>
          <w:lang/>
        </w:rPr>
        <w:t>where</w:t>
      </w:r>
      <w:r w:rsidRPr="00D224DA">
        <w:rPr>
          <w:rFonts w:ascii="Arial" w:hAnsi="Arial" w:cs="Arial"/>
          <w:lang/>
        </w:rPr>
        <w:t xml:space="preserve"> </w:t>
      </w:r>
      <w:r w:rsidRPr="00D224DA">
        <w:rPr>
          <w:rStyle w:val="hps"/>
          <w:rFonts w:ascii="Arial" w:hAnsi="Arial" w:cs="Arial"/>
          <w:lang/>
        </w:rPr>
        <w:t>the source code</w:t>
      </w:r>
      <w:r w:rsidRPr="00D224DA">
        <w:rPr>
          <w:rFonts w:ascii="Arial" w:hAnsi="Arial" w:cs="Arial"/>
          <w:lang/>
        </w:rPr>
        <w:t xml:space="preserve"> </w:t>
      </w:r>
      <w:r w:rsidRPr="00D224DA">
        <w:rPr>
          <w:rStyle w:val="hps"/>
          <w:rFonts w:ascii="Arial" w:hAnsi="Arial" w:cs="Arial"/>
          <w:lang/>
        </w:rPr>
        <w:t>distributed</w:t>
      </w:r>
      <w:r w:rsidRPr="00D224DA">
        <w:rPr>
          <w:rFonts w:ascii="Arial" w:hAnsi="Arial" w:cs="Arial"/>
          <w:lang/>
        </w:rPr>
        <w:t xml:space="preserve"> </w:t>
      </w:r>
      <w:r w:rsidRPr="00D224DA">
        <w:rPr>
          <w:rStyle w:val="hps"/>
          <w:rFonts w:ascii="Arial" w:hAnsi="Arial" w:cs="Arial"/>
          <w:lang/>
        </w:rPr>
        <w:t>web application</w:t>
      </w:r>
      <w:r w:rsidRPr="00D224DA">
        <w:rPr>
          <w:rFonts w:ascii="Arial" w:hAnsi="Arial" w:cs="Arial"/>
          <w:lang/>
        </w:rPr>
        <w:t xml:space="preserve"> </w:t>
      </w:r>
      <w:r w:rsidRPr="00D224DA">
        <w:rPr>
          <w:rStyle w:val="hps"/>
          <w:rFonts w:ascii="Arial" w:hAnsi="Arial" w:cs="Arial"/>
          <w:lang/>
        </w:rPr>
        <w:t>controller.</w:t>
      </w:r>
    </w:p>
    <w:p w:rsidR="00FB322B" w:rsidRPr="00D224DA" w:rsidRDefault="00FB322B" w:rsidP="00D224DA">
      <w:pPr>
        <w:pStyle w:val="Standard1"/>
        <w:numPr>
          <w:ins w:id="142" w:author="Alexander Schulze" w:date="2012-06-03T22:57:00Z"/>
        </w:numPr>
        <w:tabs>
          <w:tab w:val="left" w:pos="0"/>
        </w:tabs>
        <w:spacing w:line="360" w:lineRule="auto"/>
        <w:jc w:val="center"/>
        <w:rPr>
          <w:rFonts w:ascii="Arial" w:hAnsi="Arial" w:cs="Arial"/>
          <w:bCs/>
          <w:color w:val="000000"/>
          <w:lang w:val="en-US"/>
        </w:rPr>
      </w:pPr>
      <w:ins w:id="143" w:author="Alexander Schulze" w:date="2012-06-03T22:57:00Z">
        <w:r>
          <w:rPr>
            <w:rFonts w:ascii="Arial" w:hAnsi="Arial" w:cs="Arial"/>
            <w:bCs/>
            <w:noProof/>
            <w:color w:val="000000"/>
            <w:lang w:val="de-DE" w:eastAsia="de-DE"/>
          </w:rPr>
          <w:drawing>
            <wp:inline distT="0" distB="0" distL="0" distR="0">
              <wp:extent cx="2794000" cy="2552700"/>
              <wp:effectExtent l="25400" t="0" r="0" b="0"/>
              <wp:docPr id="5" name="Client_Code_Tree.PNG" descr="/svn/jWebSocket.dev/thesis/Arduino_Remote_Control_Demo_Dariel/Documentation/Images/Client_Cod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Code_Tree.PNG"/>
                      <pic:cNvPicPr/>
                    </pic:nvPicPr>
                    <pic:blipFill>
                      <a:blip r:embed="rId18" r:link="rId19"/>
                      <a:stretch>
                        <a:fillRect/>
                      </a:stretch>
                    </pic:blipFill>
                    <pic:spPr>
                      <a:xfrm>
                        <a:off x="0" y="0"/>
                        <a:ext cx="2794000" cy="2552700"/>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D96A4C" w:rsidRPr="00FD6D9D">
        <w:trPr>
          <w:trHeight w:val="699"/>
        </w:trPr>
        <w:tc>
          <w:tcPr>
            <w:tcW w:w="8223" w:type="dxa"/>
            <w:shd w:val="clear" w:color="auto" w:fill="auto"/>
          </w:tcPr>
          <w:p w:rsidR="00D96A4C" w:rsidRPr="00BD789B" w:rsidRDefault="0058264E" w:rsidP="003448FA">
            <w:pPr>
              <w:pStyle w:val="Standard1"/>
              <w:keepNext/>
              <w:tabs>
                <w:tab w:val="left" w:pos="0"/>
              </w:tabs>
              <w:spacing w:before="240" w:line="276" w:lineRule="auto"/>
              <w:jc w:val="center"/>
              <w:rPr>
                <w:rFonts w:ascii="Arial" w:hAnsi="Arial" w:cs="Arial"/>
                <w:bCs/>
                <w:color w:val="404040"/>
                <w:lang w:val="en-US"/>
              </w:rPr>
            </w:pPr>
            <w:del w:id="144" w:author="Alexander Schulze" w:date="2012-06-03T22:57:00Z">
              <w:r w:rsidDel="00FB322B">
                <w:fldChar w:fldCharType="begin"/>
              </w:r>
              <w:r w:rsidDel="00FB322B">
                <w:delInstrText>HYPERLINK "Images/Client_Code_Tree.PNG"</w:delInstrText>
              </w:r>
              <w:r w:rsidDel="00FB322B">
                <w:fldChar w:fldCharType="separate"/>
              </w:r>
              <w:r w:rsidR="00D96A4C" w:rsidDel="00FB322B">
                <w:rPr>
                  <w:rStyle w:val="Link"/>
                  <w:rFonts w:ascii="Arial" w:hAnsi="Arial" w:cs="Arial"/>
                  <w:bCs/>
                  <w:lang w:val="en-US"/>
                </w:rPr>
                <w:delText>Ref. to Directory structure of the client application</w:delText>
              </w:r>
              <w:r w:rsidDel="00FB322B">
                <w:fldChar w:fldCharType="end"/>
              </w:r>
            </w:del>
          </w:p>
        </w:tc>
      </w:tr>
    </w:tbl>
    <w:p w:rsidR="00D96A4C"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Default="00D96A4C" w:rsidP="00D96A4C">
      <w:pPr>
        <w:pStyle w:val="Standard1"/>
        <w:tabs>
          <w:tab w:val="left" w:pos="0"/>
        </w:tabs>
        <w:spacing w:line="360" w:lineRule="auto"/>
        <w:jc w:val="center"/>
        <w:rPr>
          <w:rFonts w:ascii="Arial" w:hAnsi="Arial" w:cs="Arial"/>
          <w:bCs/>
          <w:i/>
          <w:color w:val="000000"/>
          <w:sz w:val="20"/>
          <w:szCs w:val="20"/>
          <w:lang w:val="en-US"/>
        </w:rPr>
      </w:pPr>
    </w:p>
    <w:p w:rsidR="00D96A4C" w:rsidRPr="00D96A4C" w:rsidRDefault="00D96A4C" w:rsidP="00D96A4C">
      <w:pPr>
        <w:pStyle w:val="Standard1"/>
        <w:tabs>
          <w:tab w:val="left" w:pos="0"/>
        </w:tabs>
        <w:spacing w:line="360" w:lineRule="auto"/>
        <w:jc w:val="center"/>
        <w:rPr>
          <w:rFonts w:ascii="Arial" w:hAnsi="Arial" w:cs="Arial"/>
          <w:bCs/>
          <w:i/>
          <w:color w:val="000000"/>
          <w:sz w:val="20"/>
          <w:szCs w:val="20"/>
          <w:lang w:val="en-US"/>
        </w:rPr>
      </w:pPr>
      <w:r w:rsidRPr="00D96A4C">
        <w:rPr>
          <w:rFonts w:ascii="Arial" w:hAnsi="Arial" w:cs="Arial"/>
          <w:bCs/>
          <w:i/>
          <w:color w:val="000000"/>
          <w:sz w:val="20"/>
          <w:szCs w:val="20"/>
          <w:lang w:val="en-US"/>
        </w:rPr>
        <w:t>Ref. to Fig.</w:t>
      </w:r>
      <w:r>
        <w:rPr>
          <w:rFonts w:ascii="Arial" w:hAnsi="Arial" w:cs="Arial"/>
          <w:bCs/>
          <w:i/>
          <w:color w:val="000000"/>
          <w:sz w:val="20"/>
          <w:szCs w:val="20"/>
          <w:lang w:val="en-US"/>
        </w:rPr>
        <w:t>4</w:t>
      </w:r>
      <w:r w:rsidRPr="00D96A4C">
        <w:rPr>
          <w:rFonts w:ascii="Arial" w:hAnsi="Arial" w:cs="Arial"/>
          <w:bCs/>
          <w:i/>
          <w:color w:val="000000"/>
          <w:sz w:val="20"/>
          <w:szCs w:val="20"/>
          <w:lang w:val="en-US"/>
        </w:rPr>
        <w:t xml:space="preserve">: </w:t>
      </w:r>
      <w:r w:rsidR="00BF6DF8" w:rsidRPr="00BF6DF8">
        <w:rPr>
          <w:rFonts w:ascii="Arial" w:hAnsi="Arial" w:cs="Arial"/>
          <w:bCs/>
          <w:i/>
          <w:color w:val="000000"/>
          <w:sz w:val="20"/>
          <w:szCs w:val="20"/>
          <w:lang w:val="en-US"/>
        </w:rPr>
        <w:t>Directory structure of the client application</w:t>
      </w:r>
    </w:p>
    <w:p w:rsidR="00181492" w:rsidRPr="00D96A4C" w:rsidRDefault="00181492" w:rsidP="00181492">
      <w:pPr>
        <w:pStyle w:val="Standard1"/>
        <w:tabs>
          <w:tab w:val="left" w:pos="0"/>
        </w:tabs>
        <w:spacing w:line="360" w:lineRule="auto"/>
        <w:jc w:val="center"/>
        <w:rPr>
          <w:rFonts w:ascii="Arial" w:hAnsi="Arial" w:cs="Arial"/>
          <w:bCs/>
          <w:i/>
          <w:color w:val="000000"/>
          <w:sz w:val="20"/>
          <w:szCs w:val="20"/>
          <w:lang w:val="en-US"/>
        </w:rPr>
      </w:pPr>
    </w:p>
    <w:p w:rsidR="006C40A3" w:rsidRDefault="006C40A3" w:rsidP="006C40A3">
      <w:pPr>
        <w:pStyle w:val="Standard1"/>
        <w:tabs>
          <w:tab w:val="left" w:pos="0"/>
        </w:tabs>
        <w:spacing w:line="360" w:lineRule="auto"/>
        <w:jc w:val="both"/>
        <w:rPr>
          <w:rFonts w:ascii="Arial" w:hAnsi="Arial" w:cs="Arial"/>
          <w:b/>
          <w:lang w:val="en-US"/>
        </w:rPr>
      </w:pPr>
    </w:p>
    <w:p w:rsidR="00BF6DF8" w:rsidDel="00FB322B" w:rsidRDefault="00BF6DF8" w:rsidP="006C40A3">
      <w:pPr>
        <w:pStyle w:val="Standard1"/>
        <w:tabs>
          <w:tab w:val="left" w:pos="0"/>
        </w:tabs>
        <w:spacing w:line="360" w:lineRule="auto"/>
        <w:jc w:val="both"/>
        <w:rPr>
          <w:del w:id="145" w:author="Alexander Schulze" w:date="2012-06-03T22:58:00Z"/>
          <w:rFonts w:ascii="Arial" w:hAnsi="Arial" w:cs="Arial"/>
          <w:b/>
          <w:lang w:val="en-US"/>
        </w:rPr>
      </w:pPr>
    </w:p>
    <w:p w:rsidR="00BF6DF8" w:rsidDel="00FB322B" w:rsidRDefault="00BF6DF8" w:rsidP="006C40A3">
      <w:pPr>
        <w:pStyle w:val="Standard1"/>
        <w:tabs>
          <w:tab w:val="left" w:pos="0"/>
        </w:tabs>
        <w:spacing w:line="360" w:lineRule="auto"/>
        <w:jc w:val="both"/>
        <w:rPr>
          <w:del w:id="146" w:author="Alexander Schulze" w:date="2012-06-03T22:58:00Z"/>
          <w:rFonts w:ascii="Arial" w:hAnsi="Arial" w:cs="Arial"/>
          <w:b/>
          <w:lang w:val="en-US"/>
        </w:rPr>
      </w:pPr>
    </w:p>
    <w:p w:rsidR="00BF6DF8" w:rsidRPr="00D96A4C" w:rsidDel="00FB322B" w:rsidRDefault="00BF6DF8" w:rsidP="006C40A3">
      <w:pPr>
        <w:pStyle w:val="Standard1"/>
        <w:tabs>
          <w:tab w:val="left" w:pos="0"/>
        </w:tabs>
        <w:spacing w:line="360" w:lineRule="auto"/>
        <w:jc w:val="both"/>
        <w:rPr>
          <w:del w:id="147" w:author="Alexander Schulze" w:date="2012-06-03T22:58:00Z"/>
          <w:rFonts w:ascii="Arial" w:hAnsi="Arial" w:cs="Arial"/>
          <w:b/>
          <w:lang w:val="en-US"/>
        </w:rPr>
      </w:pPr>
    </w:p>
    <w:p w:rsidR="00D53D17" w:rsidRPr="00D96A4C" w:rsidDel="00FB322B" w:rsidRDefault="00D53D17" w:rsidP="00A97237">
      <w:pPr>
        <w:pStyle w:val="Standard1"/>
        <w:tabs>
          <w:tab w:val="left" w:pos="0"/>
        </w:tabs>
        <w:spacing w:line="360" w:lineRule="auto"/>
        <w:jc w:val="both"/>
        <w:rPr>
          <w:del w:id="148" w:author="Alexander Schulze" w:date="2012-06-03T22:58:00Z"/>
          <w:rFonts w:ascii="Arial" w:hAnsi="Arial" w:cs="Arial"/>
          <w:lang w:val="en-US"/>
        </w:rPr>
      </w:pPr>
    </w:p>
    <w:p w:rsidR="004B7EC6" w:rsidRPr="00370F6C" w:rsidRDefault="002D756A" w:rsidP="00370F6C">
      <w:pPr>
        <w:pStyle w:val="Standard1"/>
        <w:numPr>
          <w:ilvl w:val="1"/>
          <w:numId w:val="18"/>
          <w:numberingChange w:id="149" w:author="Alexander Schulze" w:date="2012-06-03T22:19:00Z" w:original="%1:5:0:.%2:1:0:"/>
        </w:numPr>
        <w:tabs>
          <w:tab w:val="left" w:pos="0"/>
        </w:tabs>
        <w:spacing w:line="360" w:lineRule="auto"/>
        <w:jc w:val="both"/>
        <w:rPr>
          <w:rFonts w:ascii="Arial" w:hAnsi="Arial" w:cs="Arial"/>
          <w:b/>
          <w:bCs/>
          <w:color w:val="000000"/>
          <w:lang w:val="en-US"/>
        </w:rPr>
      </w:pPr>
      <w:proofErr w:type="gramStart"/>
      <w:r w:rsidRPr="002D756A">
        <w:rPr>
          <w:rFonts w:ascii="Arial" w:hAnsi="Arial" w:cs="Arial"/>
          <w:b/>
          <w:lang w:val="en-US"/>
        </w:rPr>
        <w:t>package</w:t>
      </w:r>
      <w:r w:rsidR="00370F6C" w:rsidRPr="00370F6C">
        <w:rPr>
          <w:rFonts w:ascii="Arial" w:hAnsi="Arial" w:cs="Arial"/>
          <w:b/>
          <w:lang w:val="en-US"/>
        </w:rPr>
        <w:t>Structure</w:t>
      </w:r>
      <w:proofErr w:type="gramEnd"/>
      <w:r w:rsidR="00370F6C" w:rsidRPr="00370F6C">
        <w:rPr>
          <w:rFonts w:ascii="Arial" w:hAnsi="Arial" w:cs="Arial"/>
          <w:b/>
          <w:lang w:val="en-US"/>
        </w:rPr>
        <w:t xml:space="preserve"> </w:t>
      </w:r>
      <w:r w:rsidR="00370F6C">
        <w:rPr>
          <w:rFonts w:ascii="Arial" w:hAnsi="Arial" w:cs="Arial"/>
          <w:b/>
          <w:lang w:val="en-US"/>
        </w:rPr>
        <w:t>in</w:t>
      </w:r>
      <w:r w:rsidR="00370F6C" w:rsidRPr="00370F6C">
        <w:rPr>
          <w:rFonts w:ascii="Arial" w:hAnsi="Arial" w:cs="Arial"/>
          <w:b/>
          <w:lang w:val="en-US"/>
        </w:rPr>
        <w:t xml:space="preserve"> the server side</w:t>
      </w:r>
    </w:p>
    <w:p w:rsidR="00E6485D" w:rsidRPr="002D756A" w:rsidRDefault="0044774E" w:rsidP="00BE7205">
      <w:pPr>
        <w:pStyle w:val="Standard1"/>
        <w:tabs>
          <w:tab w:val="left" w:pos="0"/>
        </w:tabs>
        <w:spacing w:line="360" w:lineRule="auto"/>
        <w:jc w:val="both"/>
        <w:rPr>
          <w:rFonts w:ascii="Arial" w:hAnsi="Arial" w:cs="Arial"/>
          <w:bCs/>
          <w:color w:val="000000"/>
          <w:lang w:val="en-US"/>
        </w:rPr>
      </w:pPr>
      <w:r w:rsidRPr="002D756A">
        <w:rPr>
          <w:rFonts w:ascii="Arial" w:hAnsi="Arial" w:cs="Arial"/>
          <w:bCs/>
          <w:color w:val="000000"/>
          <w:lang w:val="en-US"/>
        </w:rPr>
        <w:t xml:space="preserve"> </w:t>
      </w:r>
      <w:proofErr w:type="gramStart"/>
      <w:r w:rsidRPr="002D756A">
        <w:rPr>
          <w:rFonts w:ascii="Arial" w:hAnsi="Arial" w:cs="Arial"/>
          <w:bCs/>
          <w:i/>
          <w:color w:val="000000"/>
          <w:lang w:val="en-US"/>
        </w:rPr>
        <w:t>org.jwebsocket.plugins.arduino</w:t>
      </w:r>
      <w:proofErr w:type="gramEnd"/>
      <w:r w:rsidRPr="002D756A">
        <w:rPr>
          <w:rFonts w:ascii="Arial" w:hAnsi="Arial" w:cs="Arial"/>
          <w:bCs/>
          <w:color w:val="000000"/>
          <w:lang w:val="en-US"/>
        </w:rPr>
        <w:t xml:space="preserve"> </w:t>
      </w:r>
      <w:r w:rsidR="002D756A" w:rsidRPr="002D756A">
        <w:rPr>
          <w:rStyle w:val="hps"/>
          <w:rFonts w:ascii="Arial" w:hAnsi="Arial" w:cs="Arial"/>
          <w:lang w:val="en-US"/>
        </w:rPr>
        <w:t xml:space="preserve">package </w:t>
      </w:r>
      <w:r w:rsidR="002D756A" w:rsidRPr="002D756A">
        <w:rPr>
          <w:rStyle w:val="hps"/>
          <w:rFonts w:ascii="Arial" w:hAnsi="Arial" w:cs="Arial"/>
          <w:lang/>
        </w:rPr>
        <w:t>contains the following class</w:t>
      </w:r>
    </w:p>
    <w:p w:rsidR="00E6485D" w:rsidRPr="002D756A" w:rsidRDefault="00E6485D" w:rsidP="00BE7205">
      <w:pPr>
        <w:pStyle w:val="Standard1"/>
        <w:tabs>
          <w:tab w:val="left" w:pos="0"/>
        </w:tabs>
        <w:jc w:val="both"/>
        <w:rPr>
          <w:rFonts w:ascii="Arial" w:hAnsi="Arial" w:cs="Arial"/>
          <w:bCs/>
          <w:color w:val="000000"/>
          <w:lang w:val="en-US"/>
        </w:rPr>
      </w:pPr>
    </w:p>
    <w:tbl>
      <w:tblPr>
        <w:tblStyle w:val="MittleresRaster2-Akzent5"/>
        <w:tblW w:w="9781" w:type="dxa"/>
        <w:tblInd w:w="108" w:type="dxa"/>
        <w:tblLook w:val="04A0"/>
      </w:tblPr>
      <w:tblGrid>
        <w:gridCol w:w="2818"/>
        <w:gridCol w:w="6963"/>
      </w:tblGrid>
      <w:tr w:rsidR="0044774E">
        <w:trPr>
          <w:cnfStyle w:val="100000000000"/>
        </w:trPr>
        <w:tc>
          <w:tcPr>
            <w:cnfStyle w:val="001000000100"/>
            <w:tcW w:w="0" w:type="auto"/>
          </w:tcPr>
          <w:p w:rsidR="0044774E" w:rsidRDefault="00370F6C" w:rsidP="00BE7205">
            <w:pPr>
              <w:pStyle w:val="Standard1"/>
              <w:tabs>
                <w:tab w:val="left" w:pos="0"/>
              </w:tabs>
              <w:jc w:val="center"/>
              <w:rPr>
                <w:rFonts w:ascii="Arial" w:hAnsi="Arial" w:cs="Arial"/>
                <w:bCs w:val="0"/>
                <w:color w:val="000000"/>
              </w:rPr>
            </w:pPr>
            <w:r>
              <w:rPr>
                <w:rFonts w:ascii="Arial" w:hAnsi="Arial" w:cs="Arial"/>
                <w:bCs w:val="0"/>
                <w:color w:val="000000"/>
              </w:rPr>
              <w:t>Class</w:t>
            </w:r>
          </w:p>
        </w:tc>
        <w:tc>
          <w:tcPr>
            <w:tcW w:w="6963" w:type="dxa"/>
          </w:tcPr>
          <w:p w:rsidR="0044774E" w:rsidRDefault="00370F6C" w:rsidP="00BE7205">
            <w:pPr>
              <w:pStyle w:val="Standard1"/>
              <w:tabs>
                <w:tab w:val="left" w:pos="0"/>
              </w:tabs>
              <w:jc w:val="center"/>
              <w:cnfStyle w:val="100000000000"/>
              <w:rPr>
                <w:rFonts w:ascii="Arial" w:hAnsi="Arial" w:cs="Arial"/>
                <w:bCs w:val="0"/>
                <w:color w:val="000000"/>
              </w:rPr>
            </w:pPr>
            <w:r>
              <w:rPr>
                <w:rFonts w:ascii="Arial" w:hAnsi="Arial" w:cs="Arial"/>
                <w:bCs w:val="0"/>
                <w:color w:val="000000"/>
              </w:rPr>
              <w:t>Description</w:t>
            </w:r>
          </w:p>
        </w:tc>
      </w:tr>
      <w:tr w:rsidR="0044774E" w:rsidRPr="00FD6D9D">
        <w:trPr>
          <w:cnfStyle w:val="000000100000"/>
        </w:trPr>
        <w:tc>
          <w:tcPr>
            <w:cnfStyle w:val="001000000000"/>
            <w:tcW w:w="0" w:type="auto"/>
          </w:tcPr>
          <w:p w:rsidR="0044774E" w:rsidRPr="00361880" w:rsidRDefault="0044774E" w:rsidP="00BE7205">
            <w:pPr>
              <w:pStyle w:val="Standard1"/>
              <w:tabs>
                <w:tab w:val="left" w:pos="0"/>
              </w:tabs>
              <w:jc w:val="center"/>
              <w:rPr>
                <w:rFonts w:ascii="Arial" w:hAnsi="Arial" w:cs="Arial"/>
                <w:b w:val="0"/>
                <w:bCs w:val="0"/>
                <w:color w:val="000000"/>
                <w:sz w:val="20"/>
                <w:szCs w:val="20"/>
              </w:rPr>
            </w:pPr>
          </w:p>
          <w:p w:rsidR="0044774E" w:rsidRPr="00361880" w:rsidRDefault="0044774E" w:rsidP="00BE7205">
            <w:pPr>
              <w:pStyle w:val="Standard1"/>
              <w:tabs>
                <w:tab w:val="left" w:pos="0"/>
              </w:tabs>
              <w:jc w:val="center"/>
              <w:rPr>
                <w:rFonts w:ascii="Arial" w:hAnsi="Arial" w:cs="Arial"/>
                <w:b w:val="0"/>
                <w:bCs w:val="0"/>
                <w:color w:val="000000"/>
                <w:sz w:val="20"/>
                <w:szCs w:val="20"/>
              </w:rPr>
            </w:pPr>
            <w:r w:rsidRPr="00361880">
              <w:rPr>
                <w:rFonts w:ascii="Arial" w:hAnsi="Arial" w:cs="Arial"/>
                <w:b w:val="0"/>
                <w:bCs w:val="0"/>
                <w:color w:val="000000"/>
                <w:sz w:val="20"/>
                <w:szCs w:val="20"/>
              </w:rPr>
              <w:t>ArduinoRemoteControlPlugIn</w:t>
            </w:r>
          </w:p>
        </w:tc>
        <w:tc>
          <w:tcPr>
            <w:tcW w:w="6963" w:type="dxa"/>
          </w:tcPr>
          <w:p w:rsidR="0044774E" w:rsidRPr="002D756A" w:rsidRDefault="002D756A" w:rsidP="00380BB1">
            <w:pPr>
              <w:pStyle w:val="Standard1"/>
              <w:tabs>
                <w:tab w:val="left" w:pos="0"/>
              </w:tabs>
              <w:jc w:val="both"/>
              <w:cnfStyle w:val="000000100000"/>
              <w:rPr>
                <w:rFonts w:ascii="Arial" w:hAnsi="Arial" w:cs="Arial"/>
                <w:bCs/>
                <w:color w:val="000000"/>
                <w:sz w:val="20"/>
                <w:szCs w:val="20"/>
                <w:lang w:val="en-US"/>
              </w:rPr>
            </w:pPr>
            <w:r w:rsidRPr="002D756A">
              <w:rPr>
                <w:rStyle w:val="hps"/>
                <w:rFonts w:ascii="Arial" w:hAnsi="Arial" w:cs="Arial"/>
                <w:sz w:val="20"/>
                <w:szCs w:val="20"/>
                <w:lang/>
              </w:rPr>
              <w:t>This class represents the</w:t>
            </w:r>
            <w:r w:rsidRPr="002D756A">
              <w:rPr>
                <w:rFonts w:ascii="Arial" w:hAnsi="Arial" w:cs="Arial"/>
                <w:sz w:val="20"/>
                <w:szCs w:val="20"/>
                <w:lang/>
              </w:rPr>
              <w:t xml:space="preserve"> </w:t>
            </w:r>
            <w:r w:rsidRPr="002D756A">
              <w:rPr>
                <w:rStyle w:val="hps"/>
                <w:rFonts w:ascii="Arial" w:hAnsi="Arial" w:cs="Arial"/>
                <w:sz w:val="20"/>
                <w:szCs w:val="20"/>
                <w:lang/>
              </w:rPr>
              <w:t>plug</w:t>
            </w:r>
            <w:r w:rsidRPr="002D756A">
              <w:rPr>
                <w:rFonts w:ascii="Arial" w:hAnsi="Arial" w:cs="Arial"/>
                <w:sz w:val="20"/>
                <w:szCs w:val="20"/>
                <w:lang/>
              </w:rPr>
              <w:t xml:space="preserve">-in </w:t>
            </w:r>
            <w:r w:rsidRPr="002D756A">
              <w:rPr>
                <w:rStyle w:val="hps"/>
                <w:rFonts w:ascii="Arial" w:hAnsi="Arial" w:cs="Arial"/>
                <w:sz w:val="20"/>
                <w:szCs w:val="20"/>
                <w:lang/>
              </w:rPr>
              <w:t>used to release</w:t>
            </w:r>
            <w:r w:rsidRPr="002D756A">
              <w:rPr>
                <w:rFonts w:ascii="Arial" w:hAnsi="Arial" w:cs="Arial"/>
                <w:sz w:val="20"/>
                <w:szCs w:val="20"/>
                <w:lang/>
              </w:rPr>
              <w:t xml:space="preserve"> </w:t>
            </w:r>
            <w:r w:rsidRPr="002D756A">
              <w:rPr>
                <w:rStyle w:val="hps"/>
                <w:rFonts w:ascii="Arial" w:hAnsi="Arial" w:cs="Arial"/>
                <w:sz w:val="20"/>
                <w:szCs w:val="20"/>
                <w:lang/>
              </w:rPr>
              <w:t>and listen to</w:t>
            </w:r>
            <w:r w:rsidRPr="002D756A">
              <w:rPr>
                <w:rFonts w:ascii="Arial" w:hAnsi="Arial" w:cs="Arial"/>
                <w:sz w:val="20"/>
                <w:szCs w:val="20"/>
                <w:lang/>
              </w:rPr>
              <w:t xml:space="preserve"> </w:t>
            </w:r>
            <w:r w:rsidRPr="002D756A">
              <w:rPr>
                <w:rStyle w:val="hps"/>
                <w:rFonts w:ascii="Arial" w:hAnsi="Arial" w:cs="Arial"/>
                <w:sz w:val="20"/>
                <w:szCs w:val="20"/>
                <w:lang/>
              </w:rPr>
              <w:t>events, which</w:t>
            </w:r>
            <w:r w:rsidRPr="002D756A">
              <w:rPr>
                <w:rFonts w:ascii="Arial" w:hAnsi="Arial" w:cs="Arial"/>
                <w:sz w:val="20"/>
                <w:szCs w:val="20"/>
                <w:lang/>
              </w:rPr>
              <w:t xml:space="preserve"> </w:t>
            </w:r>
            <w:r w:rsidRPr="002D756A">
              <w:rPr>
                <w:rStyle w:val="hps"/>
                <w:rFonts w:ascii="Arial" w:hAnsi="Arial" w:cs="Arial"/>
                <w:sz w:val="20"/>
                <w:szCs w:val="20"/>
                <w:lang/>
              </w:rPr>
              <w:t>serve</w:t>
            </w:r>
            <w:ins w:id="150" w:author="Alexander Schulze" w:date="2012-06-03T22:59:00Z">
              <w:r w:rsidR="00380BB1">
                <w:rPr>
                  <w:rStyle w:val="hps"/>
                  <w:rFonts w:ascii="Arial" w:hAnsi="Arial" w:cs="Arial"/>
                  <w:sz w:val="20"/>
                  <w:szCs w:val="20"/>
                  <w:lang/>
                </w:rPr>
                <w:t>s</w:t>
              </w:r>
            </w:ins>
            <w:r w:rsidRPr="002D756A">
              <w:rPr>
                <w:rFonts w:ascii="Arial" w:hAnsi="Arial" w:cs="Arial"/>
                <w:sz w:val="20"/>
                <w:szCs w:val="20"/>
                <w:lang/>
              </w:rPr>
              <w:t xml:space="preserve"> </w:t>
            </w:r>
            <w:r w:rsidRPr="002D756A">
              <w:rPr>
                <w:rStyle w:val="hps"/>
                <w:rFonts w:ascii="Arial" w:hAnsi="Arial" w:cs="Arial"/>
                <w:sz w:val="20"/>
                <w:szCs w:val="20"/>
                <w:lang/>
              </w:rPr>
              <w:t>t</w:t>
            </w:r>
            <w:ins w:id="151" w:author="Alexander Schulze" w:date="2012-06-03T22:59:00Z">
              <w:r w:rsidR="00380BB1">
                <w:rPr>
                  <w:rStyle w:val="hps"/>
                  <w:rFonts w:ascii="Arial" w:hAnsi="Arial" w:cs="Arial"/>
                  <w:sz w:val="20"/>
                  <w:szCs w:val="20"/>
                  <w:lang/>
                </w:rPr>
                <w:t>he</w:t>
              </w:r>
            </w:ins>
            <w:del w:id="152" w:author="Alexander Schulze" w:date="2012-06-03T22:59:00Z">
              <w:r w:rsidRPr="002D756A" w:rsidDel="00380BB1">
                <w:rPr>
                  <w:rStyle w:val="hps"/>
                  <w:rFonts w:ascii="Arial" w:hAnsi="Arial" w:cs="Arial"/>
                  <w:sz w:val="20"/>
                  <w:szCs w:val="20"/>
                  <w:lang/>
                </w:rPr>
                <w:delText>o</w:delText>
              </w:r>
            </w:del>
            <w:r w:rsidRPr="002D756A">
              <w:rPr>
                <w:rStyle w:val="hps"/>
                <w:rFonts w:ascii="Arial" w:hAnsi="Arial" w:cs="Arial"/>
                <w:sz w:val="20"/>
                <w:szCs w:val="20"/>
                <w:lang/>
              </w:rPr>
              <w:t xml:space="preserve"> communicat</w:t>
            </w:r>
            <w:ins w:id="153" w:author="Alexander Schulze" w:date="2012-06-03T22:59:00Z">
              <w:r w:rsidR="00380BB1">
                <w:rPr>
                  <w:rStyle w:val="hps"/>
                  <w:rFonts w:ascii="Arial" w:hAnsi="Arial" w:cs="Arial"/>
                  <w:sz w:val="20"/>
                  <w:szCs w:val="20"/>
                  <w:lang/>
                </w:rPr>
                <w:t>ion</w:t>
              </w:r>
            </w:ins>
            <w:del w:id="154" w:author="Alexander Schulze" w:date="2012-06-03T22:59:00Z">
              <w:r w:rsidRPr="002D756A" w:rsidDel="00380BB1">
                <w:rPr>
                  <w:rStyle w:val="hps"/>
                  <w:rFonts w:ascii="Arial" w:hAnsi="Arial" w:cs="Arial"/>
                  <w:sz w:val="20"/>
                  <w:szCs w:val="20"/>
                  <w:lang/>
                </w:rPr>
                <w:delText>e</w:delText>
              </w:r>
            </w:del>
            <w:r w:rsidRPr="002D756A">
              <w:rPr>
                <w:rStyle w:val="hps"/>
                <w:rFonts w:ascii="Arial" w:hAnsi="Arial" w:cs="Arial"/>
                <w:sz w:val="20"/>
                <w:szCs w:val="20"/>
                <w:lang/>
              </w:rPr>
              <w:t xml:space="preserve"> with</w:t>
            </w:r>
            <w:r w:rsidRPr="002D756A">
              <w:rPr>
                <w:rFonts w:ascii="Arial" w:hAnsi="Arial" w:cs="Arial"/>
                <w:sz w:val="20"/>
                <w:szCs w:val="20"/>
                <w:lang/>
              </w:rPr>
              <w:t xml:space="preserve"> </w:t>
            </w:r>
            <w:r w:rsidRPr="002D756A">
              <w:rPr>
                <w:rStyle w:val="hps"/>
                <w:rFonts w:ascii="Arial" w:hAnsi="Arial" w:cs="Arial"/>
                <w:sz w:val="20"/>
                <w:szCs w:val="20"/>
                <w:lang/>
              </w:rPr>
              <w:t>the web application</w:t>
            </w:r>
            <w:r w:rsidRPr="002D756A">
              <w:rPr>
                <w:rFonts w:ascii="Arial" w:hAnsi="Arial" w:cs="Arial"/>
                <w:sz w:val="20"/>
                <w:szCs w:val="20"/>
                <w:lang/>
              </w:rPr>
              <w:t xml:space="preserve"> </w:t>
            </w:r>
            <w:r w:rsidRPr="002D756A">
              <w:rPr>
                <w:rStyle w:val="hps"/>
                <w:rFonts w:ascii="Arial" w:hAnsi="Arial" w:cs="Arial"/>
                <w:sz w:val="20"/>
                <w:szCs w:val="20"/>
                <w:lang/>
              </w:rPr>
              <w:t>controller.</w:t>
            </w:r>
          </w:p>
        </w:tc>
      </w:tr>
    </w:tbl>
    <w:p w:rsidR="0044774E" w:rsidRPr="002D756A" w:rsidRDefault="0044774E" w:rsidP="00BE7205">
      <w:pPr>
        <w:pStyle w:val="Standard1"/>
        <w:tabs>
          <w:tab w:val="left" w:pos="0"/>
        </w:tabs>
        <w:jc w:val="both"/>
        <w:rPr>
          <w:rFonts w:ascii="Arial" w:hAnsi="Arial" w:cs="Arial"/>
          <w:bCs/>
          <w:color w:val="000000"/>
          <w:lang w:val="en-US"/>
        </w:rPr>
      </w:pPr>
    </w:p>
    <w:p w:rsidR="00BE7205" w:rsidRPr="002D756A" w:rsidRDefault="00BE7205" w:rsidP="00BE7205">
      <w:pPr>
        <w:pStyle w:val="Standard1"/>
        <w:tabs>
          <w:tab w:val="left" w:pos="0"/>
        </w:tabs>
        <w:jc w:val="both"/>
        <w:rPr>
          <w:rFonts w:ascii="Arial" w:hAnsi="Arial" w:cs="Arial"/>
          <w:bCs/>
          <w:color w:val="000000"/>
          <w:lang w:val="en-US"/>
        </w:rPr>
      </w:pPr>
    </w:p>
    <w:p w:rsidR="00BB15FC" w:rsidRPr="002D1414" w:rsidRDefault="002D1414" w:rsidP="00BE7205">
      <w:pPr>
        <w:pStyle w:val="Standard1"/>
        <w:tabs>
          <w:tab w:val="left" w:pos="0"/>
        </w:tabs>
        <w:jc w:val="both"/>
        <w:rPr>
          <w:rFonts w:ascii="Arial" w:hAnsi="Arial" w:cs="Arial"/>
          <w:bCs/>
          <w:color w:val="000000"/>
          <w:lang w:val="en-US"/>
        </w:rPr>
      </w:pPr>
      <w:r w:rsidRPr="002D1414">
        <w:rPr>
          <w:rStyle w:val="hps"/>
          <w:rFonts w:ascii="Arial" w:hAnsi="Arial" w:cs="Arial"/>
          <w:lang/>
        </w:rPr>
        <w:t>Detailed description</w:t>
      </w:r>
      <w:r w:rsidRPr="002D1414">
        <w:rPr>
          <w:rStyle w:val="shorttext"/>
          <w:rFonts w:ascii="Arial" w:hAnsi="Arial" w:cs="Arial"/>
          <w:lang/>
        </w:rPr>
        <w:t xml:space="preserve"> </w:t>
      </w:r>
      <w:r w:rsidRPr="002D1414">
        <w:rPr>
          <w:rStyle w:val="hps"/>
          <w:rFonts w:ascii="Arial" w:hAnsi="Arial" w:cs="Arial"/>
          <w:lang/>
        </w:rPr>
        <w:t>of the methods:</w:t>
      </w:r>
    </w:p>
    <w:p w:rsidR="001C3B66" w:rsidRPr="002D1414" w:rsidRDefault="001C3B66" w:rsidP="00BE7205">
      <w:pPr>
        <w:pStyle w:val="Standard1"/>
        <w:tabs>
          <w:tab w:val="left" w:pos="0"/>
        </w:tabs>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BB15FC" w:rsidRPr="00FD6D9D">
        <w:trPr>
          <w:gridAfter w:val="1"/>
          <w:cnfStyle w:val="100000000000"/>
          <w:wAfter w:w="459" w:type="dxa"/>
        </w:trPr>
        <w:tc>
          <w:tcPr>
            <w:cnfStyle w:val="001000000100"/>
            <w:tcW w:w="9322" w:type="dxa"/>
            <w:gridSpan w:val="3"/>
          </w:tcPr>
          <w:p w:rsidR="00BB15FC" w:rsidRPr="002D1414" w:rsidRDefault="002D1414" w:rsidP="00BE7205">
            <w:pPr>
              <w:pStyle w:val="Standard1"/>
              <w:tabs>
                <w:tab w:val="left" w:pos="0"/>
              </w:tabs>
              <w:jc w:val="center"/>
              <w:rPr>
                <w:rFonts w:ascii="Arial" w:hAnsi="Arial" w:cs="Arial"/>
                <w:bCs w:val="0"/>
                <w:color w:val="000000"/>
                <w:lang w:val="en-US"/>
              </w:rPr>
            </w:pPr>
            <w:r w:rsidRPr="002D1414">
              <w:rPr>
                <w:rFonts w:ascii="Arial" w:hAnsi="Arial" w:cs="Arial"/>
                <w:color w:val="000000"/>
                <w:lang w:val="en-US"/>
              </w:rPr>
              <w:t>Class</w:t>
            </w:r>
            <w:r w:rsidR="00361880" w:rsidRPr="002D1414">
              <w:rPr>
                <w:rFonts w:ascii="Arial" w:hAnsi="Arial" w:cs="Arial"/>
                <w:color w:val="000000"/>
                <w:lang w:val="en-US"/>
              </w:rPr>
              <w:t xml:space="preserve">:  </w:t>
            </w:r>
            <w:r w:rsidR="001C3B66" w:rsidRPr="002D1414">
              <w:rPr>
                <w:rFonts w:ascii="Arial" w:hAnsi="Arial" w:cs="Arial"/>
                <w:color w:val="000000"/>
                <w:lang w:val="en-US"/>
              </w:rPr>
              <w:t>org.jwebsocket.plugins.arduino.ArduinoRemoteControlPlugIn</w:t>
            </w:r>
          </w:p>
        </w:tc>
      </w:tr>
      <w:tr w:rsidR="00BE7205">
        <w:trPr>
          <w:cnfStyle w:val="000000100000"/>
        </w:trPr>
        <w:tc>
          <w:tcPr>
            <w:cnfStyle w:val="001000000000"/>
            <w:tcW w:w="2269" w:type="dxa"/>
          </w:tcPr>
          <w:p w:rsidR="00BB15FC" w:rsidRPr="00BB15FC" w:rsidRDefault="002D1414" w:rsidP="00BE7205">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BB15FC" w:rsidRPr="00BB15FC" w:rsidRDefault="002D1414" w:rsidP="00BE7205">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BB15FC" w:rsidRPr="00BB15FC" w:rsidRDefault="002D1414" w:rsidP="00BE7205">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BE7205" w:rsidRPr="00FD6D9D">
        <w:tc>
          <w:tcPr>
            <w:cnfStyle w:val="001000000000"/>
            <w:tcW w:w="2269" w:type="dxa"/>
          </w:tcPr>
          <w:p w:rsidR="00BB15FC" w:rsidRPr="00BE7205" w:rsidRDefault="00BB15FC" w:rsidP="00BE7205">
            <w:pPr>
              <w:pStyle w:val="Standard1"/>
              <w:tabs>
                <w:tab w:val="left" w:pos="0"/>
              </w:tabs>
              <w:rPr>
                <w:rFonts w:ascii="Arial" w:hAnsi="Arial" w:cs="Arial"/>
                <w:b w:val="0"/>
                <w:bCs w:val="0"/>
                <w:color w:val="000000"/>
                <w:sz w:val="20"/>
                <w:szCs w:val="20"/>
                <w:lang w:val="en-US"/>
              </w:rPr>
            </w:pPr>
            <w:r w:rsidRPr="00BE7205">
              <w:rPr>
                <w:rFonts w:ascii="Arial" w:hAnsi="Arial" w:cs="Arial"/>
                <w:b w:val="0"/>
                <w:bCs w:val="0"/>
                <w:color w:val="000000"/>
                <w:sz w:val="20"/>
                <w:szCs w:val="20"/>
                <w:lang w:val="en-US"/>
              </w:rPr>
              <w:t>org.jwebsocket.plugins.arduino.connection.</w:t>
            </w:r>
          </w:p>
          <w:p w:rsidR="00BB15FC" w:rsidRPr="00BB15FC" w:rsidRDefault="00BB15FC" w:rsidP="00BE7205">
            <w:pPr>
              <w:pStyle w:val="Standard1"/>
              <w:tabs>
                <w:tab w:val="left" w:pos="0"/>
              </w:tabs>
              <w:rPr>
                <w:rFonts w:ascii="Arial" w:hAnsi="Arial" w:cs="Arial"/>
                <w:b w:val="0"/>
                <w:bCs w:val="0"/>
                <w:color w:val="000000"/>
                <w:sz w:val="20"/>
                <w:szCs w:val="20"/>
                <w:lang w:val="en-US"/>
              </w:rPr>
            </w:pPr>
            <w:r w:rsidRPr="00BE7205">
              <w:rPr>
                <w:rFonts w:ascii="Arial" w:hAnsi="Arial" w:cs="Arial"/>
                <w:b w:val="0"/>
                <w:bCs w:val="0"/>
                <w:color w:val="000000"/>
                <w:sz w:val="20"/>
                <w:szCs w:val="20"/>
                <w:lang w:val="en-US"/>
              </w:rPr>
              <w:t>ArduinoConnection</w:t>
            </w:r>
          </w:p>
        </w:tc>
        <w:tc>
          <w:tcPr>
            <w:tcW w:w="3510" w:type="dxa"/>
          </w:tcPr>
          <w:p w:rsidR="00BE7205" w:rsidRDefault="00BE7205" w:rsidP="00BE7205">
            <w:pPr>
              <w:pStyle w:val="Standard1"/>
              <w:tabs>
                <w:tab w:val="left" w:pos="0"/>
              </w:tabs>
              <w:jc w:val="center"/>
              <w:cnfStyle w:val="000000000000"/>
              <w:rPr>
                <w:rFonts w:ascii="Arial" w:hAnsi="Arial" w:cs="Arial"/>
                <w:bCs/>
                <w:color w:val="000000"/>
                <w:sz w:val="20"/>
                <w:szCs w:val="20"/>
                <w:lang w:val="en-US"/>
              </w:rPr>
            </w:pPr>
          </w:p>
          <w:p w:rsidR="00BB15FC" w:rsidRPr="00BE7205" w:rsidRDefault="00BE7205" w:rsidP="00BE7205">
            <w:pPr>
              <w:pStyle w:val="Standard1"/>
              <w:tabs>
                <w:tab w:val="left" w:pos="0"/>
              </w:tabs>
              <w:jc w:val="center"/>
              <w:cnfStyle w:val="000000000000"/>
              <w:rPr>
                <w:rFonts w:ascii="Arial" w:hAnsi="Arial" w:cs="Arial"/>
                <w:bCs/>
                <w:color w:val="000000"/>
                <w:sz w:val="20"/>
                <w:szCs w:val="20"/>
                <w:lang w:val="en-US"/>
              </w:rPr>
            </w:pPr>
            <w:r w:rsidRPr="00BE7205">
              <w:rPr>
                <w:rFonts w:ascii="Arial" w:hAnsi="Arial" w:cs="Arial"/>
                <w:bCs/>
                <w:color w:val="000000"/>
                <w:sz w:val="20"/>
                <w:szCs w:val="20"/>
                <w:lang w:val="en-US"/>
              </w:rPr>
              <w:t>getArduinoConnection()</w:t>
            </w:r>
          </w:p>
        </w:tc>
        <w:tc>
          <w:tcPr>
            <w:tcW w:w="4002" w:type="dxa"/>
            <w:gridSpan w:val="2"/>
          </w:tcPr>
          <w:p w:rsidR="00BB15FC" w:rsidRPr="002D1414" w:rsidRDefault="002D1414" w:rsidP="00C50ABF">
            <w:pPr>
              <w:pStyle w:val="Standard1"/>
              <w:tabs>
                <w:tab w:val="left" w:pos="0"/>
              </w:tabs>
              <w:jc w:val="both"/>
              <w:cnfStyle w:val="000000000000"/>
              <w:rPr>
                <w:rFonts w:ascii="Arial" w:hAnsi="Arial" w:cs="Arial"/>
                <w:bCs/>
                <w:color w:val="000000"/>
                <w:sz w:val="20"/>
                <w:szCs w:val="20"/>
                <w:lang w:val="en-US"/>
              </w:rPr>
            </w:pPr>
            <w:r w:rsidRPr="002D1414">
              <w:rPr>
                <w:rStyle w:val="hps"/>
                <w:rFonts w:ascii="Arial" w:hAnsi="Arial" w:cs="Arial"/>
                <w:sz w:val="20"/>
                <w:szCs w:val="20"/>
                <w:lang/>
              </w:rPr>
              <w:t>Th</w:t>
            </w:r>
            <w:ins w:id="155" w:author="Alexander Schulze" w:date="2012-06-03T23:00:00Z">
              <w:r w:rsidR="00C50ABF">
                <w:rPr>
                  <w:rStyle w:val="hps"/>
                  <w:rFonts w:ascii="Arial" w:hAnsi="Arial" w:cs="Arial"/>
                  <w:sz w:val="20"/>
                  <w:szCs w:val="20"/>
                  <w:lang/>
                </w:rPr>
                <w:t>is</w:t>
              </w:r>
            </w:ins>
            <w:del w:id="156" w:author="Alexander Schulze" w:date="2012-06-03T23:00:00Z">
              <w:r w:rsidRPr="002D1414" w:rsidDel="00C50ABF">
                <w:rPr>
                  <w:rStyle w:val="hps"/>
                  <w:rFonts w:ascii="Arial" w:hAnsi="Arial" w:cs="Arial"/>
                  <w:sz w:val="20"/>
                  <w:szCs w:val="20"/>
                  <w:lang/>
                </w:rPr>
                <w:delText>e</w:delText>
              </w:r>
            </w:del>
            <w:r w:rsidRPr="002D1414">
              <w:rPr>
                <w:rStyle w:val="hps"/>
                <w:rFonts w:ascii="Arial" w:hAnsi="Arial" w:cs="Arial"/>
                <w:sz w:val="20"/>
                <w:szCs w:val="20"/>
                <w:lang/>
              </w:rPr>
              <w:t xml:space="preserve"> method returns</w:t>
            </w:r>
            <w:r w:rsidRPr="002D1414">
              <w:rPr>
                <w:rFonts w:ascii="Arial" w:hAnsi="Arial" w:cs="Arial"/>
                <w:sz w:val="20"/>
                <w:szCs w:val="20"/>
                <w:lang/>
              </w:rPr>
              <w:t xml:space="preserve"> </w:t>
            </w:r>
            <w:r w:rsidRPr="002D1414">
              <w:rPr>
                <w:rStyle w:val="hps"/>
                <w:rFonts w:ascii="Arial" w:hAnsi="Arial" w:cs="Arial"/>
                <w:sz w:val="20"/>
                <w:szCs w:val="20"/>
                <w:lang/>
              </w:rPr>
              <w:t>the object that</w:t>
            </w:r>
            <w:r w:rsidRPr="002D1414">
              <w:rPr>
                <w:rFonts w:ascii="Arial" w:hAnsi="Arial" w:cs="Arial"/>
                <w:sz w:val="20"/>
                <w:szCs w:val="20"/>
                <w:lang/>
              </w:rPr>
              <w:t xml:space="preserve"> </w:t>
            </w:r>
            <w:r w:rsidRPr="002D1414">
              <w:rPr>
                <w:rStyle w:val="hps"/>
                <w:rFonts w:ascii="Arial" w:hAnsi="Arial" w:cs="Arial"/>
                <w:sz w:val="20"/>
                <w:szCs w:val="20"/>
                <w:lang/>
              </w:rPr>
              <w:t>connects</w:t>
            </w:r>
            <w:r w:rsidRPr="002D1414">
              <w:rPr>
                <w:rFonts w:ascii="Arial" w:hAnsi="Arial" w:cs="Arial"/>
                <w:sz w:val="20"/>
                <w:szCs w:val="20"/>
                <w:lang/>
              </w:rPr>
              <w:t xml:space="preserve"> </w:t>
            </w:r>
            <w:r w:rsidRPr="002D1414">
              <w:rPr>
                <w:rStyle w:val="hps"/>
                <w:rFonts w:ascii="Arial" w:hAnsi="Arial" w:cs="Arial"/>
                <w:sz w:val="20"/>
                <w:szCs w:val="20"/>
                <w:lang/>
              </w:rPr>
              <w:t>directly to the</w:t>
            </w:r>
            <w:r w:rsidRPr="002D1414">
              <w:rPr>
                <w:rFonts w:ascii="Arial" w:hAnsi="Arial" w:cs="Arial"/>
                <w:sz w:val="20"/>
                <w:szCs w:val="20"/>
                <w:lang/>
              </w:rPr>
              <w:t xml:space="preserve"> </w:t>
            </w:r>
            <w:r w:rsidR="000C7EE0" w:rsidRPr="000C7EE0">
              <w:rPr>
                <w:rFonts w:ascii="Arial" w:hAnsi="Arial" w:cs="Arial"/>
                <w:sz w:val="20"/>
                <w:szCs w:val="20"/>
                <w:lang w:val="en-US"/>
              </w:rPr>
              <w:t>Micro-controller of Arduino´s circuit</w:t>
            </w:r>
            <w:r w:rsidRPr="000C7EE0">
              <w:rPr>
                <w:rStyle w:val="hps"/>
                <w:rFonts w:ascii="Arial" w:hAnsi="Arial" w:cs="Arial"/>
                <w:sz w:val="20"/>
                <w:szCs w:val="20"/>
                <w:lang/>
              </w:rPr>
              <w:t>.</w:t>
            </w:r>
          </w:p>
        </w:tc>
      </w:tr>
      <w:tr w:rsidR="00BE7205" w:rsidRPr="00FD6D9D">
        <w:trPr>
          <w:cnfStyle w:val="000000100000"/>
        </w:trPr>
        <w:tc>
          <w:tcPr>
            <w:cnfStyle w:val="001000000000"/>
            <w:tcW w:w="2269" w:type="dxa"/>
          </w:tcPr>
          <w:p w:rsidR="00BE7205" w:rsidRPr="002D1414" w:rsidRDefault="00BE7205" w:rsidP="00BE7205">
            <w:pPr>
              <w:pStyle w:val="Standard1"/>
              <w:tabs>
                <w:tab w:val="left" w:pos="0"/>
              </w:tabs>
              <w:jc w:val="center"/>
              <w:rPr>
                <w:rFonts w:ascii="Arial" w:hAnsi="Arial" w:cs="Arial"/>
                <w:b w:val="0"/>
                <w:bCs w:val="0"/>
                <w:color w:val="000000"/>
                <w:sz w:val="20"/>
                <w:szCs w:val="20"/>
                <w:lang w:val="en-US"/>
              </w:rPr>
            </w:pPr>
          </w:p>
          <w:p w:rsidR="00BB15FC" w:rsidRPr="00BE7205" w:rsidRDefault="00BE7205" w:rsidP="00BE7205">
            <w:pPr>
              <w:pStyle w:val="Standard1"/>
              <w:tabs>
                <w:tab w:val="left" w:pos="0"/>
              </w:tabs>
              <w:jc w:val="center"/>
              <w:rPr>
                <w:rFonts w:ascii="Arial" w:hAnsi="Arial" w:cs="Arial"/>
                <w:b w:val="0"/>
                <w:bCs w:val="0"/>
                <w:color w:val="000000"/>
                <w:sz w:val="20"/>
                <w:szCs w:val="20"/>
              </w:rPr>
            </w:pPr>
            <w:r w:rsidRPr="00BE7205">
              <w:rPr>
                <w:rFonts w:ascii="Arial" w:hAnsi="Arial" w:cs="Arial"/>
                <w:b w:val="0"/>
                <w:bCs w:val="0"/>
                <w:color w:val="000000"/>
                <w:sz w:val="20"/>
                <w:szCs w:val="20"/>
              </w:rPr>
              <w:t>void</w:t>
            </w:r>
          </w:p>
        </w:tc>
        <w:tc>
          <w:tcPr>
            <w:tcW w:w="3510" w:type="dxa"/>
          </w:tcPr>
          <w:p w:rsidR="00BE7205" w:rsidRDefault="00BE7205" w:rsidP="00BE7205">
            <w:pPr>
              <w:pStyle w:val="Standard1"/>
              <w:tabs>
                <w:tab w:val="left" w:pos="0"/>
              </w:tabs>
              <w:jc w:val="center"/>
              <w:cnfStyle w:val="000000100000"/>
              <w:rPr>
                <w:rFonts w:ascii="Arial" w:hAnsi="Arial" w:cs="Arial"/>
                <w:bCs/>
                <w:color w:val="000000"/>
                <w:sz w:val="20"/>
                <w:szCs w:val="20"/>
              </w:rPr>
            </w:pPr>
          </w:p>
          <w:p w:rsidR="00BB15FC" w:rsidRPr="00BE7205" w:rsidRDefault="00BE7205" w:rsidP="00BE7205">
            <w:pPr>
              <w:pStyle w:val="Standard1"/>
              <w:tabs>
                <w:tab w:val="left" w:pos="0"/>
              </w:tabs>
              <w:jc w:val="center"/>
              <w:cnfStyle w:val="000000100000"/>
              <w:rPr>
                <w:rFonts w:ascii="Arial" w:hAnsi="Arial" w:cs="Arial"/>
                <w:bCs/>
                <w:color w:val="000000"/>
                <w:sz w:val="20"/>
                <w:szCs w:val="20"/>
              </w:rPr>
            </w:pPr>
            <w:r>
              <w:rPr>
                <w:rFonts w:ascii="Arial" w:hAnsi="Arial" w:cs="Arial"/>
                <w:bCs/>
                <w:color w:val="000000"/>
                <w:sz w:val="20"/>
                <w:szCs w:val="20"/>
              </w:rPr>
              <w:t>Initialize()</w:t>
            </w:r>
          </w:p>
        </w:tc>
        <w:tc>
          <w:tcPr>
            <w:tcW w:w="4002" w:type="dxa"/>
            <w:gridSpan w:val="2"/>
          </w:tcPr>
          <w:p w:rsidR="00BB15FC" w:rsidRPr="002D1414" w:rsidRDefault="002D1414" w:rsidP="00405B1E">
            <w:pPr>
              <w:pStyle w:val="Standard1"/>
              <w:tabs>
                <w:tab w:val="left" w:pos="0"/>
              </w:tabs>
              <w:jc w:val="both"/>
              <w:cnfStyle w:val="000000100000"/>
              <w:rPr>
                <w:rFonts w:ascii="Arial" w:hAnsi="Arial" w:cs="Arial"/>
                <w:bCs/>
                <w:color w:val="000000"/>
                <w:sz w:val="20"/>
                <w:szCs w:val="20"/>
                <w:lang w:val="en-US"/>
              </w:rPr>
            </w:pPr>
            <w:r w:rsidRPr="002D1414">
              <w:rPr>
                <w:rStyle w:val="hps"/>
                <w:rFonts w:ascii="Arial" w:hAnsi="Arial" w:cs="Arial"/>
                <w:sz w:val="20"/>
                <w:szCs w:val="20"/>
                <w:lang/>
              </w:rPr>
              <w:t>Inherited method</w:t>
            </w:r>
            <w:r w:rsidRPr="002D1414">
              <w:rPr>
                <w:rFonts w:ascii="Arial" w:hAnsi="Arial" w:cs="Arial"/>
                <w:sz w:val="20"/>
                <w:szCs w:val="20"/>
                <w:lang/>
              </w:rPr>
              <w:t xml:space="preserve"> </w:t>
            </w:r>
            <w:r w:rsidRPr="002D1414">
              <w:rPr>
                <w:rStyle w:val="hps"/>
                <w:rFonts w:ascii="Arial" w:hAnsi="Arial" w:cs="Arial"/>
                <w:sz w:val="20"/>
                <w:szCs w:val="20"/>
                <w:lang/>
              </w:rPr>
              <w:t>that initializes</w:t>
            </w:r>
            <w:r w:rsidRPr="002D1414">
              <w:rPr>
                <w:rFonts w:ascii="Arial" w:hAnsi="Arial" w:cs="Arial"/>
                <w:sz w:val="20"/>
                <w:szCs w:val="20"/>
                <w:lang/>
              </w:rPr>
              <w:t xml:space="preserve"> </w:t>
            </w:r>
            <w:r w:rsidRPr="002D1414">
              <w:rPr>
                <w:rStyle w:val="hps"/>
                <w:rFonts w:ascii="Arial" w:hAnsi="Arial" w:cs="Arial"/>
                <w:sz w:val="20"/>
                <w:szCs w:val="20"/>
                <w:lang/>
              </w:rPr>
              <w:t>the connection to the</w:t>
            </w:r>
            <w:r w:rsidRPr="002D1414">
              <w:rPr>
                <w:rFonts w:ascii="Arial" w:hAnsi="Arial" w:cs="Arial"/>
                <w:sz w:val="20"/>
                <w:szCs w:val="20"/>
                <w:lang/>
              </w:rPr>
              <w:t xml:space="preserve"> </w:t>
            </w:r>
            <w:r w:rsidRPr="002D1414">
              <w:rPr>
                <w:rStyle w:val="hps"/>
                <w:rFonts w:ascii="Arial" w:hAnsi="Arial" w:cs="Arial"/>
                <w:sz w:val="20"/>
                <w:szCs w:val="20"/>
                <w:lang/>
              </w:rPr>
              <w:t>microcontroller</w:t>
            </w:r>
            <w:r w:rsidRPr="002D1414">
              <w:rPr>
                <w:rFonts w:ascii="Arial" w:hAnsi="Arial" w:cs="Arial"/>
                <w:sz w:val="20"/>
                <w:szCs w:val="20"/>
                <w:lang/>
              </w:rPr>
              <w:t xml:space="preserve"> </w:t>
            </w:r>
            <w:r w:rsidRPr="002D1414">
              <w:rPr>
                <w:rStyle w:val="hps"/>
                <w:rFonts w:ascii="Arial" w:hAnsi="Arial" w:cs="Arial"/>
                <w:sz w:val="20"/>
                <w:szCs w:val="20"/>
                <w:lang/>
              </w:rPr>
              <w:t>circuit.</w:t>
            </w:r>
          </w:p>
        </w:tc>
      </w:tr>
      <w:tr w:rsidR="007858C5" w:rsidRPr="00FD6D9D">
        <w:tc>
          <w:tcPr>
            <w:cnfStyle w:val="001000000000"/>
            <w:tcW w:w="2269" w:type="dxa"/>
          </w:tcPr>
          <w:p w:rsidR="007858C5" w:rsidRPr="002D1414" w:rsidRDefault="007858C5" w:rsidP="00BE7205">
            <w:pPr>
              <w:pStyle w:val="Standard1"/>
              <w:tabs>
                <w:tab w:val="left" w:pos="0"/>
              </w:tabs>
              <w:jc w:val="center"/>
              <w:rPr>
                <w:rFonts w:ascii="Arial" w:hAnsi="Arial" w:cs="Arial"/>
                <w:b w:val="0"/>
                <w:bCs w:val="0"/>
                <w:color w:val="000000"/>
                <w:sz w:val="20"/>
                <w:szCs w:val="20"/>
                <w:lang w:val="en-US"/>
              </w:rPr>
            </w:pPr>
          </w:p>
          <w:p w:rsidR="007858C5" w:rsidRPr="002D1414" w:rsidRDefault="007858C5" w:rsidP="00BE7205">
            <w:pPr>
              <w:pStyle w:val="Standard1"/>
              <w:tabs>
                <w:tab w:val="left" w:pos="0"/>
              </w:tabs>
              <w:jc w:val="center"/>
              <w:rPr>
                <w:rFonts w:ascii="Arial" w:hAnsi="Arial" w:cs="Arial"/>
                <w:b w:val="0"/>
                <w:bCs w:val="0"/>
                <w:color w:val="000000"/>
                <w:sz w:val="20"/>
                <w:szCs w:val="20"/>
                <w:lang w:val="en-US"/>
              </w:rPr>
            </w:pPr>
          </w:p>
          <w:p w:rsidR="00BE7205" w:rsidRPr="00BE7205" w:rsidRDefault="00BE7205" w:rsidP="00BE7205">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BE7205" w:rsidRPr="00BE7205" w:rsidRDefault="00BE7205" w:rsidP="00BE7205">
            <w:pPr>
              <w:pStyle w:val="Standard1"/>
              <w:tabs>
                <w:tab w:val="left" w:pos="0"/>
              </w:tabs>
              <w:jc w:val="center"/>
              <w:cnfStyle w:val="000000000000"/>
              <w:rPr>
                <w:rFonts w:ascii="Arial" w:hAnsi="Arial" w:cs="Arial"/>
                <w:bCs/>
                <w:color w:val="000000"/>
                <w:sz w:val="20"/>
                <w:szCs w:val="20"/>
                <w:lang w:val="en-US"/>
              </w:rPr>
            </w:pPr>
            <w:r w:rsidRPr="00BE7205">
              <w:rPr>
                <w:rFonts w:ascii="Arial" w:hAnsi="Arial" w:cs="Arial"/>
                <w:bCs/>
                <w:color w:val="000000"/>
                <w:sz w:val="20"/>
                <w:szCs w:val="20"/>
                <w:lang w:val="en-US"/>
              </w:rPr>
              <w:t>processEvent(org.jwebsocket.eventmodel.event.C2SEvent</w:t>
            </w:r>
            <w:r w:rsidR="007858C5">
              <w:rPr>
                <w:rFonts w:ascii="Arial" w:hAnsi="Arial" w:cs="Arial"/>
                <w:bCs/>
                <w:color w:val="000000"/>
                <w:sz w:val="20"/>
                <w:szCs w:val="20"/>
                <w:lang w:val="en-US"/>
              </w:rPr>
              <w:t xml:space="preserve"> aEvent</w:t>
            </w:r>
            <w:r w:rsidRPr="00BE7205">
              <w:rPr>
                <w:rFonts w:ascii="Arial" w:hAnsi="Arial" w:cs="Arial"/>
                <w:bCs/>
                <w:color w:val="000000"/>
                <w:sz w:val="20"/>
                <w:szCs w:val="20"/>
                <w:lang w:val="en-US"/>
              </w:rPr>
              <w:t>, org.jwebsocket.eventmodel.observable</w:t>
            </w:r>
            <w:r>
              <w:rPr>
                <w:rFonts w:ascii="Arial" w:hAnsi="Arial" w:cs="Arial"/>
                <w:bCs/>
                <w:color w:val="000000"/>
                <w:sz w:val="20"/>
                <w:szCs w:val="20"/>
                <w:lang w:val="en-US"/>
              </w:rPr>
              <w:t>.</w:t>
            </w:r>
            <w:r w:rsidRPr="00BE7205">
              <w:rPr>
                <w:rFonts w:ascii="Arial" w:hAnsi="Arial" w:cs="Arial"/>
                <w:bCs/>
                <w:color w:val="000000"/>
                <w:sz w:val="20"/>
                <w:szCs w:val="20"/>
                <w:lang w:val="en-US"/>
              </w:rPr>
              <w:t>ResponseEvent</w:t>
            </w:r>
            <w:r w:rsidR="007858C5">
              <w:rPr>
                <w:rFonts w:ascii="Arial" w:hAnsi="Arial" w:cs="Arial"/>
                <w:bCs/>
                <w:color w:val="000000"/>
                <w:sz w:val="20"/>
                <w:szCs w:val="20"/>
                <w:lang w:val="en-US"/>
              </w:rPr>
              <w:t xml:space="preserve"> aResponseEvent</w:t>
            </w:r>
            <w:r w:rsidRPr="00BE7205">
              <w:rPr>
                <w:rFonts w:ascii="Arial" w:hAnsi="Arial" w:cs="Arial"/>
                <w:bCs/>
                <w:color w:val="000000"/>
                <w:sz w:val="20"/>
                <w:szCs w:val="20"/>
                <w:lang w:val="en-US"/>
              </w:rPr>
              <w:t>)</w:t>
            </w:r>
          </w:p>
        </w:tc>
        <w:tc>
          <w:tcPr>
            <w:tcW w:w="4002" w:type="dxa"/>
            <w:gridSpan w:val="2"/>
          </w:tcPr>
          <w:p w:rsidR="00BE7205" w:rsidRPr="002D1414" w:rsidRDefault="002D1414" w:rsidP="00405B1E">
            <w:pPr>
              <w:pStyle w:val="Standard1"/>
              <w:tabs>
                <w:tab w:val="left" w:pos="0"/>
              </w:tabs>
              <w:jc w:val="both"/>
              <w:cnfStyle w:val="000000000000"/>
              <w:rPr>
                <w:rFonts w:ascii="Arial" w:hAnsi="Arial" w:cs="Arial"/>
                <w:bCs/>
                <w:color w:val="000000"/>
                <w:sz w:val="20"/>
                <w:szCs w:val="20"/>
                <w:lang w:val="en-US"/>
              </w:rPr>
            </w:pPr>
            <w:r w:rsidRPr="002D1414">
              <w:rPr>
                <w:rStyle w:val="hps"/>
                <w:rFonts w:ascii="Arial" w:hAnsi="Arial" w:cs="Arial"/>
                <w:sz w:val="20"/>
                <w:szCs w:val="20"/>
                <w:lang/>
              </w:rPr>
              <w:t>Inherited method</w:t>
            </w:r>
            <w:r w:rsidRPr="002D1414">
              <w:rPr>
                <w:rFonts w:ascii="Arial" w:hAnsi="Arial" w:cs="Arial"/>
                <w:sz w:val="20"/>
                <w:szCs w:val="20"/>
                <w:lang/>
              </w:rPr>
              <w:t xml:space="preserve"> </w:t>
            </w:r>
            <w:r w:rsidRPr="002D1414">
              <w:rPr>
                <w:rStyle w:val="hps"/>
                <w:rFonts w:ascii="Arial" w:hAnsi="Arial" w:cs="Arial"/>
                <w:sz w:val="20"/>
                <w:szCs w:val="20"/>
                <w:lang/>
              </w:rPr>
              <w:t>that processes events</w:t>
            </w:r>
            <w:r w:rsidRPr="002D1414">
              <w:rPr>
                <w:rFonts w:ascii="Arial" w:hAnsi="Arial" w:cs="Arial"/>
                <w:sz w:val="20"/>
                <w:szCs w:val="20"/>
                <w:lang/>
              </w:rPr>
              <w:t xml:space="preserve"> </w:t>
            </w:r>
            <w:r w:rsidRPr="002D1414">
              <w:rPr>
                <w:rStyle w:val="hps"/>
                <w:rFonts w:ascii="Arial" w:hAnsi="Arial" w:cs="Arial"/>
                <w:sz w:val="20"/>
                <w:szCs w:val="20"/>
                <w:lang/>
              </w:rPr>
              <w:t>that</w:t>
            </w:r>
            <w:r w:rsidRPr="002D1414">
              <w:rPr>
                <w:rFonts w:ascii="Arial" w:hAnsi="Arial" w:cs="Arial"/>
                <w:sz w:val="20"/>
                <w:szCs w:val="20"/>
                <w:lang/>
              </w:rPr>
              <w:t xml:space="preserve"> </w:t>
            </w:r>
            <w:r w:rsidRPr="002D1414">
              <w:rPr>
                <w:rStyle w:val="hps"/>
                <w:rFonts w:ascii="Arial" w:hAnsi="Arial" w:cs="Arial"/>
                <w:sz w:val="20"/>
                <w:szCs w:val="20"/>
                <w:lang/>
              </w:rPr>
              <w:t>are launched from</w:t>
            </w:r>
            <w:r w:rsidRPr="002D1414">
              <w:rPr>
                <w:rFonts w:ascii="Arial" w:hAnsi="Arial" w:cs="Arial"/>
                <w:sz w:val="20"/>
                <w:szCs w:val="20"/>
                <w:lang/>
              </w:rPr>
              <w:t xml:space="preserve"> </w:t>
            </w:r>
            <w:r w:rsidRPr="002D1414">
              <w:rPr>
                <w:rStyle w:val="hps"/>
                <w:rFonts w:ascii="Arial" w:hAnsi="Arial" w:cs="Arial"/>
                <w:sz w:val="20"/>
                <w:szCs w:val="20"/>
                <w:lang/>
              </w:rPr>
              <w:t>the application</w:t>
            </w:r>
            <w:r w:rsidRPr="002D1414">
              <w:rPr>
                <w:rFonts w:ascii="Arial" w:hAnsi="Arial" w:cs="Arial"/>
                <w:sz w:val="20"/>
                <w:szCs w:val="20"/>
                <w:lang/>
              </w:rPr>
              <w:t xml:space="preserve"> </w:t>
            </w:r>
            <w:r w:rsidRPr="002D1414">
              <w:rPr>
                <w:rStyle w:val="hps"/>
                <w:rFonts w:ascii="Arial" w:hAnsi="Arial" w:cs="Arial"/>
                <w:sz w:val="20"/>
                <w:szCs w:val="20"/>
                <w:lang/>
              </w:rPr>
              <w:t>controller.</w:t>
            </w:r>
          </w:p>
        </w:tc>
      </w:tr>
      <w:tr w:rsidR="007858C5" w:rsidRPr="00FD6D9D">
        <w:trPr>
          <w:cnfStyle w:val="000000100000"/>
        </w:trPr>
        <w:tc>
          <w:tcPr>
            <w:cnfStyle w:val="001000000000"/>
            <w:tcW w:w="2269" w:type="dxa"/>
          </w:tcPr>
          <w:p w:rsidR="00BE7205" w:rsidRPr="007858C5" w:rsidRDefault="007858C5" w:rsidP="00BE7205">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BE7205" w:rsidRPr="007858C5" w:rsidRDefault="007858C5" w:rsidP="00BE7205">
            <w:pPr>
              <w:pStyle w:val="Standard1"/>
              <w:tabs>
                <w:tab w:val="left" w:pos="0"/>
              </w:tabs>
              <w:jc w:val="center"/>
              <w:cnfStyle w:val="000000100000"/>
              <w:rPr>
                <w:rFonts w:ascii="Arial" w:hAnsi="Arial" w:cs="Arial"/>
                <w:bCs/>
                <w:color w:val="000000"/>
                <w:sz w:val="20"/>
                <w:szCs w:val="20"/>
                <w:lang w:val="en-US"/>
              </w:rPr>
            </w:pPr>
            <w:r w:rsidRPr="007858C5">
              <w:rPr>
                <w:rFonts w:ascii="Arial" w:hAnsi="Arial" w:cs="Arial"/>
                <w:bCs/>
                <w:color w:val="000000"/>
                <w:sz w:val="20"/>
                <w:szCs w:val="20"/>
                <w:lang w:val="en-US"/>
              </w:rPr>
              <w:t>sendJoystickPosition(java.lang.Integer aX, java.lang.Integer aY)</w:t>
            </w:r>
          </w:p>
        </w:tc>
        <w:tc>
          <w:tcPr>
            <w:tcW w:w="4002" w:type="dxa"/>
            <w:gridSpan w:val="2"/>
          </w:tcPr>
          <w:p w:rsidR="00BE7205" w:rsidRPr="002D1414" w:rsidRDefault="002D1414" w:rsidP="00405B1E">
            <w:pPr>
              <w:pStyle w:val="Standard1"/>
              <w:tabs>
                <w:tab w:val="left" w:pos="0"/>
              </w:tabs>
              <w:jc w:val="both"/>
              <w:cnfStyle w:val="000000100000"/>
              <w:rPr>
                <w:rFonts w:ascii="Arial" w:hAnsi="Arial" w:cs="Arial"/>
                <w:bCs/>
                <w:color w:val="000000"/>
                <w:sz w:val="20"/>
                <w:szCs w:val="20"/>
                <w:lang w:val="en-US"/>
              </w:rPr>
            </w:pPr>
            <w:r w:rsidRPr="002D1414">
              <w:rPr>
                <w:rStyle w:val="hps"/>
                <w:rFonts w:ascii="Arial" w:hAnsi="Arial" w:cs="Arial"/>
                <w:sz w:val="20"/>
                <w:szCs w:val="20"/>
                <w:lang/>
              </w:rPr>
              <w:t>Th</w:t>
            </w:r>
            <w:ins w:id="157" w:author="Alexander Schulze" w:date="2012-06-03T23:00:00Z">
              <w:r w:rsidR="00C50ABF">
                <w:rPr>
                  <w:rStyle w:val="hps"/>
                  <w:rFonts w:ascii="Arial" w:hAnsi="Arial" w:cs="Arial"/>
                  <w:sz w:val="20"/>
                  <w:szCs w:val="20"/>
                  <w:lang/>
                </w:rPr>
                <w:t>is</w:t>
              </w:r>
            </w:ins>
            <w:del w:id="158" w:author="Alexander Schulze" w:date="2012-06-03T23:00:00Z">
              <w:r w:rsidRPr="002D1414" w:rsidDel="00C50ABF">
                <w:rPr>
                  <w:rStyle w:val="hps"/>
                  <w:rFonts w:ascii="Arial" w:hAnsi="Arial" w:cs="Arial"/>
                  <w:sz w:val="20"/>
                  <w:szCs w:val="20"/>
                  <w:lang/>
                </w:rPr>
                <w:delText>e</w:delText>
              </w:r>
            </w:del>
            <w:r w:rsidRPr="002D1414">
              <w:rPr>
                <w:rFonts w:ascii="Arial" w:hAnsi="Arial" w:cs="Arial"/>
                <w:sz w:val="20"/>
                <w:szCs w:val="20"/>
                <w:lang/>
              </w:rPr>
              <w:t xml:space="preserve"> </w:t>
            </w:r>
            <w:r w:rsidRPr="002D1414">
              <w:rPr>
                <w:rStyle w:val="hps"/>
                <w:rFonts w:ascii="Arial" w:hAnsi="Arial" w:cs="Arial"/>
                <w:sz w:val="20"/>
                <w:szCs w:val="20"/>
                <w:lang/>
              </w:rPr>
              <w:t>method throws</w:t>
            </w:r>
            <w:r w:rsidRPr="002D1414">
              <w:rPr>
                <w:rFonts w:ascii="Arial" w:hAnsi="Arial" w:cs="Arial"/>
                <w:sz w:val="20"/>
                <w:szCs w:val="20"/>
                <w:lang/>
              </w:rPr>
              <w:t xml:space="preserve"> </w:t>
            </w:r>
            <w:r w:rsidRPr="002D1414">
              <w:rPr>
                <w:rStyle w:val="hps"/>
                <w:rFonts w:ascii="Arial" w:hAnsi="Arial" w:cs="Arial"/>
                <w:sz w:val="20"/>
                <w:szCs w:val="20"/>
                <w:lang/>
              </w:rPr>
              <w:t>an event</w:t>
            </w:r>
            <w:r w:rsidRPr="002D1414">
              <w:rPr>
                <w:rFonts w:ascii="Arial" w:hAnsi="Arial" w:cs="Arial"/>
                <w:sz w:val="20"/>
                <w:szCs w:val="20"/>
                <w:lang/>
              </w:rPr>
              <w:t xml:space="preserve"> </w:t>
            </w:r>
            <w:r w:rsidRPr="002D1414">
              <w:rPr>
                <w:rStyle w:val="hps"/>
                <w:rFonts w:ascii="Arial" w:hAnsi="Arial" w:cs="Arial"/>
                <w:sz w:val="20"/>
                <w:szCs w:val="20"/>
                <w:lang/>
              </w:rPr>
              <w:t>to</w:t>
            </w:r>
            <w:r w:rsidRPr="002D1414">
              <w:rPr>
                <w:rFonts w:ascii="Arial" w:hAnsi="Arial" w:cs="Arial"/>
                <w:sz w:val="20"/>
                <w:szCs w:val="20"/>
                <w:lang/>
              </w:rPr>
              <w:t xml:space="preserve"> </w:t>
            </w:r>
            <w:r w:rsidRPr="002D1414">
              <w:rPr>
                <w:rStyle w:val="hps"/>
                <w:rFonts w:ascii="Arial" w:hAnsi="Arial" w:cs="Arial"/>
                <w:sz w:val="20"/>
                <w:szCs w:val="20"/>
                <w:lang/>
              </w:rPr>
              <w:t>the web application</w:t>
            </w:r>
            <w:r w:rsidRPr="002D1414">
              <w:rPr>
                <w:rFonts w:ascii="Arial" w:hAnsi="Arial" w:cs="Arial"/>
                <w:sz w:val="20"/>
                <w:szCs w:val="20"/>
                <w:lang/>
              </w:rPr>
              <w:t xml:space="preserve"> </w:t>
            </w:r>
            <w:r w:rsidRPr="002D1414">
              <w:rPr>
                <w:rStyle w:val="hps"/>
                <w:rFonts w:ascii="Arial" w:hAnsi="Arial" w:cs="Arial"/>
                <w:sz w:val="20"/>
                <w:szCs w:val="20"/>
                <w:lang/>
              </w:rPr>
              <w:t>controller</w:t>
            </w:r>
            <w:r w:rsidRPr="002D1414">
              <w:rPr>
                <w:rFonts w:ascii="Arial" w:hAnsi="Arial" w:cs="Arial"/>
                <w:sz w:val="20"/>
                <w:szCs w:val="20"/>
                <w:lang/>
              </w:rPr>
              <w:t xml:space="preserve">, which contains </w:t>
            </w:r>
            <w:r w:rsidRPr="002D1414">
              <w:rPr>
                <w:rStyle w:val="hps"/>
                <w:rFonts w:ascii="Arial" w:hAnsi="Arial" w:cs="Arial"/>
                <w:sz w:val="20"/>
                <w:szCs w:val="20"/>
                <w:lang/>
              </w:rPr>
              <w:t>the coordinates of the</w:t>
            </w:r>
            <w:r w:rsidRPr="002D1414">
              <w:rPr>
                <w:rFonts w:ascii="Arial" w:hAnsi="Arial" w:cs="Arial"/>
                <w:sz w:val="20"/>
                <w:szCs w:val="20"/>
                <w:lang/>
              </w:rPr>
              <w:t xml:space="preserve"> </w:t>
            </w:r>
            <w:r w:rsidRPr="002D1414">
              <w:rPr>
                <w:rStyle w:val="hps"/>
                <w:rFonts w:ascii="Arial" w:hAnsi="Arial" w:cs="Arial"/>
                <w:sz w:val="20"/>
                <w:szCs w:val="20"/>
                <w:lang/>
              </w:rPr>
              <w:t>joystick.</w:t>
            </w:r>
          </w:p>
        </w:tc>
      </w:tr>
      <w:tr w:rsidR="007858C5" w:rsidRPr="00FD6D9D">
        <w:tc>
          <w:tcPr>
            <w:cnfStyle w:val="001000000000"/>
            <w:tcW w:w="2269" w:type="dxa"/>
          </w:tcPr>
          <w:p w:rsidR="00BE7205" w:rsidRPr="007858C5" w:rsidRDefault="00D70B00" w:rsidP="00BE7205">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BE7205" w:rsidRPr="006E5C2C" w:rsidRDefault="006E5C2C" w:rsidP="001C3B66">
            <w:pPr>
              <w:pStyle w:val="Standard1"/>
              <w:tabs>
                <w:tab w:val="left" w:pos="0"/>
              </w:tabs>
              <w:jc w:val="center"/>
              <w:cnfStyle w:val="000000000000"/>
              <w:rPr>
                <w:rFonts w:ascii="Arial" w:hAnsi="Arial" w:cs="Arial"/>
                <w:bCs/>
                <w:color w:val="000000"/>
                <w:sz w:val="20"/>
                <w:szCs w:val="20"/>
                <w:lang w:val="en-US"/>
              </w:rPr>
            </w:pPr>
            <w:r w:rsidRPr="006E5C2C">
              <w:rPr>
                <w:rFonts w:ascii="Arial" w:hAnsi="Arial" w:cs="Arial"/>
                <w:bCs/>
                <w:color w:val="000000"/>
                <w:sz w:val="20"/>
                <w:szCs w:val="20"/>
                <w:lang w:val="en-US"/>
              </w:rPr>
              <w:t>sendLedState(java.lang.Boolean aBlue,</w:t>
            </w:r>
            <w:r>
              <w:rPr>
                <w:rFonts w:ascii="Arial" w:hAnsi="Arial" w:cs="Arial"/>
                <w:bCs/>
                <w:color w:val="000000"/>
                <w:sz w:val="20"/>
                <w:szCs w:val="20"/>
                <w:lang w:val="en-US"/>
              </w:rPr>
              <w:t xml:space="preserve"> </w:t>
            </w:r>
            <w:r w:rsidRPr="006E5C2C">
              <w:rPr>
                <w:rFonts w:ascii="Arial" w:hAnsi="Arial" w:cs="Arial"/>
                <w:bCs/>
                <w:color w:val="000000"/>
                <w:sz w:val="20"/>
                <w:szCs w:val="20"/>
                <w:lang w:val="en-US"/>
              </w:rPr>
              <w:t>java.lang.Boolean a</w:t>
            </w:r>
            <w:r>
              <w:rPr>
                <w:rFonts w:ascii="Arial" w:hAnsi="Arial" w:cs="Arial"/>
                <w:bCs/>
                <w:color w:val="000000"/>
                <w:sz w:val="20"/>
                <w:szCs w:val="20"/>
                <w:lang w:val="en-US"/>
              </w:rPr>
              <w:t xml:space="preserve">Red, </w:t>
            </w:r>
            <w:r w:rsidRPr="006E5C2C">
              <w:rPr>
                <w:rFonts w:ascii="Arial" w:hAnsi="Arial" w:cs="Arial"/>
                <w:bCs/>
                <w:color w:val="000000"/>
                <w:sz w:val="20"/>
                <w:szCs w:val="20"/>
                <w:lang w:val="en-US"/>
              </w:rPr>
              <w:t>java.lang.Boolean a</w:t>
            </w:r>
            <w:r w:rsidR="001C3B66">
              <w:rPr>
                <w:rFonts w:ascii="Arial" w:hAnsi="Arial" w:cs="Arial"/>
                <w:bCs/>
                <w:color w:val="000000"/>
                <w:sz w:val="20"/>
                <w:szCs w:val="20"/>
                <w:lang w:val="en-US"/>
              </w:rPr>
              <w:t>Green, java.lang.Boolean aYellow</w:t>
            </w:r>
            <w:r w:rsidRPr="006E5C2C">
              <w:rPr>
                <w:rFonts w:ascii="Arial" w:hAnsi="Arial" w:cs="Arial"/>
                <w:bCs/>
                <w:color w:val="000000"/>
                <w:sz w:val="20"/>
                <w:szCs w:val="20"/>
                <w:lang w:val="en-US"/>
              </w:rPr>
              <w:t>)</w:t>
            </w:r>
          </w:p>
        </w:tc>
        <w:tc>
          <w:tcPr>
            <w:tcW w:w="4002" w:type="dxa"/>
            <w:gridSpan w:val="2"/>
          </w:tcPr>
          <w:p w:rsidR="00BE7205" w:rsidRPr="002D1414" w:rsidRDefault="002D1414" w:rsidP="00405B1E">
            <w:pPr>
              <w:pStyle w:val="Standard1"/>
              <w:tabs>
                <w:tab w:val="left" w:pos="0"/>
              </w:tabs>
              <w:jc w:val="both"/>
              <w:cnfStyle w:val="000000000000"/>
              <w:rPr>
                <w:rFonts w:ascii="Arial" w:hAnsi="Arial" w:cs="Arial"/>
                <w:bCs/>
                <w:color w:val="000000"/>
                <w:sz w:val="20"/>
                <w:szCs w:val="20"/>
                <w:lang w:val="en-US"/>
              </w:rPr>
            </w:pPr>
            <w:r w:rsidRPr="002D1414">
              <w:rPr>
                <w:rStyle w:val="hps"/>
                <w:rFonts w:ascii="Arial" w:hAnsi="Arial" w:cs="Arial"/>
                <w:sz w:val="20"/>
                <w:szCs w:val="20"/>
                <w:lang/>
              </w:rPr>
              <w:t>This</w:t>
            </w:r>
            <w:r w:rsidRPr="002D1414">
              <w:rPr>
                <w:rFonts w:ascii="Arial" w:hAnsi="Arial" w:cs="Arial"/>
                <w:sz w:val="20"/>
                <w:szCs w:val="20"/>
                <w:lang/>
              </w:rPr>
              <w:t xml:space="preserve"> </w:t>
            </w:r>
            <w:r w:rsidRPr="002D1414">
              <w:rPr>
                <w:rStyle w:val="hps"/>
                <w:rFonts w:ascii="Arial" w:hAnsi="Arial" w:cs="Arial"/>
                <w:sz w:val="20"/>
                <w:szCs w:val="20"/>
                <w:lang/>
              </w:rPr>
              <w:t>method raises</w:t>
            </w:r>
            <w:r w:rsidRPr="002D1414">
              <w:rPr>
                <w:rFonts w:ascii="Arial" w:hAnsi="Arial" w:cs="Arial"/>
                <w:sz w:val="20"/>
                <w:szCs w:val="20"/>
                <w:lang/>
              </w:rPr>
              <w:t xml:space="preserve"> </w:t>
            </w:r>
            <w:r w:rsidRPr="002D1414">
              <w:rPr>
                <w:rStyle w:val="hps"/>
                <w:rFonts w:ascii="Arial" w:hAnsi="Arial" w:cs="Arial"/>
                <w:sz w:val="20"/>
                <w:szCs w:val="20"/>
                <w:lang/>
              </w:rPr>
              <w:t>an event</w:t>
            </w:r>
            <w:r w:rsidRPr="002D1414">
              <w:rPr>
                <w:rFonts w:ascii="Arial" w:hAnsi="Arial" w:cs="Arial"/>
                <w:sz w:val="20"/>
                <w:szCs w:val="20"/>
                <w:lang/>
              </w:rPr>
              <w:t xml:space="preserve"> </w:t>
            </w:r>
            <w:r w:rsidRPr="002D1414">
              <w:rPr>
                <w:rStyle w:val="hps"/>
                <w:rFonts w:ascii="Arial" w:hAnsi="Arial" w:cs="Arial"/>
                <w:sz w:val="20"/>
                <w:szCs w:val="20"/>
                <w:lang/>
              </w:rPr>
              <w:t>to the</w:t>
            </w:r>
            <w:r w:rsidRPr="002D1414">
              <w:rPr>
                <w:rFonts w:ascii="Arial" w:hAnsi="Arial" w:cs="Arial"/>
                <w:sz w:val="20"/>
                <w:szCs w:val="20"/>
                <w:lang/>
              </w:rPr>
              <w:t xml:space="preserve"> </w:t>
            </w:r>
            <w:r w:rsidRPr="002D1414">
              <w:rPr>
                <w:rStyle w:val="hps"/>
                <w:rFonts w:ascii="Arial" w:hAnsi="Arial" w:cs="Arial"/>
                <w:sz w:val="20"/>
                <w:szCs w:val="20"/>
                <w:lang/>
              </w:rPr>
              <w:t>controller application</w:t>
            </w:r>
            <w:r w:rsidRPr="002D1414">
              <w:rPr>
                <w:rFonts w:ascii="Arial" w:hAnsi="Arial" w:cs="Arial"/>
                <w:sz w:val="20"/>
                <w:szCs w:val="20"/>
                <w:lang/>
              </w:rPr>
              <w:t xml:space="preserve">, which contains information </w:t>
            </w:r>
            <w:r w:rsidRPr="002D1414">
              <w:rPr>
                <w:rStyle w:val="hps"/>
                <w:rFonts w:ascii="Arial" w:hAnsi="Arial" w:cs="Arial"/>
                <w:sz w:val="20"/>
                <w:szCs w:val="20"/>
                <w:lang/>
              </w:rPr>
              <w:t>on the status</w:t>
            </w:r>
            <w:r w:rsidRPr="002D1414">
              <w:rPr>
                <w:rFonts w:ascii="Arial" w:hAnsi="Arial" w:cs="Arial"/>
                <w:sz w:val="20"/>
                <w:szCs w:val="20"/>
                <w:lang/>
              </w:rPr>
              <w:t xml:space="preserve"> </w:t>
            </w:r>
            <w:r w:rsidRPr="002D1414">
              <w:rPr>
                <w:rStyle w:val="hps"/>
                <w:rFonts w:ascii="Arial" w:hAnsi="Arial" w:cs="Arial"/>
                <w:sz w:val="20"/>
                <w:szCs w:val="20"/>
                <w:lang/>
              </w:rPr>
              <w:t>of the LEDs.</w:t>
            </w:r>
          </w:p>
        </w:tc>
      </w:tr>
      <w:tr w:rsidR="00D70B00" w:rsidRPr="00FD6D9D">
        <w:trPr>
          <w:cnfStyle w:val="000000100000"/>
        </w:trPr>
        <w:tc>
          <w:tcPr>
            <w:cnfStyle w:val="001000000000"/>
            <w:tcW w:w="2269" w:type="dxa"/>
          </w:tcPr>
          <w:p w:rsidR="00361880" w:rsidRPr="002D1414" w:rsidRDefault="00361880" w:rsidP="00BE7205">
            <w:pPr>
              <w:pStyle w:val="Standard1"/>
              <w:tabs>
                <w:tab w:val="left" w:pos="0"/>
              </w:tabs>
              <w:jc w:val="center"/>
              <w:rPr>
                <w:rFonts w:ascii="Arial" w:hAnsi="Arial" w:cs="Arial"/>
                <w:b w:val="0"/>
                <w:bCs w:val="0"/>
                <w:color w:val="000000"/>
                <w:sz w:val="20"/>
                <w:szCs w:val="20"/>
                <w:lang w:val="en-US"/>
              </w:rPr>
            </w:pPr>
          </w:p>
          <w:p w:rsidR="00D70B00" w:rsidRPr="001C3B66" w:rsidRDefault="001C3B66" w:rsidP="00BE7205">
            <w:pPr>
              <w:pStyle w:val="Standard1"/>
              <w:tabs>
                <w:tab w:val="left" w:pos="0"/>
              </w:tabs>
              <w:jc w:val="center"/>
              <w:rPr>
                <w:rFonts w:ascii="Arial" w:hAnsi="Arial" w:cs="Arial"/>
                <w:b w:val="0"/>
                <w:bCs w:val="0"/>
                <w:color w:val="000000"/>
                <w:sz w:val="20"/>
                <w:szCs w:val="20"/>
              </w:rPr>
            </w:pPr>
            <w:r w:rsidRPr="001C3B66">
              <w:rPr>
                <w:rFonts w:ascii="Arial" w:hAnsi="Arial" w:cs="Arial"/>
                <w:b w:val="0"/>
                <w:bCs w:val="0"/>
                <w:color w:val="000000"/>
                <w:sz w:val="20"/>
                <w:szCs w:val="20"/>
              </w:rPr>
              <w:t>void</w:t>
            </w:r>
          </w:p>
        </w:tc>
        <w:tc>
          <w:tcPr>
            <w:tcW w:w="3510" w:type="dxa"/>
          </w:tcPr>
          <w:p w:rsidR="001C3B66" w:rsidRPr="001C3B66" w:rsidRDefault="001C3B66" w:rsidP="001C3B66">
            <w:pPr>
              <w:pStyle w:val="Standard1"/>
              <w:tabs>
                <w:tab w:val="left" w:pos="0"/>
              </w:tabs>
              <w:cnfStyle w:val="000000100000"/>
              <w:rPr>
                <w:rFonts w:ascii="Arial" w:hAnsi="Arial" w:cs="Arial"/>
                <w:bCs/>
                <w:color w:val="000000"/>
                <w:sz w:val="20"/>
                <w:szCs w:val="20"/>
                <w:lang w:val="en-US"/>
              </w:rPr>
            </w:pPr>
            <w:proofErr w:type="gramStart"/>
            <w:r w:rsidRPr="001C3B66">
              <w:rPr>
                <w:rFonts w:ascii="Arial" w:hAnsi="Arial" w:cs="Arial"/>
                <w:bCs/>
                <w:color w:val="000000"/>
                <w:sz w:val="20"/>
                <w:szCs w:val="20"/>
                <w:lang w:val="en-US"/>
              </w:rPr>
              <w:t>setArduinoConnection</w:t>
            </w:r>
            <w:proofErr w:type="gramEnd"/>
            <w:r w:rsidRPr="001C3B66">
              <w:rPr>
                <w:rFonts w:ascii="Arial" w:hAnsi="Arial" w:cs="Arial"/>
                <w:bCs/>
                <w:color w:val="000000"/>
                <w:sz w:val="20"/>
                <w:szCs w:val="20"/>
                <w:lang w:val="en-US"/>
              </w:rPr>
              <w:t>(</w:t>
            </w:r>
            <w:r w:rsidRPr="001C3B66">
              <w:rPr>
                <w:rFonts w:ascii="Arial" w:hAnsi="Arial" w:cs="Arial"/>
                <w:color w:val="000000"/>
                <w:sz w:val="20"/>
                <w:szCs w:val="20"/>
                <w:lang w:val="en-US"/>
              </w:rPr>
              <w:t>org.jwebsocket.plugins.arduino.connection</w:t>
            </w:r>
            <w:r w:rsidRPr="001C3B66">
              <w:rPr>
                <w:rFonts w:ascii="Arial" w:hAnsi="Arial" w:cs="Arial"/>
                <w:bCs/>
                <w:color w:val="000000"/>
                <w:sz w:val="20"/>
                <w:szCs w:val="20"/>
                <w:lang w:val="en-US"/>
              </w:rPr>
              <w:t>.</w:t>
            </w:r>
          </w:p>
          <w:p w:rsidR="00D70B00" w:rsidRPr="001C3B66" w:rsidRDefault="001C3B66" w:rsidP="001C3B66">
            <w:pPr>
              <w:pStyle w:val="Standard1"/>
              <w:tabs>
                <w:tab w:val="left" w:pos="0"/>
              </w:tabs>
              <w:jc w:val="center"/>
              <w:cnfStyle w:val="000000100000"/>
              <w:rPr>
                <w:rFonts w:ascii="Arial" w:hAnsi="Arial" w:cs="Arial"/>
                <w:bCs/>
                <w:color w:val="000000"/>
                <w:sz w:val="20"/>
                <w:szCs w:val="20"/>
              </w:rPr>
            </w:pPr>
            <w:r w:rsidRPr="001C3B66">
              <w:rPr>
                <w:rFonts w:ascii="Arial" w:hAnsi="Arial" w:cs="Arial"/>
                <w:bCs/>
                <w:color w:val="000000"/>
                <w:sz w:val="20"/>
                <w:szCs w:val="20"/>
                <w:lang w:val="en-US"/>
              </w:rPr>
              <w:t>ArduinoConnection</w:t>
            </w:r>
            <w:r w:rsidRPr="001C3B66">
              <w:rPr>
                <w:rFonts w:ascii="Arial" w:hAnsi="Arial" w:cs="Arial"/>
                <w:bCs/>
                <w:color w:val="000000"/>
                <w:sz w:val="20"/>
                <w:szCs w:val="20"/>
              </w:rPr>
              <w:t xml:space="preserve"> aArduinoConnection)</w:t>
            </w:r>
          </w:p>
        </w:tc>
        <w:tc>
          <w:tcPr>
            <w:tcW w:w="4002" w:type="dxa"/>
            <w:gridSpan w:val="2"/>
          </w:tcPr>
          <w:p w:rsidR="00D70B00" w:rsidRPr="002D1414" w:rsidRDefault="002D1414" w:rsidP="00C50ABF">
            <w:pPr>
              <w:pStyle w:val="Standard1"/>
              <w:tabs>
                <w:tab w:val="left" w:pos="0"/>
              </w:tabs>
              <w:jc w:val="both"/>
              <w:cnfStyle w:val="000000100000"/>
              <w:rPr>
                <w:rFonts w:ascii="Arial" w:hAnsi="Arial" w:cs="Arial"/>
                <w:bCs/>
                <w:color w:val="000000"/>
                <w:sz w:val="20"/>
                <w:szCs w:val="20"/>
                <w:lang w:val="en-US"/>
              </w:rPr>
            </w:pPr>
            <w:r w:rsidRPr="002D1414">
              <w:rPr>
                <w:rStyle w:val="hps"/>
                <w:rFonts w:ascii="Arial" w:hAnsi="Arial" w:cs="Arial"/>
                <w:sz w:val="20"/>
                <w:szCs w:val="20"/>
                <w:lang/>
              </w:rPr>
              <w:t>Th</w:t>
            </w:r>
            <w:ins w:id="159" w:author="Alexander Schulze" w:date="2012-06-03T23:00:00Z">
              <w:r w:rsidR="00C50ABF">
                <w:rPr>
                  <w:rStyle w:val="hps"/>
                  <w:rFonts w:ascii="Arial" w:hAnsi="Arial" w:cs="Arial"/>
                  <w:sz w:val="20"/>
                  <w:szCs w:val="20"/>
                  <w:lang/>
                </w:rPr>
                <w:t>is</w:t>
              </w:r>
            </w:ins>
            <w:del w:id="160" w:author="Alexander Schulze" w:date="2012-06-03T23:00:00Z">
              <w:r w:rsidRPr="002D1414" w:rsidDel="00C50ABF">
                <w:rPr>
                  <w:rStyle w:val="hps"/>
                  <w:rFonts w:ascii="Arial" w:hAnsi="Arial" w:cs="Arial"/>
                  <w:sz w:val="20"/>
                  <w:szCs w:val="20"/>
                  <w:lang/>
                </w:rPr>
                <w:delText>e</w:delText>
              </w:r>
            </w:del>
            <w:r w:rsidRPr="002D1414">
              <w:rPr>
                <w:rStyle w:val="hps"/>
                <w:rFonts w:ascii="Arial" w:hAnsi="Arial" w:cs="Arial"/>
                <w:sz w:val="20"/>
                <w:szCs w:val="20"/>
                <w:lang/>
              </w:rPr>
              <w:t xml:space="preserve"> method</w:t>
            </w:r>
            <w:r w:rsidRPr="002D1414">
              <w:rPr>
                <w:rFonts w:ascii="Arial" w:hAnsi="Arial" w:cs="Arial"/>
                <w:sz w:val="20"/>
                <w:szCs w:val="20"/>
                <w:lang/>
              </w:rPr>
              <w:t xml:space="preserve"> </w:t>
            </w:r>
            <w:r w:rsidRPr="002D1414">
              <w:rPr>
                <w:rStyle w:val="hps"/>
                <w:rFonts w:ascii="Arial" w:hAnsi="Arial" w:cs="Arial"/>
                <w:sz w:val="20"/>
                <w:szCs w:val="20"/>
                <w:lang/>
              </w:rPr>
              <w:t>changes the</w:t>
            </w:r>
            <w:r w:rsidRPr="002D1414">
              <w:rPr>
                <w:rFonts w:ascii="Arial" w:hAnsi="Arial" w:cs="Arial"/>
                <w:sz w:val="20"/>
                <w:szCs w:val="20"/>
                <w:lang/>
              </w:rPr>
              <w:t xml:space="preserve"> </w:t>
            </w:r>
            <w:r w:rsidRPr="002D1414">
              <w:rPr>
                <w:rStyle w:val="hps"/>
                <w:rFonts w:ascii="Arial" w:hAnsi="Arial" w:cs="Arial"/>
                <w:sz w:val="20"/>
                <w:szCs w:val="20"/>
                <w:lang/>
              </w:rPr>
              <w:t>object that will</w:t>
            </w:r>
            <w:r w:rsidRPr="002D1414">
              <w:rPr>
                <w:rFonts w:ascii="Arial" w:hAnsi="Arial" w:cs="Arial"/>
                <w:sz w:val="20"/>
                <w:szCs w:val="20"/>
                <w:lang/>
              </w:rPr>
              <w:t xml:space="preserve"> </w:t>
            </w:r>
            <w:r w:rsidRPr="002D1414">
              <w:rPr>
                <w:rStyle w:val="hps"/>
                <w:rFonts w:ascii="Arial" w:hAnsi="Arial" w:cs="Arial"/>
                <w:sz w:val="20"/>
                <w:szCs w:val="20"/>
                <w:lang/>
              </w:rPr>
              <w:t>connect to the</w:t>
            </w:r>
            <w:r w:rsidRPr="002D1414">
              <w:rPr>
                <w:rFonts w:ascii="Arial" w:hAnsi="Arial" w:cs="Arial"/>
                <w:sz w:val="20"/>
                <w:szCs w:val="20"/>
                <w:lang/>
              </w:rPr>
              <w:t xml:space="preserve"> </w:t>
            </w:r>
            <w:r w:rsidRPr="002D1414">
              <w:rPr>
                <w:rStyle w:val="hps"/>
                <w:rFonts w:ascii="Arial" w:hAnsi="Arial" w:cs="Arial"/>
                <w:sz w:val="20"/>
                <w:szCs w:val="20"/>
                <w:lang/>
              </w:rPr>
              <w:t>microcontroller</w:t>
            </w:r>
            <w:r w:rsidRPr="002D1414">
              <w:rPr>
                <w:rFonts w:ascii="Arial" w:hAnsi="Arial" w:cs="Arial"/>
                <w:sz w:val="20"/>
                <w:szCs w:val="20"/>
                <w:lang/>
              </w:rPr>
              <w:t xml:space="preserve"> </w:t>
            </w:r>
            <w:r w:rsidRPr="002D1414">
              <w:rPr>
                <w:rStyle w:val="hps"/>
                <w:rFonts w:ascii="Arial" w:hAnsi="Arial" w:cs="Arial"/>
                <w:sz w:val="20"/>
                <w:szCs w:val="20"/>
                <w:lang/>
              </w:rPr>
              <w:t>circuit</w:t>
            </w:r>
            <w:r w:rsidRPr="002D1414">
              <w:rPr>
                <w:rFonts w:ascii="Arial" w:hAnsi="Arial" w:cs="Arial"/>
                <w:sz w:val="20"/>
                <w:szCs w:val="20"/>
                <w:lang/>
              </w:rPr>
              <w:t>.</w:t>
            </w:r>
          </w:p>
        </w:tc>
      </w:tr>
    </w:tbl>
    <w:p w:rsidR="005656A9" w:rsidRDefault="005656A9" w:rsidP="00361880">
      <w:pPr>
        <w:pStyle w:val="Standard1"/>
        <w:tabs>
          <w:tab w:val="left" w:pos="0"/>
        </w:tabs>
        <w:spacing w:line="360" w:lineRule="auto"/>
        <w:jc w:val="both"/>
        <w:rPr>
          <w:rFonts w:ascii="Arial" w:hAnsi="Arial" w:cs="Arial"/>
          <w:bCs/>
          <w:color w:val="000000"/>
          <w:lang w:val="en-US"/>
        </w:rPr>
      </w:pPr>
    </w:p>
    <w:p w:rsidR="002D1414" w:rsidRDefault="002D1414" w:rsidP="00361880">
      <w:pPr>
        <w:pStyle w:val="Standard1"/>
        <w:tabs>
          <w:tab w:val="left" w:pos="0"/>
        </w:tabs>
        <w:spacing w:line="360" w:lineRule="auto"/>
        <w:jc w:val="both"/>
        <w:rPr>
          <w:rFonts w:ascii="Arial" w:hAnsi="Arial" w:cs="Arial"/>
          <w:bCs/>
          <w:color w:val="000000"/>
          <w:lang w:val="en-US"/>
        </w:rPr>
      </w:pPr>
    </w:p>
    <w:p w:rsidR="002D1414" w:rsidRPr="002D1414" w:rsidRDefault="002D1414" w:rsidP="00361880">
      <w:pPr>
        <w:pStyle w:val="Standard1"/>
        <w:tabs>
          <w:tab w:val="left" w:pos="0"/>
        </w:tabs>
        <w:spacing w:line="360" w:lineRule="auto"/>
        <w:jc w:val="both"/>
        <w:rPr>
          <w:rFonts w:ascii="Arial" w:hAnsi="Arial" w:cs="Arial"/>
          <w:bCs/>
          <w:color w:val="000000"/>
          <w:lang w:val="en-US"/>
        </w:rPr>
      </w:pPr>
    </w:p>
    <w:p w:rsidR="00361880" w:rsidRPr="002D1414" w:rsidRDefault="00361880" w:rsidP="00361880">
      <w:pPr>
        <w:pStyle w:val="Standard1"/>
        <w:tabs>
          <w:tab w:val="left" w:pos="0"/>
        </w:tabs>
        <w:spacing w:line="360" w:lineRule="auto"/>
        <w:jc w:val="both"/>
        <w:rPr>
          <w:rFonts w:ascii="Arial" w:hAnsi="Arial" w:cs="Arial"/>
          <w:bCs/>
          <w:color w:val="000000"/>
          <w:lang w:val="en-US"/>
        </w:rPr>
      </w:pPr>
      <w:proofErr w:type="gramStart"/>
      <w:r w:rsidRPr="002D1414">
        <w:rPr>
          <w:rFonts w:ascii="Arial" w:hAnsi="Arial" w:cs="Arial"/>
          <w:bCs/>
          <w:i/>
          <w:color w:val="000000"/>
          <w:lang w:val="en-US"/>
        </w:rPr>
        <w:t>org.jwebsocket.plugins.arduino.connection</w:t>
      </w:r>
      <w:proofErr w:type="gramEnd"/>
      <w:r w:rsidRPr="002D1414">
        <w:rPr>
          <w:rFonts w:ascii="Arial" w:hAnsi="Arial" w:cs="Arial"/>
          <w:bCs/>
          <w:color w:val="000000"/>
          <w:lang w:val="en-US"/>
        </w:rPr>
        <w:t xml:space="preserve"> </w:t>
      </w:r>
      <w:r w:rsidR="002D1414" w:rsidRPr="002D756A">
        <w:rPr>
          <w:rStyle w:val="hps"/>
          <w:rFonts w:ascii="Arial" w:hAnsi="Arial" w:cs="Arial"/>
          <w:lang w:val="en-US"/>
        </w:rPr>
        <w:t xml:space="preserve">package </w:t>
      </w:r>
      <w:r w:rsidR="002D1414" w:rsidRPr="002D756A">
        <w:rPr>
          <w:rStyle w:val="hps"/>
          <w:rFonts w:ascii="Arial" w:hAnsi="Arial" w:cs="Arial"/>
          <w:lang/>
        </w:rPr>
        <w:t>contains the following class</w:t>
      </w:r>
      <w:r w:rsidRPr="002D1414">
        <w:rPr>
          <w:rFonts w:ascii="Arial" w:hAnsi="Arial" w:cs="Arial"/>
          <w:bCs/>
          <w:color w:val="000000"/>
          <w:lang w:val="en-US"/>
        </w:rPr>
        <w:t>:</w:t>
      </w:r>
    </w:p>
    <w:tbl>
      <w:tblPr>
        <w:tblStyle w:val="MittleresRaster2-Akzent5"/>
        <w:tblW w:w="9781" w:type="dxa"/>
        <w:tblInd w:w="108" w:type="dxa"/>
        <w:tblLook w:val="04A0"/>
      </w:tblPr>
      <w:tblGrid>
        <w:gridCol w:w="2818"/>
        <w:gridCol w:w="6963"/>
      </w:tblGrid>
      <w:tr w:rsidR="00361880">
        <w:trPr>
          <w:cnfStyle w:val="100000000000"/>
        </w:trPr>
        <w:tc>
          <w:tcPr>
            <w:cnfStyle w:val="001000000100"/>
            <w:tcW w:w="0" w:type="auto"/>
          </w:tcPr>
          <w:p w:rsidR="00361880" w:rsidRDefault="002D1414" w:rsidP="002859D6">
            <w:pPr>
              <w:pStyle w:val="Standard1"/>
              <w:tabs>
                <w:tab w:val="left" w:pos="0"/>
              </w:tabs>
              <w:jc w:val="center"/>
              <w:rPr>
                <w:rFonts w:ascii="Arial" w:hAnsi="Arial" w:cs="Arial"/>
                <w:bCs w:val="0"/>
                <w:color w:val="000000"/>
              </w:rPr>
            </w:pPr>
            <w:r>
              <w:rPr>
                <w:rFonts w:ascii="Arial" w:hAnsi="Arial" w:cs="Arial"/>
                <w:bCs w:val="0"/>
                <w:color w:val="000000"/>
              </w:rPr>
              <w:t>Class</w:t>
            </w:r>
          </w:p>
        </w:tc>
        <w:tc>
          <w:tcPr>
            <w:tcW w:w="6963" w:type="dxa"/>
          </w:tcPr>
          <w:p w:rsidR="00361880" w:rsidRDefault="002D1414" w:rsidP="002859D6">
            <w:pPr>
              <w:pStyle w:val="Standard1"/>
              <w:tabs>
                <w:tab w:val="left" w:pos="0"/>
              </w:tabs>
              <w:jc w:val="center"/>
              <w:cnfStyle w:val="100000000000"/>
              <w:rPr>
                <w:rFonts w:ascii="Arial" w:hAnsi="Arial" w:cs="Arial"/>
                <w:bCs w:val="0"/>
                <w:color w:val="000000"/>
              </w:rPr>
            </w:pPr>
            <w:r>
              <w:rPr>
                <w:rFonts w:ascii="Arial" w:hAnsi="Arial" w:cs="Arial"/>
                <w:bCs w:val="0"/>
                <w:color w:val="000000"/>
              </w:rPr>
              <w:t>Description</w:t>
            </w:r>
          </w:p>
        </w:tc>
      </w:tr>
      <w:tr w:rsidR="00361880" w:rsidRPr="00FD6D9D">
        <w:trPr>
          <w:cnfStyle w:val="000000100000"/>
        </w:trPr>
        <w:tc>
          <w:tcPr>
            <w:cnfStyle w:val="001000000000"/>
            <w:tcW w:w="0" w:type="auto"/>
          </w:tcPr>
          <w:p w:rsidR="00361880" w:rsidRPr="00361880" w:rsidRDefault="00361880" w:rsidP="002859D6">
            <w:pPr>
              <w:pStyle w:val="Standard1"/>
              <w:tabs>
                <w:tab w:val="left" w:pos="0"/>
              </w:tabs>
              <w:jc w:val="center"/>
              <w:rPr>
                <w:rFonts w:ascii="Arial" w:hAnsi="Arial" w:cs="Arial"/>
                <w:b w:val="0"/>
                <w:bCs w:val="0"/>
                <w:color w:val="000000"/>
                <w:sz w:val="20"/>
                <w:szCs w:val="20"/>
              </w:rPr>
            </w:pPr>
          </w:p>
          <w:p w:rsidR="00361880" w:rsidRPr="00361880" w:rsidRDefault="00361880" w:rsidP="00361880">
            <w:pPr>
              <w:pStyle w:val="Standard1"/>
              <w:tabs>
                <w:tab w:val="left" w:pos="0"/>
              </w:tabs>
              <w:jc w:val="center"/>
              <w:rPr>
                <w:rFonts w:ascii="Arial" w:hAnsi="Arial" w:cs="Arial"/>
                <w:b w:val="0"/>
                <w:bCs w:val="0"/>
                <w:color w:val="000000"/>
                <w:sz w:val="20"/>
                <w:szCs w:val="20"/>
              </w:rPr>
            </w:pPr>
            <w:r w:rsidRPr="00361880">
              <w:rPr>
                <w:rFonts w:ascii="Arial" w:hAnsi="Arial" w:cs="Arial"/>
                <w:b w:val="0"/>
                <w:bCs w:val="0"/>
                <w:color w:val="000000"/>
                <w:sz w:val="20"/>
                <w:szCs w:val="20"/>
              </w:rPr>
              <w:t>Arduino</w:t>
            </w:r>
            <w:r>
              <w:rPr>
                <w:rFonts w:ascii="Arial" w:hAnsi="Arial" w:cs="Arial"/>
                <w:b w:val="0"/>
                <w:bCs w:val="0"/>
                <w:color w:val="000000"/>
                <w:sz w:val="20"/>
                <w:szCs w:val="20"/>
              </w:rPr>
              <w:t>Connection</w:t>
            </w:r>
          </w:p>
        </w:tc>
        <w:tc>
          <w:tcPr>
            <w:tcW w:w="6963" w:type="dxa"/>
          </w:tcPr>
          <w:p w:rsidR="00361880" w:rsidRPr="002D1414" w:rsidRDefault="002D1414" w:rsidP="00361880">
            <w:pPr>
              <w:pStyle w:val="Standard1"/>
              <w:tabs>
                <w:tab w:val="left" w:pos="0"/>
              </w:tabs>
              <w:jc w:val="both"/>
              <w:cnfStyle w:val="000000100000"/>
              <w:rPr>
                <w:rFonts w:ascii="Arial" w:hAnsi="Arial" w:cs="Arial"/>
                <w:bCs/>
                <w:color w:val="000000"/>
                <w:sz w:val="20"/>
                <w:szCs w:val="20"/>
                <w:lang w:val="en-US"/>
              </w:rPr>
            </w:pPr>
            <w:r w:rsidRPr="002D1414">
              <w:rPr>
                <w:rStyle w:val="hps"/>
                <w:rFonts w:ascii="Arial" w:hAnsi="Arial" w:cs="Arial"/>
                <w:sz w:val="20"/>
                <w:szCs w:val="20"/>
                <w:lang/>
              </w:rPr>
              <w:t>Through this</w:t>
            </w:r>
            <w:r w:rsidRPr="002D1414">
              <w:rPr>
                <w:rFonts w:ascii="Arial" w:hAnsi="Arial" w:cs="Arial"/>
                <w:sz w:val="20"/>
                <w:szCs w:val="20"/>
                <w:lang/>
              </w:rPr>
              <w:t xml:space="preserve"> </w:t>
            </w:r>
            <w:r w:rsidRPr="002D1414">
              <w:rPr>
                <w:rStyle w:val="hps"/>
                <w:rFonts w:ascii="Arial" w:hAnsi="Arial" w:cs="Arial"/>
                <w:sz w:val="20"/>
                <w:szCs w:val="20"/>
                <w:lang/>
              </w:rPr>
              <w:t>class</w:t>
            </w:r>
            <w:r w:rsidRPr="002D1414">
              <w:rPr>
                <w:rFonts w:ascii="Arial" w:hAnsi="Arial" w:cs="Arial"/>
                <w:sz w:val="20"/>
                <w:szCs w:val="20"/>
                <w:lang/>
              </w:rPr>
              <w:t xml:space="preserve"> </w:t>
            </w:r>
            <w:ins w:id="161" w:author="Alexander Schulze" w:date="2012-06-03T23:01:00Z">
              <w:r w:rsidR="00C50ABF">
                <w:rPr>
                  <w:rFonts w:ascii="Arial" w:hAnsi="Arial" w:cs="Arial"/>
                  <w:sz w:val="20"/>
                  <w:szCs w:val="20"/>
                  <w:lang/>
                </w:rPr>
                <w:t xml:space="preserve">the </w:t>
              </w:r>
            </w:ins>
            <w:r w:rsidRPr="002D1414">
              <w:rPr>
                <w:rStyle w:val="hps"/>
                <w:rFonts w:ascii="Arial" w:hAnsi="Arial" w:cs="Arial"/>
                <w:sz w:val="20"/>
                <w:szCs w:val="20"/>
                <w:lang/>
              </w:rPr>
              <w:t>plug-in</w:t>
            </w:r>
            <w:r w:rsidRPr="002D1414">
              <w:rPr>
                <w:rFonts w:ascii="Arial" w:hAnsi="Arial" w:cs="Arial"/>
                <w:sz w:val="20"/>
                <w:szCs w:val="20"/>
                <w:lang/>
              </w:rPr>
              <w:t xml:space="preserve"> </w:t>
            </w:r>
            <w:r w:rsidRPr="002D1414">
              <w:rPr>
                <w:rStyle w:val="hps"/>
                <w:rFonts w:ascii="Arial" w:hAnsi="Arial" w:cs="Arial"/>
                <w:sz w:val="20"/>
                <w:szCs w:val="20"/>
                <w:lang/>
              </w:rPr>
              <w:t>can communicate with</w:t>
            </w:r>
            <w:r w:rsidRPr="002D1414">
              <w:rPr>
                <w:rFonts w:ascii="Arial" w:hAnsi="Arial" w:cs="Arial"/>
                <w:sz w:val="20"/>
                <w:szCs w:val="20"/>
                <w:lang/>
              </w:rPr>
              <w:t xml:space="preserve"> </w:t>
            </w:r>
            <w:ins w:id="162" w:author="Alexander Schulze" w:date="2012-06-03T23:01:00Z">
              <w:r w:rsidR="00C50ABF">
                <w:rPr>
                  <w:rFonts w:ascii="Arial" w:hAnsi="Arial" w:cs="Arial"/>
                  <w:sz w:val="20"/>
                  <w:szCs w:val="20"/>
                  <w:lang/>
                </w:rPr>
                <w:t xml:space="preserve">the </w:t>
              </w:r>
            </w:ins>
            <w:r w:rsidRPr="002D1414">
              <w:rPr>
                <w:rStyle w:val="hps"/>
                <w:rFonts w:ascii="Arial" w:hAnsi="Arial" w:cs="Arial"/>
                <w:sz w:val="20"/>
                <w:szCs w:val="20"/>
                <w:lang/>
              </w:rPr>
              <w:t>micro</w:t>
            </w:r>
            <w:r w:rsidRPr="002D1414">
              <w:rPr>
                <w:rFonts w:ascii="Arial" w:hAnsi="Arial" w:cs="Arial"/>
                <w:sz w:val="20"/>
                <w:szCs w:val="20"/>
                <w:lang/>
              </w:rPr>
              <w:t xml:space="preserve">-controller </w:t>
            </w:r>
            <w:r w:rsidRPr="002D1414">
              <w:rPr>
                <w:rStyle w:val="hps"/>
                <w:rFonts w:ascii="Arial" w:hAnsi="Arial" w:cs="Arial"/>
                <w:sz w:val="20"/>
                <w:szCs w:val="20"/>
                <w:lang/>
              </w:rPr>
              <w:t>circuits</w:t>
            </w:r>
            <w:r w:rsidRPr="002D1414">
              <w:rPr>
                <w:rFonts w:ascii="Arial" w:hAnsi="Arial" w:cs="Arial"/>
                <w:sz w:val="20"/>
                <w:szCs w:val="20"/>
                <w:lang/>
              </w:rPr>
              <w:t xml:space="preserve"> </w:t>
            </w:r>
            <w:r w:rsidRPr="002D1414">
              <w:rPr>
                <w:rStyle w:val="hps"/>
                <w:rFonts w:ascii="Arial" w:hAnsi="Arial" w:cs="Arial"/>
                <w:sz w:val="20"/>
                <w:szCs w:val="20"/>
                <w:lang/>
              </w:rPr>
              <w:t>of the</w:t>
            </w:r>
            <w:r w:rsidRPr="002D1414">
              <w:rPr>
                <w:rFonts w:ascii="Arial" w:hAnsi="Arial" w:cs="Arial"/>
                <w:sz w:val="20"/>
                <w:szCs w:val="20"/>
                <w:lang/>
              </w:rPr>
              <w:t xml:space="preserve"> </w:t>
            </w:r>
            <w:r w:rsidRPr="002D1414">
              <w:rPr>
                <w:rStyle w:val="hps"/>
                <w:rFonts w:ascii="Arial" w:hAnsi="Arial" w:cs="Arial"/>
                <w:sz w:val="20"/>
                <w:szCs w:val="20"/>
                <w:lang/>
              </w:rPr>
              <w:t>Arduino</w:t>
            </w:r>
            <w:r w:rsidRPr="002D1414">
              <w:rPr>
                <w:rFonts w:ascii="Arial" w:hAnsi="Arial" w:cs="Arial"/>
                <w:sz w:val="20"/>
                <w:szCs w:val="20"/>
                <w:lang/>
              </w:rPr>
              <w:t xml:space="preserve"> </w:t>
            </w:r>
            <w:r w:rsidRPr="002D1414">
              <w:rPr>
                <w:rStyle w:val="hps"/>
                <w:rFonts w:ascii="Arial" w:hAnsi="Arial" w:cs="Arial"/>
                <w:sz w:val="20"/>
                <w:szCs w:val="20"/>
                <w:lang/>
              </w:rPr>
              <w:t>hardware platform</w:t>
            </w:r>
            <w:r w:rsidRPr="002D1414">
              <w:rPr>
                <w:rFonts w:ascii="Arial" w:hAnsi="Arial" w:cs="Arial"/>
                <w:sz w:val="20"/>
                <w:szCs w:val="20"/>
                <w:lang/>
              </w:rPr>
              <w:t xml:space="preserve">, the class </w:t>
            </w:r>
            <w:r w:rsidRPr="002D1414">
              <w:rPr>
                <w:rStyle w:val="hps"/>
                <w:rFonts w:ascii="Arial" w:hAnsi="Arial" w:cs="Arial"/>
                <w:sz w:val="20"/>
                <w:szCs w:val="20"/>
                <w:lang/>
              </w:rPr>
              <w:t>has methods</w:t>
            </w:r>
            <w:r w:rsidRPr="002D1414">
              <w:rPr>
                <w:rFonts w:ascii="Arial" w:hAnsi="Arial" w:cs="Arial"/>
                <w:sz w:val="20"/>
                <w:szCs w:val="20"/>
                <w:lang/>
              </w:rPr>
              <w:t xml:space="preserve"> </w:t>
            </w:r>
            <w:r w:rsidRPr="002D1414">
              <w:rPr>
                <w:rStyle w:val="hps"/>
                <w:rFonts w:ascii="Arial" w:hAnsi="Arial" w:cs="Arial"/>
                <w:sz w:val="20"/>
                <w:szCs w:val="20"/>
                <w:lang/>
              </w:rPr>
              <w:t>to send data,</w:t>
            </w:r>
            <w:r w:rsidRPr="002D1414">
              <w:rPr>
                <w:rFonts w:ascii="Arial" w:hAnsi="Arial" w:cs="Arial"/>
                <w:sz w:val="20"/>
                <w:szCs w:val="20"/>
                <w:lang/>
              </w:rPr>
              <w:t xml:space="preserve"> </w:t>
            </w:r>
            <w:r w:rsidRPr="002D1414">
              <w:rPr>
                <w:rStyle w:val="hps"/>
                <w:rFonts w:ascii="Arial" w:hAnsi="Arial" w:cs="Arial"/>
                <w:sz w:val="20"/>
                <w:szCs w:val="20"/>
                <w:lang/>
              </w:rPr>
              <w:t>and</w:t>
            </w:r>
            <w:r w:rsidRPr="002D1414">
              <w:rPr>
                <w:rFonts w:ascii="Arial" w:hAnsi="Arial" w:cs="Arial"/>
                <w:sz w:val="20"/>
                <w:szCs w:val="20"/>
                <w:lang/>
              </w:rPr>
              <w:t xml:space="preserve"> </w:t>
            </w:r>
            <w:r w:rsidRPr="002D1414">
              <w:rPr>
                <w:rStyle w:val="hps"/>
                <w:rFonts w:ascii="Arial" w:hAnsi="Arial" w:cs="Arial"/>
                <w:sz w:val="20"/>
                <w:szCs w:val="20"/>
                <w:lang/>
              </w:rPr>
              <w:t>event</w:t>
            </w:r>
            <w:r w:rsidRPr="002D1414">
              <w:rPr>
                <w:rFonts w:ascii="Arial" w:hAnsi="Arial" w:cs="Arial"/>
                <w:sz w:val="20"/>
                <w:szCs w:val="20"/>
                <w:lang/>
              </w:rPr>
              <w:t xml:space="preserve"> </w:t>
            </w:r>
            <w:r w:rsidRPr="002D1414">
              <w:rPr>
                <w:rStyle w:val="hps"/>
                <w:rFonts w:ascii="Arial" w:hAnsi="Arial" w:cs="Arial"/>
                <w:sz w:val="20"/>
                <w:szCs w:val="20"/>
                <w:lang/>
              </w:rPr>
              <w:t>listener using</w:t>
            </w:r>
            <w:r w:rsidRPr="002D1414">
              <w:rPr>
                <w:rFonts w:ascii="Arial" w:hAnsi="Arial" w:cs="Arial"/>
                <w:sz w:val="20"/>
                <w:szCs w:val="20"/>
                <w:lang/>
              </w:rPr>
              <w:t xml:space="preserve"> </w:t>
            </w:r>
            <w:r w:rsidRPr="002D1414">
              <w:rPr>
                <w:rStyle w:val="hps"/>
                <w:rFonts w:ascii="Arial" w:hAnsi="Arial" w:cs="Arial"/>
                <w:sz w:val="20"/>
                <w:szCs w:val="20"/>
                <w:lang/>
              </w:rPr>
              <w:t>the data you send</w:t>
            </w:r>
            <w:r w:rsidRPr="002D1414">
              <w:rPr>
                <w:rFonts w:ascii="Arial" w:hAnsi="Arial" w:cs="Arial"/>
                <w:sz w:val="20"/>
                <w:szCs w:val="20"/>
                <w:lang/>
              </w:rPr>
              <w:t xml:space="preserve"> </w:t>
            </w:r>
            <w:r w:rsidRPr="002D1414">
              <w:rPr>
                <w:rStyle w:val="hps"/>
                <w:rFonts w:ascii="Arial" w:hAnsi="Arial" w:cs="Arial"/>
                <w:sz w:val="20"/>
                <w:szCs w:val="20"/>
                <w:lang/>
              </w:rPr>
              <w:t>the circuit to the</w:t>
            </w:r>
            <w:r w:rsidRPr="002D1414">
              <w:rPr>
                <w:rFonts w:ascii="Arial" w:hAnsi="Arial" w:cs="Arial"/>
                <w:sz w:val="20"/>
                <w:szCs w:val="20"/>
                <w:lang/>
              </w:rPr>
              <w:t xml:space="preserve"> </w:t>
            </w:r>
            <w:r w:rsidRPr="002D1414">
              <w:rPr>
                <w:rStyle w:val="hps"/>
                <w:rFonts w:ascii="Arial" w:hAnsi="Arial" w:cs="Arial"/>
                <w:sz w:val="20"/>
                <w:szCs w:val="20"/>
                <w:lang/>
              </w:rPr>
              <w:t>USB port.</w:t>
            </w:r>
          </w:p>
        </w:tc>
      </w:tr>
    </w:tbl>
    <w:p w:rsidR="002472ED" w:rsidRPr="002D1414" w:rsidRDefault="002472ED" w:rsidP="00F00178">
      <w:pPr>
        <w:pStyle w:val="Standard1"/>
        <w:tabs>
          <w:tab w:val="left" w:pos="0"/>
        </w:tabs>
        <w:spacing w:line="360" w:lineRule="auto"/>
        <w:jc w:val="both"/>
        <w:rPr>
          <w:rFonts w:ascii="Arial" w:hAnsi="Arial" w:cs="Arial"/>
          <w:bCs/>
          <w:color w:val="000000"/>
          <w:lang w:val="en-US"/>
        </w:rPr>
      </w:pPr>
    </w:p>
    <w:p w:rsidR="00D53D17" w:rsidRPr="002D1414" w:rsidRDefault="002D1414" w:rsidP="00D53D17">
      <w:pPr>
        <w:pStyle w:val="Standard1"/>
        <w:tabs>
          <w:tab w:val="left" w:pos="0"/>
        </w:tabs>
        <w:jc w:val="both"/>
        <w:rPr>
          <w:rFonts w:ascii="Arial" w:hAnsi="Arial" w:cs="Arial"/>
          <w:bCs/>
          <w:color w:val="000000"/>
          <w:lang w:val="en-US"/>
        </w:rPr>
      </w:pPr>
      <w:r w:rsidRPr="002D1414">
        <w:rPr>
          <w:rStyle w:val="hps"/>
          <w:rFonts w:ascii="Arial" w:hAnsi="Arial" w:cs="Arial"/>
          <w:lang/>
        </w:rPr>
        <w:t>Detailed description</w:t>
      </w:r>
      <w:r w:rsidRPr="002D1414">
        <w:rPr>
          <w:rStyle w:val="shorttext"/>
          <w:rFonts w:ascii="Arial" w:hAnsi="Arial" w:cs="Arial"/>
          <w:lang/>
        </w:rPr>
        <w:t xml:space="preserve"> </w:t>
      </w:r>
      <w:r w:rsidRPr="002D1414">
        <w:rPr>
          <w:rStyle w:val="hps"/>
          <w:rFonts w:ascii="Arial" w:hAnsi="Arial" w:cs="Arial"/>
          <w:lang/>
        </w:rPr>
        <w:t>of the methods:</w:t>
      </w:r>
    </w:p>
    <w:p w:rsidR="00D53D17" w:rsidRPr="002D1414" w:rsidRDefault="00D53D17" w:rsidP="00D53D17">
      <w:pPr>
        <w:pStyle w:val="Standard1"/>
        <w:tabs>
          <w:tab w:val="left" w:pos="0"/>
        </w:tabs>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361880" w:rsidRPr="00FD6D9D">
        <w:trPr>
          <w:gridAfter w:val="1"/>
          <w:cnfStyle w:val="100000000000"/>
          <w:wAfter w:w="459" w:type="dxa"/>
        </w:trPr>
        <w:tc>
          <w:tcPr>
            <w:cnfStyle w:val="001000000100"/>
            <w:tcW w:w="9322" w:type="dxa"/>
            <w:gridSpan w:val="3"/>
          </w:tcPr>
          <w:p w:rsidR="00361880" w:rsidRPr="00361880" w:rsidRDefault="002D1414" w:rsidP="00361880">
            <w:pPr>
              <w:pStyle w:val="Standard1"/>
              <w:tabs>
                <w:tab w:val="left" w:pos="0"/>
              </w:tabs>
              <w:jc w:val="center"/>
              <w:rPr>
                <w:rFonts w:ascii="Arial" w:hAnsi="Arial" w:cs="Arial"/>
                <w:bCs w:val="0"/>
                <w:color w:val="000000"/>
                <w:lang w:val="en-US"/>
              </w:rPr>
            </w:pPr>
            <w:r>
              <w:rPr>
                <w:rFonts w:ascii="Arial" w:hAnsi="Arial" w:cs="Arial"/>
                <w:color w:val="000000"/>
                <w:lang w:val="en-US"/>
              </w:rPr>
              <w:t>Class</w:t>
            </w:r>
            <w:r w:rsidR="00361880" w:rsidRPr="00361880">
              <w:rPr>
                <w:rFonts w:ascii="Arial" w:hAnsi="Arial" w:cs="Arial"/>
                <w:color w:val="000000"/>
                <w:lang w:val="en-US"/>
              </w:rPr>
              <w:t>:  org.jwebsocket.plugins.arduino.connection</w:t>
            </w:r>
            <w:r w:rsidR="00361880">
              <w:rPr>
                <w:rFonts w:ascii="Arial" w:hAnsi="Arial" w:cs="Arial"/>
                <w:color w:val="000000"/>
                <w:lang w:val="en-US"/>
              </w:rPr>
              <w:t>.ArduinoConnection</w:t>
            </w:r>
          </w:p>
        </w:tc>
      </w:tr>
      <w:tr w:rsidR="00AF63D9">
        <w:trPr>
          <w:cnfStyle w:val="000000100000"/>
        </w:trPr>
        <w:tc>
          <w:tcPr>
            <w:cnfStyle w:val="001000000000"/>
            <w:tcW w:w="2269" w:type="dxa"/>
          </w:tcPr>
          <w:p w:rsidR="00AF63D9" w:rsidRPr="00BB15FC" w:rsidRDefault="00AF63D9"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AF63D9" w:rsidRPr="00BB15FC" w:rsidRDefault="00AF63D9"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AF63D9" w:rsidRPr="00BB15FC" w:rsidRDefault="00AF63D9"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AF63D9" w:rsidRPr="00FD6D9D">
        <w:tc>
          <w:tcPr>
            <w:cnfStyle w:val="001000000000"/>
            <w:tcW w:w="2269" w:type="dxa"/>
          </w:tcPr>
          <w:p w:rsidR="00AF63D9" w:rsidRDefault="00AF63D9" w:rsidP="00383311">
            <w:pPr>
              <w:pStyle w:val="Standard1"/>
              <w:tabs>
                <w:tab w:val="left" w:pos="0"/>
              </w:tabs>
              <w:jc w:val="center"/>
              <w:rPr>
                <w:rFonts w:ascii="Arial" w:hAnsi="Arial" w:cs="Arial"/>
                <w:b w:val="0"/>
                <w:bCs w:val="0"/>
                <w:color w:val="000000"/>
                <w:sz w:val="20"/>
                <w:szCs w:val="20"/>
                <w:lang w:val="en-US"/>
              </w:rPr>
            </w:pPr>
          </w:p>
          <w:p w:rsidR="00AF63D9" w:rsidRPr="00BB15FC" w:rsidRDefault="00AF63D9" w:rsidP="00383311">
            <w:pPr>
              <w:pStyle w:val="Standard1"/>
              <w:tabs>
                <w:tab w:val="left" w:pos="0"/>
              </w:tabs>
              <w:jc w:val="center"/>
              <w:rPr>
                <w:rFonts w:ascii="Arial" w:hAnsi="Arial" w:cs="Arial"/>
                <w:b w:val="0"/>
                <w:bCs w:val="0"/>
                <w:color w:val="000000"/>
                <w:sz w:val="20"/>
                <w:szCs w:val="20"/>
                <w:lang w:val="en-US"/>
              </w:rPr>
            </w:pPr>
            <w:r>
              <w:rPr>
                <w:rFonts w:ascii="Arial" w:hAnsi="Arial" w:cs="Arial"/>
                <w:b w:val="0"/>
                <w:bCs w:val="0"/>
                <w:color w:val="000000"/>
                <w:sz w:val="20"/>
                <w:szCs w:val="20"/>
                <w:lang w:val="en-US"/>
              </w:rPr>
              <w:t>void</w:t>
            </w:r>
          </w:p>
        </w:tc>
        <w:tc>
          <w:tcPr>
            <w:tcW w:w="3510" w:type="dxa"/>
          </w:tcPr>
          <w:p w:rsidR="00AF63D9" w:rsidRDefault="00AF63D9" w:rsidP="00383311">
            <w:pPr>
              <w:pStyle w:val="Standard1"/>
              <w:tabs>
                <w:tab w:val="left" w:pos="0"/>
              </w:tabs>
              <w:jc w:val="center"/>
              <w:cnfStyle w:val="000000000000"/>
              <w:rPr>
                <w:rFonts w:ascii="Arial" w:hAnsi="Arial" w:cs="Arial"/>
                <w:bCs/>
                <w:color w:val="000000"/>
                <w:sz w:val="20"/>
                <w:szCs w:val="20"/>
                <w:lang w:val="en-US"/>
              </w:rPr>
            </w:pPr>
          </w:p>
          <w:p w:rsidR="00AF63D9" w:rsidRPr="00BE7205" w:rsidRDefault="00AF63D9" w:rsidP="00383311">
            <w:pPr>
              <w:pStyle w:val="Standard1"/>
              <w:tabs>
                <w:tab w:val="left" w:pos="0"/>
              </w:tabs>
              <w:jc w:val="center"/>
              <w:cnfStyle w:val="000000000000"/>
              <w:rPr>
                <w:rFonts w:ascii="Arial" w:hAnsi="Arial" w:cs="Arial"/>
                <w:bCs/>
                <w:color w:val="000000"/>
                <w:sz w:val="20"/>
                <w:szCs w:val="20"/>
                <w:lang w:val="en-US"/>
              </w:rPr>
            </w:pPr>
            <w:r>
              <w:rPr>
                <w:rFonts w:ascii="Arial" w:hAnsi="Arial" w:cs="Arial"/>
                <w:bCs/>
                <w:color w:val="000000"/>
                <w:sz w:val="20"/>
                <w:szCs w:val="20"/>
                <w:lang w:val="en-US"/>
              </w:rPr>
              <w:t>closePort()</w:t>
            </w:r>
          </w:p>
        </w:tc>
        <w:tc>
          <w:tcPr>
            <w:tcW w:w="4002" w:type="dxa"/>
            <w:gridSpan w:val="2"/>
          </w:tcPr>
          <w:p w:rsidR="00AF63D9" w:rsidRPr="002D1414" w:rsidRDefault="00AF63D9" w:rsidP="00405B1E">
            <w:pPr>
              <w:pStyle w:val="Standard1"/>
              <w:tabs>
                <w:tab w:val="left" w:pos="0"/>
              </w:tabs>
              <w:jc w:val="both"/>
              <w:cnfStyle w:val="000000000000"/>
              <w:rPr>
                <w:rFonts w:ascii="Arial" w:hAnsi="Arial" w:cs="Arial"/>
                <w:bCs/>
                <w:color w:val="000000"/>
                <w:sz w:val="20"/>
                <w:szCs w:val="20"/>
                <w:lang w:val="en-US"/>
              </w:rPr>
            </w:pPr>
            <w:r w:rsidRPr="002D1414">
              <w:rPr>
                <w:rStyle w:val="hps"/>
                <w:rFonts w:ascii="Arial" w:hAnsi="Arial" w:cs="Arial"/>
                <w:sz w:val="20"/>
                <w:szCs w:val="20"/>
                <w:lang/>
              </w:rPr>
              <w:t>Free</w:t>
            </w:r>
            <w:r w:rsidRPr="002D1414">
              <w:rPr>
                <w:rFonts w:ascii="Arial" w:hAnsi="Arial" w:cs="Arial"/>
                <w:sz w:val="20"/>
                <w:szCs w:val="20"/>
                <w:lang/>
              </w:rPr>
              <w:t xml:space="preserve"> </w:t>
            </w:r>
            <w:r w:rsidRPr="002D1414">
              <w:rPr>
                <w:rStyle w:val="hps"/>
                <w:rFonts w:ascii="Arial" w:hAnsi="Arial" w:cs="Arial"/>
                <w:sz w:val="20"/>
                <w:szCs w:val="20"/>
                <w:lang/>
              </w:rPr>
              <w:t>USB</w:t>
            </w:r>
            <w:r w:rsidRPr="002D1414">
              <w:rPr>
                <w:rFonts w:ascii="Arial" w:hAnsi="Arial" w:cs="Arial"/>
                <w:sz w:val="20"/>
                <w:szCs w:val="20"/>
                <w:lang/>
              </w:rPr>
              <w:t xml:space="preserve"> </w:t>
            </w:r>
            <w:r w:rsidRPr="002D1414">
              <w:rPr>
                <w:rStyle w:val="hps"/>
                <w:rFonts w:ascii="Arial" w:hAnsi="Arial" w:cs="Arial"/>
                <w:sz w:val="20"/>
                <w:szCs w:val="20"/>
                <w:lang/>
              </w:rPr>
              <w:t>port</w:t>
            </w:r>
            <w:r w:rsidRPr="002D1414">
              <w:rPr>
                <w:rFonts w:ascii="Arial" w:hAnsi="Arial" w:cs="Arial"/>
                <w:sz w:val="20"/>
                <w:szCs w:val="20"/>
                <w:lang/>
              </w:rPr>
              <w:t xml:space="preserve"> </w:t>
            </w:r>
            <w:r w:rsidRPr="002D1414">
              <w:rPr>
                <w:rStyle w:val="hps"/>
                <w:rFonts w:ascii="Arial" w:hAnsi="Arial" w:cs="Arial"/>
                <w:sz w:val="20"/>
                <w:szCs w:val="20"/>
                <w:lang/>
              </w:rPr>
              <w:t>that is configured</w:t>
            </w:r>
            <w:r w:rsidRPr="002D1414">
              <w:rPr>
                <w:rFonts w:ascii="Arial" w:hAnsi="Arial" w:cs="Arial"/>
                <w:sz w:val="20"/>
                <w:szCs w:val="20"/>
                <w:lang/>
              </w:rPr>
              <w:t xml:space="preserve"> </w:t>
            </w:r>
            <w:r w:rsidRPr="002D1414">
              <w:rPr>
                <w:rStyle w:val="hps"/>
                <w:rFonts w:ascii="Arial" w:hAnsi="Arial" w:cs="Arial"/>
                <w:sz w:val="20"/>
                <w:szCs w:val="20"/>
                <w:lang/>
              </w:rPr>
              <w:t>to communicate</w:t>
            </w:r>
            <w:r w:rsidRPr="002D1414">
              <w:rPr>
                <w:rFonts w:ascii="Arial" w:hAnsi="Arial" w:cs="Arial"/>
                <w:sz w:val="20"/>
                <w:szCs w:val="20"/>
                <w:lang/>
              </w:rPr>
              <w:t xml:space="preserve"> </w:t>
            </w:r>
            <w:r w:rsidRPr="002D1414">
              <w:rPr>
                <w:rStyle w:val="hps"/>
                <w:rFonts w:ascii="Arial" w:hAnsi="Arial" w:cs="Arial"/>
                <w:sz w:val="20"/>
                <w:szCs w:val="20"/>
                <w:lang/>
              </w:rPr>
              <w:t>with the</w:t>
            </w:r>
            <w:r w:rsidRPr="002D1414">
              <w:rPr>
                <w:rFonts w:ascii="Arial" w:hAnsi="Arial" w:cs="Arial"/>
                <w:sz w:val="20"/>
                <w:szCs w:val="20"/>
                <w:lang/>
              </w:rPr>
              <w:t xml:space="preserve"> </w:t>
            </w:r>
            <w:r w:rsidRPr="002D1414">
              <w:rPr>
                <w:rStyle w:val="hps"/>
                <w:rFonts w:ascii="Arial" w:hAnsi="Arial" w:cs="Arial"/>
                <w:sz w:val="20"/>
                <w:szCs w:val="20"/>
                <w:lang/>
              </w:rPr>
              <w:t>microcontroller.</w:t>
            </w:r>
          </w:p>
        </w:tc>
      </w:tr>
      <w:tr w:rsidR="00AF63D9" w:rsidRPr="00FD6D9D">
        <w:trPr>
          <w:cnfStyle w:val="000000100000"/>
        </w:trPr>
        <w:tc>
          <w:tcPr>
            <w:cnfStyle w:val="001000000000"/>
            <w:tcW w:w="2269" w:type="dxa"/>
          </w:tcPr>
          <w:p w:rsidR="00AF63D9" w:rsidRPr="002D1414" w:rsidRDefault="00AF63D9" w:rsidP="00383311">
            <w:pPr>
              <w:pStyle w:val="Standard1"/>
              <w:tabs>
                <w:tab w:val="left" w:pos="0"/>
              </w:tabs>
              <w:jc w:val="center"/>
              <w:rPr>
                <w:rFonts w:ascii="Arial" w:hAnsi="Arial" w:cs="Arial"/>
                <w:b w:val="0"/>
                <w:bCs w:val="0"/>
                <w:color w:val="000000"/>
                <w:sz w:val="20"/>
                <w:szCs w:val="20"/>
                <w:lang w:val="en-US"/>
              </w:rPr>
            </w:pPr>
          </w:p>
          <w:p w:rsidR="00AF63D9" w:rsidRPr="00BE7205"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java.lang.Integer</w:t>
            </w:r>
          </w:p>
        </w:tc>
        <w:tc>
          <w:tcPr>
            <w:tcW w:w="3510" w:type="dxa"/>
          </w:tcPr>
          <w:p w:rsidR="00AF63D9" w:rsidRDefault="00AF63D9" w:rsidP="00383311">
            <w:pPr>
              <w:pStyle w:val="Standard1"/>
              <w:tabs>
                <w:tab w:val="left" w:pos="0"/>
              </w:tabs>
              <w:jc w:val="center"/>
              <w:cnfStyle w:val="000000100000"/>
              <w:rPr>
                <w:rFonts w:ascii="Arial" w:hAnsi="Arial" w:cs="Arial"/>
                <w:bCs/>
                <w:color w:val="000000"/>
                <w:sz w:val="20"/>
                <w:szCs w:val="20"/>
              </w:rPr>
            </w:pPr>
          </w:p>
          <w:p w:rsidR="00AF63D9" w:rsidRPr="00BE7205" w:rsidRDefault="00AF63D9" w:rsidP="00383311">
            <w:pPr>
              <w:pStyle w:val="Standard1"/>
              <w:tabs>
                <w:tab w:val="left" w:pos="0"/>
              </w:tabs>
              <w:jc w:val="center"/>
              <w:cnfStyle w:val="000000100000"/>
              <w:rPr>
                <w:rFonts w:ascii="Arial" w:hAnsi="Arial" w:cs="Arial"/>
                <w:bCs/>
                <w:color w:val="000000"/>
                <w:sz w:val="20"/>
                <w:szCs w:val="20"/>
              </w:rPr>
            </w:pPr>
            <w:r w:rsidRPr="00383311">
              <w:rPr>
                <w:rFonts w:ascii="Arial" w:hAnsi="Arial" w:cs="Arial"/>
                <w:bCs/>
                <w:color w:val="000000"/>
                <w:sz w:val="20"/>
                <w:szCs w:val="20"/>
              </w:rPr>
              <w:t>getDataBits()</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Gets the</w:t>
            </w:r>
            <w:r w:rsidRPr="007F1419">
              <w:rPr>
                <w:rFonts w:ascii="Arial" w:hAnsi="Arial" w:cs="Arial"/>
                <w:sz w:val="20"/>
                <w:szCs w:val="20"/>
                <w:lang/>
              </w:rPr>
              <w:t xml:space="preserve"> </w:t>
            </w:r>
            <w:r w:rsidRPr="007F1419">
              <w:rPr>
                <w:rStyle w:val="hps"/>
                <w:rFonts w:ascii="Arial" w:hAnsi="Arial" w:cs="Arial"/>
                <w:sz w:val="20"/>
                <w:szCs w:val="20"/>
                <w:lang/>
              </w:rPr>
              <w:t>number of bits</w:t>
            </w:r>
            <w:r w:rsidRPr="007F1419">
              <w:rPr>
                <w:rFonts w:ascii="Arial" w:hAnsi="Arial" w:cs="Arial"/>
                <w:sz w:val="20"/>
                <w:szCs w:val="20"/>
                <w:lang/>
              </w:rPr>
              <w:t xml:space="preserve"> </w:t>
            </w:r>
            <w:r w:rsidRPr="007F1419">
              <w:rPr>
                <w:rStyle w:val="hps"/>
                <w:rFonts w:ascii="Arial" w:hAnsi="Arial" w:cs="Arial"/>
                <w:sz w:val="20"/>
                <w:szCs w:val="20"/>
                <w:lang/>
              </w:rPr>
              <w:t>of data,</w:t>
            </w:r>
            <w:r w:rsidRPr="007F1419">
              <w:rPr>
                <w:rFonts w:ascii="Arial" w:hAnsi="Arial" w:cs="Arial"/>
                <w:sz w:val="20"/>
                <w:szCs w:val="20"/>
                <w:lang/>
              </w:rPr>
              <w:t xml:space="preserve"> </w:t>
            </w:r>
            <w:r w:rsidRPr="007F1419">
              <w:rPr>
                <w:rStyle w:val="hps"/>
                <w:rFonts w:ascii="Arial" w:hAnsi="Arial" w:cs="Arial"/>
                <w:sz w:val="20"/>
                <w:szCs w:val="20"/>
                <w:lang/>
              </w:rPr>
              <w:t>which</w:t>
            </w:r>
            <w:r w:rsidRPr="007F1419">
              <w:rPr>
                <w:rFonts w:ascii="Arial" w:hAnsi="Arial" w:cs="Arial"/>
                <w:sz w:val="20"/>
                <w:szCs w:val="20"/>
                <w:lang/>
              </w:rPr>
              <w:t xml:space="preserve"> </w:t>
            </w:r>
            <w:r w:rsidRPr="007F1419">
              <w:rPr>
                <w:rStyle w:val="hps"/>
                <w:rFonts w:ascii="Arial" w:hAnsi="Arial" w:cs="Arial"/>
                <w:sz w:val="20"/>
                <w:szCs w:val="20"/>
                <w:lang/>
              </w:rPr>
              <w:t>set up</w:t>
            </w:r>
            <w:r w:rsidRPr="007F1419">
              <w:rPr>
                <w:rFonts w:ascii="Arial" w:hAnsi="Arial" w:cs="Arial"/>
                <w:sz w:val="20"/>
                <w:szCs w:val="20"/>
                <w:lang/>
              </w:rPr>
              <w:t xml:space="preserve"> </w:t>
            </w:r>
            <w:r w:rsidRPr="007F1419">
              <w:rPr>
                <w:rStyle w:val="hps"/>
                <w:rFonts w:ascii="Arial" w:hAnsi="Arial" w:cs="Arial"/>
                <w:sz w:val="20"/>
                <w:szCs w:val="20"/>
                <w:lang/>
              </w:rPr>
              <w:t>the port</w:t>
            </w:r>
            <w:r w:rsidRPr="007F1419">
              <w:rPr>
                <w:rFonts w:ascii="Arial" w:hAnsi="Arial" w:cs="Arial"/>
                <w:sz w:val="20"/>
                <w:szCs w:val="20"/>
                <w:lang/>
              </w:rPr>
              <w:t xml:space="preserve">, the default is </w:t>
            </w:r>
            <w:r w:rsidRPr="007F1419">
              <w:rPr>
                <w:rStyle w:val="hps"/>
                <w:rFonts w:ascii="Arial" w:hAnsi="Arial" w:cs="Arial"/>
                <w:sz w:val="20"/>
                <w:szCs w:val="20"/>
                <w:lang/>
              </w:rPr>
              <w:t>8 bits.</w:t>
            </w:r>
          </w:p>
        </w:tc>
      </w:tr>
      <w:tr w:rsidR="00AF63D9" w:rsidRPr="00FD6D9D">
        <w:tc>
          <w:tcPr>
            <w:cnfStyle w:val="001000000000"/>
            <w:tcW w:w="2269" w:type="dxa"/>
          </w:tcPr>
          <w:p w:rsidR="00AF63D9" w:rsidRPr="00BE7205"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java.lang.Integer</w:t>
            </w:r>
          </w:p>
        </w:tc>
        <w:tc>
          <w:tcPr>
            <w:tcW w:w="3510" w:type="dxa"/>
          </w:tcPr>
          <w:p w:rsidR="00AF63D9" w:rsidRPr="00383311" w:rsidRDefault="00AF63D9" w:rsidP="00383311">
            <w:pPr>
              <w:pStyle w:val="Standard1"/>
              <w:tabs>
                <w:tab w:val="left" w:pos="0"/>
              </w:tabs>
              <w:jc w:val="center"/>
              <w:cnfStyle w:val="000000000000"/>
              <w:rPr>
                <w:rFonts w:ascii="Arial" w:hAnsi="Arial" w:cs="Arial"/>
                <w:bCs/>
                <w:color w:val="000000"/>
                <w:sz w:val="20"/>
                <w:szCs w:val="20"/>
              </w:rPr>
            </w:pPr>
            <w:r w:rsidRPr="000D7BE7">
              <w:rPr>
                <w:rFonts w:ascii="Arial" w:hAnsi="Arial" w:cs="Arial"/>
                <w:bCs/>
                <w:color w:val="000000"/>
                <w:sz w:val="20"/>
                <w:szCs w:val="20"/>
              </w:rPr>
              <w:t>getDebugRate()</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Gets the</w:t>
            </w:r>
            <w:r w:rsidRPr="007F1419">
              <w:rPr>
                <w:rFonts w:ascii="Arial" w:hAnsi="Arial" w:cs="Arial"/>
                <w:sz w:val="20"/>
                <w:szCs w:val="20"/>
                <w:lang/>
              </w:rPr>
              <w:t xml:space="preserve"> </w:t>
            </w:r>
            <w:r w:rsidRPr="007F1419">
              <w:rPr>
                <w:rStyle w:val="hps"/>
                <w:rFonts w:ascii="Arial" w:hAnsi="Arial" w:cs="Arial"/>
                <w:sz w:val="20"/>
                <w:szCs w:val="20"/>
                <w:lang/>
              </w:rPr>
              <w:t>port connection</w:t>
            </w:r>
            <w:r w:rsidRPr="007F1419">
              <w:rPr>
                <w:rFonts w:ascii="Arial" w:hAnsi="Arial" w:cs="Arial"/>
                <w:sz w:val="20"/>
                <w:szCs w:val="20"/>
                <w:lang/>
              </w:rPr>
              <w:t xml:space="preserve"> </w:t>
            </w:r>
            <w:r w:rsidRPr="007F1419">
              <w:rPr>
                <w:rStyle w:val="hps"/>
                <w:rFonts w:ascii="Arial" w:hAnsi="Arial" w:cs="Arial"/>
                <w:sz w:val="20"/>
                <w:szCs w:val="20"/>
                <w:lang/>
              </w:rPr>
              <w:t>speed</w:t>
            </w:r>
            <w:r w:rsidRPr="007F1419">
              <w:rPr>
                <w:rFonts w:ascii="Arial" w:hAnsi="Arial" w:cs="Arial"/>
                <w:sz w:val="20"/>
                <w:szCs w:val="20"/>
                <w:lang/>
              </w:rPr>
              <w:t xml:space="preserve">, the default is </w:t>
            </w:r>
            <w:r w:rsidRPr="007F1419">
              <w:rPr>
                <w:rStyle w:val="hps"/>
                <w:rFonts w:ascii="Arial" w:hAnsi="Arial" w:cs="Arial"/>
                <w:sz w:val="20"/>
                <w:szCs w:val="20"/>
                <w:lang/>
              </w:rPr>
              <w:t>9600 bps.</w:t>
            </w:r>
          </w:p>
        </w:tc>
      </w:tr>
      <w:tr w:rsidR="00AF63D9" w:rsidRPr="00FD6D9D">
        <w:trPr>
          <w:cnfStyle w:val="000000100000"/>
        </w:trPr>
        <w:tc>
          <w:tcPr>
            <w:cnfStyle w:val="001000000000"/>
            <w:tcW w:w="2269" w:type="dxa"/>
          </w:tcPr>
          <w:p w:rsidR="00AF63D9" w:rsidRPr="007F1419" w:rsidRDefault="00AF63D9" w:rsidP="00383311">
            <w:pPr>
              <w:pStyle w:val="Standard1"/>
              <w:tabs>
                <w:tab w:val="left" w:pos="0"/>
              </w:tabs>
              <w:jc w:val="center"/>
              <w:rPr>
                <w:rFonts w:ascii="Arial" w:hAnsi="Arial" w:cs="Arial"/>
                <w:b w:val="0"/>
                <w:bCs w:val="0"/>
                <w:color w:val="000000"/>
                <w:sz w:val="20"/>
                <w:szCs w:val="20"/>
                <w:lang w:val="en-US"/>
              </w:rPr>
            </w:pPr>
          </w:p>
          <w:p w:rsidR="00AF63D9" w:rsidRPr="007858C5"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java.lang.Integer</w:t>
            </w:r>
          </w:p>
        </w:tc>
        <w:tc>
          <w:tcPr>
            <w:tcW w:w="3510" w:type="dxa"/>
          </w:tcPr>
          <w:p w:rsidR="00AF63D9" w:rsidRPr="00383311" w:rsidRDefault="00AF63D9" w:rsidP="00383311">
            <w:pPr>
              <w:pStyle w:val="Standard1"/>
              <w:tabs>
                <w:tab w:val="left" w:pos="0"/>
              </w:tabs>
              <w:jc w:val="center"/>
              <w:cnfStyle w:val="000000100000"/>
              <w:rPr>
                <w:rFonts w:ascii="Arial" w:hAnsi="Arial" w:cs="Arial"/>
                <w:bCs/>
                <w:color w:val="000000"/>
                <w:sz w:val="20"/>
                <w:szCs w:val="20"/>
              </w:rPr>
            </w:pPr>
            <w:r w:rsidRPr="000D7BE7">
              <w:rPr>
                <w:rFonts w:ascii="Arial" w:hAnsi="Arial" w:cs="Arial"/>
                <w:bCs/>
                <w:color w:val="000000"/>
                <w:sz w:val="20"/>
                <w:szCs w:val="20"/>
              </w:rPr>
              <w:t>getParity()</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Get</w:t>
            </w:r>
            <w:r w:rsidRPr="007F1419">
              <w:rPr>
                <w:rFonts w:ascii="Arial" w:hAnsi="Arial" w:cs="Arial"/>
                <w:sz w:val="20"/>
                <w:szCs w:val="20"/>
                <w:lang/>
              </w:rPr>
              <w:t xml:space="preserve"> </w:t>
            </w:r>
            <w:r w:rsidRPr="007F1419">
              <w:rPr>
                <w:rStyle w:val="hps"/>
                <w:rFonts w:ascii="Arial" w:hAnsi="Arial" w:cs="Arial"/>
                <w:sz w:val="20"/>
                <w:szCs w:val="20"/>
                <w:lang/>
              </w:rPr>
              <w:t>parity with</w:t>
            </w:r>
            <w:r w:rsidRPr="007F1419">
              <w:rPr>
                <w:rFonts w:ascii="Arial" w:hAnsi="Arial" w:cs="Arial"/>
                <w:sz w:val="20"/>
                <w:szCs w:val="20"/>
                <w:lang/>
              </w:rPr>
              <w:t xml:space="preserve"> </w:t>
            </w:r>
            <w:r w:rsidRPr="007F1419">
              <w:rPr>
                <w:rStyle w:val="hps"/>
                <w:rFonts w:ascii="Arial" w:hAnsi="Arial" w:cs="Arial"/>
                <w:sz w:val="20"/>
                <w:szCs w:val="20"/>
                <w:lang/>
              </w:rPr>
              <w:t>the connection</w:t>
            </w:r>
            <w:r w:rsidRPr="007F1419">
              <w:rPr>
                <w:rFonts w:ascii="Arial" w:hAnsi="Arial" w:cs="Arial"/>
                <w:sz w:val="20"/>
                <w:szCs w:val="20"/>
                <w:lang/>
              </w:rPr>
              <w:t xml:space="preserve"> </w:t>
            </w:r>
            <w:r w:rsidRPr="007F1419">
              <w:rPr>
                <w:rStyle w:val="hps"/>
                <w:rFonts w:ascii="Arial" w:hAnsi="Arial" w:cs="Arial"/>
                <w:sz w:val="20"/>
                <w:szCs w:val="20"/>
                <w:lang/>
              </w:rPr>
              <w:t>to be made</w:t>
            </w:r>
            <w:r w:rsidRPr="007F1419">
              <w:rPr>
                <w:rFonts w:ascii="Arial" w:hAnsi="Arial" w:cs="Arial"/>
                <w:sz w:val="20"/>
                <w:szCs w:val="20"/>
                <w:lang/>
              </w:rPr>
              <w:t xml:space="preserve">, the default </w:t>
            </w:r>
            <w:r w:rsidRPr="007F1419">
              <w:rPr>
                <w:rStyle w:val="hps"/>
                <w:rFonts w:ascii="Arial" w:hAnsi="Arial" w:cs="Arial"/>
                <w:sz w:val="20"/>
                <w:szCs w:val="20"/>
                <w:lang/>
              </w:rPr>
              <w:t>value is 0,</w:t>
            </w:r>
            <w:r w:rsidRPr="007F1419">
              <w:rPr>
                <w:rFonts w:ascii="Arial" w:hAnsi="Arial" w:cs="Arial"/>
                <w:sz w:val="20"/>
                <w:szCs w:val="20"/>
                <w:lang/>
              </w:rPr>
              <w:t xml:space="preserve"> </w:t>
            </w:r>
            <w:r w:rsidRPr="007F1419">
              <w:rPr>
                <w:rStyle w:val="hps"/>
                <w:rFonts w:ascii="Arial" w:hAnsi="Arial" w:cs="Arial"/>
                <w:sz w:val="20"/>
                <w:szCs w:val="20"/>
                <w:lang/>
              </w:rPr>
              <w:t>indicating no</w:t>
            </w:r>
            <w:r w:rsidRPr="007F1419">
              <w:rPr>
                <w:rFonts w:ascii="Arial" w:hAnsi="Arial" w:cs="Arial"/>
                <w:sz w:val="20"/>
                <w:szCs w:val="20"/>
                <w:lang/>
              </w:rPr>
              <w:t xml:space="preserve"> </w:t>
            </w:r>
            <w:r w:rsidRPr="007F1419">
              <w:rPr>
                <w:rStyle w:val="hps"/>
                <w:rFonts w:ascii="Arial" w:hAnsi="Arial" w:cs="Arial"/>
                <w:sz w:val="20"/>
                <w:szCs w:val="20"/>
                <w:lang/>
              </w:rPr>
              <w:t>parity.</w:t>
            </w:r>
          </w:p>
        </w:tc>
      </w:tr>
      <w:tr w:rsidR="00AF63D9" w:rsidRPr="00FD6D9D">
        <w:tc>
          <w:tcPr>
            <w:cnfStyle w:val="001000000000"/>
            <w:tcW w:w="2269" w:type="dxa"/>
          </w:tcPr>
          <w:p w:rsidR="00AF63D9" w:rsidRPr="007F1419" w:rsidRDefault="00AF63D9" w:rsidP="002403E9">
            <w:pPr>
              <w:pStyle w:val="Standard1"/>
              <w:tabs>
                <w:tab w:val="left" w:pos="0"/>
              </w:tabs>
              <w:jc w:val="center"/>
              <w:rPr>
                <w:rFonts w:ascii="Arial" w:hAnsi="Arial" w:cs="Arial"/>
                <w:b w:val="0"/>
                <w:bCs w:val="0"/>
                <w:color w:val="000000"/>
                <w:sz w:val="20"/>
                <w:szCs w:val="20"/>
                <w:lang w:val="en-US"/>
              </w:rPr>
            </w:pPr>
          </w:p>
          <w:p w:rsidR="00AF63D9" w:rsidRPr="007858C5" w:rsidRDefault="00AF63D9" w:rsidP="002403E9">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java.lang.String</w:t>
            </w:r>
          </w:p>
        </w:tc>
        <w:tc>
          <w:tcPr>
            <w:tcW w:w="3510" w:type="dxa"/>
          </w:tcPr>
          <w:p w:rsidR="00AF63D9" w:rsidRPr="00383311" w:rsidRDefault="00AF63D9" w:rsidP="00383311">
            <w:pPr>
              <w:pStyle w:val="Standard1"/>
              <w:tabs>
                <w:tab w:val="left" w:pos="0"/>
              </w:tabs>
              <w:jc w:val="center"/>
              <w:cnfStyle w:val="000000000000"/>
              <w:rPr>
                <w:rFonts w:ascii="Arial" w:hAnsi="Arial" w:cs="Arial"/>
                <w:bCs/>
                <w:color w:val="000000"/>
                <w:sz w:val="20"/>
                <w:szCs w:val="20"/>
              </w:rPr>
            </w:pPr>
            <w:r w:rsidRPr="002403E9">
              <w:rPr>
                <w:rFonts w:ascii="Arial" w:hAnsi="Arial" w:cs="Arial"/>
                <w:bCs/>
                <w:color w:val="000000"/>
                <w:sz w:val="20"/>
                <w:szCs w:val="20"/>
              </w:rPr>
              <w:t>getPortName()</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Gets the</w:t>
            </w:r>
            <w:r w:rsidRPr="007F1419">
              <w:rPr>
                <w:rFonts w:ascii="Arial" w:hAnsi="Arial" w:cs="Arial"/>
                <w:sz w:val="20"/>
                <w:szCs w:val="20"/>
                <w:lang/>
              </w:rPr>
              <w:t xml:space="preserve"> </w:t>
            </w:r>
            <w:r w:rsidRPr="007F1419">
              <w:rPr>
                <w:rStyle w:val="hps"/>
                <w:rFonts w:ascii="Arial" w:hAnsi="Arial" w:cs="Arial"/>
                <w:sz w:val="20"/>
                <w:szCs w:val="20"/>
                <w:lang/>
              </w:rPr>
              <w:t>name of the</w:t>
            </w:r>
            <w:r w:rsidRPr="007F1419">
              <w:rPr>
                <w:rFonts w:ascii="Arial" w:hAnsi="Arial" w:cs="Arial"/>
                <w:sz w:val="20"/>
                <w:szCs w:val="20"/>
                <w:lang/>
              </w:rPr>
              <w:t xml:space="preserve"> </w:t>
            </w:r>
            <w:r w:rsidRPr="007F1419">
              <w:rPr>
                <w:rStyle w:val="hps"/>
                <w:rFonts w:ascii="Arial" w:hAnsi="Arial" w:cs="Arial"/>
                <w:sz w:val="20"/>
                <w:szCs w:val="20"/>
                <w:lang/>
              </w:rPr>
              <w:t>USB</w:t>
            </w:r>
            <w:r w:rsidRPr="007F1419">
              <w:rPr>
                <w:rFonts w:ascii="Arial" w:hAnsi="Arial" w:cs="Arial"/>
                <w:sz w:val="20"/>
                <w:szCs w:val="20"/>
                <w:lang/>
              </w:rPr>
              <w:t xml:space="preserve"> </w:t>
            </w:r>
            <w:r w:rsidRPr="007F1419">
              <w:rPr>
                <w:rStyle w:val="hps"/>
                <w:rFonts w:ascii="Arial" w:hAnsi="Arial" w:cs="Arial"/>
                <w:sz w:val="20"/>
                <w:szCs w:val="20"/>
                <w:lang/>
              </w:rPr>
              <w:t>port</w:t>
            </w:r>
            <w:r w:rsidRPr="007F1419">
              <w:rPr>
                <w:rFonts w:ascii="Arial" w:hAnsi="Arial" w:cs="Arial"/>
                <w:sz w:val="20"/>
                <w:szCs w:val="20"/>
                <w:lang/>
              </w:rPr>
              <w:t xml:space="preserve">, </w:t>
            </w:r>
            <w:r w:rsidRPr="007F1419">
              <w:rPr>
                <w:rStyle w:val="hps"/>
                <w:rFonts w:ascii="Arial" w:hAnsi="Arial" w:cs="Arial"/>
                <w:sz w:val="20"/>
                <w:szCs w:val="20"/>
                <w:lang/>
              </w:rPr>
              <w:t>which</w:t>
            </w:r>
            <w:r w:rsidRPr="007F1419">
              <w:rPr>
                <w:rFonts w:ascii="Arial" w:hAnsi="Arial" w:cs="Arial"/>
                <w:sz w:val="20"/>
                <w:szCs w:val="20"/>
                <w:lang/>
              </w:rPr>
              <w:t xml:space="preserve"> </w:t>
            </w:r>
            <w:r w:rsidRPr="007F1419">
              <w:rPr>
                <w:rStyle w:val="hps"/>
                <w:rFonts w:ascii="Arial" w:hAnsi="Arial" w:cs="Arial"/>
                <w:sz w:val="20"/>
                <w:szCs w:val="20"/>
                <w:lang/>
              </w:rPr>
              <w:t>should be connected to</w:t>
            </w:r>
            <w:r w:rsidRPr="007F1419">
              <w:rPr>
                <w:rFonts w:ascii="Arial" w:hAnsi="Arial" w:cs="Arial"/>
                <w:sz w:val="20"/>
                <w:szCs w:val="20"/>
                <w:lang/>
              </w:rPr>
              <w:t xml:space="preserve"> </w:t>
            </w:r>
            <w:r w:rsidRPr="007F1419">
              <w:rPr>
                <w:rStyle w:val="hps"/>
                <w:rFonts w:ascii="Arial" w:hAnsi="Arial" w:cs="Arial"/>
                <w:sz w:val="20"/>
                <w:szCs w:val="20"/>
                <w:lang/>
              </w:rPr>
              <w:t>the</w:t>
            </w:r>
            <w:r w:rsidRPr="007F1419">
              <w:rPr>
                <w:rFonts w:ascii="Arial" w:hAnsi="Arial" w:cs="Arial"/>
                <w:sz w:val="20"/>
                <w:szCs w:val="20"/>
                <w:lang/>
              </w:rPr>
              <w:t xml:space="preserve"> </w:t>
            </w:r>
            <w:r w:rsidRPr="007F1419">
              <w:rPr>
                <w:rStyle w:val="hps"/>
                <w:rFonts w:ascii="Arial" w:hAnsi="Arial" w:cs="Arial"/>
                <w:sz w:val="20"/>
                <w:szCs w:val="20"/>
                <w:lang/>
              </w:rPr>
              <w:t>microcontroller</w:t>
            </w:r>
            <w:r w:rsidRPr="007F1419">
              <w:rPr>
                <w:rFonts w:ascii="Arial" w:hAnsi="Arial" w:cs="Arial"/>
                <w:sz w:val="20"/>
                <w:szCs w:val="20"/>
                <w:lang/>
              </w:rPr>
              <w:t xml:space="preserve"> </w:t>
            </w:r>
            <w:r w:rsidRPr="007F1419">
              <w:rPr>
                <w:rStyle w:val="hps"/>
                <w:rFonts w:ascii="Arial" w:hAnsi="Arial" w:cs="Arial"/>
                <w:sz w:val="20"/>
                <w:szCs w:val="20"/>
                <w:lang/>
              </w:rPr>
              <w:t>circuit</w:t>
            </w:r>
            <w:r w:rsidRPr="007F1419">
              <w:rPr>
                <w:rFonts w:ascii="Arial" w:hAnsi="Arial" w:cs="Arial"/>
                <w:sz w:val="20"/>
                <w:szCs w:val="20"/>
                <w:lang/>
              </w:rPr>
              <w:t>.</w:t>
            </w:r>
          </w:p>
        </w:tc>
      </w:tr>
      <w:tr w:rsidR="00AF63D9" w:rsidRPr="00FD6D9D">
        <w:trPr>
          <w:cnfStyle w:val="000000100000"/>
        </w:trPr>
        <w:tc>
          <w:tcPr>
            <w:cnfStyle w:val="001000000000"/>
            <w:tcW w:w="2269" w:type="dxa"/>
          </w:tcPr>
          <w:p w:rsidR="00AF63D9" w:rsidRPr="007F1419" w:rsidRDefault="00AF63D9" w:rsidP="00383311">
            <w:pPr>
              <w:pStyle w:val="Standard1"/>
              <w:tabs>
                <w:tab w:val="left" w:pos="0"/>
              </w:tabs>
              <w:jc w:val="center"/>
              <w:rPr>
                <w:rFonts w:ascii="Arial" w:hAnsi="Arial" w:cs="Arial"/>
                <w:b w:val="0"/>
                <w:bCs w:val="0"/>
                <w:color w:val="000000"/>
                <w:sz w:val="20"/>
                <w:szCs w:val="20"/>
                <w:lang w:val="en-US"/>
              </w:rPr>
            </w:pPr>
          </w:p>
          <w:p w:rsidR="00AF63D9" w:rsidRPr="001C3B66"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java.lang.Integer</w:t>
            </w:r>
          </w:p>
        </w:tc>
        <w:tc>
          <w:tcPr>
            <w:tcW w:w="3510" w:type="dxa"/>
          </w:tcPr>
          <w:p w:rsidR="00AF63D9" w:rsidRPr="001C3B66" w:rsidRDefault="00AF63D9" w:rsidP="00383311">
            <w:pPr>
              <w:pStyle w:val="Standard1"/>
              <w:tabs>
                <w:tab w:val="left" w:pos="0"/>
              </w:tabs>
              <w:jc w:val="center"/>
              <w:cnfStyle w:val="000000100000"/>
              <w:rPr>
                <w:rFonts w:ascii="Arial" w:hAnsi="Arial" w:cs="Arial"/>
                <w:bCs/>
                <w:color w:val="000000"/>
                <w:sz w:val="20"/>
                <w:szCs w:val="20"/>
              </w:rPr>
            </w:pPr>
            <w:r w:rsidRPr="002403E9">
              <w:rPr>
                <w:rFonts w:ascii="Arial" w:hAnsi="Arial" w:cs="Arial"/>
                <w:bCs/>
                <w:color w:val="000000"/>
                <w:sz w:val="20"/>
                <w:szCs w:val="20"/>
              </w:rPr>
              <w:t>getStopBits()</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Returns the</w:t>
            </w:r>
            <w:r w:rsidRPr="007F1419">
              <w:rPr>
                <w:rFonts w:ascii="Arial" w:hAnsi="Arial" w:cs="Arial"/>
                <w:sz w:val="20"/>
                <w:szCs w:val="20"/>
                <w:lang/>
              </w:rPr>
              <w:t xml:space="preserve"> </w:t>
            </w:r>
            <w:r w:rsidRPr="007F1419">
              <w:rPr>
                <w:rStyle w:val="hps"/>
                <w:rFonts w:ascii="Arial" w:hAnsi="Arial" w:cs="Arial"/>
                <w:sz w:val="20"/>
                <w:szCs w:val="20"/>
                <w:lang/>
              </w:rPr>
              <w:t>stop bits</w:t>
            </w:r>
            <w:r w:rsidRPr="007F1419">
              <w:rPr>
                <w:rFonts w:ascii="Arial" w:hAnsi="Arial" w:cs="Arial"/>
                <w:sz w:val="20"/>
                <w:szCs w:val="20"/>
                <w:lang/>
              </w:rPr>
              <w:t xml:space="preserve"> </w:t>
            </w:r>
            <w:r w:rsidRPr="007F1419">
              <w:rPr>
                <w:rStyle w:val="hps"/>
                <w:rFonts w:ascii="Arial" w:hAnsi="Arial" w:cs="Arial"/>
                <w:sz w:val="20"/>
                <w:szCs w:val="20"/>
                <w:lang/>
              </w:rPr>
              <w:t>associated with the connection</w:t>
            </w:r>
            <w:r w:rsidRPr="007F1419">
              <w:rPr>
                <w:rFonts w:ascii="Arial" w:hAnsi="Arial" w:cs="Arial"/>
                <w:sz w:val="20"/>
                <w:szCs w:val="20"/>
                <w:lang/>
              </w:rPr>
              <w:t xml:space="preserve"> </w:t>
            </w:r>
            <w:r w:rsidRPr="007F1419">
              <w:rPr>
                <w:rStyle w:val="hps"/>
                <w:rFonts w:ascii="Arial" w:hAnsi="Arial" w:cs="Arial"/>
                <w:sz w:val="20"/>
                <w:szCs w:val="20"/>
                <w:lang/>
              </w:rPr>
              <w:t>via the USB port</w:t>
            </w:r>
            <w:r w:rsidRPr="007F1419">
              <w:rPr>
                <w:rFonts w:ascii="Arial" w:hAnsi="Arial" w:cs="Arial"/>
                <w:sz w:val="20"/>
                <w:szCs w:val="20"/>
                <w:lang/>
              </w:rPr>
              <w:t xml:space="preserve">, </w:t>
            </w:r>
            <w:r w:rsidRPr="007F1419">
              <w:rPr>
                <w:rStyle w:val="hps"/>
                <w:rFonts w:ascii="Arial" w:hAnsi="Arial" w:cs="Arial"/>
                <w:sz w:val="20"/>
                <w:szCs w:val="20"/>
                <w:lang/>
              </w:rPr>
              <w:t>the default value</w:t>
            </w:r>
            <w:r w:rsidRPr="007F1419">
              <w:rPr>
                <w:rFonts w:ascii="Arial" w:hAnsi="Arial" w:cs="Arial"/>
                <w:sz w:val="20"/>
                <w:szCs w:val="20"/>
                <w:lang/>
              </w:rPr>
              <w:t xml:space="preserve"> </w:t>
            </w:r>
            <w:r w:rsidRPr="007F1419">
              <w:rPr>
                <w:rStyle w:val="hps"/>
                <w:rFonts w:ascii="Arial" w:hAnsi="Arial" w:cs="Arial"/>
                <w:sz w:val="20"/>
                <w:szCs w:val="20"/>
                <w:lang/>
              </w:rPr>
              <w:t>is 1.</w:t>
            </w:r>
          </w:p>
        </w:tc>
      </w:tr>
      <w:tr w:rsidR="00AF63D9" w:rsidRPr="00FD6D9D">
        <w:tc>
          <w:tcPr>
            <w:cnfStyle w:val="001000000000"/>
            <w:tcW w:w="2269" w:type="dxa"/>
          </w:tcPr>
          <w:p w:rsidR="00AF63D9" w:rsidRPr="007F1419" w:rsidRDefault="00AF63D9" w:rsidP="00383311">
            <w:pPr>
              <w:pStyle w:val="Standard1"/>
              <w:tabs>
                <w:tab w:val="left" w:pos="0"/>
              </w:tabs>
              <w:jc w:val="center"/>
              <w:rPr>
                <w:rFonts w:ascii="Arial" w:hAnsi="Arial" w:cs="Arial"/>
                <w:b w:val="0"/>
                <w:bCs w:val="0"/>
                <w:color w:val="000000"/>
                <w:sz w:val="20"/>
                <w:szCs w:val="20"/>
                <w:lang w:val="en-US"/>
              </w:rPr>
            </w:pPr>
          </w:p>
          <w:p w:rsidR="00AF63D9" w:rsidRPr="001C3B66"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java.lang.Integer</w:t>
            </w:r>
          </w:p>
        </w:tc>
        <w:tc>
          <w:tcPr>
            <w:tcW w:w="3510" w:type="dxa"/>
          </w:tcPr>
          <w:p w:rsidR="00AF63D9" w:rsidRDefault="00AF63D9" w:rsidP="00383311">
            <w:pPr>
              <w:pStyle w:val="Standard1"/>
              <w:tabs>
                <w:tab w:val="left" w:pos="0"/>
              </w:tabs>
              <w:jc w:val="center"/>
              <w:cnfStyle w:val="000000000000"/>
              <w:rPr>
                <w:rFonts w:ascii="Arial" w:hAnsi="Arial" w:cs="Arial"/>
                <w:bCs/>
                <w:color w:val="000000"/>
                <w:sz w:val="20"/>
                <w:szCs w:val="20"/>
              </w:rPr>
            </w:pPr>
          </w:p>
          <w:p w:rsidR="00AF63D9" w:rsidRPr="001C3B66" w:rsidRDefault="00AF63D9" w:rsidP="00383311">
            <w:pPr>
              <w:pStyle w:val="Standard1"/>
              <w:tabs>
                <w:tab w:val="left" w:pos="0"/>
              </w:tabs>
              <w:jc w:val="center"/>
              <w:cnfStyle w:val="000000000000"/>
              <w:rPr>
                <w:rFonts w:ascii="Arial" w:hAnsi="Arial" w:cs="Arial"/>
                <w:bCs/>
                <w:color w:val="000000"/>
                <w:sz w:val="20"/>
                <w:szCs w:val="20"/>
              </w:rPr>
            </w:pPr>
            <w:r w:rsidRPr="002403E9">
              <w:rPr>
                <w:rFonts w:ascii="Arial" w:hAnsi="Arial" w:cs="Arial"/>
                <w:bCs/>
                <w:color w:val="000000"/>
                <w:sz w:val="20"/>
                <w:szCs w:val="20"/>
              </w:rPr>
              <w:t>getTimeOut()</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Gets the</w:t>
            </w:r>
            <w:r w:rsidRPr="007F1419">
              <w:rPr>
                <w:rFonts w:ascii="Arial" w:hAnsi="Arial" w:cs="Arial"/>
                <w:sz w:val="20"/>
                <w:szCs w:val="20"/>
                <w:lang/>
              </w:rPr>
              <w:t xml:space="preserve"> </w:t>
            </w:r>
            <w:r w:rsidRPr="007F1419">
              <w:rPr>
                <w:rStyle w:val="hps"/>
                <w:rFonts w:ascii="Arial" w:hAnsi="Arial" w:cs="Arial"/>
                <w:sz w:val="20"/>
                <w:szCs w:val="20"/>
                <w:lang/>
              </w:rPr>
              <w:t>time in</w:t>
            </w:r>
            <w:r w:rsidRPr="007F1419">
              <w:rPr>
                <w:rFonts w:ascii="Arial" w:hAnsi="Arial" w:cs="Arial"/>
                <w:sz w:val="20"/>
                <w:szCs w:val="20"/>
                <w:lang/>
              </w:rPr>
              <w:t xml:space="preserve"> </w:t>
            </w:r>
            <w:r w:rsidRPr="007F1419">
              <w:rPr>
                <w:rStyle w:val="hps"/>
                <w:rFonts w:ascii="Arial" w:hAnsi="Arial" w:cs="Arial"/>
                <w:sz w:val="20"/>
                <w:szCs w:val="20"/>
                <w:lang/>
              </w:rPr>
              <w:t>milliseconds to</w:t>
            </w:r>
            <w:r w:rsidRPr="007F1419">
              <w:rPr>
                <w:rFonts w:ascii="Arial" w:hAnsi="Arial" w:cs="Arial"/>
                <w:sz w:val="20"/>
                <w:szCs w:val="20"/>
                <w:lang/>
              </w:rPr>
              <w:t xml:space="preserve"> </w:t>
            </w:r>
            <w:r w:rsidRPr="007F1419">
              <w:rPr>
                <w:rStyle w:val="hps"/>
                <w:rFonts w:ascii="Arial" w:hAnsi="Arial" w:cs="Arial"/>
                <w:sz w:val="20"/>
                <w:szCs w:val="20"/>
                <w:lang/>
              </w:rPr>
              <w:t>wait</w:t>
            </w:r>
            <w:r w:rsidRPr="007F1419">
              <w:rPr>
                <w:rFonts w:ascii="Arial" w:hAnsi="Arial" w:cs="Arial"/>
                <w:sz w:val="20"/>
                <w:szCs w:val="20"/>
                <w:lang/>
              </w:rPr>
              <w:t xml:space="preserve"> </w:t>
            </w:r>
            <w:r w:rsidRPr="007F1419">
              <w:rPr>
                <w:rStyle w:val="hps"/>
                <w:rFonts w:ascii="Arial" w:hAnsi="Arial" w:cs="Arial"/>
                <w:sz w:val="20"/>
                <w:szCs w:val="20"/>
                <w:lang/>
              </w:rPr>
              <w:t>for connection</w:t>
            </w:r>
            <w:r w:rsidRPr="007F1419">
              <w:rPr>
                <w:rFonts w:ascii="Arial" w:hAnsi="Arial" w:cs="Arial"/>
                <w:sz w:val="20"/>
                <w:szCs w:val="20"/>
                <w:lang/>
              </w:rPr>
              <w:t xml:space="preserve"> </w:t>
            </w:r>
            <w:r w:rsidRPr="007F1419">
              <w:rPr>
                <w:rStyle w:val="hps"/>
                <w:rFonts w:ascii="Arial" w:hAnsi="Arial" w:cs="Arial"/>
                <w:sz w:val="20"/>
                <w:szCs w:val="20"/>
                <w:lang/>
              </w:rPr>
              <w:t>to the USB port</w:t>
            </w:r>
            <w:r w:rsidRPr="007F1419">
              <w:rPr>
                <w:rFonts w:ascii="Arial" w:hAnsi="Arial" w:cs="Arial"/>
                <w:sz w:val="20"/>
                <w:szCs w:val="20"/>
                <w:lang/>
              </w:rPr>
              <w:t xml:space="preserve">, the default </w:t>
            </w:r>
            <w:r w:rsidRPr="007F1419">
              <w:rPr>
                <w:rStyle w:val="hps"/>
                <w:rFonts w:ascii="Arial" w:hAnsi="Arial" w:cs="Arial"/>
                <w:sz w:val="20"/>
                <w:szCs w:val="20"/>
                <w:lang/>
              </w:rPr>
              <w:t>will be</w:t>
            </w:r>
            <w:r w:rsidRPr="007F1419">
              <w:rPr>
                <w:rFonts w:ascii="Arial" w:hAnsi="Arial" w:cs="Arial"/>
                <w:sz w:val="20"/>
                <w:szCs w:val="20"/>
                <w:lang/>
              </w:rPr>
              <w:t xml:space="preserve"> </w:t>
            </w:r>
            <w:r w:rsidRPr="007F1419">
              <w:rPr>
                <w:rStyle w:val="hps"/>
                <w:rFonts w:ascii="Arial" w:hAnsi="Arial" w:cs="Arial"/>
                <w:sz w:val="20"/>
                <w:szCs w:val="20"/>
                <w:lang/>
              </w:rPr>
              <w:t>2000 milliseconds.</w:t>
            </w:r>
          </w:p>
        </w:tc>
      </w:tr>
      <w:tr w:rsidR="00AF63D9" w:rsidRPr="00FD6D9D">
        <w:trPr>
          <w:cnfStyle w:val="000000100000"/>
        </w:trPr>
        <w:tc>
          <w:tcPr>
            <w:cnfStyle w:val="001000000000"/>
            <w:tcW w:w="2269" w:type="dxa"/>
          </w:tcPr>
          <w:p w:rsidR="00AF63D9" w:rsidRPr="007F1419" w:rsidRDefault="00AF63D9" w:rsidP="00383311">
            <w:pPr>
              <w:pStyle w:val="Standard1"/>
              <w:tabs>
                <w:tab w:val="left" w:pos="0"/>
              </w:tabs>
              <w:jc w:val="center"/>
              <w:rPr>
                <w:rFonts w:ascii="Arial" w:hAnsi="Arial" w:cs="Arial"/>
                <w:b w:val="0"/>
                <w:bCs w:val="0"/>
                <w:color w:val="000000"/>
                <w:sz w:val="20"/>
                <w:szCs w:val="20"/>
                <w:lang w:val="en-US"/>
              </w:rPr>
            </w:pPr>
          </w:p>
          <w:p w:rsidR="00AF63D9" w:rsidRPr="001C3B66"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Default="00AF63D9" w:rsidP="00383311">
            <w:pPr>
              <w:pStyle w:val="Standard1"/>
              <w:tabs>
                <w:tab w:val="left" w:pos="0"/>
              </w:tabs>
              <w:jc w:val="center"/>
              <w:cnfStyle w:val="000000100000"/>
              <w:rPr>
                <w:rFonts w:ascii="Arial" w:hAnsi="Arial" w:cs="Arial"/>
                <w:bCs/>
                <w:color w:val="000000"/>
                <w:sz w:val="20"/>
                <w:szCs w:val="20"/>
              </w:rPr>
            </w:pPr>
          </w:p>
          <w:p w:rsidR="00AF63D9" w:rsidRPr="001C3B66" w:rsidRDefault="00AF63D9" w:rsidP="00383311">
            <w:pPr>
              <w:pStyle w:val="Standard1"/>
              <w:tabs>
                <w:tab w:val="left" w:pos="0"/>
              </w:tabs>
              <w:jc w:val="center"/>
              <w:cnfStyle w:val="000000100000"/>
              <w:rPr>
                <w:rFonts w:ascii="Arial" w:hAnsi="Arial" w:cs="Arial"/>
                <w:bCs/>
                <w:color w:val="000000"/>
                <w:sz w:val="20"/>
                <w:szCs w:val="20"/>
              </w:rPr>
            </w:pPr>
            <w:r>
              <w:rPr>
                <w:rFonts w:ascii="Arial" w:hAnsi="Arial" w:cs="Arial"/>
                <w:bCs/>
                <w:color w:val="000000"/>
                <w:sz w:val="20"/>
                <w:szCs w:val="20"/>
              </w:rPr>
              <w:t>init()</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Initializes</w:t>
            </w:r>
            <w:r w:rsidRPr="007F1419">
              <w:rPr>
                <w:rFonts w:ascii="Arial" w:hAnsi="Arial" w:cs="Arial"/>
                <w:sz w:val="20"/>
                <w:szCs w:val="20"/>
                <w:lang/>
              </w:rPr>
              <w:t xml:space="preserve"> </w:t>
            </w:r>
            <w:r w:rsidRPr="007F1419">
              <w:rPr>
                <w:rStyle w:val="hps"/>
                <w:rFonts w:ascii="Arial" w:hAnsi="Arial" w:cs="Arial"/>
                <w:sz w:val="20"/>
                <w:szCs w:val="20"/>
                <w:lang/>
              </w:rPr>
              <w:t>the connection to the</w:t>
            </w:r>
            <w:r w:rsidRPr="007F1419">
              <w:rPr>
                <w:rFonts w:ascii="Arial" w:hAnsi="Arial" w:cs="Arial"/>
                <w:sz w:val="20"/>
                <w:szCs w:val="20"/>
                <w:lang/>
              </w:rPr>
              <w:t xml:space="preserve"> </w:t>
            </w:r>
            <w:r w:rsidRPr="007F1419">
              <w:rPr>
                <w:rStyle w:val="hps"/>
                <w:rFonts w:ascii="Arial" w:hAnsi="Arial" w:cs="Arial"/>
                <w:sz w:val="20"/>
                <w:szCs w:val="20"/>
                <w:lang/>
              </w:rPr>
              <w:t>USB</w:t>
            </w:r>
            <w:r w:rsidRPr="007F1419">
              <w:rPr>
                <w:rFonts w:ascii="Arial" w:hAnsi="Arial" w:cs="Arial"/>
                <w:sz w:val="20"/>
                <w:szCs w:val="20"/>
                <w:lang/>
              </w:rPr>
              <w:t xml:space="preserve"> </w:t>
            </w:r>
            <w:r w:rsidRPr="007F1419">
              <w:rPr>
                <w:rStyle w:val="hps"/>
                <w:rFonts w:ascii="Arial" w:hAnsi="Arial" w:cs="Arial"/>
                <w:sz w:val="20"/>
                <w:szCs w:val="20"/>
                <w:lang/>
              </w:rPr>
              <w:t>port</w:t>
            </w:r>
            <w:r w:rsidRPr="007F1419">
              <w:rPr>
                <w:rFonts w:ascii="Arial" w:hAnsi="Arial" w:cs="Arial"/>
                <w:sz w:val="20"/>
                <w:szCs w:val="20"/>
                <w:lang/>
              </w:rPr>
              <w:t xml:space="preserve">, with all </w:t>
            </w:r>
            <w:r w:rsidRPr="007F1419">
              <w:rPr>
                <w:rStyle w:val="hps"/>
                <w:rFonts w:ascii="Arial" w:hAnsi="Arial" w:cs="Arial"/>
                <w:sz w:val="20"/>
                <w:szCs w:val="20"/>
                <w:lang/>
              </w:rPr>
              <w:t>the settings needed</w:t>
            </w:r>
            <w:r w:rsidRPr="007F1419">
              <w:rPr>
                <w:rFonts w:ascii="Arial" w:hAnsi="Arial" w:cs="Arial"/>
                <w:sz w:val="20"/>
                <w:szCs w:val="20"/>
                <w:lang/>
              </w:rPr>
              <w:t xml:space="preserve"> </w:t>
            </w:r>
            <w:r w:rsidRPr="007F1419">
              <w:rPr>
                <w:rStyle w:val="hps"/>
                <w:rFonts w:ascii="Arial" w:hAnsi="Arial" w:cs="Arial"/>
                <w:sz w:val="20"/>
                <w:szCs w:val="20"/>
                <w:lang/>
              </w:rPr>
              <w:t>to communicate</w:t>
            </w:r>
            <w:r w:rsidRPr="007F1419">
              <w:rPr>
                <w:rFonts w:ascii="Arial" w:hAnsi="Arial" w:cs="Arial"/>
                <w:sz w:val="20"/>
                <w:szCs w:val="20"/>
                <w:lang/>
              </w:rPr>
              <w:t>.</w:t>
            </w:r>
          </w:p>
        </w:tc>
      </w:tr>
      <w:tr w:rsidR="00AF63D9" w:rsidRPr="00FD6D9D">
        <w:tc>
          <w:tcPr>
            <w:cnfStyle w:val="001000000000"/>
            <w:tcW w:w="2269" w:type="dxa"/>
          </w:tcPr>
          <w:p w:rsidR="00AF63D9" w:rsidRPr="001C3B66"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9B4DEE" w:rsidRDefault="00AF63D9" w:rsidP="00383311">
            <w:pPr>
              <w:pStyle w:val="Standard1"/>
              <w:tabs>
                <w:tab w:val="left" w:pos="0"/>
              </w:tabs>
              <w:jc w:val="center"/>
              <w:cnfStyle w:val="000000000000"/>
              <w:rPr>
                <w:rFonts w:ascii="Arial" w:hAnsi="Arial" w:cs="Arial"/>
                <w:bCs/>
                <w:color w:val="000000"/>
                <w:sz w:val="20"/>
                <w:szCs w:val="20"/>
                <w:lang w:val="en-US"/>
              </w:rPr>
            </w:pPr>
            <w:r w:rsidRPr="009B4DEE">
              <w:rPr>
                <w:rFonts w:ascii="Arial" w:hAnsi="Arial" w:cs="Arial"/>
                <w:bCs/>
                <w:color w:val="000000"/>
                <w:sz w:val="20"/>
                <w:szCs w:val="20"/>
                <w:lang w:val="en-US"/>
              </w:rPr>
              <w:t>sendCommand(java.lang.String aCmd)</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Sends data to the</w:t>
            </w:r>
            <w:r w:rsidRPr="007F1419">
              <w:rPr>
                <w:rFonts w:ascii="Arial" w:hAnsi="Arial" w:cs="Arial"/>
                <w:sz w:val="20"/>
                <w:szCs w:val="20"/>
                <w:lang/>
              </w:rPr>
              <w:t xml:space="preserve"> </w:t>
            </w:r>
            <w:r w:rsidRPr="007F1419">
              <w:rPr>
                <w:rStyle w:val="hps"/>
                <w:rFonts w:ascii="Arial" w:hAnsi="Arial" w:cs="Arial"/>
                <w:sz w:val="20"/>
                <w:szCs w:val="20"/>
                <w:lang/>
              </w:rPr>
              <w:t>microcontroller</w:t>
            </w:r>
            <w:r w:rsidRPr="007F1419">
              <w:rPr>
                <w:rFonts w:ascii="Arial" w:hAnsi="Arial" w:cs="Arial"/>
                <w:sz w:val="20"/>
                <w:szCs w:val="20"/>
                <w:lang/>
              </w:rPr>
              <w:t xml:space="preserve"> </w:t>
            </w:r>
            <w:r w:rsidRPr="007F1419">
              <w:rPr>
                <w:rStyle w:val="hps"/>
                <w:rFonts w:ascii="Arial" w:hAnsi="Arial" w:cs="Arial"/>
                <w:sz w:val="20"/>
                <w:szCs w:val="20"/>
                <w:lang/>
              </w:rPr>
              <w:t>circuit</w:t>
            </w:r>
            <w:r w:rsidRPr="007F1419">
              <w:rPr>
                <w:rFonts w:ascii="Arial" w:hAnsi="Arial" w:cs="Arial"/>
                <w:sz w:val="20"/>
                <w:szCs w:val="20"/>
                <w:lang/>
              </w:rPr>
              <w:t xml:space="preserve">, this </w:t>
            </w:r>
            <w:r w:rsidRPr="007F1419">
              <w:rPr>
                <w:rStyle w:val="hps"/>
                <w:rFonts w:ascii="Arial" w:hAnsi="Arial" w:cs="Arial"/>
                <w:sz w:val="20"/>
                <w:szCs w:val="20"/>
                <w:lang/>
              </w:rPr>
              <w:t>method sends</w:t>
            </w:r>
            <w:r w:rsidRPr="007F1419">
              <w:rPr>
                <w:rFonts w:ascii="Arial" w:hAnsi="Arial" w:cs="Arial"/>
                <w:sz w:val="20"/>
                <w:szCs w:val="20"/>
                <w:lang/>
              </w:rPr>
              <w:t xml:space="preserve"> </w:t>
            </w:r>
            <w:r w:rsidRPr="007F1419">
              <w:rPr>
                <w:rStyle w:val="hps"/>
                <w:rFonts w:ascii="Arial" w:hAnsi="Arial" w:cs="Arial"/>
                <w:sz w:val="20"/>
                <w:szCs w:val="20"/>
                <w:lang/>
              </w:rPr>
              <w:t>text strings.</w:t>
            </w:r>
          </w:p>
        </w:tc>
      </w:tr>
      <w:tr w:rsidR="00AF63D9" w:rsidRPr="00FD6D9D">
        <w:trPr>
          <w:cnfStyle w:val="000000100000"/>
        </w:trPr>
        <w:tc>
          <w:tcPr>
            <w:cnfStyle w:val="001000000000"/>
            <w:tcW w:w="2269" w:type="dxa"/>
          </w:tcPr>
          <w:p w:rsidR="00AF63D9" w:rsidRPr="001C3B66" w:rsidRDefault="00AF63D9" w:rsidP="002859D6">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9B4DEE" w:rsidRDefault="00AF63D9" w:rsidP="00113CAA">
            <w:pPr>
              <w:pStyle w:val="Standard1"/>
              <w:tabs>
                <w:tab w:val="left" w:pos="0"/>
              </w:tabs>
              <w:jc w:val="center"/>
              <w:cnfStyle w:val="000000100000"/>
              <w:rPr>
                <w:rFonts w:ascii="Arial" w:hAnsi="Arial" w:cs="Arial"/>
                <w:bCs/>
                <w:color w:val="000000"/>
                <w:sz w:val="20"/>
                <w:szCs w:val="20"/>
                <w:lang w:val="en-US"/>
              </w:rPr>
            </w:pPr>
            <w:r w:rsidRPr="009B4DEE">
              <w:rPr>
                <w:rFonts w:ascii="Arial" w:hAnsi="Arial" w:cs="Arial"/>
                <w:bCs/>
                <w:color w:val="000000"/>
                <w:sz w:val="20"/>
                <w:szCs w:val="20"/>
                <w:lang w:val="en-US"/>
              </w:rPr>
              <w:t>sendCommand(java.lang.</w:t>
            </w:r>
            <w:r>
              <w:rPr>
                <w:rFonts w:ascii="Arial" w:hAnsi="Arial" w:cs="Arial"/>
                <w:bCs/>
                <w:color w:val="000000"/>
                <w:sz w:val="20"/>
                <w:szCs w:val="20"/>
                <w:lang w:val="en-US"/>
              </w:rPr>
              <w:t xml:space="preserve">Integer </w:t>
            </w:r>
            <w:r w:rsidRPr="009B4DEE">
              <w:rPr>
                <w:rFonts w:ascii="Arial" w:hAnsi="Arial" w:cs="Arial"/>
                <w:bCs/>
                <w:color w:val="000000"/>
                <w:sz w:val="20"/>
                <w:szCs w:val="20"/>
                <w:lang w:val="en-US"/>
              </w:rPr>
              <w:t>aCmd)</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Overloaded method</w:t>
            </w:r>
            <w:r w:rsidRPr="007F1419">
              <w:rPr>
                <w:rFonts w:ascii="Arial" w:hAnsi="Arial" w:cs="Arial"/>
                <w:sz w:val="20"/>
                <w:szCs w:val="20"/>
                <w:lang/>
              </w:rPr>
              <w:t xml:space="preserve"> </w:t>
            </w:r>
            <w:r w:rsidRPr="007F1419">
              <w:rPr>
                <w:rStyle w:val="hps"/>
                <w:rFonts w:ascii="Arial" w:hAnsi="Arial" w:cs="Arial"/>
                <w:sz w:val="20"/>
                <w:szCs w:val="20"/>
                <w:lang/>
              </w:rPr>
              <w:t>that sends</w:t>
            </w:r>
            <w:r w:rsidRPr="007F1419">
              <w:rPr>
                <w:rFonts w:ascii="Arial" w:hAnsi="Arial" w:cs="Arial"/>
                <w:sz w:val="20"/>
                <w:szCs w:val="20"/>
                <w:lang/>
              </w:rPr>
              <w:t xml:space="preserve"> </w:t>
            </w:r>
            <w:r w:rsidRPr="007F1419">
              <w:rPr>
                <w:rStyle w:val="hps"/>
                <w:rFonts w:ascii="Arial" w:hAnsi="Arial" w:cs="Arial"/>
                <w:sz w:val="20"/>
                <w:szCs w:val="20"/>
                <w:lang/>
              </w:rPr>
              <w:t>commands to the</w:t>
            </w:r>
            <w:r w:rsidRPr="007F1419">
              <w:rPr>
                <w:rFonts w:ascii="Arial" w:hAnsi="Arial" w:cs="Arial"/>
                <w:sz w:val="20"/>
                <w:szCs w:val="20"/>
                <w:lang/>
              </w:rPr>
              <w:t xml:space="preserve"> </w:t>
            </w:r>
            <w:r w:rsidRPr="007F1419">
              <w:rPr>
                <w:rStyle w:val="hps"/>
                <w:rFonts w:ascii="Arial" w:hAnsi="Arial" w:cs="Arial"/>
                <w:sz w:val="20"/>
                <w:szCs w:val="20"/>
                <w:lang/>
              </w:rPr>
              <w:t>microcontroller</w:t>
            </w:r>
            <w:r w:rsidRPr="007F1419">
              <w:rPr>
                <w:rFonts w:ascii="Arial" w:hAnsi="Arial" w:cs="Arial"/>
                <w:sz w:val="20"/>
                <w:szCs w:val="20"/>
                <w:lang/>
              </w:rPr>
              <w:t xml:space="preserve"> </w:t>
            </w:r>
            <w:r w:rsidRPr="007F1419">
              <w:rPr>
                <w:rStyle w:val="hps"/>
                <w:rFonts w:ascii="Arial" w:hAnsi="Arial" w:cs="Arial"/>
                <w:sz w:val="20"/>
                <w:szCs w:val="20"/>
                <w:lang/>
              </w:rPr>
              <w:t>circuit</w:t>
            </w:r>
            <w:r w:rsidRPr="007F1419">
              <w:rPr>
                <w:rFonts w:ascii="Arial" w:hAnsi="Arial" w:cs="Arial"/>
                <w:sz w:val="20"/>
                <w:szCs w:val="20"/>
                <w:lang/>
              </w:rPr>
              <w:t xml:space="preserve">, which specializes </w:t>
            </w:r>
            <w:r w:rsidRPr="007F1419">
              <w:rPr>
                <w:rStyle w:val="hps"/>
                <w:rFonts w:ascii="Arial" w:hAnsi="Arial" w:cs="Arial"/>
                <w:sz w:val="20"/>
                <w:szCs w:val="20"/>
                <w:lang/>
              </w:rPr>
              <w:t>in sending</w:t>
            </w:r>
            <w:r w:rsidRPr="007F1419">
              <w:rPr>
                <w:rFonts w:ascii="Arial" w:hAnsi="Arial" w:cs="Arial"/>
                <w:sz w:val="20"/>
                <w:szCs w:val="20"/>
                <w:lang/>
              </w:rPr>
              <w:t xml:space="preserve"> </w:t>
            </w:r>
            <w:r w:rsidRPr="007F1419">
              <w:rPr>
                <w:rStyle w:val="hps"/>
                <w:rFonts w:ascii="Arial" w:hAnsi="Arial" w:cs="Arial"/>
                <w:sz w:val="20"/>
                <w:szCs w:val="20"/>
                <w:lang/>
              </w:rPr>
              <w:t>numeric data.</w:t>
            </w:r>
          </w:p>
        </w:tc>
      </w:tr>
      <w:tr w:rsidR="00AF63D9" w:rsidRPr="00FD6D9D">
        <w:tc>
          <w:tcPr>
            <w:cnfStyle w:val="001000000000"/>
            <w:tcW w:w="2269" w:type="dxa"/>
          </w:tcPr>
          <w:p w:rsidR="00AF63D9" w:rsidRPr="007F1419" w:rsidRDefault="00AF63D9" w:rsidP="00383311">
            <w:pPr>
              <w:pStyle w:val="Standard1"/>
              <w:tabs>
                <w:tab w:val="left" w:pos="0"/>
              </w:tabs>
              <w:jc w:val="center"/>
              <w:rPr>
                <w:rFonts w:ascii="Arial" w:hAnsi="Arial" w:cs="Arial"/>
                <w:b w:val="0"/>
                <w:bCs w:val="0"/>
                <w:color w:val="000000"/>
                <w:sz w:val="20"/>
                <w:szCs w:val="20"/>
                <w:lang w:val="en-US"/>
              </w:rPr>
            </w:pPr>
          </w:p>
          <w:p w:rsidR="00AF63D9" w:rsidRPr="00113CAA"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Default="00AF63D9" w:rsidP="00113CAA">
            <w:pPr>
              <w:pStyle w:val="Standard1"/>
              <w:tabs>
                <w:tab w:val="left" w:pos="0"/>
                <w:tab w:val="left" w:pos="705"/>
              </w:tabs>
              <w:cnfStyle w:val="000000000000"/>
              <w:rPr>
                <w:rFonts w:ascii="Arial" w:hAnsi="Arial" w:cs="Arial"/>
                <w:bCs/>
                <w:color w:val="000000"/>
                <w:sz w:val="20"/>
                <w:szCs w:val="20"/>
                <w:lang w:val="en-US"/>
              </w:rPr>
            </w:pPr>
          </w:p>
          <w:p w:rsidR="00AF63D9" w:rsidRPr="00113CAA" w:rsidRDefault="00AF63D9" w:rsidP="00113CAA">
            <w:pPr>
              <w:pStyle w:val="Standard1"/>
              <w:tabs>
                <w:tab w:val="left" w:pos="0"/>
                <w:tab w:val="left" w:pos="705"/>
              </w:tabs>
              <w:cnfStyle w:val="000000000000"/>
              <w:rPr>
                <w:rFonts w:ascii="Arial" w:hAnsi="Arial" w:cs="Arial"/>
                <w:bCs/>
                <w:color w:val="000000"/>
                <w:sz w:val="20"/>
                <w:szCs w:val="20"/>
                <w:lang w:val="en-US"/>
              </w:rPr>
            </w:pPr>
            <w:proofErr w:type="gramStart"/>
            <w:r w:rsidRPr="00113CAA">
              <w:rPr>
                <w:rFonts w:ascii="Arial" w:hAnsi="Arial" w:cs="Arial"/>
                <w:bCs/>
                <w:color w:val="000000"/>
                <w:sz w:val="20"/>
                <w:szCs w:val="20"/>
                <w:lang w:val="en-US"/>
              </w:rPr>
              <w:t>serialEvent</w:t>
            </w:r>
            <w:proofErr w:type="gramEnd"/>
            <w:r w:rsidRPr="00113CAA">
              <w:rPr>
                <w:rFonts w:ascii="Arial" w:hAnsi="Arial" w:cs="Arial"/>
                <w:bCs/>
                <w:color w:val="000000"/>
                <w:sz w:val="20"/>
                <w:szCs w:val="20"/>
                <w:lang w:val="en-US"/>
              </w:rPr>
              <w:t>(gnu.io.</w:t>
            </w:r>
            <w:r w:rsidRPr="00113CAA">
              <w:rPr>
                <w:lang w:val="en-US"/>
              </w:rPr>
              <w:t xml:space="preserve"> </w:t>
            </w:r>
            <w:r w:rsidRPr="00113CAA">
              <w:rPr>
                <w:rFonts w:ascii="Arial" w:hAnsi="Arial" w:cs="Arial"/>
                <w:bCs/>
                <w:color w:val="000000"/>
                <w:sz w:val="20"/>
                <w:szCs w:val="20"/>
                <w:lang w:val="en-US"/>
              </w:rPr>
              <w:t>SerialPortEvent aEvent)</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Inherited method</w:t>
            </w:r>
            <w:r w:rsidRPr="007F1419">
              <w:rPr>
                <w:rFonts w:ascii="Arial" w:hAnsi="Arial" w:cs="Arial"/>
                <w:sz w:val="20"/>
                <w:szCs w:val="20"/>
                <w:lang/>
              </w:rPr>
              <w:t xml:space="preserve"> </w:t>
            </w:r>
            <w:ins w:id="163" w:author="Alexander Schulze" w:date="2012-06-03T23:02:00Z">
              <w:r w:rsidR="00C50ABF">
                <w:rPr>
                  <w:rStyle w:val="hps"/>
                </w:rPr>
                <w:t>which</w:t>
              </w:r>
            </w:ins>
            <w:del w:id="164" w:author="Alexander Schulze" w:date="2012-06-03T23:02:00Z">
              <w:r w:rsidRPr="007F1419" w:rsidDel="00C50ABF">
                <w:rPr>
                  <w:rStyle w:val="hps"/>
                  <w:rFonts w:ascii="Arial" w:hAnsi="Arial" w:cs="Arial"/>
                  <w:sz w:val="20"/>
                  <w:szCs w:val="20"/>
                  <w:lang/>
                </w:rPr>
                <w:delText>that</w:delText>
              </w:r>
            </w:del>
            <w:r w:rsidRPr="007F1419">
              <w:rPr>
                <w:rStyle w:val="hps"/>
                <w:rFonts w:ascii="Arial" w:hAnsi="Arial" w:cs="Arial"/>
                <w:sz w:val="20"/>
                <w:szCs w:val="20"/>
                <w:lang/>
              </w:rPr>
              <w:t xml:space="preserve"> is executed when</w:t>
            </w:r>
            <w:r w:rsidRPr="007F1419">
              <w:rPr>
                <w:rFonts w:ascii="Arial" w:hAnsi="Arial" w:cs="Arial"/>
                <w:sz w:val="20"/>
                <w:szCs w:val="20"/>
                <w:lang/>
              </w:rPr>
              <w:t xml:space="preserve"> </w:t>
            </w:r>
            <w:r w:rsidRPr="007F1419">
              <w:rPr>
                <w:rStyle w:val="hps"/>
                <w:rFonts w:ascii="Arial" w:hAnsi="Arial" w:cs="Arial"/>
                <w:sz w:val="20"/>
                <w:szCs w:val="20"/>
                <w:lang/>
              </w:rPr>
              <w:t>the circuit</w:t>
            </w:r>
            <w:r w:rsidRPr="007F1419">
              <w:rPr>
                <w:rFonts w:ascii="Arial" w:hAnsi="Arial" w:cs="Arial"/>
                <w:sz w:val="20"/>
                <w:szCs w:val="20"/>
                <w:lang/>
              </w:rPr>
              <w:t xml:space="preserve"> </w:t>
            </w:r>
            <w:r w:rsidRPr="007F1419">
              <w:rPr>
                <w:rStyle w:val="hps"/>
                <w:rFonts w:ascii="Arial" w:hAnsi="Arial" w:cs="Arial"/>
                <w:sz w:val="20"/>
                <w:szCs w:val="20"/>
                <w:lang/>
              </w:rPr>
              <w:t>sends data to the</w:t>
            </w:r>
            <w:r w:rsidRPr="007F1419">
              <w:rPr>
                <w:rFonts w:ascii="Arial" w:hAnsi="Arial" w:cs="Arial"/>
                <w:sz w:val="20"/>
                <w:szCs w:val="20"/>
                <w:lang/>
              </w:rPr>
              <w:t xml:space="preserve"> </w:t>
            </w:r>
            <w:r w:rsidRPr="007F1419">
              <w:rPr>
                <w:rStyle w:val="hps"/>
                <w:rFonts w:ascii="Arial" w:hAnsi="Arial" w:cs="Arial"/>
                <w:sz w:val="20"/>
                <w:szCs w:val="20"/>
                <w:lang/>
              </w:rPr>
              <w:t>USB</w:t>
            </w:r>
            <w:r w:rsidRPr="007F1419">
              <w:rPr>
                <w:rFonts w:ascii="Arial" w:hAnsi="Arial" w:cs="Arial"/>
                <w:sz w:val="20"/>
                <w:szCs w:val="20"/>
                <w:lang/>
              </w:rPr>
              <w:t xml:space="preserve"> </w:t>
            </w:r>
            <w:r w:rsidRPr="007F1419">
              <w:rPr>
                <w:rStyle w:val="hps"/>
                <w:rFonts w:ascii="Arial" w:hAnsi="Arial" w:cs="Arial"/>
                <w:sz w:val="20"/>
                <w:szCs w:val="20"/>
                <w:lang/>
              </w:rPr>
              <w:t>port</w:t>
            </w:r>
            <w:r w:rsidRPr="007F1419">
              <w:rPr>
                <w:rFonts w:ascii="Arial" w:hAnsi="Arial" w:cs="Arial"/>
                <w:sz w:val="20"/>
                <w:szCs w:val="20"/>
                <w:lang/>
              </w:rPr>
              <w:t xml:space="preserve">, </w:t>
            </w:r>
            <w:r w:rsidRPr="007F1419">
              <w:rPr>
                <w:rStyle w:val="hps"/>
                <w:rFonts w:ascii="Arial" w:hAnsi="Arial" w:cs="Arial"/>
                <w:sz w:val="20"/>
                <w:szCs w:val="20"/>
                <w:lang/>
              </w:rPr>
              <w:t>an event</w:t>
            </w:r>
            <w:r w:rsidRPr="007F1419">
              <w:rPr>
                <w:rFonts w:ascii="Arial" w:hAnsi="Arial" w:cs="Arial"/>
                <w:sz w:val="20"/>
                <w:szCs w:val="20"/>
                <w:lang/>
              </w:rPr>
              <w:t xml:space="preserve"> </w:t>
            </w:r>
            <w:r w:rsidRPr="007F1419">
              <w:rPr>
                <w:rStyle w:val="hps"/>
                <w:rFonts w:ascii="Arial" w:hAnsi="Arial" w:cs="Arial"/>
                <w:sz w:val="20"/>
                <w:szCs w:val="20"/>
                <w:lang/>
              </w:rPr>
              <w:t>listener</w:t>
            </w:r>
            <w:r w:rsidRPr="007F1419">
              <w:rPr>
                <w:rFonts w:ascii="Arial" w:hAnsi="Arial" w:cs="Arial"/>
                <w:sz w:val="20"/>
                <w:szCs w:val="20"/>
                <w:lang/>
              </w:rPr>
              <w:t xml:space="preserve"> </w:t>
            </w:r>
            <w:r w:rsidRPr="007F1419">
              <w:rPr>
                <w:rStyle w:val="hps"/>
                <w:rFonts w:ascii="Arial" w:hAnsi="Arial" w:cs="Arial"/>
                <w:sz w:val="20"/>
                <w:szCs w:val="20"/>
                <w:lang/>
              </w:rPr>
              <w:t>method</w:t>
            </w:r>
            <w:r w:rsidRPr="007F1419">
              <w:rPr>
                <w:rFonts w:ascii="Arial" w:hAnsi="Arial" w:cs="Arial"/>
                <w:sz w:val="20"/>
                <w:szCs w:val="20"/>
                <w:lang/>
              </w:rPr>
              <w:t xml:space="preserve"> </w:t>
            </w:r>
            <w:r w:rsidRPr="007F1419">
              <w:rPr>
                <w:rStyle w:val="hps"/>
                <w:rFonts w:ascii="Arial" w:hAnsi="Arial" w:cs="Arial"/>
                <w:sz w:val="20"/>
                <w:szCs w:val="20"/>
                <w:lang/>
              </w:rPr>
              <w:t>that contains</w:t>
            </w:r>
            <w:r w:rsidRPr="007F1419">
              <w:rPr>
                <w:rFonts w:ascii="Arial" w:hAnsi="Arial" w:cs="Arial"/>
                <w:sz w:val="20"/>
                <w:szCs w:val="20"/>
                <w:lang/>
              </w:rPr>
              <w:t xml:space="preserve"> </w:t>
            </w:r>
            <w:r w:rsidRPr="007F1419">
              <w:rPr>
                <w:rStyle w:val="hps"/>
                <w:rFonts w:ascii="Arial" w:hAnsi="Arial" w:cs="Arial"/>
                <w:sz w:val="20"/>
                <w:szCs w:val="20"/>
                <w:lang/>
              </w:rPr>
              <w:t>the data sent from</w:t>
            </w:r>
            <w:r w:rsidRPr="007F1419">
              <w:rPr>
                <w:rFonts w:ascii="Arial" w:hAnsi="Arial" w:cs="Arial"/>
                <w:sz w:val="20"/>
                <w:szCs w:val="20"/>
                <w:lang/>
              </w:rPr>
              <w:t xml:space="preserve"> </w:t>
            </w:r>
            <w:r w:rsidRPr="007F1419">
              <w:rPr>
                <w:rStyle w:val="hps"/>
                <w:rFonts w:ascii="Arial" w:hAnsi="Arial" w:cs="Arial"/>
                <w:sz w:val="20"/>
                <w:szCs w:val="20"/>
                <w:lang/>
              </w:rPr>
              <w:t>the circuit.</w:t>
            </w:r>
          </w:p>
        </w:tc>
      </w:tr>
      <w:tr w:rsidR="00AF63D9" w:rsidRPr="00FD6D9D">
        <w:trPr>
          <w:cnfStyle w:val="000000100000"/>
        </w:trPr>
        <w:tc>
          <w:tcPr>
            <w:cnfStyle w:val="001000000000"/>
            <w:tcW w:w="2269" w:type="dxa"/>
          </w:tcPr>
          <w:p w:rsidR="00AF63D9" w:rsidRPr="00113CAA"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410320" w:rsidRDefault="00AF63D9" w:rsidP="00410320">
            <w:pPr>
              <w:pStyle w:val="Standard1"/>
              <w:tabs>
                <w:tab w:val="left" w:pos="0"/>
              </w:tabs>
              <w:jc w:val="center"/>
              <w:cnfStyle w:val="000000100000"/>
              <w:rPr>
                <w:rFonts w:ascii="Arial" w:hAnsi="Arial" w:cs="Arial"/>
                <w:bCs/>
                <w:color w:val="000000"/>
                <w:sz w:val="20"/>
                <w:szCs w:val="20"/>
              </w:rPr>
            </w:pPr>
            <w:r w:rsidRPr="00410320">
              <w:rPr>
                <w:rFonts w:ascii="Arial" w:hAnsi="Arial" w:cs="Arial"/>
                <w:bCs/>
                <w:color w:val="000000"/>
                <w:sz w:val="20"/>
                <w:szCs w:val="20"/>
              </w:rPr>
              <w:t xml:space="preserve">setDataBits(java.lang.Integer  </w:t>
            </w:r>
            <w:r>
              <w:rPr>
                <w:rFonts w:ascii="Arial" w:hAnsi="Arial" w:cs="Arial"/>
                <w:bCs/>
                <w:color w:val="000000"/>
                <w:sz w:val="20"/>
                <w:szCs w:val="20"/>
              </w:rPr>
              <w:t>aD</w:t>
            </w:r>
            <w:r w:rsidRPr="00410320">
              <w:rPr>
                <w:rFonts w:ascii="Arial" w:hAnsi="Arial" w:cs="Arial"/>
                <w:bCs/>
                <w:color w:val="000000"/>
                <w:sz w:val="20"/>
                <w:szCs w:val="20"/>
              </w:rPr>
              <w:t>ataBits)</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Change</w:t>
            </w:r>
            <w:ins w:id="165" w:author="Alexander Schulze" w:date="2012-06-03T23:02:00Z">
              <w:r w:rsidR="002B7447">
                <w:rPr>
                  <w:rStyle w:val="hps"/>
                  <w:rFonts w:ascii="Arial" w:hAnsi="Arial" w:cs="Arial"/>
                  <w:sz w:val="20"/>
                  <w:szCs w:val="20"/>
                  <w:lang/>
                </w:rPr>
                <w:t>s</w:t>
              </w:r>
            </w:ins>
            <w:r w:rsidRPr="007F1419">
              <w:rPr>
                <w:rStyle w:val="shorttext"/>
                <w:rFonts w:ascii="Arial" w:hAnsi="Arial" w:cs="Arial"/>
                <w:sz w:val="20"/>
                <w:szCs w:val="20"/>
                <w:lang/>
              </w:rPr>
              <w:t xml:space="preserve"> </w:t>
            </w:r>
            <w:r w:rsidRPr="007F1419">
              <w:rPr>
                <w:rStyle w:val="hps"/>
                <w:rFonts w:ascii="Arial" w:hAnsi="Arial" w:cs="Arial"/>
                <w:sz w:val="20"/>
                <w:szCs w:val="20"/>
                <w:lang/>
              </w:rPr>
              <w:t>the data bits</w:t>
            </w:r>
            <w:r w:rsidRPr="007F1419">
              <w:rPr>
                <w:rStyle w:val="shorttext"/>
                <w:rFonts w:ascii="Arial" w:hAnsi="Arial" w:cs="Arial"/>
                <w:sz w:val="20"/>
                <w:szCs w:val="20"/>
                <w:lang/>
              </w:rPr>
              <w:t xml:space="preserve"> </w:t>
            </w:r>
            <w:r w:rsidRPr="007F1419">
              <w:rPr>
                <w:rStyle w:val="hps"/>
                <w:rFonts w:ascii="Arial" w:hAnsi="Arial" w:cs="Arial"/>
                <w:sz w:val="20"/>
                <w:szCs w:val="20"/>
                <w:lang/>
              </w:rPr>
              <w:t>to be sent</w:t>
            </w:r>
            <w:r w:rsidRPr="007F1419">
              <w:rPr>
                <w:rStyle w:val="shorttext"/>
                <w:rFonts w:ascii="Arial" w:hAnsi="Arial" w:cs="Arial"/>
                <w:sz w:val="20"/>
                <w:szCs w:val="20"/>
                <w:lang/>
              </w:rPr>
              <w:t xml:space="preserve"> </w:t>
            </w:r>
            <w:r w:rsidRPr="007F1419">
              <w:rPr>
                <w:rStyle w:val="hps"/>
                <w:rFonts w:ascii="Arial" w:hAnsi="Arial" w:cs="Arial"/>
                <w:sz w:val="20"/>
                <w:szCs w:val="20"/>
                <w:lang/>
              </w:rPr>
              <w:t>by the</w:t>
            </w:r>
            <w:r w:rsidRPr="007F1419">
              <w:rPr>
                <w:rStyle w:val="shorttext"/>
                <w:rFonts w:ascii="Arial" w:hAnsi="Arial" w:cs="Arial"/>
                <w:sz w:val="20"/>
                <w:szCs w:val="20"/>
                <w:lang/>
              </w:rPr>
              <w:t xml:space="preserve"> </w:t>
            </w:r>
            <w:r w:rsidRPr="007F1419">
              <w:rPr>
                <w:rStyle w:val="hps"/>
                <w:rFonts w:ascii="Arial" w:hAnsi="Arial" w:cs="Arial"/>
                <w:sz w:val="20"/>
                <w:szCs w:val="20"/>
                <w:lang/>
              </w:rPr>
              <w:t>USB</w:t>
            </w:r>
            <w:r w:rsidRPr="007F1419">
              <w:rPr>
                <w:rStyle w:val="shorttext"/>
                <w:rFonts w:ascii="Arial" w:hAnsi="Arial" w:cs="Arial"/>
                <w:sz w:val="20"/>
                <w:szCs w:val="20"/>
                <w:lang/>
              </w:rPr>
              <w:t xml:space="preserve"> </w:t>
            </w:r>
            <w:r w:rsidRPr="007F1419">
              <w:rPr>
                <w:rStyle w:val="hps"/>
                <w:rFonts w:ascii="Arial" w:hAnsi="Arial" w:cs="Arial"/>
                <w:sz w:val="20"/>
                <w:szCs w:val="20"/>
                <w:lang/>
              </w:rPr>
              <w:t>port</w:t>
            </w:r>
            <w:r w:rsidRPr="007F1419">
              <w:rPr>
                <w:rStyle w:val="shorttext"/>
                <w:rFonts w:ascii="Arial" w:hAnsi="Arial" w:cs="Arial"/>
                <w:sz w:val="20"/>
                <w:szCs w:val="20"/>
                <w:lang/>
              </w:rPr>
              <w:t>.</w:t>
            </w:r>
          </w:p>
        </w:tc>
      </w:tr>
      <w:tr w:rsidR="00AF63D9" w:rsidRPr="00FD6D9D">
        <w:tc>
          <w:tcPr>
            <w:cnfStyle w:val="001000000000"/>
            <w:tcW w:w="2269" w:type="dxa"/>
          </w:tcPr>
          <w:p w:rsidR="00AF63D9" w:rsidRPr="00113CAA"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410320" w:rsidRDefault="00AF63D9" w:rsidP="00383311">
            <w:pPr>
              <w:pStyle w:val="Standard1"/>
              <w:tabs>
                <w:tab w:val="left" w:pos="0"/>
              </w:tabs>
              <w:jc w:val="center"/>
              <w:cnfStyle w:val="000000000000"/>
              <w:rPr>
                <w:rFonts w:ascii="Arial" w:hAnsi="Arial" w:cs="Arial"/>
                <w:bCs/>
                <w:color w:val="000000"/>
                <w:sz w:val="20"/>
                <w:szCs w:val="20"/>
                <w:lang w:val="en-US"/>
              </w:rPr>
            </w:pPr>
            <w:r w:rsidRPr="00410320">
              <w:rPr>
                <w:rFonts w:ascii="Arial" w:hAnsi="Arial" w:cs="Arial"/>
                <w:bCs/>
                <w:color w:val="000000"/>
                <w:sz w:val="20"/>
                <w:szCs w:val="20"/>
                <w:lang w:val="en-US"/>
              </w:rPr>
              <w:t>setDebugRate(java.lang.Integer  aDebugRate)</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Change</w:t>
            </w:r>
            <w:ins w:id="166" w:author="Alexander Schulze" w:date="2012-06-03T23:02:00Z">
              <w:r w:rsidR="002B7447">
                <w:rPr>
                  <w:rStyle w:val="hps"/>
                  <w:rFonts w:ascii="Arial" w:hAnsi="Arial" w:cs="Arial"/>
                  <w:sz w:val="20"/>
                  <w:szCs w:val="20"/>
                  <w:lang/>
                </w:rPr>
                <w:t>s</w:t>
              </w:r>
            </w:ins>
            <w:r w:rsidRPr="007F1419">
              <w:rPr>
                <w:rStyle w:val="hps"/>
                <w:rFonts w:ascii="Arial" w:hAnsi="Arial" w:cs="Arial"/>
                <w:sz w:val="20"/>
                <w:szCs w:val="20"/>
                <w:lang/>
              </w:rPr>
              <w:t xml:space="preserve"> the speed of</w:t>
            </w:r>
            <w:r w:rsidRPr="007F1419">
              <w:rPr>
                <w:rStyle w:val="shorttext"/>
                <w:rFonts w:ascii="Arial" w:hAnsi="Arial" w:cs="Arial"/>
                <w:sz w:val="20"/>
                <w:szCs w:val="20"/>
                <w:lang/>
              </w:rPr>
              <w:t xml:space="preserve"> </w:t>
            </w:r>
            <w:r w:rsidRPr="007F1419">
              <w:rPr>
                <w:rStyle w:val="hps"/>
                <w:rFonts w:ascii="Arial" w:hAnsi="Arial" w:cs="Arial"/>
                <w:sz w:val="20"/>
                <w:szCs w:val="20"/>
                <w:lang/>
              </w:rPr>
              <w:t>connection to the</w:t>
            </w:r>
            <w:r w:rsidRPr="007F1419">
              <w:rPr>
                <w:rStyle w:val="shorttext"/>
                <w:rFonts w:ascii="Arial" w:hAnsi="Arial" w:cs="Arial"/>
                <w:sz w:val="20"/>
                <w:szCs w:val="20"/>
                <w:lang/>
              </w:rPr>
              <w:t xml:space="preserve"> </w:t>
            </w:r>
            <w:r w:rsidRPr="007F1419">
              <w:rPr>
                <w:rStyle w:val="hps"/>
                <w:rFonts w:ascii="Arial" w:hAnsi="Arial" w:cs="Arial"/>
                <w:sz w:val="20"/>
                <w:szCs w:val="20"/>
                <w:lang/>
              </w:rPr>
              <w:t>USB</w:t>
            </w:r>
            <w:r w:rsidRPr="007F1419">
              <w:rPr>
                <w:rStyle w:val="shorttext"/>
                <w:rFonts w:ascii="Arial" w:hAnsi="Arial" w:cs="Arial"/>
                <w:sz w:val="20"/>
                <w:szCs w:val="20"/>
                <w:lang/>
              </w:rPr>
              <w:t xml:space="preserve"> </w:t>
            </w:r>
            <w:r w:rsidRPr="007F1419">
              <w:rPr>
                <w:rStyle w:val="hps"/>
                <w:rFonts w:ascii="Arial" w:hAnsi="Arial" w:cs="Arial"/>
                <w:sz w:val="20"/>
                <w:szCs w:val="20"/>
                <w:lang/>
              </w:rPr>
              <w:t>port</w:t>
            </w:r>
            <w:r w:rsidRPr="007F1419">
              <w:rPr>
                <w:rStyle w:val="shorttext"/>
                <w:rFonts w:ascii="Arial" w:hAnsi="Arial" w:cs="Arial"/>
                <w:sz w:val="20"/>
                <w:szCs w:val="20"/>
                <w:lang/>
              </w:rPr>
              <w:t>.</w:t>
            </w:r>
          </w:p>
        </w:tc>
      </w:tr>
      <w:tr w:rsidR="00AF63D9" w:rsidRPr="00410320">
        <w:trPr>
          <w:cnfStyle w:val="000000100000"/>
        </w:trPr>
        <w:tc>
          <w:tcPr>
            <w:cnfStyle w:val="001000000000"/>
            <w:tcW w:w="2269" w:type="dxa"/>
          </w:tcPr>
          <w:p w:rsidR="00AF63D9" w:rsidRPr="007F1419" w:rsidRDefault="00AF63D9" w:rsidP="002859D6">
            <w:pPr>
              <w:pStyle w:val="Standard1"/>
              <w:tabs>
                <w:tab w:val="left" w:pos="0"/>
              </w:tabs>
              <w:jc w:val="center"/>
              <w:rPr>
                <w:rFonts w:ascii="Arial" w:hAnsi="Arial" w:cs="Arial"/>
                <w:b w:val="0"/>
                <w:bCs w:val="0"/>
                <w:color w:val="000000"/>
                <w:sz w:val="20"/>
                <w:szCs w:val="20"/>
                <w:lang w:val="en-US"/>
              </w:rPr>
            </w:pPr>
          </w:p>
          <w:p w:rsidR="00AF63D9" w:rsidRPr="00113CAA" w:rsidRDefault="00AF63D9" w:rsidP="002859D6">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410320" w:rsidRDefault="00AF63D9" w:rsidP="00410320">
            <w:pPr>
              <w:pStyle w:val="Standard1"/>
              <w:tabs>
                <w:tab w:val="left" w:pos="0"/>
              </w:tabs>
              <w:jc w:val="center"/>
              <w:cnfStyle w:val="000000100000"/>
              <w:rPr>
                <w:rFonts w:ascii="Arial" w:hAnsi="Arial" w:cs="Arial"/>
                <w:bCs/>
                <w:color w:val="000000"/>
                <w:sz w:val="20"/>
                <w:szCs w:val="20"/>
                <w:lang w:val="en-US"/>
              </w:rPr>
            </w:pPr>
            <w:r w:rsidRPr="00410320">
              <w:rPr>
                <w:rFonts w:ascii="Arial" w:hAnsi="Arial" w:cs="Arial"/>
                <w:bCs/>
                <w:color w:val="000000"/>
                <w:sz w:val="20"/>
                <w:szCs w:val="20"/>
                <w:lang w:val="en-US"/>
              </w:rPr>
              <w:t>setParity(j</w:t>
            </w:r>
            <w:r>
              <w:rPr>
                <w:rFonts w:ascii="Arial" w:hAnsi="Arial" w:cs="Arial"/>
                <w:bCs/>
                <w:color w:val="000000"/>
                <w:sz w:val="20"/>
                <w:szCs w:val="20"/>
                <w:lang w:val="en-US"/>
              </w:rPr>
              <w:t>ava.lang.</w:t>
            </w:r>
            <w:r w:rsidRPr="00410320">
              <w:rPr>
                <w:rFonts w:ascii="Arial" w:hAnsi="Arial" w:cs="Arial"/>
                <w:bCs/>
                <w:color w:val="000000"/>
                <w:sz w:val="20"/>
                <w:szCs w:val="20"/>
                <w:lang w:val="en-US"/>
              </w:rPr>
              <w:t>Integer aParity)</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lang w:val="en-US"/>
              </w:rPr>
            </w:pPr>
            <w:r w:rsidRPr="007F1419">
              <w:rPr>
                <w:rStyle w:val="hps"/>
                <w:rFonts w:ascii="Arial" w:hAnsi="Arial" w:cs="Arial"/>
                <w:sz w:val="20"/>
                <w:szCs w:val="20"/>
                <w:lang/>
              </w:rPr>
              <w:t>Changes the</w:t>
            </w:r>
            <w:r w:rsidRPr="007F1419">
              <w:rPr>
                <w:rStyle w:val="shorttext"/>
                <w:rFonts w:ascii="Arial" w:hAnsi="Arial" w:cs="Arial"/>
                <w:sz w:val="20"/>
                <w:szCs w:val="20"/>
                <w:lang/>
              </w:rPr>
              <w:t xml:space="preserve"> </w:t>
            </w:r>
            <w:r w:rsidRPr="007F1419">
              <w:rPr>
                <w:rStyle w:val="hps"/>
                <w:rFonts w:ascii="Arial" w:hAnsi="Arial" w:cs="Arial"/>
                <w:sz w:val="20"/>
                <w:szCs w:val="20"/>
                <w:lang/>
              </w:rPr>
              <w:t>parity.</w:t>
            </w:r>
          </w:p>
        </w:tc>
      </w:tr>
      <w:tr w:rsidR="00AF63D9" w:rsidRPr="00410320">
        <w:tc>
          <w:tcPr>
            <w:cnfStyle w:val="001000000000"/>
            <w:tcW w:w="2269" w:type="dxa"/>
          </w:tcPr>
          <w:p w:rsidR="00AF63D9" w:rsidRPr="00113CAA" w:rsidRDefault="00AF63D9" w:rsidP="002859D6">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410320" w:rsidRDefault="00AF63D9" w:rsidP="00383311">
            <w:pPr>
              <w:pStyle w:val="Standard1"/>
              <w:tabs>
                <w:tab w:val="left" w:pos="0"/>
              </w:tabs>
              <w:jc w:val="center"/>
              <w:cnfStyle w:val="000000000000"/>
              <w:rPr>
                <w:rFonts w:ascii="Arial" w:hAnsi="Arial" w:cs="Arial"/>
                <w:bCs/>
                <w:color w:val="000000"/>
                <w:sz w:val="20"/>
                <w:szCs w:val="20"/>
                <w:lang w:val="en-US"/>
              </w:rPr>
            </w:pPr>
            <w:r w:rsidRPr="00410320">
              <w:rPr>
                <w:rFonts w:ascii="Arial" w:hAnsi="Arial" w:cs="Arial"/>
                <w:bCs/>
                <w:color w:val="000000"/>
                <w:sz w:val="20"/>
                <w:szCs w:val="20"/>
                <w:lang w:val="en-US"/>
              </w:rPr>
              <w:t>setPortName(</w:t>
            </w:r>
            <w:r>
              <w:rPr>
                <w:rFonts w:ascii="Arial" w:hAnsi="Arial" w:cs="Arial"/>
                <w:bCs/>
                <w:color w:val="000000"/>
                <w:sz w:val="20"/>
                <w:szCs w:val="20"/>
                <w:lang w:val="en-US"/>
              </w:rPr>
              <w:t xml:space="preserve">java.lang </w:t>
            </w:r>
            <w:r w:rsidRPr="00410320">
              <w:rPr>
                <w:rFonts w:ascii="Arial" w:hAnsi="Arial" w:cs="Arial"/>
                <w:bCs/>
                <w:color w:val="000000"/>
                <w:sz w:val="20"/>
                <w:szCs w:val="20"/>
                <w:lang w:val="en-US"/>
              </w:rPr>
              <w:t>String aPortName)</w:t>
            </w:r>
          </w:p>
        </w:tc>
        <w:tc>
          <w:tcPr>
            <w:tcW w:w="4002" w:type="dxa"/>
            <w:gridSpan w:val="2"/>
          </w:tcPr>
          <w:p w:rsidR="00AF63D9" w:rsidRPr="007F1419" w:rsidRDefault="00AF63D9" w:rsidP="00405B1E">
            <w:pPr>
              <w:pStyle w:val="Standard1"/>
              <w:tabs>
                <w:tab w:val="left" w:pos="0"/>
              </w:tabs>
              <w:jc w:val="both"/>
              <w:cnfStyle w:val="000000000000"/>
              <w:rPr>
                <w:rFonts w:ascii="Arial" w:hAnsi="Arial" w:cs="Arial"/>
                <w:bCs/>
                <w:color w:val="000000"/>
                <w:sz w:val="20"/>
                <w:szCs w:val="20"/>
                <w:lang w:val="en-US"/>
              </w:rPr>
            </w:pPr>
            <w:r w:rsidRPr="007F1419">
              <w:rPr>
                <w:rStyle w:val="hps"/>
                <w:rFonts w:ascii="Arial" w:hAnsi="Arial" w:cs="Arial"/>
                <w:sz w:val="20"/>
                <w:szCs w:val="20"/>
                <w:lang/>
              </w:rPr>
              <w:t>Change</w:t>
            </w:r>
            <w:ins w:id="167" w:author="Alexander Schulze" w:date="2012-06-03T23:02:00Z">
              <w:r w:rsidR="002B7447">
                <w:rPr>
                  <w:rStyle w:val="hps"/>
                  <w:rFonts w:ascii="Arial" w:hAnsi="Arial" w:cs="Arial"/>
                  <w:sz w:val="20"/>
                  <w:szCs w:val="20"/>
                  <w:lang/>
                </w:rPr>
                <w:t>s</w:t>
              </w:r>
            </w:ins>
            <w:r w:rsidRPr="007F1419">
              <w:rPr>
                <w:rStyle w:val="hps"/>
                <w:rFonts w:ascii="Arial" w:hAnsi="Arial" w:cs="Arial"/>
                <w:sz w:val="20"/>
                <w:szCs w:val="20"/>
                <w:lang/>
              </w:rPr>
              <w:t xml:space="preserve"> the</w:t>
            </w:r>
            <w:r w:rsidRPr="007F1419">
              <w:rPr>
                <w:rStyle w:val="shorttext"/>
                <w:rFonts w:ascii="Arial" w:hAnsi="Arial" w:cs="Arial"/>
                <w:sz w:val="20"/>
                <w:szCs w:val="20"/>
                <w:lang/>
              </w:rPr>
              <w:t xml:space="preserve"> </w:t>
            </w:r>
            <w:r w:rsidRPr="007F1419">
              <w:rPr>
                <w:rStyle w:val="hps"/>
                <w:rFonts w:ascii="Arial" w:hAnsi="Arial" w:cs="Arial"/>
                <w:sz w:val="20"/>
                <w:szCs w:val="20"/>
                <w:lang/>
              </w:rPr>
              <w:t>port.</w:t>
            </w:r>
          </w:p>
        </w:tc>
      </w:tr>
      <w:tr w:rsidR="00AF63D9" w:rsidRPr="00410320">
        <w:trPr>
          <w:cnfStyle w:val="000000100000"/>
        </w:trPr>
        <w:tc>
          <w:tcPr>
            <w:cnfStyle w:val="001000000000"/>
            <w:tcW w:w="2269" w:type="dxa"/>
          </w:tcPr>
          <w:p w:rsidR="00AF63D9" w:rsidRPr="00113CAA" w:rsidRDefault="00AF63D9" w:rsidP="002859D6">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410320" w:rsidRDefault="00AF63D9" w:rsidP="00383311">
            <w:pPr>
              <w:pStyle w:val="Standard1"/>
              <w:tabs>
                <w:tab w:val="left" w:pos="0"/>
              </w:tabs>
              <w:jc w:val="center"/>
              <w:cnfStyle w:val="000000100000"/>
              <w:rPr>
                <w:rFonts w:ascii="Arial" w:hAnsi="Arial" w:cs="Arial"/>
                <w:bCs/>
                <w:color w:val="000000"/>
                <w:sz w:val="20"/>
                <w:szCs w:val="20"/>
                <w:lang w:val="en-US"/>
              </w:rPr>
            </w:pPr>
            <w:r w:rsidRPr="00410320">
              <w:rPr>
                <w:rFonts w:ascii="Arial" w:hAnsi="Arial" w:cs="Arial"/>
                <w:bCs/>
                <w:color w:val="000000"/>
                <w:sz w:val="20"/>
                <w:szCs w:val="20"/>
                <w:lang w:val="en-US"/>
              </w:rPr>
              <w:t>setStopBits(</w:t>
            </w:r>
            <w:r>
              <w:rPr>
                <w:rFonts w:ascii="Arial" w:hAnsi="Arial" w:cs="Arial"/>
                <w:bCs/>
                <w:color w:val="000000"/>
                <w:sz w:val="20"/>
                <w:szCs w:val="20"/>
                <w:lang w:val="en-US"/>
              </w:rPr>
              <w:t>java.lang.</w:t>
            </w:r>
            <w:r w:rsidRPr="00410320">
              <w:rPr>
                <w:rFonts w:ascii="Arial" w:hAnsi="Arial" w:cs="Arial"/>
                <w:bCs/>
                <w:color w:val="000000"/>
                <w:sz w:val="20"/>
                <w:szCs w:val="20"/>
                <w:lang w:val="en-US"/>
              </w:rPr>
              <w:t>Integer aStopBits)</w:t>
            </w:r>
          </w:p>
        </w:tc>
        <w:tc>
          <w:tcPr>
            <w:tcW w:w="4002" w:type="dxa"/>
            <w:gridSpan w:val="2"/>
          </w:tcPr>
          <w:p w:rsidR="00AF63D9" w:rsidRPr="007F1419" w:rsidRDefault="00AF63D9" w:rsidP="00405B1E">
            <w:pPr>
              <w:pStyle w:val="Standard1"/>
              <w:tabs>
                <w:tab w:val="left" w:pos="0"/>
              </w:tabs>
              <w:jc w:val="both"/>
              <w:cnfStyle w:val="000000100000"/>
              <w:rPr>
                <w:rFonts w:ascii="Arial" w:hAnsi="Arial" w:cs="Arial"/>
                <w:bCs/>
                <w:color w:val="000000"/>
                <w:sz w:val="20"/>
                <w:szCs w:val="20"/>
              </w:rPr>
            </w:pPr>
            <w:r w:rsidRPr="007F1419">
              <w:rPr>
                <w:rFonts w:ascii="Arial" w:hAnsi="Arial" w:cs="Arial"/>
                <w:bCs/>
                <w:color w:val="000000"/>
                <w:sz w:val="20"/>
                <w:szCs w:val="20"/>
              </w:rPr>
              <w:t>Change</w:t>
            </w:r>
            <w:ins w:id="168" w:author="Alexander Schulze" w:date="2012-06-03T23:02:00Z">
              <w:r w:rsidR="002B7447">
                <w:rPr>
                  <w:rFonts w:ascii="Arial" w:hAnsi="Arial" w:cs="Arial"/>
                  <w:bCs/>
                  <w:color w:val="000000"/>
                  <w:sz w:val="20"/>
                  <w:szCs w:val="20"/>
                </w:rPr>
                <w:t>s</w:t>
              </w:r>
            </w:ins>
            <w:r w:rsidRPr="007F1419">
              <w:rPr>
                <w:rFonts w:ascii="Arial" w:hAnsi="Arial" w:cs="Arial"/>
                <w:bCs/>
                <w:color w:val="000000"/>
                <w:sz w:val="20"/>
                <w:szCs w:val="20"/>
              </w:rPr>
              <w:t xml:space="preserve"> the stop bit.</w:t>
            </w:r>
          </w:p>
          <w:p w:rsidR="00AF63D9" w:rsidRPr="007F1419" w:rsidRDefault="00AF63D9" w:rsidP="00405B1E">
            <w:pPr>
              <w:pStyle w:val="Standard1"/>
              <w:tabs>
                <w:tab w:val="left" w:pos="0"/>
              </w:tabs>
              <w:jc w:val="both"/>
              <w:cnfStyle w:val="000000100000"/>
              <w:rPr>
                <w:rFonts w:ascii="Arial" w:hAnsi="Arial" w:cs="Arial"/>
                <w:bCs/>
                <w:color w:val="000000"/>
                <w:sz w:val="20"/>
                <w:szCs w:val="20"/>
              </w:rPr>
            </w:pPr>
          </w:p>
        </w:tc>
      </w:tr>
      <w:tr w:rsidR="00AF63D9" w:rsidRPr="00B42E7C">
        <w:tc>
          <w:tcPr>
            <w:cnfStyle w:val="001000000000"/>
            <w:tcW w:w="2269" w:type="dxa"/>
          </w:tcPr>
          <w:p w:rsidR="00AF63D9" w:rsidRPr="00410320" w:rsidRDefault="00AF63D9" w:rsidP="00383311">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AF63D9" w:rsidRPr="00410320" w:rsidRDefault="00AF63D9" w:rsidP="00410320">
            <w:pPr>
              <w:pStyle w:val="Standard1"/>
              <w:tabs>
                <w:tab w:val="left" w:pos="0"/>
              </w:tabs>
              <w:jc w:val="center"/>
              <w:cnfStyle w:val="000000000000"/>
              <w:rPr>
                <w:rFonts w:ascii="Arial" w:hAnsi="Arial" w:cs="Arial"/>
                <w:bCs/>
                <w:color w:val="000000"/>
                <w:sz w:val="20"/>
                <w:szCs w:val="20"/>
                <w:lang w:val="en-US"/>
              </w:rPr>
            </w:pPr>
            <w:r w:rsidRPr="00410320">
              <w:rPr>
                <w:rFonts w:ascii="Arial" w:hAnsi="Arial" w:cs="Arial"/>
                <w:bCs/>
                <w:color w:val="000000"/>
                <w:sz w:val="20"/>
                <w:szCs w:val="20"/>
                <w:lang w:val="en-US"/>
              </w:rPr>
              <w:t>setTimeOut(java.lang.Integer aTimeOut)</w:t>
            </w:r>
          </w:p>
        </w:tc>
        <w:tc>
          <w:tcPr>
            <w:tcW w:w="4002" w:type="dxa"/>
            <w:gridSpan w:val="2"/>
          </w:tcPr>
          <w:p w:rsidR="00AF63D9" w:rsidRPr="007F1419" w:rsidRDefault="00AF63D9" w:rsidP="007F1419">
            <w:pPr>
              <w:pStyle w:val="Standard1"/>
              <w:tabs>
                <w:tab w:val="left" w:pos="0"/>
              </w:tabs>
              <w:cnfStyle w:val="000000000000"/>
              <w:rPr>
                <w:rFonts w:ascii="Arial" w:hAnsi="Arial" w:cs="Arial"/>
                <w:bCs/>
                <w:color w:val="000000"/>
                <w:sz w:val="20"/>
                <w:szCs w:val="20"/>
                <w:lang w:val="en-US"/>
              </w:rPr>
            </w:pPr>
            <w:r w:rsidRPr="007F1419">
              <w:rPr>
                <w:rFonts w:ascii="Arial" w:hAnsi="Arial" w:cs="Arial"/>
                <w:bCs/>
                <w:color w:val="000000"/>
                <w:sz w:val="20"/>
                <w:szCs w:val="20"/>
                <w:lang w:val="en-US"/>
              </w:rPr>
              <w:t>Change</w:t>
            </w:r>
            <w:ins w:id="169" w:author="Alexander Schulze" w:date="2012-06-03T23:02:00Z">
              <w:r w:rsidR="002B7447">
                <w:rPr>
                  <w:rFonts w:ascii="Arial" w:hAnsi="Arial" w:cs="Arial"/>
                  <w:bCs/>
                  <w:color w:val="000000"/>
                  <w:sz w:val="20"/>
                  <w:szCs w:val="20"/>
                  <w:lang w:val="en-US"/>
                </w:rPr>
                <w:t>s</w:t>
              </w:r>
            </w:ins>
            <w:r w:rsidRPr="007F1419">
              <w:rPr>
                <w:rFonts w:ascii="Arial" w:hAnsi="Arial" w:cs="Arial"/>
                <w:bCs/>
                <w:color w:val="000000"/>
                <w:sz w:val="20"/>
                <w:szCs w:val="20"/>
                <w:lang w:val="en-US"/>
              </w:rPr>
              <w:t xml:space="preserve"> time out co</w:t>
            </w:r>
            <w:ins w:id="170" w:author="Alexander Schulze" w:date="2012-06-03T23:02:00Z">
              <w:r w:rsidR="002B7447">
                <w:rPr>
                  <w:rFonts w:ascii="Arial" w:hAnsi="Arial" w:cs="Arial"/>
                  <w:bCs/>
                  <w:color w:val="000000"/>
                  <w:sz w:val="20"/>
                  <w:szCs w:val="20"/>
                  <w:lang w:val="en-US"/>
                </w:rPr>
                <w:t>n</w:t>
              </w:r>
            </w:ins>
            <w:r w:rsidRPr="007F1419">
              <w:rPr>
                <w:rFonts w:ascii="Arial" w:hAnsi="Arial" w:cs="Arial"/>
                <w:bCs/>
                <w:color w:val="000000"/>
                <w:sz w:val="20"/>
                <w:szCs w:val="20"/>
                <w:lang w:val="en-US"/>
              </w:rPr>
              <w:t>nection.</w:t>
            </w:r>
          </w:p>
        </w:tc>
      </w:tr>
    </w:tbl>
    <w:p w:rsidR="005656A9" w:rsidRDefault="005656A9" w:rsidP="00F00178">
      <w:pPr>
        <w:pStyle w:val="Standard1"/>
        <w:tabs>
          <w:tab w:val="left" w:pos="0"/>
        </w:tabs>
        <w:spacing w:line="360" w:lineRule="auto"/>
        <w:jc w:val="both"/>
        <w:rPr>
          <w:rFonts w:ascii="Arial" w:hAnsi="Arial" w:cs="Arial"/>
          <w:bCs/>
          <w:color w:val="000000"/>
          <w:lang w:val="en-US"/>
        </w:rPr>
      </w:pPr>
    </w:p>
    <w:p w:rsidR="00410320" w:rsidRPr="000365F2" w:rsidRDefault="00410320" w:rsidP="00410320">
      <w:pPr>
        <w:pStyle w:val="Standard1"/>
        <w:tabs>
          <w:tab w:val="left" w:pos="0"/>
        </w:tabs>
        <w:spacing w:line="360" w:lineRule="auto"/>
        <w:jc w:val="both"/>
        <w:rPr>
          <w:rFonts w:ascii="Arial" w:hAnsi="Arial" w:cs="Arial"/>
          <w:bCs/>
          <w:color w:val="000000"/>
          <w:lang w:val="en-US"/>
        </w:rPr>
      </w:pPr>
      <w:proofErr w:type="gramStart"/>
      <w:r w:rsidRPr="000365F2">
        <w:rPr>
          <w:rFonts w:ascii="Arial" w:hAnsi="Arial" w:cs="Arial"/>
          <w:bCs/>
          <w:i/>
          <w:color w:val="000000"/>
          <w:lang w:val="en-US"/>
        </w:rPr>
        <w:t>org.jwebsocket.plugins.arduino.connection.event</w:t>
      </w:r>
      <w:proofErr w:type="gramEnd"/>
      <w:r w:rsidRPr="000365F2">
        <w:rPr>
          <w:rFonts w:ascii="Arial" w:hAnsi="Arial" w:cs="Arial"/>
          <w:bCs/>
          <w:color w:val="000000"/>
          <w:lang w:val="en-US"/>
        </w:rPr>
        <w:t xml:space="preserve"> </w:t>
      </w:r>
      <w:r w:rsidR="000365F2" w:rsidRPr="002D756A">
        <w:rPr>
          <w:rStyle w:val="hps"/>
          <w:rFonts w:ascii="Arial" w:hAnsi="Arial" w:cs="Arial"/>
          <w:lang w:val="en-US"/>
        </w:rPr>
        <w:t xml:space="preserve">package </w:t>
      </w:r>
      <w:r w:rsidR="000365F2" w:rsidRPr="002D756A">
        <w:rPr>
          <w:rStyle w:val="hps"/>
          <w:rFonts w:ascii="Arial" w:hAnsi="Arial" w:cs="Arial"/>
          <w:lang/>
        </w:rPr>
        <w:t>contains the following class</w:t>
      </w:r>
      <w:r w:rsidR="000365F2" w:rsidRPr="002D1414">
        <w:rPr>
          <w:rFonts w:ascii="Arial" w:hAnsi="Arial" w:cs="Arial"/>
          <w:bCs/>
          <w:color w:val="000000"/>
          <w:lang w:val="en-US"/>
        </w:rPr>
        <w:t>:</w:t>
      </w:r>
    </w:p>
    <w:tbl>
      <w:tblPr>
        <w:tblStyle w:val="MittleresRaster2-Akzent5"/>
        <w:tblW w:w="9781" w:type="dxa"/>
        <w:tblInd w:w="108" w:type="dxa"/>
        <w:tblLook w:val="04A0"/>
      </w:tblPr>
      <w:tblGrid>
        <w:gridCol w:w="2818"/>
        <w:gridCol w:w="6963"/>
      </w:tblGrid>
      <w:tr w:rsidR="00410320">
        <w:trPr>
          <w:cnfStyle w:val="100000000000"/>
        </w:trPr>
        <w:tc>
          <w:tcPr>
            <w:cnfStyle w:val="001000000100"/>
            <w:tcW w:w="0" w:type="auto"/>
          </w:tcPr>
          <w:p w:rsidR="00410320" w:rsidRDefault="000365F2" w:rsidP="002859D6">
            <w:pPr>
              <w:pStyle w:val="Standard1"/>
              <w:tabs>
                <w:tab w:val="left" w:pos="0"/>
              </w:tabs>
              <w:jc w:val="center"/>
              <w:rPr>
                <w:rFonts w:ascii="Arial" w:hAnsi="Arial" w:cs="Arial"/>
                <w:bCs w:val="0"/>
                <w:color w:val="000000"/>
              </w:rPr>
            </w:pPr>
            <w:r>
              <w:rPr>
                <w:rFonts w:ascii="Arial" w:hAnsi="Arial" w:cs="Arial"/>
                <w:bCs w:val="0"/>
                <w:color w:val="000000"/>
              </w:rPr>
              <w:t>Class</w:t>
            </w:r>
          </w:p>
        </w:tc>
        <w:tc>
          <w:tcPr>
            <w:tcW w:w="6963" w:type="dxa"/>
          </w:tcPr>
          <w:p w:rsidR="00410320" w:rsidRDefault="000365F2" w:rsidP="002859D6">
            <w:pPr>
              <w:pStyle w:val="Standard1"/>
              <w:tabs>
                <w:tab w:val="left" w:pos="0"/>
              </w:tabs>
              <w:jc w:val="center"/>
              <w:cnfStyle w:val="100000000000"/>
              <w:rPr>
                <w:rFonts w:ascii="Arial" w:hAnsi="Arial" w:cs="Arial"/>
                <w:bCs w:val="0"/>
                <w:color w:val="000000"/>
              </w:rPr>
            </w:pPr>
            <w:r>
              <w:rPr>
                <w:rFonts w:ascii="Arial" w:hAnsi="Arial" w:cs="Arial"/>
                <w:bCs w:val="0"/>
                <w:color w:val="000000"/>
              </w:rPr>
              <w:t>Description</w:t>
            </w:r>
          </w:p>
        </w:tc>
      </w:tr>
      <w:tr w:rsidR="00410320" w:rsidRPr="00FD6D9D">
        <w:trPr>
          <w:cnfStyle w:val="000000100000"/>
        </w:trPr>
        <w:tc>
          <w:tcPr>
            <w:cnfStyle w:val="001000000000"/>
            <w:tcW w:w="0" w:type="auto"/>
          </w:tcPr>
          <w:p w:rsidR="00410320" w:rsidRPr="00361880" w:rsidRDefault="00410320" w:rsidP="002859D6">
            <w:pPr>
              <w:pStyle w:val="Standard1"/>
              <w:tabs>
                <w:tab w:val="left" w:pos="0"/>
              </w:tabs>
              <w:jc w:val="center"/>
              <w:rPr>
                <w:rFonts w:ascii="Arial" w:hAnsi="Arial" w:cs="Arial"/>
                <w:b w:val="0"/>
                <w:bCs w:val="0"/>
                <w:color w:val="000000"/>
                <w:sz w:val="20"/>
                <w:szCs w:val="20"/>
              </w:rPr>
            </w:pPr>
          </w:p>
          <w:p w:rsidR="00410320" w:rsidRPr="00361880" w:rsidRDefault="00410320" w:rsidP="002859D6">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DataIn</w:t>
            </w:r>
          </w:p>
        </w:tc>
        <w:tc>
          <w:tcPr>
            <w:tcW w:w="6963" w:type="dxa"/>
          </w:tcPr>
          <w:p w:rsidR="00410320" w:rsidRPr="000365F2" w:rsidRDefault="000365F2" w:rsidP="00A63CB9">
            <w:pPr>
              <w:pStyle w:val="Standard1"/>
              <w:tabs>
                <w:tab w:val="left" w:pos="0"/>
              </w:tabs>
              <w:jc w:val="both"/>
              <w:cnfStyle w:val="000000100000"/>
              <w:rPr>
                <w:rFonts w:ascii="Arial" w:hAnsi="Arial" w:cs="Arial"/>
                <w:bCs/>
                <w:color w:val="000000"/>
                <w:sz w:val="20"/>
                <w:szCs w:val="20"/>
                <w:lang w:val="en-US"/>
              </w:rPr>
            </w:pPr>
            <w:r w:rsidRPr="000365F2">
              <w:rPr>
                <w:rStyle w:val="hps"/>
                <w:rFonts w:ascii="Arial" w:hAnsi="Arial" w:cs="Arial"/>
                <w:sz w:val="20"/>
                <w:szCs w:val="20"/>
                <w:lang/>
              </w:rPr>
              <w:t>The class defines</w:t>
            </w:r>
            <w:r w:rsidRPr="000365F2">
              <w:rPr>
                <w:rFonts w:ascii="Arial" w:hAnsi="Arial" w:cs="Arial"/>
                <w:sz w:val="20"/>
                <w:szCs w:val="20"/>
                <w:lang/>
              </w:rPr>
              <w:t xml:space="preserve"> </w:t>
            </w:r>
            <w:r w:rsidRPr="000365F2">
              <w:rPr>
                <w:rStyle w:val="hps"/>
                <w:rFonts w:ascii="Arial" w:hAnsi="Arial" w:cs="Arial"/>
                <w:sz w:val="20"/>
                <w:szCs w:val="20"/>
                <w:lang/>
              </w:rPr>
              <w:t>an event that</w:t>
            </w:r>
            <w:r w:rsidRPr="000365F2">
              <w:rPr>
                <w:rFonts w:ascii="Arial" w:hAnsi="Arial" w:cs="Arial"/>
                <w:sz w:val="20"/>
                <w:szCs w:val="20"/>
                <w:lang/>
              </w:rPr>
              <w:t xml:space="preserve"> </w:t>
            </w:r>
            <w:r w:rsidRPr="000365F2">
              <w:rPr>
                <w:rStyle w:val="hps"/>
                <w:rFonts w:ascii="Arial" w:hAnsi="Arial" w:cs="Arial"/>
                <w:sz w:val="20"/>
                <w:szCs w:val="20"/>
                <w:lang/>
              </w:rPr>
              <w:t>is triggered when the</w:t>
            </w:r>
            <w:r w:rsidRPr="000365F2">
              <w:rPr>
                <w:rFonts w:ascii="Arial" w:hAnsi="Arial" w:cs="Arial"/>
                <w:sz w:val="20"/>
                <w:szCs w:val="20"/>
                <w:lang/>
              </w:rPr>
              <w:t xml:space="preserve"> </w:t>
            </w:r>
            <w:r w:rsidRPr="000365F2">
              <w:rPr>
                <w:rStyle w:val="hps"/>
                <w:rFonts w:ascii="Arial" w:hAnsi="Arial" w:cs="Arial"/>
                <w:sz w:val="20"/>
                <w:szCs w:val="20"/>
                <w:lang/>
              </w:rPr>
              <w:t>micro-controller</w:t>
            </w:r>
            <w:r w:rsidRPr="000365F2">
              <w:rPr>
                <w:rFonts w:ascii="Arial" w:hAnsi="Arial" w:cs="Arial"/>
                <w:sz w:val="20"/>
                <w:szCs w:val="20"/>
                <w:lang/>
              </w:rPr>
              <w:t xml:space="preserve"> </w:t>
            </w:r>
            <w:r w:rsidRPr="000365F2">
              <w:rPr>
                <w:rStyle w:val="hps"/>
                <w:rFonts w:ascii="Arial" w:hAnsi="Arial" w:cs="Arial"/>
                <w:sz w:val="20"/>
                <w:szCs w:val="20"/>
                <w:lang/>
              </w:rPr>
              <w:t>circuit</w:t>
            </w:r>
            <w:r w:rsidRPr="000365F2">
              <w:rPr>
                <w:rFonts w:ascii="Arial" w:hAnsi="Arial" w:cs="Arial"/>
                <w:sz w:val="20"/>
                <w:szCs w:val="20"/>
                <w:lang/>
              </w:rPr>
              <w:t xml:space="preserve"> </w:t>
            </w:r>
            <w:r w:rsidRPr="000365F2">
              <w:rPr>
                <w:rStyle w:val="hps"/>
                <w:rFonts w:ascii="Arial" w:hAnsi="Arial" w:cs="Arial"/>
                <w:sz w:val="20"/>
                <w:szCs w:val="20"/>
                <w:lang/>
              </w:rPr>
              <w:t>sends data to the</w:t>
            </w:r>
            <w:r w:rsidRPr="000365F2">
              <w:rPr>
                <w:rFonts w:ascii="Arial" w:hAnsi="Arial" w:cs="Arial"/>
                <w:sz w:val="20"/>
                <w:szCs w:val="20"/>
                <w:lang/>
              </w:rPr>
              <w:t xml:space="preserve"> </w:t>
            </w:r>
            <w:r w:rsidRPr="000365F2">
              <w:rPr>
                <w:rStyle w:val="hps"/>
                <w:rFonts w:ascii="Arial" w:hAnsi="Arial" w:cs="Arial"/>
                <w:sz w:val="20"/>
                <w:szCs w:val="20"/>
                <w:lang/>
              </w:rPr>
              <w:t>USB</w:t>
            </w:r>
            <w:r w:rsidRPr="000365F2">
              <w:rPr>
                <w:rFonts w:ascii="Arial" w:hAnsi="Arial" w:cs="Arial"/>
                <w:sz w:val="20"/>
                <w:szCs w:val="20"/>
                <w:lang/>
              </w:rPr>
              <w:t xml:space="preserve"> </w:t>
            </w:r>
            <w:r w:rsidRPr="000365F2">
              <w:rPr>
                <w:rStyle w:val="hps"/>
                <w:rFonts w:ascii="Arial" w:hAnsi="Arial" w:cs="Arial"/>
                <w:sz w:val="20"/>
                <w:szCs w:val="20"/>
                <w:lang/>
              </w:rPr>
              <w:t>port</w:t>
            </w:r>
            <w:r w:rsidRPr="000365F2">
              <w:rPr>
                <w:rFonts w:ascii="Arial" w:hAnsi="Arial" w:cs="Arial"/>
                <w:sz w:val="20"/>
                <w:szCs w:val="20"/>
                <w:lang/>
              </w:rPr>
              <w:t xml:space="preserve">. </w:t>
            </w:r>
            <w:r w:rsidRPr="000365F2">
              <w:rPr>
                <w:rStyle w:val="hps"/>
                <w:rFonts w:ascii="Arial" w:hAnsi="Arial" w:cs="Arial"/>
                <w:sz w:val="20"/>
                <w:szCs w:val="20"/>
                <w:lang/>
              </w:rPr>
              <w:t>The main function of</w:t>
            </w:r>
            <w:r w:rsidRPr="000365F2">
              <w:rPr>
                <w:rFonts w:ascii="Arial" w:hAnsi="Arial" w:cs="Arial"/>
                <w:sz w:val="20"/>
                <w:szCs w:val="20"/>
                <w:lang/>
              </w:rPr>
              <w:t xml:space="preserve"> </w:t>
            </w:r>
            <w:r w:rsidRPr="000365F2">
              <w:rPr>
                <w:rStyle w:val="hps"/>
                <w:rFonts w:ascii="Arial" w:hAnsi="Arial" w:cs="Arial"/>
                <w:sz w:val="20"/>
                <w:szCs w:val="20"/>
                <w:lang/>
              </w:rPr>
              <w:t>this event</w:t>
            </w:r>
            <w:r w:rsidRPr="000365F2">
              <w:rPr>
                <w:rFonts w:ascii="Arial" w:hAnsi="Arial" w:cs="Arial"/>
                <w:sz w:val="20"/>
                <w:szCs w:val="20"/>
                <w:lang/>
              </w:rPr>
              <w:t xml:space="preserve"> </w:t>
            </w:r>
            <w:r w:rsidRPr="000365F2">
              <w:rPr>
                <w:rStyle w:val="hps"/>
                <w:rFonts w:ascii="Arial" w:hAnsi="Arial" w:cs="Arial"/>
                <w:sz w:val="20"/>
                <w:szCs w:val="20"/>
                <w:lang/>
              </w:rPr>
              <w:t>is to be</w:t>
            </w:r>
            <w:r w:rsidRPr="000365F2">
              <w:rPr>
                <w:rFonts w:ascii="Arial" w:hAnsi="Arial" w:cs="Arial"/>
                <w:sz w:val="20"/>
                <w:szCs w:val="20"/>
                <w:lang/>
              </w:rPr>
              <w:t xml:space="preserve"> </w:t>
            </w:r>
            <w:r w:rsidRPr="000365F2">
              <w:rPr>
                <w:rStyle w:val="hps"/>
                <w:rFonts w:ascii="Arial" w:hAnsi="Arial" w:cs="Arial"/>
                <w:sz w:val="20"/>
                <w:szCs w:val="20"/>
                <w:lang/>
              </w:rPr>
              <w:t>heard by the</w:t>
            </w:r>
            <w:r w:rsidRPr="000365F2">
              <w:rPr>
                <w:rFonts w:ascii="Arial" w:hAnsi="Arial" w:cs="Arial"/>
                <w:sz w:val="20"/>
                <w:szCs w:val="20"/>
                <w:lang/>
              </w:rPr>
              <w:t xml:space="preserve"> </w:t>
            </w:r>
            <w:r w:rsidRPr="000365F2">
              <w:rPr>
                <w:rStyle w:val="hps"/>
                <w:rFonts w:ascii="Arial" w:hAnsi="Arial" w:cs="Arial"/>
                <w:sz w:val="20"/>
                <w:szCs w:val="20"/>
                <w:lang/>
              </w:rPr>
              <w:t>plug</w:t>
            </w:r>
            <w:r w:rsidRPr="000365F2">
              <w:rPr>
                <w:rFonts w:ascii="Arial" w:hAnsi="Arial" w:cs="Arial"/>
                <w:sz w:val="20"/>
                <w:szCs w:val="20"/>
                <w:lang/>
              </w:rPr>
              <w:t xml:space="preserve">-in </w:t>
            </w:r>
            <w:r w:rsidRPr="000365F2">
              <w:rPr>
                <w:rStyle w:val="hps"/>
                <w:rFonts w:ascii="Arial" w:hAnsi="Arial" w:cs="Arial"/>
                <w:sz w:val="20"/>
                <w:szCs w:val="20"/>
                <w:lang/>
              </w:rPr>
              <w:t>ArduinoRemoteControlPlugIn</w:t>
            </w:r>
            <w:r w:rsidRPr="000365F2">
              <w:rPr>
                <w:rFonts w:ascii="Arial" w:hAnsi="Arial" w:cs="Arial"/>
                <w:sz w:val="20"/>
                <w:szCs w:val="20"/>
                <w:lang/>
              </w:rPr>
              <w:t xml:space="preserve">, as it contains </w:t>
            </w:r>
            <w:r w:rsidRPr="000365F2">
              <w:rPr>
                <w:rStyle w:val="hps"/>
                <w:rFonts w:ascii="Arial" w:hAnsi="Arial" w:cs="Arial"/>
                <w:sz w:val="20"/>
                <w:szCs w:val="20"/>
                <w:lang/>
              </w:rPr>
              <w:t>the</w:t>
            </w:r>
            <w:r w:rsidRPr="000365F2">
              <w:rPr>
                <w:rFonts w:ascii="Arial" w:hAnsi="Arial" w:cs="Arial"/>
                <w:sz w:val="20"/>
                <w:szCs w:val="20"/>
                <w:lang/>
              </w:rPr>
              <w:t xml:space="preserve"> </w:t>
            </w:r>
            <w:r w:rsidRPr="000365F2">
              <w:rPr>
                <w:rStyle w:val="hps"/>
                <w:rFonts w:ascii="Arial" w:hAnsi="Arial" w:cs="Arial"/>
                <w:sz w:val="20"/>
                <w:szCs w:val="20"/>
                <w:lang/>
              </w:rPr>
              <w:t>data received from the</w:t>
            </w:r>
            <w:r w:rsidRPr="000365F2">
              <w:rPr>
                <w:rFonts w:ascii="Arial" w:hAnsi="Arial" w:cs="Arial"/>
                <w:sz w:val="20"/>
                <w:szCs w:val="20"/>
                <w:lang/>
              </w:rPr>
              <w:t xml:space="preserve"> </w:t>
            </w:r>
            <w:r w:rsidRPr="000365F2">
              <w:rPr>
                <w:rStyle w:val="hps"/>
                <w:rFonts w:ascii="Arial" w:hAnsi="Arial" w:cs="Arial"/>
                <w:sz w:val="20"/>
                <w:szCs w:val="20"/>
                <w:lang/>
              </w:rPr>
              <w:t>circuit</w:t>
            </w:r>
            <w:r w:rsidRPr="000365F2">
              <w:rPr>
                <w:rFonts w:ascii="Arial" w:hAnsi="Arial" w:cs="Arial"/>
                <w:sz w:val="20"/>
                <w:szCs w:val="20"/>
                <w:lang/>
              </w:rPr>
              <w:t xml:space="preserve">, which is then </w:t>
            </w:r>
            <w:r w:rsidRPr="000365F2">
              <w:rPr>
                <w:rStyle w:val="hps"/>
                <w:rFonts w:ascii="Arial" w:hAnsi="Arial" w:cs="Arial"/>
                <w:sz w:val="20"/>
                <w:szCs w:val="20"/>
                <w:lang/>
              </w:rPr>
              <w:t>sent</w:t>
            </w:r>
            <w:r w:rsidRPr="000365F2">
              <w:rPr>
                <w:rFonts w:ascii="Arial" w:hAnsi="Arial" w:cs="Arial"/>
                <w:sz w:val="20"/>
                <w:szCs w:val="20"/>
                <w:lang/>
              </w:rPr>
              <w:t xml:space="preserve"> </w:t>
            </w:r>
            <w:r w:rsidRPr="000365F2">
              <w:rPr>
                <w:rStyle w:val="hps"/>
                <w:rFonts w:ascii="Arial" w:hAnsi="Arial" w:cs="Arial"/>
                <w:sz w:val="20"/>
                <w:szCs w:val="20"/>
                <w:lang/>
              </w:rPr>
              <w:t>through another</w:t>
            </w:r>
            <w:r w:rsidRPr="000365F2">
              <w:rPr>
                <w:rFonts w:ascii="Arial" w:hAnsi="Arial" w:cs="Arial"/>
                <w:sz w:val="20"/>
                <w:szCs w:val="20"/>
                <w:lang/>
              </w:rPr>
              <w:t xml:space="preserve"> </w:t>
            </w:r>
            <w:r w:rsidRPr="000365F2">
              <w:rPr>
                <w:rStyle w:val="hps"/>
                <w:rFonts w:ascii="Arial" w:hAnsi="Arial" w:cs="Arial"/>
                <w:sz w:val="20"/>
                <w:szCs w:val="20"/>
                <w:lang/>
              </w:rPr>
              <w:t>event</w:t>
            </w:r>
            <w:r w:rsidRPr="000365F2">
              <w:rPr>
                <w:rFonts w:ascii="Arial" w:hAnsi="Arial" w:cs="Arial"/>
                <w:sz w:val="20"/>
                <w:szCs w:val="20"/>
                <w:lang/>
              </w:rPr>
              <w:t xml:space="preserve"> </w:t>
            </w:r>
            <w:r w:rsidRPr="000365F2">
              <w:rPr>
                <w:rStyle w:val="hps"/>
                <w:rFonts w:ascii="Arial" w:hAnsi="Arial" w:cs="Arial"/>
                <w:sz w:val="20"/>
                <w:szCs w:val="20"/>
                <w:lang/>
              </w:rPr>
              <w:t>to the Web application</w:t>
            </w:r>
            <w:r w:rsidRPr="000365F2">
              <w:rPr>
                <w:rFonts w:ascii="Arial" w:hAnsi="Arial" w:cs="Arial"/>
                <w:sz w:val="20"/>
                <w:szCs w:val="20"/>
                <w:lang/>
              </w:rPr>
              <w:t xml:space="preserve"> </w:t>
            </w:r>
            <w:r w:rsidRPr="000365F2">
              <w:rPr>
                <w:rStyle w:val="hps"/>
                <w:rFonts w:ascii="Arial" w:hAnsi="Arial" w:cs="Arial"/>
                <w:sz w:val="20"/>
                <w:szCs w:val="20"/>
                <w:lang/>
              </w:rPr>
              <w:t>controller.</w:t>
            </w:r>
          </w:p>
        </w:tc>
      </w:tr>
    </w:tbl>
    <w:p w:rsidR="00410320" w:rsidRPr="000365F2" w:rsidRDefault="00410320" w:rsidP="00F00178">
      <w:pPr>
        <w:pStyle w:val="Standard1"/>
        <w:tabs>
          <w:tab w:val="left" w:pos="0"/>
        </w:tabs>
        <w:spacing w:line="360" w:lineRule="auto"/>
        <w:jc w:val="both"/>
        <w:rPr>
          <w:rFonts w:ascii="Arial" w:hAnsi="Arial" w:cs="Arial"/>
          <w:bCs/>
          <w:color w:val="000000"/>
          <w:lang w:val="en-US"/>
        </w:rPr>
      </w:pPr>
    </w:p>
    <w:p w:rsidR="000365F2" w:rsidRPr="002D1414" w:rsidRDefault="000365F2" w:rsidP="000365F2">
      <w:pPr>
        <w:pStyle w:val="Standard1"/>
        <w:tabs>
          <w:tab w:val="left" w:pos="0"/>
        </w:tabs>
        <w:jc w:val="both"/>
        <w:rPr>
          <w:rFonts w:ascii="Arial" w:hAnsi="Arial" w:cs="Arial"/>
          <w:bCs/>
          <w:color w:val="000000"/>
          <w:lang w:val="en-US"/>
        </w:rPr>
      </w:pPr>
      <w:r w:rsidRPr="002D1414">
        <w:rPr>
          <w:rStyle w:val="hps"/>
          <w:rFonts w:ascii="Arial" w:hAnsi="Arial" w:cs="Arial"/>
          <w:lang/>
        </w:rPr>
        <w:t>Detailed description</w:t>
      </w:r>
      <w:r w:rsidRPr="002D1414">
        <w:rPr>
          <w:rStyle w:val="shorttext"/>
          <w:rFonts w:ascii="Arial" w:hAnsi="Arial" w:cs="Arial"/>
          <w:lang/>
        </w:rPr>
        <w:t xml:space="preserve"> </w:t>
      </w:r>
      <w:r w:rsidRPr="002D1414">
        <w:rPr>
          <w:rStyle w:val="hps"/>
          <w:rFonts w:ascii="Arial" w:hAnsi="Arial" w:cs="Arial"/>
          <w:lang/>
        </w:rPr>
        <w:t>of the methods:</w:t>
      </w:r>
    </w:p>
    <w:p w:rsidR="00D53D17" w:rsidRPr="000365F2" w:rsidRDefault="00D53D17" w:rsidP="00D53D17">
      <w:pPr>
        <w:pStyle w:val="Standard1"/>
        <w:tabs>
          <w:tab w:val="left" w:pos="0"/>
        </w:tabs>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A63CB9" w:rsidRPr="00FD6D9D">
        <w:trPr>
          <w:gridAfter w:val="1"/>
          <w:cnfStyle w:val="100000000000"/>
          <w:wAfter w:w="459" w:type="dxa"/>
        </w:trPr>
        <w:tc>
          <w:tcPr>
            <w:cnfStyle w:val="001000000100"/>
            <w:tcW w:w="9322" w:type="dxa"/>
            <w:gridSpan w:val="3"/>
          </w:tcPr>
          <w:p w:rsidR="00A63CB9" w:rsidRPr="00AF63D9" w:rsidRDefault="00AF63D9" w:rsidP="00A63CB9">
            <w:pPr>
              <w:pStyle w:val="Standard1"/>
              <w:tabs>
                <w:tab w:val="left" w:pos="0"/>
              </w:tabs>
              <w:jc w:val="center"/>
              <w:rPr>
                <w:rFonts w:ascii="Arial" w:hAnsi="Arial" w:cs="Arial"/>
                <w:bCs w:val="0"/>
                <w:color w:val="000000"/>
                <w:lang w:val="en-US"/>
              </w:rPr>
            </w:pPr>
            <w:r w:rsidRPr="00AF63D9">
              <w:rPr>
                <w:rFonts w:ascii="Arial" w:hAnsi="Arial" w:cs="Arial"/>
                <w:color w:val="000000"/>
                <w:lang w:val="en-US"/>
              </w:rPr>
              <w:t>Class</w:t>
            </w:r>
            <w:r w:rsidR="00A63CB9" w:rsidRPr="00AF63D9">
              <w:rPr>
                <w:rFonts w:ascii="Arial" w:hAnsi="Arial" w:cs="Arial"/>
                <w:color w:val="000000"/>
                <w:lang w:val="en-US"/>
              </w:rPr>
              <w:t>:  org.jwebsocket.plugins.arduino.connection.event.DataIn</w:t>
            </w:r>
          </w:p>
        </w:tc>
      </w:tr>
      <w:tr w:rsidR="00AF63D9">
        <w:trPr>
          <w:cnfStyle w:val="000000100000"/>
        </w:trPr>
        <w:tc>
          <w:tcPr>
            <w:cnfStyle w:val="001000000000"/>
            <w:tcW w:w="2269" w:type="dxa"/>
          </w:tcPr>
          <w:p w:rsidR="00AF63D9" w:rsidRPr="00BB15FC" w:rsidRDefault="00AF63D9"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AF63D9" w:rsidRPr="00BB15FC" w:rsidRDefault="00AF63D9"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AF63D9" w:rsidRPr="00BB15FC" w:rsidRDefault="00AF63D9"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AF63D9" w:rsidRPr="00FD6D9D">
        <w:tc>
          <w:tcPr>
            <w:cnfStyle w:val="001000000000"/>
            <w:tcW w:w="2269" w:type="dxa"/>
          </w:tcPr>
          <w:p w:rsidR="00AF63D9" w:rsidRPr="00BB15FC" w:rsidRDefault="00AF63D9" w:rsidP="00AF63D9">
            <w:pPr>
              <w:pStyle w:val="Standard1"/>
              <w:tabs>
                <w:tab w:val="left" w:pos="0"/>
              </w:tabs>
              <w:rPr>
                <w:rFonts w:ascii="Arial" w:hAnsi="Arial" w:cs="Arial"/>
                <w:b w:val="0"/>
                <w:bCs w:val="0"/>
                <w:color w:val="000000"/>
                <w:sz w:val="20"/>
                <w:szCs w:val="20"/>
                <w:lang w:val="en-US"/>
              </w:rPr>
            </w:pPr>
            <w:r w:rsidRPr="00A63CB9">
              <w:rPr>
                <w:rFonts w:ascii="Arial" w:hAnsi="Arial" w:cs="Arial"/>
                <w:b w:val="0"/>
                <w:bCs w:val="0"/>
                <w:color w:val="000000"/>
                <w:sz w:val="20"/>
                <w:szCs w:val="20"/>
                <w:lang w:val="en-US"/>
              </w:rPr>
              <w:t>org.jwebsocket.plugins.arduino.connection.event</w:t>
            </w:r>
            <w:r>
              <w:rPr>
                <w:rFonts w:ascii="Arial" w:hAnsi="Arial" w:cs="Arial"/>
                <w:b w:val="0"/>
                <w:bCs w:val="0"/>
                <w:color w:val="000000"/>
                <w:sz w:val="20"/>
                <w:szCs w:val="20"/>
                <w:lang w:val="en-US"/>
              </w:rPr>
              <w:t>.DataIn</w:t>
            </w:r>
          </w:p>
        </w:tc>
        <w:tc>
          <w:tcPr>
            <w:tcW w:w="3510" w:type="dxa"/>
          </w:tcPr>
          <w:p w:rsidR="00AF63D9" w:rsidRPr="00BE7205" w:rsidRDefault="00AF63D9" w:rsidP="002859D6">
            <w:pPr>
              <w:pStyle w:val="Standard1"/>
              <w:tabs>
                <w:tab w:val="left" w:pos="0"/>
              </w:tabs>
              <w:jc w:val="center"/>
              <w:cnfStyle w:val="000000000000"/>
              <w:rPr>
                <w:rFonts w:ascii="Arial" w:hAnsi="Arial" w:cs="Arial"/>
                <w:bCs/>
                <w:color w:val="000000"/>
                <w:sz w:val="20"/>
                <w:szCs w:val="20"/>
                <w:lang w:val="en-US"/>
              </w:rPr>
            </w:pPr>
            <w:r w:rsidRPr="00A63CB9">
              <w:rPr>
                <w:rFonts w:ascii="Arial" w:hAnsi="Arial" w:cs="Arial"/>
                <w:bCs/>
                <w:color w:val="000000"/>
                <w:sz w:val="20"/>
                <w:szCs w:val="20"/>
                <w:lang w:val="en-US"/>
              </w:rPr>
              <w:t>DataIn(</w:t>
            </w:r>
            <w:r>
              <w:rPr>
                <w:rFonts w:ascii="Arial" w:hAnsi="Arial" w:cs="Arial"/>
                <w:bCs/>
                <w:color w:val="000000"/>
                <w:sz w:val="20"/>
                <w:szCs w:val="20"/>
                <w:lang w:val="en-US"/>
              </w:rPr>
              <w:t>java.lang.</w:t>
            </w:r>
            <w:r w:rsidRPr="00A63CB9">
              <w:rPr>
                <w:rFonts w:ascii="Arial" w:hAnsi="Arial" w:cs="Arial"/>
                <w:bCs/>
                <w:color w:val="000000"/>
                <w:sz w:val="20"/>
                <w:szCs w:val="20"/>
                <w:lang w:val="en-US"/>
              </w:rPr>
              <w:t>String aData)</w:t>
            </w:r>
          </w:p>
        </w:tc>
        <w:tc>
          <w:tcPr>
            <w:tcW w:w="4002" w:type="dxa"/>
            <w:gridSpan w:val="2"/>
          </w:tcPr>
          <w:p w:rsidR="00AF63D9" w:rsidRPr="00D54688" w:rsidRDefault="00AF63D9" w:rsidP="002859D6">
            <w:pPr>
              <w:pStyle w:val="Standard1"/>
              <w:tabs>
                <w:tab w:val="left" w:pos="0"/>
              </w:tabs>
              <w:jc w:val="both"/>
              <w:cnfStyle w:val="000000000000"/>
              <w:rPr>
                <w:rFonts w:ascii="Arial" w:hAnsi="Arial" w:cs="Arial"/>
                <w:bCs/>
                <w:color w:val="000000"/>
                <w:sz w:val="20"/>
                <w:szCs w:val="20"/>
                <w:lang w:val="en-US"/>
              </w:rPr>
            </w:pPr>
            <w:r w:rsidRPr="00D54688">
              <w:rPr>
                <w:rStyle w:val="hps"/>
                <w:rFonts w:ascii="Arial" w:hAnsi="Arial" w:cs="Arial"/>
                <w:sz w:val="20"/>
                <w:szCs w:val="20"/>
                <w:lang/>
              </w:rPr>
              <w:t>Constructor for the</w:t>
            </w:r>
            <w:r w:rsidRPr="00D54688">
              <w:rPr>
                <w:rFonts w:ascii="Arial" w:hAnsi="Arial" w:cs="Arial"/>
                <w:sz w:val="20"/>
                <w:szCs w:val="20"/>
                <w:lang/>
              </w:rPr>
              <w:t xml:space="preserve"> </w:t>
            </w:r>
            <w:r w:rsidRPr="00D54688">
              <w:rPr>
                <w:rStyle w:val="hps"/>
                <w:rFonts w:ascii="Arial" w:hAnsi="Arial" w:cs="Arial"/>
                <w:sz w:val="20"/>
                <w:szCs w:val="20"/>
                <w:lang/>
              </w:rPr>
              <w:t>class</w:t>
            </w:r>
            <w:r w:rsidRPr="00D54688">
              <w:rPr>
                <w:rFonts w:ascii="Arial" w:hAnsi="Arial" w:cs="Arial"/>
                <w:sz w:val="20"/>
                <w:szCs w:val="20"/>
                <w:lang/>
              </w:rPr>
              <w:t xml:space="preserve"> </w:t>
            </w:r>
            <w:r w:rsidRPr="00D54688">
              <w:rPr>
                <w:rStyle w:val="hps"/>
                <w:rFonts w:ascii="Arial" w:hAnsi="Arial" w:cs="Arial"/>
                <w:sz w:val="20"/>
                <w:szCs w:val="20"/>
                <w:lang/>
              </w:rPr>
              <w:t>entering data</w:t>
            </w:r>
            <w:r w:rsidRPr="00D54688">
              <w:rPr>
                <w:rFonts w:ascii="Arial" w:hAnsi="Arial" w:cs="Arial"/>
                <w:sz w:val="20"/>
                <w:szCs w:val="20"/>
                <w:lang/>
              </w:rPr>
              <w:t xml:space="preserve"> </w:t>
            </w:r>
            <w:r w:rsidRPr="00D54688">
              <w:rPr>
                <w:rStyle w:val="hps"/>
                <w:rFonts w:ascii="Arial" w:hAnsi="Arial" w:cs="Arial"/>
                <w:sz w:val="20"/>
                <w:szCs w:val="20"/>
                <w:lang/>
              </w:rPr>
              <w:t>to the event.</w:t>
            </w:r>
          </w:p>
        </w:tc>
      </w:tr>
      <w:tr w:rsidR="00AF63D9" w:rsidRPr="00FD6D9D">
        <w:trPr>
          <w:cnfStyle w:val="000000100000"/>
        </w:trPr>
        <w:tc>
          <w:tcPr>
            <w:cnfStyle w:val="001000000000"/>
            <w:tcW w:w="2269" w:type="dxa"/>
          </w:tcPr>
          <w:p w:rsidR="00AF63D9" w:rsidRPr="00A63CB9" w:rsidRDefault="00AF63D9" w:rsidP="002859D6">
            <w:pPr>
              <w:pStyle w:val="Standard1"/>
              <w:tabs>
                <w:tab w:val="left" w:pos="0"/>
              </w:tabs>
              <w:jc w:val="center"/>
              <w:rPr>
                <w:rFonts w:ascii="Arial" w:hAnsi="Arial" w:cs="Arial"/>
                <w:b w:val="0"/>
                <w:bCs w:val="0"/>
                <w:color w:val="000000"/>
                <w:sz w:val="20"/>
                <w:szCs w:val="20"/>
              </w:rPr>
            </w:pPr>
            <w:r w:rsidRPr="00A63CB9">
              <w:rPr>
                <w:rFonts w:ascii="Arial" w:hAnsi="Arial" w:cs="Arial"/>
                <w:b w:val="0"/>
                <w:bCs w:val="0"/>
                <w:color w:val="000000"/>
                <w:sz w:val="20"/>
                <w:szCs w:val="20"/>
                <w:lang w:val="en-US"/>
              </w:rPr>
              <w:t>java.lang.</w:t>
            </w:r>
            <w:r w:rsidRPr="00A63CB9">
              <w:rPr>
                <w:rFonts w:ascii="Arial" w:hAnsi="Arial" w:cs="Arial"/>
                <w:b w:val="0"/>
                <w:color w:val="000000"/>
                <w:sz w:val="20"/>
                <w:szCs w:val="20"/>
                <w:lang w:val="en-US"/>
              </w:rPr>
              <w:t>String</w:t>
            </w:r>
          </w:p>
        </w:tc>
        <w:tc>
          <w:tcPr>
            <w:tcW w:w="3510" w:type="dxa"/>
          </w:tcPr>
          <w:p w:rsidR="00AF63D9" w:rsidRPr="00A63CB9" w:rsidRDefault="00AF63D9" w:rsidP="002859D6">
            <w:pPr>
              <w:pStyle w:val="Standard1"/>
              <w:tabs>
                <w:tab w:val="left" w:pos="0"/>
              </w:tabs>
              <w:jc w:val="center"/>
              <w:cnfStyle w:val="000000100000"/>
              <w:rPr>
                <w:rFonts w:ascii="Arial" w:hAnsi="Arial" w:cs="Arial"/>
                <w:bCs/>
                <w:color w:val="000000"/>
                <w:sz w:val="20"/>
                <w:szCs w:val="20"/>
              </w:rPr>
            </w:pPr>
            <w:r>
              <w:rPr>
                <w:rFonts w:ascii="Arial" w:hAnsi="Arial" w:cs="Arial"/>
                <w:bCs/>
                <w:color w:val="000000"/>
                <w:sz w:val="20"/>
                <w:szCs w:val="20"/>
              </w:rPr>
              <w:t>getData()</w:t>
            </w:r>
          </w:p>
        </w:tc>
        <w:tc>
          <w:tcPr>
            <w:tcW w:w="4002" w:type="dxa"/>
            <w:gridSpan w:val="2"/>
          </w:tcPr>
          <w:p w:rsidR="00AF63D9" w:rsidRPr="00D54688" w:rsidRDefault="00B57CA8" w:rsidP="00B57CA8">
            <w:pPr>
              <w:pStyle w:val="Standard1"/>
              <w:tabs>
                <w:tab w:val="left" w:pos="0"/>
              </w:tabs>
              <w:jc w:val="both"/>
              <w:cnfStyle w:val="000000100000"/>
              <w:rPr>
                <w:rFonts w:ascii="Arial" w:hAnsi="Arial" w:cs="Arial"/>
                <w:bCs/>
                <w:color w:val="000000"/>
                <w:sz w:val="20"/>
                <w:szCs w:val="20"/>
                <w:lang w:val="en-US"/>
              </w:rPr>
            </w:pPr>
            <w:ins w:id="171" w:author="Alexander Schulze" w:date="2012-06-03T23:03:00Z">
              <w:r>
                <w:rPr>
                  <w:rStyle w:val="hps"/>
                  <w:rFonts w:ascii="Arial" w:hAnsi="Arial" w:cs="Arial"/>
                  <w:sz w:val="20"/>
                  <w:szCs w:val="20"/>
                  <w:lang/>
                </w:rPr>
                <w:t xml:space="preserve">This method </w:t>
              </w:r>
            </w:ins>
            <w:del w:id="172" w:author="Alexander Schulze" w:date="2012-06-03T23:03:00Z">
              <w:r w:rsidR="00AF63D9" w:rsidRPr="00D54688" w:rsidDel="00B57CA8">
                <w:rPr>
                  <w:rStyle w:val="hps"/>
                  <w:rFonts w:ascii="Arial" w:hAnsi="Arial" w:cs="Arial"/>
                  <w:sz w:val="20"/>
                  <w:szCs w:val="20"/>
                  <w:lang/>
                </w:rPr>
                <w:delText xml:space="preserve">It can </w:delText>
              </w:r>
            </w:del>
            <w:r w:rsidR="00AF63D9" w:rsidRPr="00D54688">
              <w:rPr>
                <w:rStyle w:val="hps"/>
                <w:rFonts w:ascii="Arial" w:hAnsi="Arial" w:cs="Arial"/>
                <w:sz w:val="20"/>
                <w:szCs w:val="20"/>
                <w:lang/>
              </w:rPr>
              <w:t>extract</w:t>
            </w:r>
            <w:ins w:id="173" w:author="Alexander Schulze" w:date="2012-06-03T23:03:00Z">
              <w:r>
                <w:rPr>
                  <w:rStyle w:val="hps"/>
                  <w:rFonts w:ascii="Arial" w:hAnsi="Arial" w:cs="Arial"/>
                  <w:sz w:val="20"/>
                  <w:szCs w:val="20"/>
                  <w:lang/>
                </w:rPr>
                <w:t>s</w:t>
              </w:r>
            </w:ins>
            <w:r w:rsidR="00AF63D9" w:rsidRPr="00D54688">
              <w:rPr>
                <w:rStyle w:val="shorttext"/>
                <w:rFonts w:ascii="Arial" w:hAnsi="Arial" w:cs="Arial"/>
                <w:sz w:val="20"/>
                <w:szCs w:val="20"/>
                <w:lang/>
              </w:rPr>
              <w:t xml:space="preserve"> </w:t>
            </w:r>
            <w:r w:rsidR="00AF63D9" w:rsidRPr="00D54688">
              <w:rPr>
                <w:rStyle w:val="hps"/>
                <w:rFonts w:ascii="Arial" w:hAnsi="Arial" w:cs="Arial"/>
                <w:sz w:val="20"/>
                <w:szCs w:val="20"/>
                <w:lang/>
              </w:rPr>
              <w:t>the event</w:t>
            </w:r>
            <w:r w:rsidR="00AF63D9" w:rsidRPr="00D54688">
              <w:rPr>
                <w:rStyle w:val="shorttext"/>
                <w:rFonts w:ascii="Arial" w:hAnsi="Arial" w:cs="Arial"/>
                <w:sz w:val="20"/>
                <w:szCs w:val="20"/>
                <w:lang/>
              </w:rPr>
              <w:t xml:space="preserve"> </w:t>
            </w:r>
            <w:r w:rsidR="00AF63D9" w:rsidRPr="00D54688">
              <w:rPr>
                <w:rStyle w:val="hps"/>
                <w:rFonts w:ascii="Arial" w:hAnsi="Arial" w:cs="Arial"/>
                <w:sz w:val="20"/>
                <w:szCs w:val="20"/>
                <w:lang/>
              </w:rPr>
              <w:t>data.</w:t>
            </w:r>
          </w:p>
        </w:tc>
      </w:tr>
    </w:tbl>
    <w:p w:rsidR="00A63CB9" w:rsidRPr="00AF63D9" w:rsidRDefault="00A63CB9" w:rsidP="00F00178">
      <w:pPr>
        <w:pStyle w:val="Standard1"/>
        <w:tabs>
          <w:tab w:val="left" w:pos="0"/>
        </w:tabs>
        <w:spacing w:line="360" w:lineRule="auto"/>
        <w:jc w:val="both"/>
        <w:rPr>
          <w:rFonts w:ascii="Arial" w:hAnsi="Arial" w:cs="Arial"/>
          <w:bCs/>
          <w:color w:val="000000"/>
          <w:lang w:val="en-US"/>
        </w:rPr>
      </w:pPr>
    </w:p>
    <w:p w:rsidR="004D1324" w:rsidRPr="00AF63D9" w:rsidRDefault="004D1324" w:rsidP="00F00178">
      <w:pPr>
        <w:pStyle w:val="Standard1"/>
        <w:tabs>
          <w:tab w:val="left" w:pos="0"/>
        </w:tabs>
        <w:spacing w:line="360" w:lineRule="auto"/>
        <w:jc w:val="both"/>
        <w:rPr>
          <w:rFonts w:ascii="Arial" w:hAnsi="Arial" w:cs="Arial"/>
          <w:bCs/>
          <w:color w:val="000000"/>
          <w:lang w:val="en-US"/>
        </w:rPr>
      </w:pPr>
    </w:p>
    <w:p w:rsidR="00A63CB9" w:rsidRPr="00AF63D9" w:rsidRDefault="00A63CB9" w:rsidP="00A63CB9">
      <w:pPr>
        <w:pStyle w:val="Standard1"/>
        <w:tabs>
          <w:tab w:val="left" w:pos="0"/>
        </w:tabs>
        <w:spacing w:line="360" w:lineRule="auto"/>
        <w:jc w:val="both"/>
        <w:rPr>
          <w:rFonts w:ascii="Arial" w:hAnsi="Arial" w:cs="Arial"/>
          <w:bCs/>
          <w:color w:val="000000"/>
          <w:lang w:val="en-US"/>
        </w:rPr>
      </w:pPr>
      <w:proofErr w:type="gramStart"/>
      <w:r w:rsidRPr="00AF63D9">
        <w:rPr>
          <w:rFonts w:ascii="Arial" w:hAnsi="Arial" w:cs="Arial"/>
          <w:bCs/>
          <w:i/>
          <w:color w:val="000000"/>
          <w:lang w:val="en-US"/>
        </w:rPr>
        <w:t>org.jwebsocket.plugins.arduino.event</w:t>
      </w:r>
      <w:r w:rsidR="004D1324" w:rsidRPr="00AF63D9">
        <w:rPr>
          <w:rFonts w:ascii="Arial" w:hAnsi="Arial" w:cs="Arial"/>
          <w:bCs/>
          <w:i/>
          <w:color w:val="000000"/>
          <w:lang w:val="en-US"/>
        </w:rPr>
        <w:t>.c2s</w:t>
      </w:r>
      <w:proofErr w:type="gramEnd"/>
      <w:r w:rsidRPr="00AF63D9">
        <w:rPr>
          <w:rFonts w:ascii="Arial" w:hAnsi="Arial" w:cs="Arial"/>
          <w:bCs/>
          <w:color w:val="000000"/>
          <w:lang w:val="en-US"/>
        </w:rPr>
        <w:t xml:space="preserve"> </w:t>
      </w:r>
      <w:r w:rsidR="00AF63D9" w:rsidRPr="002D756A">
        <w:rPr>
          <w:rStyle w:val="hps"/>
          <w:rFonts w:ascii="Arial" w:hAnsi="Arial" w:cs="Arial"/>
          <w:lang w:val="en-US"/>
        </w:rPr>
        <w:t xml:space="preserve">package </w:t>
      </w:r>
      <w:r w:rsidR="00AF63D9" w:rsidRPr="002D756A">
        <w:rPr>
          <w:rStyle w:val="hps"/>
          <w:rFonts w:ascii="Arial" w:hAnsi="Arial" w:cs="Arial"/>
          <w:lang/>
        </w:rPr>
        <w:t>contains the following class</w:t>
      </w:r>
      <w:r w:rsidR="00AF63D9" w:rsidRPr="002D1414">
        <w:rPr>
          <w:rFonts w:ascii="Arial" w:hAnsi="Arial" w:cs="Arial"/>
          <w:bCs/>
          <w:color w:val="000000"/>
          <w:lang w:val="en-US"/>
        </w:rPr>
        <w:t>:</w:t>
      </w:r>
    </w:p>
    <w:tbl>
      <w:tblPr>
        <w:tblStyle w:val="MittleresRaster2-Akzent5"/>
        <w:tblW w:w="9781" w:type="dxa"/>
        <w:tblInd w:w="108" w:type="dxa"/>
        <w:tblLook w:val="04A0"/>
      </w:tblPr>
      <w:tblGrid>
        <w:gridCol w:w="2818"/>
        <w:gridCol w:w="6963"/>
      </w:tblGrid>
      <w:tr w:rsidR="00A63CB9">
        <w:trPr>
          <w:cnfStyle w:val="100000000000"/>
        </w:trPr>
        <w:tc>
          <w:tcPr>
            <w:cnfStyle w:val="001000000100"/>
            <w:tcW w:w="0" w:type="auto"/>
          </w:tcPr>
          <w:p w:rsidR="00A63CB9" w:rsidRDefault="00AF63D9" w:rsidP="002859D6">
            <w:pPr>
              <w:pStyle w:val="Standard1"/>
              <w:tabs>
                <w:tab w:val="left" w:pos="0"/>
              </w:tabs>
              <w:jc w:val="center"/>
              <w:rPr>
                <w:rFonts w:ascii="Arial" w:hAnsi="Arial" w:cs="Arial"/>
                <w:bCs w:val="0"/>
                <w:color w:val="000000"/>
              </w:rPr>
            </w:pPr>
            <w:r>
              <w:rPr>
                <w:rFonts w:ascii="Arial" w:hAnsi="Arial" w:cs="Arial"/>
                <w:bCs w:val="0"/>
                <w:color w:val="000000"/>
              </w:rPr>
              <w:t>Class</w:t>
            </w:r>
          </w:p>
        </w:tc>
        <w:tc>
          <w:tcPr>
            <w:tcW w:w="6963" w:type="dxa"/>
          </w:tcPr>
          <w:p w:rsidR="00A63CB9" w:rsidRDefault="00AF63D9" w:rsidP="002859D6">
            <w:pPr>
              <w:pStyle w:val="Standard1"/>
              <w:tabs>
                <w:tab w:val="left" w:pos="0"/>
              </w:tabs>
              <w:jc w:val="center"/>
              <w:cnfStyle w:val="100000000000"/>
              <w:rPr>
                <w:rFonts w:ascii="Arial" w:hAnsi="Arial" w:cs="Arial"/>
                <w:bCs w:val="0"/>
                <w:color w:val="000000"/>
              </w:rPr>
            </w:pPr>
            <w:r>
              <w:rPr>
                <w:rFonts w:ascii="Arial" w:hAnsi="Arial" w:cs="Arial"/>
                <w:bCs w:val="0"/>
                <w:color w:val="000000"/>
              </w:rPr>
              <w:t>Description</w:t>
            </w:r>
          </w:p>
        </w:tc>
      </w:tr>
      <w:tr w:rsidR="00A63CB9">
        <w:trPr>
          <w:cnfStyle w:val="000000100000"/>
        </w:trPr>
        <w:tc>
          <w:tcPr>
            <w:cnfStyle w:val="001000000000"/>
            <w:tcW w:w="0" w:type="auto"/>
          </w:tcPr>
          <w:p w:rsidR="00A63CB9" w:rsidRPr="00361880" w:rsidRDefault="00A63CB9" w:rsidP="002859D6">
            <w:pPr>
              <w:pStyle w:val="Standard1"/>
              <w:tabs>
                <w:tab w:val="left" w:pos="0"/>
              </w:tabs>
              <w:jc w:val="center"/>
              <w:rPr>
                <w:rFonts w:ascii="Arial" w:hAnsi="Arial" w:cs="Arial"/>
                <w:b w:val="0"/>
                <w:bCs w:val="0"/>
                <w:color w:val="000000"/>
                <w:sz w:val="20"/>
                <w:szCs w:val="20"/>
              </w:rPr>
            </w:pPr>
          </w:p>
          <w:p w:rsidR="00A63CB9" w:rsidRPr="00361880" w:rsidRDefault="00A63CB9" w:rsidP="002859D6">
            <w:pPr>
              <w:pStyle w:val="Standard1"/>
              <w:tabs>
                <w:tab w:val="left" w:pos="0"/>
              </w:tabs>
              <w:jc w:val="center"/>
              <w:rPr>
                <w:rFonts w:ascii="Arial" w:hAnsi="Arial" w:cs="Arial"/>
                <w:b w:val="0"/>
                <w:bCs w:val="0"/>
                <w:color w:val="000000"/>
                <w:sz w:val="20"/>
                <w:szCs w:val="20"/>
              </w:rPr>
            </w:pPr>
            <w:r>
              <w:rPr>
                <w:rFonts w:ascii="Arial" w:hAnsi="Arial" w:cs="Arial"/>
                <w:b w:val="0"/>
                <w:bCs w:val="0"/>
                <w:color w:val="000000"/>
                <w:sz w:val="20"/>
                <w:szCs w:val="20"/>
              </w:rPr>
              <w:t>Command</w:t>
            </w:r>
          </w:p>
        </w:tc>
        <w:tc>
          <w:tcPr>
            <w:tcW w:w="6963" w:type="dxa"/>
          </w:tcPr>
          <w:p w:rsidR="00A63CB9" w:rsidRPr="00AF63D9" w:rsidRDefault="00B544D2" w:rsidP="00B544D2">
            <w:pPr>
              <w:pStyle w:val="Standard1"/>
              <w:tabs>
                <w:tab w:val="left" w:pos="0"/>
              </w:tabs>
              <w:jc w:val="both"/>
              <w:cnfStyle w:val="000000100000"/>
              <w:rPr>
                <w:rFonts w:ascii="Arial" w:hAnsi="Arial" w:cs="Arial"/>
                <w:bCs/>
                <w:color w:val="000000"/>
                <w:sz w:val="20"/>
                <w:szCs w:val="20"/>
              </w:rPr>
            </w:pPr>
            <w:ins w:id="174" w:author="Alexander Schulze" w:date="2012-06-03T23:03:00Z">
              <w:r>
                <w:rPr>
                  <w:rStyle w:val="hps"/>
                  <w:rFonts w:ascii="Arial" w:hAnsi="Arial" w:cs="Arial"/>
                  <w:sz w:val="20"/>
                  <w:szCs w:val="20"/>
                  <w:lang/>
                </w:rPr>
                <w:t>This c</w:t>
              </w:r>
            </w:ins>
            <w:del w:id="175" w:author="Alexander Schulze" w:date="2012-06-03T23:03:00Z">
              <w:r w:rsidR="00AF63D9" w:rsidRPr="00AF63D9" w:rsidDel="00B544D2">
                <w:rPr>
                  <w:rStyle w:val="hps"/>
                  <w:rFonts w:ascii="Arial" w:hAnsi="Arial" w:cs="Arial"/>
                  <w:sz w:val="20"/>
                  <w:szCs w:val="20"/>
                  <w:lang/>
                </w:rPr>
                <w:delText>C</w:delText>
              </w:r>
            </w:del>
            <w:r w:rsidR="00AF63D9" w:rsidRPr="00AF63D9">
              <w:rPr>
                <w:rStyle w:val="hps"/>
                <w:rFonts w:ascii="Arial" w:hAnsi="Arial" w:cs="Arial"/>
                <w:sz w:val="20"/>
                <w:szCs w:val="20"/>
                <w:lang/>
              </w:rPr>
              <w:t>lass t</w:t>
            </w:r>
            <w:del w:id="176" w:author="Alexander Schulze" w:date="2012-06-03T23:03:00Z">
              <w:r w:rsidR="00AF63D9" w:rsidRPr="00AF63D9" w:rsidDel="00B544D2">
                <w:rPr>
                  <w:rStyle w:val="hps"/>
                  <w:rFonts w:ascii="Arial" w:hAnsi="Arial" w:cs="Arial"/>
                  <w:sz w:val="20"/>
                  <w:szCs w:val="20"/>
                  <w:lang/>
                </w:rPr>
                <w:delText>hat</w:delText>
              </w:r>
              <w:r w:rsidR="00AF63D9" w:rsidRPr="00AF63D9" w:rsidDel="00B544D2">
                <w:rPr>
                  <w:rFonts w:ascii="Arial" w:hAnsi="Arial" w:cs="Arial"/>
                  <w:sz w:val="20"/>
                  <w:szCs w:val="20"/>
                  <w:lang/>
                </w:rPr>
                <w:delText xml:space="preserve"> </w:delText>
              </w:r>
            </w:del>
            <w:r w:rsidR="00AF63D9" w:rsidRPr="00AF63D9">
              <w:rPr>
                <w:rStyle w:val="hps"/>
                <w:rFonts w:ascii="Arial" w:hAnsi="Arial" w:cs="Arial"/>
                <w:sz w:val="20"/>
                <w:szCs w:val="20"/>
                <w:lang/>
              </w:rPr>
              <w:t xml:space="preserve">defines the event </w:t>
            </w:r>
            <w:ins w:id="177" w:author="Alexander Schulze" w:date="2012-06-03T23:03:00Z">
              <w:r>
                <w:rPr>
                  <w:rStyle w:val="hps"/>
                  <w:rFonts w:ascii="Arial" w:hAnsi="Arial" w:cs="Arial"/>
                  <w:sz w:val="20"/>
                  <w:szCs w:val="20"/>
                  <w:lang/>
                </w:rPr>
                <w:t>which</w:t>
              </w:r>
            </w:ins>
            <w:del w:id="178" w:author="Alexander Schulze" w:date="2012-06-03T23:03:00Z">
              <w:r w:rsidR="00AF63D9" w:rsidRPr="00AF63D9" w:rsidDel="00B544D2">
                <w:rPr>
                  <w:rStyle w:val="hps"/>
                  <w:rFonts w:ascii="Arial" w:hAnsi="Arial" w:cs="Arial"/>
                  <w:sz w:val="20"/>
                  <w:szCs w:val="20"/>
                  <w:lang/>
                </w:rPr>
                <w:delText>that</w:delText>
              </w:r>
            </w:del>
            <w:r w:rsidR="00AF63D9" w:rsidRPr="00AF63D9">
              <w:rPr>
                <w:rFonts w:ascii="Arial" w:hAnsi="Arial" w:cs="Arial"/>
                <w:sz w:val="20"/>
                <w:szCs w:val="20"/>
                <w:lang/>
              </w:rPr>
              <w:t xml:space="preserve"> </w:t>
            </w:r>
            <w:r w:rsidR="00AF63D9" w:rsidRPr="00AF63D9">
              <w:rPr>
                <w:rStyle w:val="hps"/>
                <w:rFonts w:ascii="Arial" w:hAnsi="Arial" w:cs="Arial"/>
                <w:sz w:val="20"/>
                <w:szCs w:val="20"/>
                <w:lang/>
              </w:rPr>
              <w:t>launches</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the web application</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controller</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to send information to</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microcontroller</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circuit</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This event</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 xml:space="preserve">is </w:t>
            </w:r>
            <w:del w:id="179" w:author="Alexander Schulze" w:date="2012-06-03T23:04:00Z">
              <w:r w:rsidR="00AF63D9" w:rsidRPr="00AF63D9" w:rsidDel="00B544D2">
                <w:rPr>
                  <w:rStyle w:val="hps"/>
                  <w:rFonts w:ascii="Arial" w:hAnsi="Arial" w:cs="Arial"/>
                  <w:sz w:val="20"/>
                  <w:szCs w:val="20"/>
                  <w:lang/>
                </w:rPr>
                <w:delText xml:space="preserve">heard </w:delText>
              </w:r>
            </w:del>
            <w:ins w:id="180" w:author="Alexander Schulze" w:date="2012-06-03T23:04:00Z">
              <w:r>
                <w:rPr>
                  <w:rStyle w:val="hps"/>
                  <w:rFonts w:ascii="Arial" w:hAnsi="Arial" w:cs="Arial"/>
                  <w:sz w:val="20"/>
                  <w:szCs w:val="20"/>
                  <w:lang/>
                </w:rPr>
                <w:t>processed</w:t>
              </w:r>
              <w:r w:rsidRPr="00AF63D9">
                <w:rPr>
                  <w:rStyle w:val="hps"/>
                  <w:rFonts w:ascii="Arial" w:hAnsi="Arial" w:cs="Arial"/>
                  <w:sz w:val="20"/>
                  <w:szCs w:val="20"/>
                  <w:lang/>
                </w:rPr>
                <w:t xml:space="preserve"> </w:t>
              </w:r>
            </w:ins>
            <w:r w:rsidR="00AF63D9" w:rsidRPr="00AF63D9">
              <w:rPr>
                <w:rStyle w:val="hps"/>
                <w:rFonts w:ascii="Arial" w:hAnsi="Arial" w:cs="Arial"/>
                <w:sz w:val="20"/>
                <w:szCs w:val="20"/>
                <w:lang/>
              </w:rPr>
              <w:t>by the</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plug</w:t>
            </w:r>
            <w:r w:rsidR="00AF63D9" w:rsidRPr="00AF63D9">
              <w:rPr>
                <w:rFonts w:ascii="Arial" w:hAnsi="Arial" w:cs="Arial"/>
                <w:sz w:val="20"/>
                <w:szCs w:val="20"/>
                <w:lang/>
              </w:rPr>
              <w:t xml:space="preserve">-in </w:t>
            </w:r>
            <w:r w:rsidR="00AF63D9" w:rsidRPr="00AF63D9">
              <w:rPr>
                <w:rStyle w:val="hps"/>
                <w:rFonts w:ascii="Arial" w:hAnsi="Arial" w:cs="Arial"/>
                <w:sz w:val="20"/>
                <w:szCs w:val="20"/>
                <w:lang/>
              </w:rPr>
              <w:t>ArduinoRemoteControlPlugIn</w:t>
            </w:r>
            <w:r w:rsidR="00AF63D9" w:rsidRPr="00AF63D9">
              <w:rPr>
                <w:rFonts w:ascii="Arial" w:hAnsi="Arial" w:cs="Arial"/>
                <w:sz w:val="20"/>
                <w:szCs w:val="20"/>
                <w:lang/>
              </w:rPr>
              <w:t>.</w:t>
            </w:r>
          </w:p>
        </w:tc>
      </w:tr>
      <w:tr w:rsidR="00A63CB9" w:rsidRPr="00FD6D9D">
        <w:tc>
          <w:tcPr>
            <w:cnfStyle w:val="001000000000"/>
            <w:tcW w:w="0" w:type="auto"/>
          </w:tcPr>
          <w:p w:rsidR="00A63CB9" w:rsidRPr="00361880" w:rsidRDefault="004D1324" w:rsidP="002859D6">
            <w:pPr>
              <w:pStyle w:val="Standard1"/>
              <w:tabs>
                <w:tab w:val="left" w:pos="0"/>
              </w:tabs>
              <w:jc w:val="center"/>
              <w:rPr>
                <w:rFonts w:ascii="Arial" w:hAnsi="Arial" w:cs="Arial"/>
                <w:b w:val="0"/>
                <w:bCs w:val="0"/>
                <w:color w:val="000000"/>
                <w:sz w:val="20"/>
                <w:szCs w:val="20"/>
              </w:rPr>
            </w:pPr>
            <w:r w:rsidRPr="004D1324">
              <w:rPr>
                <w:rFonts w:ascii="Arial" w:hAnsi="Arial" w:cs="Arial"/>
                <w:b w:val="0"/>
                <w:bCs w:val="0"/>
                <w:color w:val="000000"/>
                <w:sz w:val="20"/>
                <w:szCs w:val="20"/>
              </w:rPr>
              <w:t>StartArduinoRemoteControl</w:t>
            </w:r>
          </w:p>
        </w:tc>
        <w:tc>
          <w:tcPr>
            <w:tcW w:w="6963" w:type="dxa"/>
          </w:tcPr>
          <w:p w:rsidR="00A63CB9" w:rsidRPr="007B660D" w:rsidRDefault="007B660D" w:rsidP="00E27F09">
            <w:pPr>
              <w:pStyle w:val="Standard1"/>
              <w:tabs>
                <w:tab w:val="left" w:pos="0"/>
              </w:tabs>
              <w:jc w:val="both"/>
              <w:cnfStyle w:val="000000000000"/>
              <w:rPr>
                <w:rFonts w:ascii="Arial" w:hAnsi="Arial" w:cs="Arial"/>
                <w:sz w:val="20"/>
                <w:szCs w:val="20"/>
                <w:lang/>
                <w:rPrChange w:id="181" w:author="Alexander Schulze" w:date="2012-06-03T23:04:00Z">
                  <w:rPr>
                    <w:rFonts w:ascii="Arial" w:hAnsi="Arial" w:cs="Arial"/>
                    <w:bCs/>
                    <w:color w:val="000000"/>
                    <w:sz w:val="20"/>
                    <w:szCs w:val="20"/>
                    <w:lang w:val="en-US"/>
                  </w:rPr>
                </w:rPrChange>
              </w:rPr>
            </w:pPr>
            <w:ins w:id="182" w:author="Alexander Schulze" w:date="2012-06-03T23:04:00Z">
              <w:r>
                <w:rPr>
                  <w:rStyle w:val="hps"/>
                  <w:rFonts w:ascii="Arial" w:hAnsi="Arial" w:cs="Arial"/>
                  <w:sz w:val="20"/>
                  <w:szCs w:val="20"/>
                  <w:lang/>
                </w:rPr>
                <w:t>This c</w:t>
              </w:r>
            </w:ins>
            <w:del w:id="183" w:author="Alexander Schulze" w:date="2012-06-03T23:04:00Z">
              <w:r w:rsidR="00AF63D9" w:rsidRPr="00AF63D9" w:rsidDel="007B660D">
                <w:rPr>
                  <w:rStyle w:val="hps"/>
                  <w:rFonts w:ascii="Arial" w:hAnsi="Arial" w:cs="Arial"/>
                  <w:sz w:val="20"/>
                  <w:szCs w:val="20"/>
                  <w:lang/>
                </w:rPr>
                <w:delText>C</w:delText>
              </w:r>
            </w:del>
            <w:r w:rsidR="00AF63D9" w:rsidRPr="00AF63D9">
              <w:rPr>
                <w:rStyle w:val="hps"/>
                <w:rFonts w:ascii="Arial" w:hAnsi="Arial" w:cs="Arial"/>
                <w:sz w:val="20"/>
                <w:szCs w:val="20"/>
                <w:lang/>
              </w:rPr>
              <w:t>lass</w:t>
            </w:r>
            <w:r w:rsidR="00AF63D9" w:rsidRPr="00AF63D9">
              <w:rPr>
                <w:rFonts w:ascii="Arial" w:hAnsi="Arial" w:cs="Arial"/>
                <w:sz w:val="20"/>
                <w:szCs w:val="20"/>
                <w:lang/>
              </w:rPr>
              <w:t xml:space="preserve"> </w:t>
            </w:r>
            <w:del w:id="184" w:author="Alexander Schulze" w:date="2012-06-03T23:04:00Z">
              <w:r w:rsidR="00AF63D9" w:rsidRPr="00AF63D9" w:rsidDel="007B660D">
                <w:rPr>
                  <w:rStyle w:val="hps"/>
                  <w:rFonts w:ascii="Arial" w:hAnsi="Arial" w:cs="Arial"/>
                  <w:sz w:val="20"/>
                  <w:szCs w:val="20"/>
                  <w:lang/>
                </w:rPr>
                <w:delText xml:space="preserve">is to </w:delText>
              </w:r>
            </w:del>
            <w:r w:rsidR="00AF63D9" w:rsidRPr="00AF63D9">
              <w:rPr>
                <w:rStyle w:val="hps"/>
                <w:rFonts w:ascii="Arial" w:hAnsi="Arial" w:cs="Arial"/>
                <w:sz w:val="20"/>
                <w:szCs w:val="20"/>
                <w:lang/>
              </w:rPr>
              <w:t>define</w:t>
            </w:r>
            <w:ins w:id="185" w:author="Alexander Schulze" w:date="2012-06-03T23:04:00Z">
              <w:r>
                <w:rPr>
                  <w:rStyle w:val="hps"/>
                  <w:rFonts w:ascii="Arial" w:hAnsi="Arial" w:cs="Arial"/>
                  <w:sz w:val="20"/>
                  <w:szCs w:val="20"/>
                  <w:lang/>
                </w:rPr>
                <w:t>s</w:t>
              </w:r>
            </w:ins>
            <w:r w:rsidR="00AF63D9" w:rsidRPr="00AF63D9">
              <w:rPr>
                <w:rFonts w:ascii="Arial" w:hAnsi="Arial" w:cs="Arial"/>
                <w:sz w:val="20"/>
                <w:szCs w:val="20"/>
                <w:lang/>
              </w:rPr>
              <w:t xml:space="preserve"> </w:t>
            </w:r>
            <w:r w:rsidR="00AF63D9" w:rsidRPr="00AF63D9">
              <w:rPr>
                <w:rStyle w:val="hps"/>
                <w:rFonts w:ascii="Arial" w:hAnsi="Arial" w:cs="Arial"/>
                <w:sz w:val="20"/>
                <w:szCs w:val="20"/>
                <w:lang/>
              </w:rPr>
              <w:t xml:space="preserve">the event </w:t>
            </w:r>
            <w:ins w:id="186" w:author="Alexander Schulze" w:date="2012-06-03T23:04:00Z">
              <w:r w:rsidR="00B804A1">
                <w:rPr>
                  <w:rStyle w:val="hps"/>
                  <w:rFonts w:ascii="Arial" w:hAnsi="Arial" w:cs="Arial"/>
                  <w:sz w:val="20"/>
                  <w:szCs w:val="20"/>
                  <w:lang/>
                </w:rPr>
                <w:t>which</w:t>
              </w:r>
            </w:ins>
            <w:del w:id="187" w:author="Alexander Schulze" w:date="2012-06-03T23:04:00Z">
              <w:r w:rsidR="00AF63D9" w:rsidRPr="00AF63D9" w:rsidDel="00B804A1">
                <w:rPr>
                  <w:rStyle w:val="hps"/>
                  <w:rFonts w:ascii="Arial" w:hAnsi="Arial" w:cs="Arial"/>
                  <w:sz w:val="20"/>
                  <w:szCs w:val="20"/>
                  <w:lang/>
                </w:rPr>
                <w:delText>that</w:delText>
              </w:r>
            </w:del>
            <w:r w:rsidR="00AF63D9" w:rsidRPr="00AF63D9">
              <w:rPr>
                <w:rFonts w:ascii="Arial" w:hAnsi="Arial" w:cs="Arial"/>
                <w:sz w:val="20"/>
                <w:szCs w:val="20"/>
                <w:lang/>
              </w:rPr>
              <w:t xml:space="preserve"> </w:t>
            </w:r>
            <w:r w:rsidR="00AF63D9" w:rsidRPr="00AF63D9">
              <w:rPr>
                <w:rStyle w:val="hps"/>
                <w:rFonts w:ascii="Arial" w:hAnsi="Arial" w:cs="Arial"/>
                <w:sz w:val="20"/>
                <w:szCs w:val="20"/>
                <w:lang/>
              </w:rPr>
              <w:t>is launched from</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the web application</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controller,</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when it starts.</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Once the</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event is</w:t>
            </w:r>
            <w:r w:rsidR="00AF63D9" w:rsidRPr="00AF63D9">
              <w:rPr>
                <w:rFonts w:ascii="Arial" w:hAnsi="Arial" w:cs="Arial"/>
                <w:sz w:val="20"/>
                <w:szCs w:val="20"/>
                <w:lang/>
              </w:rPr>
              <w:t xml:space="preserve"> </w:t>
            </w:r>
            <w:ins w:id="188" w:author="Alexander Schulze" w:date="2012-06-03T23:05:00Z">
              <w:r w:rsidR="00E27F09">
                <w:rPr>
                  <w:rStyle w:val="hps"/>
                </w:rPr>
                <w:t>fired</w:t>
              </w:r>
            </w:ins>
            <w:del w:id="189" w:author="Alexander Schulze" w:date="2012-06-03T23:05:00Z">
              <w:r w:rsidR="00AF63D9" w:rsidRPr="00AF63D9" w:rsidDel="00E27F09">
                <w:rPr>
                  <w:rStyle w:val="hps"/>
                  <w:rFonts w:ascii="Arial" w:hAnsi="Arial" w:cs="Arial"/>
                  <w:sz w:val="20"/>
                  <w:szCs w:val="20"/>
                  <w:lang/>
                </w:rPr>
                <w:delText>played</w:delText>
              </w:r>
            </w:del>
            <w:r w:rsidR="00AF63D9" w:rsidRPr="00AF63D9">
              <w:rPr>
                <w:rFonts w:ascii="Arial" w:hAnsi="Arial" w:cs="Arial"/>
                <w:sz w:val="20"/>
                <w:szCs w:val="20"/>
                <w:lang/>
              </w:rPr>
              <w:t xml:space="preserve"> </w:t>
            </w:r>
            <w:r w:rsidR="00AF63D9" w:rsidRPr="00AF63D9">
              <w:rPr>
                <w:rStyle w:val="hps"/>
                <w:rFonts w:ascii="Arial" w:hAnsi="Arial" w:cs="Arial"/>
                <w:sz w:val="20"/>
                <w:szCs w:val="20"/>
                <w:lang/>
              </w:rPr>
              <w:t xml:space="preserve">by the </w:t>
            </w:r>
            <w:del w:id="190" w:author="Alexander Schulze" w:date="2012-06-03T23:05:00Z">
              <w:r w:rsidR="00AF63D9" w:rsidRPr="00AF63D9" w:rsidDel="00E27F09">
                <w:rPr>
                  <w:rStyle w:val="hps"/>
                  <w:rFonts w:ascii="Arial" w:hAnsi="Arial" w:cs="Arial"/>
                  <w:sz w:val="20"/>
                  <w:szCs w:val="20"/>
                  <w:lang/>
                </w:rPr>
                <w:delText>plug</w:delText>
              </w:r>
              <w:r w:rsidR="00AF63D9" w:rsidRPr="00AF63D9" w:rsidDel="00E27F09">
                <w:rPr>
                  <w:rFonts w:ascii="Arial" w:hAnsi="Arial" w:cs="Arial"/>
                  <w:sz w:val="20"/>
                  <w:szCs w:val="20"/>
                  <w:lang/>
                </w:rPr>
                <w:delText xml:space="preserve">-in </w:delText>
              </w:r>
            </w:del>
            <w:r w:rsidR="00AF63D9" w:rsidRPr="00AF63D9">
              <w:rPr>
                <w:rStyle w:val="hps"/>
                <w:rFonts w:ascii="Arial" w:hAnsi="Arial" w:cs="Arial"/>
                <w:sz w:val="20"/>
                <w:szCs w:val="20"/>
                <w:lang/>
              </w:rPr>
              <w:t>ArduinoRemoteControlPlugIn</w:t>
            </w:r>
            <w:r w:rsidR="00AF63D9" w:rsidRPr="00AF63D9">
              <w:rPr>
                <w:rFonts w:ascii="Arial" w:hAnsi="Arial" w:cs="Arial"/>
                <w:sz w:val="20"/>
                <w:szCs w:val="20"/>
                <w:lang/>
              </w:rPr>
              <w:t xml:space="preserve">, </w:t>
            </w:r>
            <w:ins w:id="191" w:author="Alexander Schulze" w:date="2012-06-03T23:05:00Z">
              <w:r w:rsidR="00E27F09">
                <w:rPr>
                  <w:rFonts w:ascii="Arial" w:hAnsi="Arial" w:cs="Arial"/>
                  <w:sz w:val="20"/>
                  <w:szCs w:val="20"/>
                  <w:lang/>
                </w:rPr>
                <w:t xml:space="preserve">it </w:t>
              </w:r>
            </w:ins>
            <w:r w:rsidR="00AF63D9" w:rsidRPr="00AF63D9">
              <w:rPr>
                <w:rStyle w:val="hps"/>
                <w:rFonts w:ascii="Arial" w:hAnsi="Arial" w:cs="Arial"/>
                <w:sz w:val="20"/>
                <w:szCs w:val="20"/>
                <w:lang/>
              </w:rPr>
              <w:t>is sent</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to the</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controller application</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status</w:t>
            </w:r>
            <w:r w:rsidR="00AF63D9" w:rsidRPr="00AF63D9">
              <w:rPr>
                <w:rFonts w:ascii="Arial" w:hAnsi="Arial" w:cs="Arial"/>
                <w:sz w:val="20"/>
                <w:szCs w:val="20"/>
                <w:lang/>
              </w:rPr>
              <w:t xml:space="preserve"> </w:t>
            </w:r>
            <w:r w:rsidR="00AF63D9" w:rsidRPr="00AF63D9">
              <w:rPr>
                <w:rStyle w:val="hps"/>
                <w:rFonts w:ascii="Arial" w:hAnsi="Arial" w:cs="Arial"/>
                <w:sz w:val="20"/>
                <w:szCs w:val="20"/>
                <w:lang/>
              </w:rPr>
              <w:t>LEDs.</w:t>
            </w:r>
          </w:p>
        </w:tc>
      </w:tr>
    </w:tbl>
    <w:p w:rsidR="004D1324" w:rsidRPr="00AF63D9" w:rsidRDefault="004D1324" w:rsidP="004D1324">
      <w:pPr>
        <w:pStyle w:val="Standard1"/>
        <w:tabs>
          <w:tab w:val="left" w:pos="0"/>
        </w:tabs>
        <w:spacing w:line="360" w:lineRule="auto"/>
        <w:jc w:val="both"/>
        <w:rPr>
          <w:rFonts w:ascii="Arial" w:hAnsi="Arial" w:cs="Arial"/>
          <w:bCs/>
          <w:color w:val="000000"/>
          <w:lang w:val="en-US"/>
        </w:rPr>
      </w:pPr>
    </w:p>
    <w:p w:rsidR="00AF63D9" w:rsidRPr="002D1414" w:rsidRDefault="00AF63D9" w:rsidP="00AF63D9">
      <w:pPr>
        <w:pStyle w:val="Standard1"/>
        <w:tabs>
          <w:tab w:val="left" w:pos="0"/>
        </w:tabs>
        <w:jc w:val="both"/>
        <w:rPr>
          <w:rFonts w:ascii="Arial" w:hAnsi="Arial" w:cs="Arial"/>
          <w:bCs/>
          <w:color w:val="000000"/>
          <w:lang w:val="en-US"/>
        </w:rPr>
      </w:pPr>
      <w:r w:rsidRPr="002D1414">
        <w:rPr>
          <w:rStyle w:val="hps"/>
          <w:rFonts w:ascii="Arial" w:hAnsi="Arial" w:cs="Arial"/>
          <w:lang/>
        </w:rPr>
        <w:t>Detailed description</w:t>
      </w:r>
      <w:r w:rsidRPr="002D1414">
        <w:rPr>
          <w:rStyle w:val="shorttext"/>
          <w:rFonts w:ascii="Arial" w:hAnsi="Arial" w:cs="Arial"/>
          <w:lang/>
        </w:rPr>
        <w:t xml:space="preserve"> </w:t>
      </w:r>
      <w:r w:rsidRPr="002D1414">
        <w:rPr>
          <w:rStyle w:val="hps"/>
          <w:rFonts w:ascii="Arial" w:hAnsi="Arial" w:cs="Arial"/>
          <w:lang/>
        </w:rPr>
        <w:t>of the methods:</w:t>
      </w:r>
    </w:p>
    <w:p w:rsidR="00D53D17" w:rsidRPr="00AF63D9" w:rsidRDefault="00D53D17" w:rsidP="00D53D17">
      <w:pPr>
        <w:pStyle w:val="Standard1"/>
        <w:tabs>
          <w:tab w:val="left" w:pos="0"/>
        </w:tabs>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4D1324" w:rsidRPr="00FD6D9D">
        <w:trPr>
          <w:gridAfter w:val="1"/>
          <w:cnfStyle w:val="100000000000"/>
          <w:wAfter w:w="459" w:type="dxa"/>
        </w:trPr>
        <w:tc>
          <w:tcPr>
            <w:cnfStyle w:val="001000000100"/>
            <w:tcW w:w="9322" w:type="dxa"/>
            <w:gridSpan w:val="3"/>
          </w:tcPr>
          <w:p w:rsidR="004D1324" w:rsidRPr="00EB2108" w:rsidRDefault="00AF63D9" w:rsidP="004D1324">
            <w:pPr>
              <w:pStyle w:val="Standard1"/>
              <w:tabs>
                <w:tab w:val="left" w:pos="0"/>
              </w:tabs>
              <w:jc w:val="center"/>
              <w:rPr>
                <w:rFonts w:ascii="Arial" w:hAnsi="Arial" w:cs="Arial"/>
                <w:bCs w:val="0"/>
                <w:color w:val="000000"/>
                <w:lang w:val="en-US"/>
              </w:rPr>
            </w:pPr>
            <w:r w:rsidRPr="00EB2108">
              <w:rPr>
                <w:rFonts w:ascii="Arial" w:hAnsi="Arial" w:cs="Arial"/>
                <w:color w:val="000000"/>
                <w:lang w:val="en-US"/>
              </w:rPr>
              <w:t>Class</w:t>
            </w:r>
            <w:r w:rsidR="004D1324" w:rsidRPr="00EB2108">
              <w:rPr>
                <w:rFonts w:ascii="Arial" w:hAnsi="Arial" w:cs="Arial"/>
                <w:color w:val="000000"/>
                <w:lang w:val="en-US"/>
              </w:rPr>
              <w:t>:  org.jwebsocket.plugins.arduino.event.c2s.Command</w:t>
            </w:r>
          </w:p>
        </w:tc>
      </w:tr>
      <w:tr w:rsidR="00AF63D9">
        <w:trPr>
          <w:cnfStyle w:val="000000100000"/>
        </w:trPr>
        <w:tc>
          <w:tcPr>
            <w:cnfStyle w:val="001000000000"/>
            <w:tcW w:w="2269" w:type="dxa"/>
          </w:tcPr>
          <w:p w:rsidR="00AF63D9" w:rsidRPr="00BB15FC" w:rsidRDefault="00AF63D9"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AF63D9" w:rsidRPr="00BB15FC" w:rsidRDefault="00AF63D9"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AF63D9" w:rsidRPr="00BB15FC" w:rsidRDefault="00AF63D9"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4D1324" w:rsidRPr="00FD6D9D">
        <w:tc>
          <w:tcPr>
            <w:cnfStyle w:val="001000000000"/>
            <w:tcW w:w="2269" w:type="dxa"/>
          </w:tcPr>
          <w:p w:rsidR="00BD4FDA" w:rsidRDefault="00BD4FDA" w:rsidP="002859D6">
            <w:pPr>
              <w:pStyle w:val="Standard1"/>
              <w:tabs>
                <w:tab w:val="left" w:pos="0"/>
              </w:tabs>
              <w:rPr>
                <w:rFonts w:ascii="Arial" w:hAnsi="Arial" w:cs="Arial"/>
                <w:b w:val="0"/>
                <w:bCs w:val="0"/>
                <w:color w:val="000000"/>
                <w:sz w:val="20"/>
                <w:szCs w:val="20"/>
                <w:lang w:val="en-US"/>
              </w:rPr>
            </w:pPr>
          </w:p>
          <w:p w:rsidR="004D1324" w:rsidRPr="00BB15FC" w:rsidRDefault="00BD4FDA" w:rsidP="002859D6">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java.lang.Integer</w:t>
            </w:r>
          </w:p>
        </w:tc>
        <w:tc>
          <w:tcPr>
            <w:tcW w:w="3510" w:type="dxa"/>
          </w:tcPr>
          <w:p w:rsidR="00BD4FDA" w:rsidRDefault="00BD4FDA" w:rsidP="002859D6">
            <w:pPr>
              <w:pStyle w:val="Standard1"/>
              <w:tabs>
                <w:tab w:val="left" w:pos="0"/>
              </w:tabs>
              <w:jc w:val="center"/>
              <w:cnfStyle w:val="000000000000"/>
              <w:rPr>
                <w:rFonts w:ascii="Arial" w:hAnsi="Arial" w:cs="Arial"/>
                <w:bCs/>
                <w:color w:val="000000"/>
                <w:sz w:val="20"/>
                <w:szCs w:val="20"/>
                <w:lang w:val="en-US"/>
              </w:rPr>
            </w:pPr>
          </w:p>
          <w:p w:rsidR="004D1324" w:rsidRPr="00BE7205" w:rsidRDefault="00BD4FDA" w:rsidP="002859D6">
            <w:pPr>
              <w:pStyle w:val="Standard1"/>
              <w:tabs>
                <w:tab w:val="left" w:pos="0"/>
              </w:tabs>
              <w:jc w:val="center"/>
              <w:cnfStyle w:val="000000000000"/>
              <w:rPr>
                <w:rFonts w:ascii="Arial" w:hAnsi="Arial" w:cs="Arial"/>
                <w:bCs/>
                <w:color w:val="000000"/>
                <w:sz w:val="20"/>
                <w:szCs w:val="20"/>
                <w:lang w:val="en-US"/>
              </w:rPr>
            </w:pPr>
            <w:r w:rsidRPr="00BD4FDA">
              <w:rPr>
                <w:rFonts w:ascii="Arial" w:hAnsi="Arial" w:cs="Arial"/>
                <w:bCs/>
                <w:color w:val="000000"/>
                <w:sz w:val="20"/>
                <w:szCs w:val="20"/>
                <w:lang w:val="en-US"/>
              </w:rPr>
              <w:t>getCmd()</w:t>
            </w:r>
          </w:p>
        </w:tc>
        <w:tc>
          <w:tcPr>
            <w:tcW w:w="4002" w:type="dxa"/>
            <w:gridSpan w:val="2"/>
          </w:tcPr>
          <w:p w:rsidR="004D1324" w:rsidRPr="00D54688" w:rsidRDefault="00EB2108" w:rsidP="00DD4FA9">
            <w:pPr>
              <w:pStyle w:val="Standard1"/>
              <w:tabs>
                <w:tab w:val="left" w:pos="0"/>
              </w:tabs>
              <w:jc w:val="both"/>
              <w:cnfStyle w:val="000000000000"/>
              <w:rPr>
                <w:rFonts w:ascii="Arial" w:hAnsi="Arial" w:cs="Arial"/>
                <w:bCs/>
                <w:color w:val="000000"/>
                <w:sz w:val="20"/>
                <w:szCs w:val="20"/>
                <w:lang w:val="en-US"/>
              </w:rPr>
            </w:pPr>
            <w:r w:rsidRPr="00D54688">
              <w:rPr>
                <w:rStyle w:val="hps"/>
                <w:rFonts w:ascii="Arial" w:hAnsi="Arial" w:cs="Arial"/>
                <w:sz w:val="20"/>
                <w:szCs w:val="20"/>
                <w:lang/>
              </w:rPr>
              <w:t>Method that</w:t>
            </w:r>
            <w:r w:rsidRPr="00D54688">
              <w:rPr>
                <w:rFonts w:ascii="Arial" w:hAnsi="Arial" w:cs="Arial"/>
                <w:sz w:val="20"/>
                <w:szCs w:val="20"/>
                <w:lang/>
              </w:rPr>
              <w:t xml:space="preserve"> </w:t>
            </w:r>
            <w:r w:rsidRPr="00D54688">
              <w:rPr>
                <w:rStyle w:val="hps"/>
                <w:rFonts w:ascii="Arial" w:hAnsi="Arial" w:cs="Arial"/>
                <w:sz w:val="20"/>
                <w:szCs w:val="20"/>
                <w:lang/>
              </w:rPr>
              <w:t>allows the</w:t>
            </w:r>
            <w:r w:rsidRPr="00D54688">
              <w:rPr>
                <w:rFonts w:ascii="Arial" w:hAnsi="Arial" w:cs="Arial"/>
                <w:sz w:val="20"/>
                <w:szCs w:val="20"/>
                <w:lang/>
              </w:rPr>
              <w:t xml:space="preserve"> </w:t>
            </w:r>
            <w:del w:id="192" w:author="Alexander Schulze" w:date="2012-06-03T23:05:00Z">
              <w:r w:rsidRPr="00D54688" w:rsidDel="00DD4FA9">
                <w:rPr>
                  <w:rStyle w:val="hps"/>
                  <w:rFonts w:ascii="Arial" w:hAnsi="Arial" w:cs="Arial"/>
                  <w:sz w:val="20"/>
                  <w:szCs w:val="20"/>
                  <w:lang/>
                </w:rPr>
                <w:delText>plug</w:delText>
              </w:r>
              <w:r w:rsidRPr="00D54688" w:rsidDel="00DD4FA9">
                <w:rPr>
                  <w:rFonts w:ascii="Arial" w:hAnsi="Arial" w:cs="Arial"/>
                  <w:sz w:val="20"/>
                  <w:szCs w:val="20"/>
                  <w:lang/>
                </w:rPr>
                <w:delText xml:space="preserve">-in </w:delText>
              </w:r>
            </w:del>
            <w:r w:rsidRPr="00D54688">
              <w:rPr>
                <w:rStyle w:val="hps"/>
                <w:rFonts w:ascii="Arial" w:hAnsi="Arial" w:cs="Arial"/>
                <w:sz w:val="20"/>
                <w:szCs w:val="20"/>
                <w:lang/>
              </w:rPr>
              <w:t>ArduinoRemoteControlPlugIn</w:t>
            </w:r>
            <w:r w:rsidRPr="00D54688">
              <w:rPr>
                <w:rFonts w:ascii="Arial" w:hAnsi="Arial" w:cs="Arial"/>
                <w:sz w:val="20"/>
                <w:szCs w:val="20"/>
                <w:lang/>
              </w:rPr>
              <w:t xml:space="preserve"> </w:t>
            </w:r>
            <w:ins w:id="193" w:author="Alexander Schulze" w:date="2012-06-03T23:05:00Z">
              <w:r w:rsidR="00DD4FA9">
                <w:rPr>
                  <w:rFonts w:ascii="Arial" w:hAnsi="Arial" w:cs="Arial"/>
                  <w:sz w:val="20"/>
                  <w:szCs w:val="20"/>
                  <w:lang/>
                </w:rPr>
                <w:t xml:space="preserve">to </w:t>
              </w:r>
            </w:ins>
            <w:r w:rsidRPr="00D54688">
              <w:rPr>
                <w:rStyle w:val="hps"/>
                <w:rFonts w:ascii="Arial" w:hAnsi="Arial" w:cs="Arial"/>
                <w:sz w:val="20"/>
                <w:szCs w:val="20"/>
                <w:lang/>
              </w:rPr>
              <w:t>extract</w:t>
            </w:r>
            <w:r w:rsidRPr="00D54688">
              <w:rPr>
                <w:rFonts w:ascii="Arial" w:hAnsi="Arial" w:cs="Arial"/>
                <w:sz w:val="20"/>
                <w:szCs w:val="20"/>
                <w:lang/>
              </w:rPr>
              <w:t xml:space="preserve"> </w:t>
            </w:r>
            <w:r w:rsidRPr="00D54688">
              <w:rPr>
                <w:rStyle w:val="hps"/>
                <w:rFonts w:ascii="Arial" w:hAnsi="Arial" w:cs="Arial"/>
                <w:sz w:val="20"/>
                <w:szCs w:val="20"/>
                <w:lang/>
              </w:rPr>
              <w:t>the event data</w:t>
            </w:r>
            <w:r w:rsidRPr="00D54688">
              <w:rPr>
                <w:rFonts w:ascii="Arial" w:hAnsi="Arial" w:cs="Arial"/>
                <w:sz w:val="20"/>
                <w:szCs w:val="20"/>
                <w:lang/>
              </w:rPr>
              <w:t xml:space="preserve"> </w:t>
            </w:r>
            <w:r w:rsidRPr="00D54688">
              <w:rPr>
                <w:rStyle w:val="hps"/>
                <w:rFonts w:ascii="Arial" w:hAnsi="Arial" w:cs="Arial"/>
                <w:sz w:val="20"/>
                <w:szCs w:val="20"/>
                <w:lang/>
              </w:rPr>
              <w:t>and then</w:t>
            </w:r>
            <w:r w:rsidRPr="00D54688">
              <w:rPr>
                <w:rFonts w:ascii="Arial" w:hAnsi="Arial" w:cs="Arial"/>
                <w:sz w:val="20"/>
                <w:szCs w:val="20"/>
                <w:lang/>
              </w:rPr>
              <w:t xml:space="preserve"> </w:t>
            </w:r>
            <w:r w:rsidRPr="00D54688">
              <w:rPr>
                <w:rStyle w:val="hps"/>
                <w:rFonts w:ascii="Arial" w:hAnsi="Arial" w:cs="Arial"/>
                <w:sz w:val="20"/>
                <w:szCs w:val="20"/>
                <w:lang/>
              </w:rPr>
              <w:t>send them to the</w:t>
            </w:r>
            <w:r w:rsidRPr="00D54688">
              <w:rPr>
                <w:rFonts w:ascii="Arial" w:hAnsi="Arial" w:cs="Arial"/>
                <w:sz w:val="20"/>
                <w:szCs w:val="20"/>
                <w:lang/>
              </w:rPr>
              <w:t xml:space="preserve"> </w:t>
            </w:r>
            <w:r w:rsidRPr="00D54688">
              <w:rPr>
                <w:rStyle w:val="hps"/>
                <w:rFonts w:ascii="Arial" w:hAnsi="Arial" w:cs="Arial"/>
                <w:sz w:val="20"/>
                <w:szCs w:val="20"/>
                <w:lang/>
              </w:rPr>
              <w:t>microcontroller</w:t>
            </w:r>
            <w:r w:rsidRPr="00D54688">
              <w:rPr>
                <w:rFonts w:ascii="Arial" w:hAnsi="Arial" w:cs="Arial"/>
                <w:sz w:val="20"/>
                <w:szCs w:val="20"/>
                <w:lang/>
              </w:rPr>
              <w:t xml:space="preserve"> </w:t>
            </w:r>
            <w:r w:rsidRPr="00D54688">
              <w:rPr>
                <w:rStyle w:val="hps"/>
                <w:rFonts w:ascii="Arial" w:hAnsi="Arial" w:cs="Arial"/>
                <w:sz w:val="20"/>
                <w:szCs w:val="20"/>
                <w:lang/>
              </w:rPr>
              <w:t>circuit</w:t>
            </w:r>
            <w:r w:rsidRPr="00D54688">
              <w:rPr>
                <w:rFonts w:ascii="Arial" w:hAnsi="Arial" w:cs="Arial"/>
                <w:sz w:val="20"/>
                <w:szCs w:val="20"/>
                <w:lang/>
              </w:rPr>
              <w:t>.</w:t>
            </w:r>
          </w:p>
        </w:tc>
      </w:tr>
    </w:tbl>
    <w:p w:rsidR="004D1324" w:rsidRPr="00EB2108" w:rsidRDefault="004D1324" w:rsidP="004D1324">
      <w:pPr>
        <w:pStyle w:val="Standard1"/>
        <w:tabs>
          <w:tab w:val="left" w:pos="0"/>
        </w:tabs>
        <w:spacing w:line="360" w:lineRule="auto"/>
        <w:jc w:val="both"/>
        <w:rPr>
          <w:rFonts w:ascii="Arial" w:hAnsi="Arial" w:cs="Arial"/>
          <w:bCs/>
          <w:color w:val="000000"/>
          <w:lang w:val="en-US"/>
        </w:rPr>
      </w:pPr>
    </w:p>
    <w:p w:rsidR="00CF2341" w:rsidRPr="00EB2108" w:rsidRDefault="00CF2341" w:rsidP="004D1324">
      <w:pPr>
        <w:pStyle w:val="Standard1"/>
        <w:tabs>
          <w:tab w:val="left" w:pos="0"/>
        </w:tabs>
        <w:spacing w:line="360" w:lineRule="auto"/>
        <w:jc w:val="both"/>
        <w:rPr>
          <w:rFonts w:ascii="Arial" w:hAnsi="Arial" w:cs="Arial"/>
          <w:bCs/>
          <w:color w:val="000000"/>
          <w:lang w:val="en-US"/>
        </w:rPr>
      </w:pPr>
    </w:p>
    <w:p w:rsidR="00CF2341" w:rsidRPr="00EB2108" w:rsidRDefault="00CF2341" w:rsidP="004D1324">
      <w:pPr>
        <w:pStyle w:val="Standard1"/>
        <w:tabs>
          <w:tab w:val="left" w:pos="0"/>
        </w:tabs>
        <w:spacing w:line="360" w:lineRule="auto"/>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CF2341" w:rsidRPr="00FD6D9D">
        <w:trPr>
          <w:gridAfter w:val="1"/>
          <w:cnfStyle w:val="100000000000"/>
          <w:wAfter w:w="459" w:type="dxa"/>
        </w:trPr>
        <w:tc>
          <w:tcPr>
            <w:cnfStyle w:val="001000000100"/>
            <w:tcW w:w="9322" w:type="dxa"/>
            <w:gridSpan w:val="3"/>
          </w:tcPr>
          <w:p w:rsidR="00CF2341" w:rsidRPr="00EB2108" w:rsidRDefault="00EB2108" w:rsidP="002859D6">
            <w:pPr>
              <w:pStyle w:val="Standard1"/>
              <w:tabs>
                <w:tab w:val="left" w:pos="0"/>
              </w:tabs>
              <w:jc w:val="center"/>
              <w:rPr>
                <w:rFonts w:ascii="Arial" w:hAnsi="Arial" w:cs="Arial"/>
                <w:bCs w:val="0"/>
                <w:color w:val="000000"/>
                <w:lang w:val="en-US"/>
              </w:rPr>
            </w:pPr>
            <w:r w:rsidRPr="00EB2108">
              <w:rPr>
                <w:rFonts w:ascii="Arial" w:hAnsi="Arial" w:cs="Arial"/>
                <w:color w:val="000000"/>
                <w:lang w:val="en-US"/>
              </w:rPr>
              <w:t>Class</w:t>
            </w:r>
            <w:r w:rsidR="00CF2341" w:rsidRPr="00EB2108">
              <w:rPr>
                <w:rFonts w:ascii="Arial" w:hAnsi="Arial" w:cs="Arial"/>
                <w:color w:val="000000"/>
                <w:lang w:val="en-US"/>
              </w:rPr>
              <w:t>:  org.jwebsocket.plugins.arduino.event.c2s.StartArduinoRemoteControl</w:t>
            </w:r>
          </w:p>
        </w:tc>
      </w:tr>
      <w:tr w:rsidR="00EB2108">
        <w:trPr>
          <w:cnfStyle w:val="000000100000"/>
        </w:trPr>
        <w:tc>
          <w:tcPr>
            <w:cnfStyle w:val="001000000000"/>
            <w:tcW w:w="2269" w:type="dxa"/>
          </w:tcPr>
          <w:p w:rsidR="00EB2108" w:rsidRPr="00BB15FC" w:rsidRDefault="00EB2108"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EB2108" w:rsidRPr="00BB15FC" w:rsidRDefault="00EB2108"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EB2108" w:rsidRPr="00BB15FC" w:rsidRDefault="00EB2108"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CF2341" w:rsidRPr="00FD6D9D">
        <w:tc>
          <w:tcPr>
            <w:cnfStyle w:val="001000000000"/>
            <w:tcW w:w="9781" w:type="dxa"/>
            <w:gridSpan w:val="4"/>
          </w:tcPr>
          <w:p w:rsidR="00CF2341" w:rsidRPr="00E55BCE" w:rsidRDefault="00CF2341" w:rsidP="002859D6">
            <w:pPr>
              <w:pStyle w:val="Standard1"/>
              <w:tabs>
                <w:tab w:val="left" w:pos="0"/>
              </w:tabs>
              <w:rPr>
                <w:rFonts w:ascii="Arial" w:hAnsi="Arial" w:cs="Arial"/>
                <w:b w:val="0"/>
                <w:bCs w:val="0"/>
                <w:color w:val="000000"/>
                <w:sz w:val="20"/>
                <w:szCs w:val="20"/>
                <w:lang w:val="en-US"/>
              </w:rPr>
            </w:pPr>
          </w:p>
          <w:p w:rsidR="00CF2341" w:rsidRPr="00EB2108" w:rsidRDefault="00EB2108" w:rsidP="00EB2108">
            <w:pPr>
              <w:pStyle w:val="Standard1"/>
              <w:tabs>
                <w:tab w:val="left" w:pos="0"/>
              </w:tabs>
              <w:jc w:val="center"/>
              <w:rPr>
                <w:rFonts w:ascii="Arial" w:hAnsi="Arial" w:cs="Arial"/>
                <w:b w:val="0"/>
                <w:bCs w:val="0"/>
                <w:color w:val="000000"/>
                <w:sz w:val="20"/>
                <w:szCs w:val="20"/>
                <w:lang w:val="en-US"/>
              </w:rPr>
            </w:pPr>
            <w:r w:rsidRPr="00EB2108">
              <w:rPr>
                <w:rStyle w:val="hps"/>
                <w:rFonts w:ascii="Arial" w:hAnsi="Arial" w:cs="Arial"/>
                <w:b w:val="0"/>
                <w:sz w:val="20"/>
                <w:szCs w:val="20"/>
                <w:lang/>
              </w:rPr>
              <w:t>Th</w:t>
            </w:r>
            <w:ins w:id="194" w:author="Alexander Schulze" w:date="2012-06-03T23:06:00Z">
              <w:r w:rsidR="007C6104">
                <w:rPr>
                  <w:rStyle w:val="hps"/>
                  <w:rFonts w:ascii="Arial" w:hAnsi="Arial" w:cs="Arial"/>
                  <w:b w:val="0"/>
                  <w:sz w:val="20"/>
                  <w:szCs w:val="20"/>
                  <w:lang/>
                </w:rPr>
                <w:t>is</w:t>
              </w:r>
            </w:ins>
            <w:del w:id="195" w:author="Alexander Schulze" w:date="2012-06-03T23:06:00Z">
              <w:r w:rsidRPr="00EB2108" w:rsidDel="007C6104">
                <w:rPr>
                  <w:rStyle w:val="hps"/>
                  <w:rFonts w:ascii="Arial" w:hAnsi="Arial" w:cs="Arial"/>
                  <w:b w:val="0"/>
                  <w:sz w:val="20"/>
                  <w:szCs w:val="20"/>
                  <w:lang/>
                </w:rPr>
                <w:delText>e</w:delText>
              </w:r>
            </w:del>
            <w:r w:rsidRPr="00EB2108">
              <w:rPr>
                <w:rFonts w:ascii="Arial" w:hAnsi="Arial" w:cs="Arial"/>
                <w:b w:val="0"/>
                <w:sz w:val="20"/>
                <w:szCs w:val="20"/>
                <w:lang/>
              </w:rPr>
              <w:t xml:space="preserve"> </w:t>
            </w:r>
            <w:r w:rsidRPr="00EB2108">
              <w:rPr>
                <w:rStyle w:val="hps"/>
                <w:rFonts w:ascii="Arial" w:hAnsi="Arial" w:cs="Arial"/>
                <w:b w:val="0"/>
                <w:sz w:val="20"/>
                <w:szCs w:val="20"/>
                <w:lang/>
              </w:rPr>
              <w:t>event does not have</w:t>
            </w:r>
            <w:r w:rsidRPr="00EB2108">
              <w:rPr>
                <w:rFonts w:ascii="Arial" w:hAnsi="Arial" w:cs="Arial"/>
                <w:b w:val="0"/>
                <w:sz w:val="20"/>
                <w:szCs w:val="20"/>
                <w:lang/>
              </w:rPr>
              <w:t xml:space="preserve"> </w:t>
            </w:r>
            <w:r w:rsidRPr="00EB2108">
              <w:rPr>
                <w:rStyle w:val="hps"/>
                <w:rFonts w:ascii="Arial" w:hAnsi="Arial" w:cs="Arial"/>
                <w:b w:val="0"/>
                <w:sz w:val="20"/>
                <w:szCs w:val="20"/>
                <w:lang/>
              </w:rPr>
              <w:t>any functionality</w:t>
            </w:r>
            <w:r w:rsidRPr="00EB2108">
              <w:rPr>
                <w:rFonts w:ascii="Arial" w:hAnsi="Arial" w:cs="Arial"/>
                <w:b w:val="0"/>
                <w:sz w:val="20"/>
                <w:szCs w:val="20"/>
                <w:lang/>
              </w:rPr>
              <w:t xml:space="preserve">, since </w:t>
            </w:r>
            <w:r w:rsidRPr="00EB2108">
              <w:rPr>
                <w:rStyle w:val="hps"/>
                <w:rFonts w:ascii="Arial" w:hAnsi="Arial" w:cs="Arial"/>
                <w:b w:val="0"/>
                <w:sz w:val="20"/>
                <w:szCs w:val="20"/>
                <w:lang/>
              </w:rPr>
              <w:t>that</w:t>
            </w:r>
            <w:r w:rsidRPr="00EB2108">
              <w:rPr>
                <w:rFonts w:ascii="Arial" w:hAnsi="Arial" w:cs="Arial"/>
                <w:b w:val="0"/>
                <w:sz w:val="20"/>
                <w:szCs w:val="20"/>
                <w:lang/>
              </w:rPr>
              <w:t xml:space="preserve"> </w:t>
            </w:r>
            <w:r w:rsidRPr="00EB2108">
              <w:rPr>
                <w:rStyle w:val="hps"/>
                <w:rFonts w:ascii="Arial" w:hAnsi="Arial" w:cs="Arial"/>
                <w:b w:val="0"/>
                <w:sz w:val="20"/>
                <w:szCs w:val="20"/>
                <w:lang/>
              </w:rPr>
              <w:t>will only serve to</w:t>
            </w:r>
            <w:r w:rsidRPr="00EB2108">
              <w:rPr>
                <w:rFonts w:ascii="Arial" w:hAnsi="Arial" w:cs="Arial"/>
                <w:b w:val="0"/>
                <w:sz w:val="20"/>
                <w:szCs w:val="20"/>
                <w:lang/>
              </w:rPr>
              <w:t xml:space="preserve"> </w:t>
            </w:r>
            <w:r w:rsidRPr="00EB2108">
              <w:rPr>
                <w:rStyle w:val="hps"/>
                <w:rFonts w:ascii="Arial" w:hAnsi="Arial" w:cs="Arial"/>
                <w:b w:val="0"/>
                <w:sz w:val="20"/>
                <w:szCs w:val="20"/>
                <w:lang/>
              </w:rPr>
              <w:t>notify</w:t>
            </w:r>
            <w:r w:rsidRPr="00EB2108">
              <w:rPr>
                <w:rFonts w:ascii="Arial" w:hAnsi="Arial" w:cs="Arial"/>
                <w:b w:val="0"/>
                <w:sz w:val="20"/>
                <w:szCs w:val="20"/>
                <w:lang/>
              </w:rPr>
              <w:t xml:space="preserve"> </w:t>
            </w:r>
            <w:r w:rsidRPr="00EB2108">
              <w:rPr>
                <w:rStyle w:val="hps"/>
                <w:rFonts w:ascii="Arial" w:hAnsi="Arial" w:cs="Arial"/>
                <w:b w:val="0"/>
                <w:sz w:val="20"/>
                <w:szCs w:val="20"/>
                <w:lang/>
              </w:rPr>
              <w:t>the application started</w:t>
            </w:r>
            <w:r w:rsidRPr="00EB2108">
              <w:rPr>
                <w:rFonts w:ascii="Arial" w:hAnsi="Arial" w:cs="Arial"/>
                <w:b w:val="0"/>
                <w:sz w:val="20"/>
                <w:szCs w:val="20"/>
                <w:lang/>
              </w:rPr>
              <w:t xml:space="preserve"> </w:t>
            </w:r>
            <w:r w:rsidRPr="00EB2108">
              <w:rPr>
                <w:rStyle w:val="hps"/>
                <w:rFonts w:ascii="Arial" w:hAnsi="Arial" w:cs="Arial"/>
                <w:b w:val="0"/>
                <w:sz w:val="20"/>
                <w:szCs w:val="20"/>
                <w:lang/>
              </w:rPr>
              <w:t>controlling</w:t>
            </w:r>
          </w:p>
          <w:p w:rsidR="00CF2341" w:rsidRPr="00EB2108" w:rsidRDefault="00CF2341" w:rsidP="002859D6">
            <w:pPr>
              <w:pStyle w:val="Standard1"/>
              <w:tabs>
                <w:tab w:val="left" w:pos="0"/>
              </w:tabs>
              <w:jc w:val="both"/>
              <w:rPr>
                <w:rFonts w:ascii="Arial" w:hAnsi="Arial" w:cs="Arial"/>
                <w:bCs w:val="0"/>
                <w:color w:val="000000"/>
                <w:sz w:val="20"/>
                <w:szCs w:val="20"/>
                <w:lang w:val="en-US"/>
              </w:rPr>
            </w:pPr>
          </w:p>
          <w:p w:rsidR="00D53D17" w:rsidRPr="00EB2108" w:rsidRDefault="00D53D17" w:rsidP="002859D6">
            <w:pPr>
              <w:pStyle w:val="Standard1"/>
              <w:tabs>
                <w:tab w:val="left" w:pos="0"/>
              </w:tabs>
              <w:jc w:val="both"/>
              <w:rPr>
                <w:rFonts w:ascii="Arial" w:hAnsi="Arial" w:cs="Arial"/>
                <w:bCs w:val="0"/>
                <w:color w:val="000000"/>
                <w:sz w:val="20"/>
                <w:szCs w:val="20"/>
                <w:lang w:val="en-US"/>
              </w:rPr>
            </w:pPr>
          </w:p>
          <w:p w:rsidR="00D53D17" w:rsidRPr="00EB2108" w:rsidRDefault="00D53D17" w:rsidP="002859D6">
            <w:pPr>
              <w:pStyle w:val="Standard1"/>
              <w:tabs>
                <w:tab w:val="left" w:pos="0"/>
              </w:tabs>
              <w:jc w:val="both"/>
              <w:rPr>
                <w:rFonts w:ascii="Arial" w:hAnsi="Arial" w:cs="Arial"/>
                <w:bCs w:val="0"/>
                <w:color w:val="000000"/>
                <w:sz w:val="20"/>
                <w:szCs w:val="20"/>
                <w:lang w:val="en-US"/>
              </w:rPr>
            </w:pPr>
          </w:p>
          <w:p w:rsidR="00D53D17" w:rsidRPr="00EB2108" w:rsidRDefault="00D53D17" w:rsidP="002859D6">
            <w:pPr>
              <w:pStyle w:val="Standard1"/>
              <w:tabs>
                <w:tab w:val="left" w:pos="0"/>
              </w:tabs>
              <w:jc w:val="both"/>
              <w:rPr>
                <w:rFonts w:ascii="Arial" w:hAnsi="Arial" w:cs="Arial"/>
                <w:bCs w:val="0"/>
                <w:color w:val="000000"/>
                <w:sz w:val="20"/>
                <w:szCs w:val="20"/>
                <w:lang w:val="en-US"/>
              </w:rPr>
            </w:pPr>
          </w:p>
        </w:tc>
      </w:tr>
    </w:tbl>
    <w:p w:rsidR="00CF2341" w:rsidRPr="00EB2108" w:rsidRDefault="00CF2341" w:rsidP="00CF2341">
      <w:pPr>
        <w:pStyle w:val="Standard1"/>
        <w:tabs>
          <w:tab w:val="left" w:pos="0"/>
        </w:tabs>
        <w:spacing w:line="360" w:lineRule="auto"/>
        <w:jc w:val="both"/>
        <w:rPr>
          <w:rFonts w:ascii="Arial" w:hAnsi="Arial" w:cs="Arial"/>
          <w:bCs/>
          <w:color w:val="000000"/>
          <w:lang w:val="en-US"/>
        </w:rPr>
      </w:pPr>
      <w:proofErr w:type="gramStart"/>
      <w:r w:rsidRPr="00EB2108">
        <w:rPr>
          <w:rFonts w:ascii="Arial" w:hAnsi="Arial" w:cs="Arial"/>
          <w:bCs/>
          <w:i/>
          <w:color w:val="000000"/>
          <w:lang w:val="en-US"/>
        </w:rPr>
        <w:t>org.jwebsocket.plugins.arduino.event.s2c</w:t>
      </w:r>
      <w:r w:rsidR="00EB2108">
        <w:rPr>
          <w:rFonts w:ascii="Arial" w:hAnsi="Arial" w:cs="Arial"/>
          <w:bCs/>
          <w:color w:val="000000"/>
          <w:lang w:val="en-US"/>
        </w:rPr>
        <w:t xml:space="preserve"> </w:t>
      </w:r>
      <w:r w:rsidRPr="00EB2108">
        <w:rPr>
          <w:rFonts w:ascii="Arial" w:hAnsi="Arial" w:cs="Arial"/>
          <w:bCs/>
          <w:color w:val="000000"/>
          <w:lang w:val="en-US"/>
        </w:rPr>
        <w:t xml:space="preserve"> </w:t>
      </w:r>
      <w:r w:rsidR="00EB2108" w:rsidRPr="002D756A">
        <w:rPr>
          <w:rStyle w:val="hps"/>
          <w:rFonts w:ascii="Arial" w:hAnsi="Arial" w:cs="Arial"/>
          <w:lang w:val="en-US"/>
        </w:rPr>
        <w:t>package</w:t>
      </w:r>
      <w:proofErr w:type="gramEnd"/>
      <w:r w:rsidR="00EB2108" w:rsidRPr="002D756A">
        <w:rPr>
          <w:rStyle w:val="hps"/>
          <w:rFonts w:ascii="Arial" w:hAnsi="Arial" w:cs="Arial"/>
          <w:lang w:val="en-US"/>
        </w:rPr>
        <w:t xml:space="preserve"> </w:t>
      </w:r>
      <w:r w:rsidR="00EB2108" w:rsidRPr="002D756A">
        <w:rPr>
          <w:rStyle w:val="hps"/>
          <w:rFonts w:ascii="Arial" w:hAnsi="Arial" w:cs="Arial"/>
          <w:lang/>
        </w:rPr>
        <w:t>contains the following class</w:t>
      </w:r>
      <w:r w:rsidR="00EB2108" w:rsidRPr="002D1414">
        <w:rPr>
          <w:rFonts w:ascii="Arial" w:hAnsi="Arial" w:cs="Arial"/>
          <w:bCs/>
          <w:color w:val="000000"/>
          <w:lang w:val="en-US"/>
        </w:rPr>
        <w:t>:</w:t>
      </w:r>
    </w:p>
    <w:tbl>
      <w:tblPr>
        <w:tblStyle w:val="MittleresRaster2-Akzent5"/>
        <w:tblW w:w="9781" w:type="dxa"/>
        <w:tblInd w:w="108" w:type="dxa"/>
        <w:tblLook w:val="04A0"/>
      </w:tblPr>
      <w:tblGrid>
        <w:gridCol w:w="2818"/>
        <w:gridCol w:w="6963"/>
      </w:tblGrid>
      <w:tr w:rsidR="00CF2341">
        <w:trPr>
          <w:cnfStyle w:val="100000000000"/>
        </w:trPr>
        <w:tc>
          <w:tcPr>
            <w:cnfStyle w:val="001000000100"/>
            <w:tcW w:w="0" w:type="auto"/>
          </w:tcPr>
          <w:p w:rsidR="00CF2341" w:rsidRDefault="00EB2108" w:rsidP="002859D6">
            <w:pPr>
              <w:pStyle w:val="Standard1"/>
              <w:tabs>
                <w:tab w:val="left" w:pos="0"/>
              </w:tabs>
              <w:jc w:val="center"/>
              <w:rPr>
                <w:rFonts w:ascii="Arial" w:hAnsi="Arial" w:cs="Arial"/>
                <w:bCs w:val="0"/>
                <w:color w:val="000000"/>
              </w:rPr>
            </w:pPr>
            <w:r>
              <w:rPr>
                <w:rFonts w:ascii="Arial" w:hAnsi="Arial" w:cs="Arial"/>
                <w:bCs w:val="0"/>
                <w:color w:val="000000"/>
              </w:rPr>
              <w:t>Class</w:t>
            </w:r>
          </w:p>
        </w:tc>
        <w:tc>
          <w:tcPr>
            <w:tcW w:w="6963" w:type="dxa"/>
          </w:tcPr>
          <w:p w:rsidR="00CF2341" w:rsidRDefault="00EB2108" w:rsidP="002859D6">
            <w:pPr>
              <w:pStyle w:val="Standard1"/>
              <w:tabs>
                <w:tab w:val="left" w:pos="0"/>
              </w:tabs>
              <w:jc w:val="center"/>
              <w:cnfStyle w:val="100000000000"/>
              <w:rPr>
                <w:rFonts w:ascii="Arial" w:hAnsi="Arial" w:cs="Arial"/>
                <w:bCs w:val="0"/>
                <w:color w:val="000000"/>
              </w:rPr>
            </w:pPr>
            <w:r>
              <w:rPr>
                <w:rFonts w:ascii="Arial" w:hAnsi="Arial" w:cs="Arial"/>
                <w:bCs w:val="0"/>
                <w:color w:val="000000"/>
              </w:rPr>
              <w:t>Description</w:t>
            </w:r>
          </w:p>
        </w:tc>
      </w:tr>
      <w:tr w:rsidR="00CF2341" w:rsidRPr="00FD6D9D">
        <w:trPr>
          <w:cnfStyle w:val="000000100000"/>
        </w:trPr>
        <w:tc>
          <w:tcPr>
            <w:cnfStyle w:val="001000000000"/>
            <w:tcW w:w="0" w:type="auto"/>
          </w:tcPr>
          <w:p w:rsidR="00CF2341" w:rsidRPr="00361880" w:rsidRDefault="00CF2341" w:rsidP="002859D6">
            <w:pPr>
              <w:pStyle w:val="Standard1"/>
              <w:tabs>
                <w:tab w:val="left" w:pos="0"/>
              </w:tabs>
              <w:jc w:val="center"/>
              <w:rPr>
                <w:rFonts w:ascii="Arial" w:hAnsi="Arial" w:cs="Arial"/>
                <w:b w:val="0"/>
                <w:bCs w:val="0"/>
                <w:color w:val="000000"/>
                <w:sz w:val="20"/>
                <w:szCs w:val="20"/>
              </w:rPr>
            </w:pPr>
          </w:p>
          <w:p w:rsidR="00CF2341" w:rsidRPr="00361880" w:rsidRDefault="00CF2341" w:rsidP="002859D6">
            <w:pPr>
              <w:pStyle w:val="Standard1"/>
              <w:tabs>
                <w:tab w:val="left" w:pos="0"/>
              </w:tabs>
              <w:jc w:val="center"/>
              <w:rPr>
                <w:rFonts w:ascii="Arial" w:hAnsi="Arial" w:cs="Arial"/>
                <w:b w:val="0"/>
                <w:bCs w:val="0"/>
                <w:color w:val="000000"/>
                <w:sz w:val="20"/>
                <w:szCs w:val="20"/>
              </w:rPr>
            </w:pPr>
            <w:r w:rsidRPr="00CF2341">
              <w:rPr>
                <w:rFonts w:ascii="Arial" w:hAnsi="Arial" w:cs="Arial"/>
                <w:b w:val="0"/>
                <w:bCs w:val="0"/>
                <w:color w:val="000000"/>
                <w:sz w:val="20"/>
                <w:szCs w:val="20"/>
              </w:rPr>
              <w:t>S2CJoystickPosition</w:t>
            </w:r>
          </w:p>
        </w:tc>
        <w:tc>
          <w:tcPr>
            <w:tcW w:w="6963" w:type="dxa"/>
          </w:tcPr>
          <w:p w:rsidR="00CF2341" w:rsidRPr="00EB2108" w:rsidRDefault="007C6104" w:rsidP="007C6104">
            <w:pPr>
              <w:pStyle w:val="Standard1"/>
              <w:tabs>
                <w:tab w:val="left" w:pos="0"/>
              </w:tabs>
              <w:jc w:val="both"/>
              <w:cnfStyle w:val="000000100000"/>
              <w:rPr>
                <w:rFonts w:ascii="Arial" w:hAnsi="Arial" w:cs="Arial"/>
                <w:bCs/>
                <w:color w:val="000000"/>
                <w:sz w:val="20"/>
                <w:szCs w:val="20"/>
                <w:lang w:val="en-US"/>
              </w:rPr>
            </w:pPr>
            <w:ins w:id="196" w:author="Alexander Schulze" w:date="2012-06-03T23:06:00Z">
              <w:r>
                <w:rPr>
                  <w:rStyle w:val="hps"/>
                  <w:rFonts w:ascii="Arial" w:hAnsi="Arial" w:cs="Arial"/>
                  <w:sz w:val="20"/>
                  <w:szCs w:val="20"/>
                  <w:lang/>
                </w:rPr>
                <w:t>This c</w:t>
              </w:r>
            </w:ins>
            <w:del w:id="197" w:author="Alexander Schulze" w:date="2012-06-03T23:06:00Z">
              <w:r w:rsidR="00EB2108" w:rsidRPr="00EB2108" w:rsidDel="007C6104">
                <w:rPr>
                  <w:rStyle w:val="hps"/>
                  <w:rFonts w:ascii="Arial" w:hAnsi="Arial" w:cs="Arial"/>
                  <w:sz w:val="20"/>
                  <w:szCs w:val="20"/>
                  <w:lang/>
                </w:rPr>
                <w:delText>C</w:delText>
              </w:r>
            </w:del>
            <w:r w:rsidR="00EB2108" w:rsidRPr="00EB2108">
              <w:rPr>
                <w:rStyle w:val="hps"/>
                <w:rFonts w:ascii="Arial" w:hAnsi="Arial" w:cs="Arial"/>
                <w:sz w:val="20"/>
                <w:szCs w:val="20"/>
                <w:lang/>
              </w:rPr>
              <w:t xml:space="preserve">lass </w:t>
            </w:r>
            <w:del w:id="198" w:author="Alexander Schulze" w:date="2012-06-03T23:06:00Z">
              <w:r w:rsidR="00EB2108" w:rsidRPr="00EB2108" w:rsidDel="007C6104">
                <w:rPr>
                  <w:rStyle w:val="hps"/>
                  <w:rFonts w:ascii="Arial" w:hAnsi="Arial" w:cs="Arial"/>
                  <w:sz w:val="20"/>
                  <w:szCs w:val="20"/>
                  <w:lang/>
                </w:rPr>
                <w:delText xml:space="preserve">that </w:delText>
              </w:r>
            </w:del>
            <w:r w:rsidR="00EB2108" w:rsidRPr="00EB2108">
              <w:rPr>
                <w:rStyle w:val="hps"/>
                <w:rFonts w:ascii="Arial" w:hAnsi="Arial" w:cs="Arial"/>
                <w:sz w:val="20"/>
                <w:szCs w:val="20"/>
                <w:lang/>
              </w:rPr>
              <w:t>defines the</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event</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responsible for sending</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the application</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to</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the coordinates of the</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joystick</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controller</w:t>
            </w:r>
            <w:r w:rsidR="00EB2108" w:rsidRPr="00EB2108">
              <w:rPr>
                <w:rFonts w:ascii="Arial" w:hAnsi="Arial" w:cs="Arial"/>
                <w:sz w:val="20"/>
                <w:szCs w:val="20"/>
                <w:lang/>
              </w:rPr>
              <w:t>.</w:t>
            </w:r>
          </w:p>
        </w:tc>
      </w:tr>
      <w:tr w:rsidR="00CF2341" w:rsidRPr="00FD6D9D">
        <w:tc>
          <w:tcPr>
            <w:cnfStyle w:val="001000000000"/>
            <w:tcW w:w="0" w:type="auto"/>
          </w:tcPr>
          <w:p w:rsidR="00CF2341" w:rsidRPr="00361880" w:rsidRDefault="00230511" w:rsidP="002859D6">
            <w:pPr>
              <w:pStyle w:val="Standard1"/>
              <w:tabs>
                <w:tab w:val="left" w:pos="0"/>
              </w:tabs>
              <w:jc w:val="center"/>
              <w:rPr>
                <w:rFonts w:ascii="Arial" w:hAnsi="Arial" w:cs="Arial"/>
                <w:b w:val="0"/>
                <w:bCs w:val="0"/>
                <w:color w:val="000000"/>
                <w:sz w:val="20"/>
                <w:szCs w:val="20"/>
              </w:rPr>
            </w:pPr>
            <w:r w:rsidRPr="00230511">
              <w:rPr>
                <w:rFonts w:ascii="Arial" w:hAnsi="Arial" w:cs="Arial"/>
                <w:b w:val="0"/>
                <w:bCs w:val="0"/>
                <w:color w:val="000000"/>
                <w:sz w:val="20"/>
                <w:szCs w:val="20"/>
              </w:rPr>
              <w:t>S2CLedState</w:t>
            </w:r>
          </w:p>
        </w:tc>
        <w:tc>
          <w:tcPr>
            <w:tcW w:w="6963" w:type="dxa"/>
          </w:tcPr>
          <w:p w:rsidR="00CF2341" w:rsidRPr="00EB2108" w:rsidRDefault="00EB2108" w:rsidP="00230511">
            <w:pPr>
              <w:pStyle w:val="Standard1"/>
              <w:tabs>
                <w:tab w:val="left" w:pos="0"/>
              </w:tabs>
              <w:jc w:val="both"/>
              <w:cnfStyle w:val="000000000000"/>
              <w:rPr>
                <w:rFonts w:ascii="Arial" w:hAnsi="Arial" w:cs="Arial"/>
                <w:bCs/>
                <w:color w:val="000000"/>
                <w:sz w:val="20"/>
                <w:szCs w:val="20"/>
                <w:lang w:val="en-US"/>
              </w:rPr>
            </w:pPr>
            <w:r w:rsidRPr="00EB2108">
              <w:rPr>
                <w:rStyle w:val="hps"/>
                <w:rFonts w:ascii="Arial" w:hAnsi="Arial" w:cs="Arial"/>
                <w:sz w:val="20"/>
                <w:szCs w:val="20"/>
                <w:lang/>
              </w:rPr>
              <w:t>Th</w:t>
            </w:r>
            <w:ins w:id="199" w:author="Alexander Schulze" w:date="2012-06-03T23:06:00Z">
              <w:r w:rsidR="007C6104">
                <w:rPr>
                  <w:rStyle w:val="hps"/>
                  <w:rFonts w:ascii="Arial" w:hAnsi="Arial" w:cs="Arial"/>
                  <w:sz w:val="20"/>
                  <w:szCs w:val="20"/>
                  <w:lang/>
                </w:rPr>
                <w:t>is</w:t>
              </w:r>
            </w:ins>
            <w:del w:id="200" w:author="Alexander Schulze" w:date="2012-06-03T23:06:00Z">
              <w:r w:rsidRPr="00EB2108" w:rsidDel="007C6104">
                <w:rPr>
                  <w:rStyle w:val="hps"/>
                  <w:rFonts w:ascii="Arial" w:hAnsi="Arial" w:cs="Arial"/>
                  <w:sz w:val="20"/>
                  <w:szCs w:val="20"/>
                  <w:lang/>
                </w:rPr>
                <w:delText>at</w:delText>
              </w:r>
            </w:del>
            <w:r w:rsidRPr="00EB2108">
              <w:rPr>
                <w:rFonts w:ascii="Arial" w:hAnsi="Arial" w:cs="Arial"/>
                <w:sz w:val="20"/>
                <w:szCs w:val="20"/>
                <w:lang/>
              </w:rPr>
              <w:t xml:space="preserve"> </w:t>
            </w:r>
            <w:r w:rsidRPr="00EB2108">
              <w:rPr>
                <w:rStyle w:val="hps"/>
                <w:rFonts w:ascii="Arial" w:hAnsi="Arial" w:cs="Arial"/>
                <w:sz w:val="20"/>
                <w:szCs w:val="20"/>
                <w:lang/>
              </w:rPr>
              <w:t>class</w:t>
            </w:r>
            <w:r w:rsidRPr="00EB2108">
              <w:rPr>
                <w:rFonts w:ascii="Arial" w:hAnsi="Arial" w:cs="Arial"/>
                <w:sz w:val="20"/>
                <w:szCs w:val="20"/>
                <w:lang/>
              </w:rPr>
              <w:t xml:space="preserve"> </w:t>
            </w:r>
            <w:r w:rsidRPr="00EB2108">
              <w:rPr>
                <w:rStyle w:val="hps"/>
                <w:rFonts w:ascii="Arial" w:hAnsi="Arial" w:cs="Arial"/>
                <w:sz w:val="20"/>
                <w:szCs w:val="20"/>
                <w:lang/>
              </w:rPr>
              <w:t>defines</w:t>
            </w:r>
            <w:r w:rsidRPr="00EB2108">
              <w:rPr>
                <w:rFonts w:ascii="Arial" w:hAnsi="Arial" w:cs="Arial"/>
                <w:sz w:val="20"/>
                <w:szCs w:val="20"/>
                <w:lang/>
              </w:rPr>
              <w:t xml:space="preserve"> </w:t>
            </w:r>
            <w:r w:rsidRPr="00EB2108">
              <w:rPr>
                <w:rStyle w:val="hps"/>
                <w:rFonts w:ascii="Arial" w:hAnsi="Arial" w:cs="Arial"/>
                <w:sz w:val="20"/>
                <w:szCs w:val="20"/>
                <w:lang/>
              </w:rPr>
              <w:t>the event</w:t>
            </w:r>
            <w:r w:rsidRPr="00EB2108">
              <w:rPr>
                <w:rFonts w:ascii="Arial" w:hAnsi="Arial" w:cs="Arial"/>
                <w:sz w:val="20"/>
                <w:szCs w:val="20"/>
                <w:lang/>
              </w:rPr>
              <w:t xml:space="preserve"> </w:t>
            </w:r>
            <w:r w:rsidRPr="00EB2108">
              <w:rPr>
                <w:rStyle w:val="hps"/>
                <w:rFonts w:ascii="Arial" w:hAnsi="Arial" w:cs="Arial"/>
                <w:sz w:val="20"/>
                <w:szCs w:val="20"/>
                <w:lang/>
              </w:rPr>
              <w:t>responsible</w:t>
            </w:r>
            <w:r w:rsidRPr="00EB2108">
              <w:rPr>
                <w:rFonts w:ascii="Arial" w:hAnsi="Arial" w:cs="Arial"/>
                <w:sz w:val="20"/>
                <w:szCs w:val="20"/>
                <w:lang/>
              </w:rPr>
              <w:t xml:space="preserve"> </w:t>
            </w:r>
            <w:r w:rsidRPr="00EB2108">
              <w:rPr>
                <w:rStyle w:val="hps"/>
                <w:rFonts w:ascii="Arial" w:hAnsi="Arial" w:cs="Arial"/>
                <w:sz w:val="20"/>
                <w:szCs w:val="20"/>
                <w:lang/>
              </w:rPr>
              <w:t>for</w:t>
            </w:r>
            <w:r w:rsidRPr="00EB2108">
              <w:rPr>
                <w:rFonts w:ascii="Arial" w:hAnsi="Arial" w:cs="Arial"/>
                <w:sz w:val="20"/>
                <w:szCs w:val="20"/>
                <w:lang/>
              </w:rPr>
              <w:t xml:space="preserve"> </w:t>
            </w:r>
            <w:r w:rsidRPr="00EB2108">
              <w:rPr>
                <w:rStyle w:val="hps"/>
                <w:rFonts w:ascii="Arial" w:hAnsi="Arial" w:cs="Arial"/>
                <w:sz w:val="20"/>
                <w:szCs w:val="20"/>
                <w:lang/>
              </w:rPr>
              <w:t>sending</w:t>
            </w:r>
            <w:r w:rsidRPr="00EB2108">
              <w:rPr>
                <w:rFonts w:ascii="Arial" w:hAnsi="Arial" w:cs="Arial"/>
                <w:sz w:val="20"/>
                <w:szCs w:val="20"/>
                <w:lang/>
              </w:rPr>
              <w:t xml:space="preserve"> </w:t>
            </w:r>
            <w:r w:rsidRPr="00EB2108">
              <w:rPr>
                <w:rStyle w:val="hps"/>
                <w:rFonts w:ascii="Arial" w:hAnsi="Arial" w:cs="Arial"/>
                <w:sz w:val="20"/>
                <w:szCs w:val="20"/>
                <w:lang/>
              </w:rPr>
              <w:t>the</w:t>
            </w:r>
            <w:r w:rsidRPr="00EB2108">
              <w:rPr>
                <w:rFonts w:ascii="Arial" w:hAnsi="Arial" w:cs="Arial"/>
                <w:sz w:val="20"/>
                <w:szCs w:val="20"/>
                <w:lang/>
              </w:rPr>
              <w:t xml:space="preserve"> </w:t>
            </w:r>
            <w:r w:rsidRPr="00EB2108">
              <w:rPr>
                <w:rStyle w:val="hps"/>
                <w:rFonts w:ascii="Arial" w:hAnsi="Arial" w:cs="Arial"/>
                <w:sz w:val="20"/>
                <w:szCs w:val="20"/>
                <w:lang/>
              </w:rPr>
              <w:t>application</w:t>
            </w:r>
            <w:r w:rsidRPr="00EB2108">
              <w:rPr>
                <w:rFonts w:ascii="Arial" w:hAnsi="Arial" w:cs="Arial"/>
                <w:sz w:val="20"/>
                <w:szCs w:val="20"/>
                <w:lang/>
              </w:rPr>
              <w:t xml:space="preserve"> </w:t>
            </w:r>
            <w:r w:rsidRPr="00EB2108">
              <w:rPr>
                <w:rStyle w:val="hps"/>
                <w:rFonts w:ascii="Arial" w:hAnsi="Arial" w:cs="Arial"/>
                <w:sz w:val="20"/>
                <w:szCs w:val="20"/>
                <w:lang/>
              </w:rPr>
              <w:t>to</w:t>
            </w:r>
            <w:r w:rsidRPr="00EB2108">
              <w:rPr>
                <w:rFonts w:ascii="Arial" w:hAnsi="Arial" w:cs="Arial"/>
                <w:sz w:val="20"/>
                <w:szCs w:val="20"/>
                <w:lang/>
              </w:rPr>
              <w:t xml:space="preserve"> </w:t>
            </w:r>
            <w:r w:rsidRPr="00EB2108">
              <w:rPr>
                <w:rStyle w:val="hps"/>
                <w:rFonts w:ascii="Arial" w:hAnsi="Arial" w:cs="Arial"/>
                <w:sz w:val="20"/>
                <w:szCs w:val="20"/>
                <w:lang/>
              </w:rPr>
              <w:t>the</w:t>
            </w:r>
            <w:r w:rsidRPr="00EB2108">
              <w:rPr>
                <w:rFonts w:ascii="Arial" w:hAnsi="Arial" w:cs="Arial"/>
                <w:sz w:val="20"/>
                <w:szCs w:val="20"/>
                <w:lang/>
              </w:rPr>
              <w:t xml:space="preserve"> </w:t>
            </w:r>
            <w:r w:rsidRPr="00EB2108">
              <w:rPr>
                <w:rStyle w:val="hps"/>
                <w:rFonts w:ascii="Arial" w:hAnsi="Arial" w:cs="Arial"/>
                <w:sz w:val="20"/>
                <w:szCs w:val="20"/>
                <w:lang/>
              </w:rPr>
              <w:t>coordinates</w:t>
            </w:r>
            <w:r w:rsidRPr="00EB2108">
              <w:rPr>
                <w:rFonts w:ascii="Arial" w:hAnsi="Arial" w:cs="Arial"/>
                <w:sz w:val="20"/>
                <w:szCs w:val="20"/>
                <w:lang/>
              </w:rPr>
              <w:t xml:space="preserve"> </w:t>
            </w:r>
            <w:r w:rsidRPr="00EB2108">
              <w:rPr>
                <w:rStyle w:val="hps"/>
                <w:rFonts w:ascii="Arial" w:hAnsi="Arial" w:cs="Arial"/>
                <w:sz w:val="20"/>
                <w:szCs w:val="20"/>
                <w:lang/>
              </w:rPr>
              <w:t>of the</w:t>
            </w:r>
            <w:r w:rsidRPr="00EB2108">
              <w:rPr>
                <w:rFonts w:ascii="Arial" w:hAnsi="Arial" w:cs="Arial"/>
                <w:sz w:val="20"/>
                <w:szCs w:val="20"/>
                <w:lang/>
              </w:rPr>
              <w:t xml:space="preserve"> </w:t>
            </w:r>
            <w:r w:rsidRPr="00EB2108">
              <w:rPr>
                <w:rStyle w:val="hps"/>
                <w:rFonts w:ascii="Arial" w:hAnsi="Arial" w:cs="Arial"/>
                <w:sz w:val="20"/>
                <w:szCs w:val="20"/>
                <w:lang/>
              </w:rPr>
              <w:t>joystick</w:t>
            </w:r>
            <w:r w:rsidRPr="00EB2108">
              <w:rPr>
                <w:rFonts w:ascii="Arial" w:hAnsi="Arial" w:cs="Arial"/>
                <w:sz w:val="20"/>
                <w:szCs w:val="20"/>
                <w:lang/>
              </w:rPr>
              <w:t xml:space="preserve"> </w:t>
            </w:r>
            <w:r w:rsidRPr="00EB2108">
              <w:rPr>
                <w:rStyle w:val="hps"/>
                <w:rFonts w:ascii="Arial" w:hAnsi="Arial" w:cs="Arial"/>
                <w:sz w:val="20"/>
                <w:szCs w:val="20"/>
                <w:lang/>
              </w:rPr>
              <w:t>controller.</w:t>
            </w:r>
          </w:p>
        </w:tc>
      </w:tr>
    </w:tbl>
    <w:p w:rsidR="00CF2341" w:rsidRDefault="00CF2341" w:rsidP="00CF2341">
      <w:pPr>
        <w:pStyle w:val="Standard1"/>
        <w:tabs>
          <w:tab w:val="left" w:pos="0"/>
        </w:tabs>
        <w:spacing w:line="360" w:lineRule="auto"/>
        <w:jc w:val="both"/>
        <w:rPr>
          <w:rFonts w:ascii="Arial" w:hAnsi="Arial" w:cs="Arial"/>
          <w:bCs/>
          <w:color w:val="000000"/>
          <w:lang w:val="en-US"/>
        </w:rPr>
      </w:pPr>
    </w:p>
    <w:p w:rsidR="00EB2108" w:rsidRPr="00EB2108" w:rsidRDefault="00EB2108" w:rsidP="00CF2341">
      <w:pPr>
        <w:pStyle w:val="Standard1"/>
        <w:tabs>
          <w:tab w:val="left" w:pos="0"/>
        </w:tabs>
        <w:spacing w:line="360" w:lineRule="auto"/>
        <w:jc w:val="both"/>
        <w:rPr>
          <w:rFonts w:ascii="Arial" w:hAnsi="Arial" w:cs="Arial"/>
          <w:bCs/>
          <w:color w:val="000000"/>
          <w:lang w:val="en-US"/>
        </w:rPr>
      </w:pPr>
    </w:p>
    <w:p w:rsidR="00EB2108" w:rsidRPr="002D1414" w:rsidRDefault="00EB2108" w:rsidP="00EB2108">
      <w:pPr>
        <w:pStyle w:val="Standard1"/>
        <w:tabs>
          <w:tab w:val="left" w:pos="0"/>
        </w:tabs>
        <w:jc w:val="both"/>
        <w:rPr>
          <w:rFonts w:ascii="Arial" w:hAnsi="Arial" w:cs="Arial"/>
          <w:bCs/>
          <w:color w:val="000000"/>
          <w:lang w:val="en-US"/>
        </w:rPr>
      </w:pPr>
      <w:r w:rsidRPr="002D1414">
        <w:rPr>
          <w:rStyle w:val="hps"/>
          <w:rFonts w:ascii="Arial" w:hAnsi="Arial" w:cs="Arial"/>
          <w:lang/>
        </w:rPr>
        <w:t>Detailed description</w:t>
      </w:r>
      <w:r w:rsidRPr="002D1414">
        <w:rPr>
          <w:rStyle w:val="shorttext"/>
          <w:rFonts w:ascii="Arial" w:hAnsi="Arial" w:cs="Arial"/>
          <w:lang/>
        </w:rPr>
        <w:t xml:space="preserve"> </w:t>
      </w:r>
      <w:r w:rsidRPr="002D1414">
        <w:rPr>
          <w:rStyle w:val="hps"/>
          <w:rFonts w:ascii="Arial" w:hAnsi="Arial" w:cs="Arial"/>
          <w:lang/>
        </w:rPr>
        <w:t>of the methods:</w:t>
      </w:r>
    </w:p>
    <w:p w:rsidR="00D53D17" w:rsidRPr="00EB2108" w:rsidRDefault="00D53D17" w:rsidP="00D53D17">
      <w:pPr>
        <w:pStyle w:val="Standard1"/>
        <w:tabs>
          <w:tab w:val="left" w:pos="0"/>
        </w:tabs>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CF2341" w:rsidRPr="00FD6D9D">
        <w:trPr>
          <w:gridAfter w:val="1"/>
          <w:cnfStyle w:val="100000000000"/>
          <w:wAfter w:w="459" w:type="dxa"/>
        </w:trPr>
        <w:tc>
          <w:tcPr>
            <w:cnfStyle w:val="001000000100"/>
            <w:tcW w:w="9322" w:type="dxa"/>
            <w:gridSpan w:val="3"/>
          </w:tcPr>
          <w:p w:rsidR="00CF2341" w:rsidRPr="00EB2108" w:rsidRDefault="00EB2108" w:rsidP="001C1992">
            <w:pPr>
              <w:pStyle w:val="Standard1"/>
              <w:tabs>
                <w:tab w:val="left" w:pos="0"/>
              </w:tabs>
              <w:jc w:val="center"/>
              <w:rPr>
                <w:rFonts w:ascii="Arial" w:hAnsi="Arial" w:cs="Arial"/>
                <w:bCs w:val="0"/>
                <w:color w:val="000000"/>
                <w:lang w:val="en-US"/>
              </w:rPr>
            </w:pPr>
            <w:r w:rsidRPr="00EB2108">
              <w:rPr>
                <w:rFonts w:ascii="Arial" w:hAnsi="Arial" w:cs="Arial"/>
                <w:color w:val="000000"/>
                <w:lang w:val="en-US"/>
              </w:rPr>
              <w:t>Class</w:t>
            </w:r>
            <w:r w:rsidR="00CF2341" w:rsidRPr="00EB2108">
              <w:rPr>
                <w:rFonts w:ascii="Arial" w:hAnsi="Arial" w:cs="Arial"/>
                <w:color w:val="000000"/>
                <w:lang w:val="en-US"/>
              </w:rPr>
              <w:t>:  org.jwebsocket.plugins.arduino.event.s2c.</w:t>
            </w:r>
            <w:r w:rsidR="001C1992" w:rsidRPr="00EB2108">
              <w:rPr>
                <w:rFonts w:ascii="Arial" w:hAnsi="Arial" w:cs="Arial"/>
                <w:color w:val="000000"/>
                <w:lang w:val="en-US"/>
              </w:rPr>
              <w:t>S2CLedState</w:t>
            </w:r>
          </w:p>
        </w:tc>
      </w:tr>
      <w:tr w:rsidR="00EB2108">
        <w:trPr>
          <w:cnfStyle w:val="000000100000"/>
        </w:trPr>
        <w:tc>
          <w:tcPr>
            <w:cnfStyle w:val="001000000000"/>
            <w:tcW w:w="2269" w:type="dxa"/>
          </w:tcPr>
          <w:p w:rsidR="00EB2108" w:rsidRPr="00BB15FC" w:rsidRDefault="00EB2108"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EB2108" w:rsidRPr="00BB15FC" w:rsidRDefault="00EB2108"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EB2108" w:rsidRPr="00BB15FC" w:rsidRDefault="00EB2108"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CF2341" w:rsidRPr="00FD6D9D">
        <w:tc>
          <w:tcPr>
            <w:cnfStyle w:val="001000000000"/>
            <w:tcW w:w="2269" w:type="dxa"/>
          </w:tcPr>
          <w:p w:rsidR="00CF2341" w:rsidRPr="00230511" w:rsidRDefault="00230511" w:rsidP="00DC20CE">
            <w:pPr>
              <w:pStyle w:val="Standard1"/>
              <w:tabs>
                <w:tab w:val="left" w:pos="0"/>
              </w:tabs>
              <w:rPr>
                <w:rFonts w:ascii="Arial" w:hAnsi="Arial" w:cs="Arial"/>
                <w:b w:val="0"/>
                <w:bCs w:val="0"/>
                <w:color w:val="000000"/>
                <w:sz w:val="20"/>
                <w:szCs w:val="20"/>
                <w:lang w:val="en-US"/>
              </w:rPr>
            </w:pPr>
            <w:r w:rsidRPr="00230511">
              <w:rPr>
                <w:rFonts w:ascii="Arial" w:hAnsi="Arial" w:cs="Arial"/>
                <w:b w:val="0"/>
                <w:bCs w:val="0"/>
                <w:color w:val="000000"/>
                <w:sz w:val="20"/>
                <w:szCs w:val="20"/>
                <w:lang w:val="en-US"/>
              </w:rPr>
              <w:t>org.jwebsocket.plugins.arduino.event.s2c. S2C</w:t>
            </w:r>
            <w:r w:rsidR="00DC20CE">
              <w:rPr>
                <w:rFonts w:ascii="Arial" w:hAnsi="Arial" w:cs="Arial"/>
                <w:b w:val="0"/>
                <w:bCs w:val="0"/>
                <w:color w:val="000000"/>
                <w:sz w:val="20"/>
                <w:szCs w:val="20"/>
                <w:lang w:val="en-US"/>
              </w:rPr>
              <w:t>LedState</w:t>
            </w:r>
          </w:p>
        </w:tc>
        <w:tc>
          <w:tcPr>
            <w:tcW w:w="3510" w:type="dxa"/>
          </w:tcPr>
          <w:p w:rsidR="00CF2341" w:rsidRPr="00BE7205" w:rsidRDefault="00230511" w:rsidP="002859D6">
            <w:pPr>
              <w:pStyle w:val="Standard1"/>
              <w:tabs>
                <w:tab w:val="left" w:pos="0"/>
              </w:tabs>
              <w:jc w:val="center"/>
              <w:cnfStyle w:val="000000000000"/>
              <w:rPr>
                <w:rFonts w:ascii="Arial" w:hAnsi="Arial" w:cs="Arial"/>
                <w:bCs/>
                <w:color w:val="000000"/>
                <w:sz w:val="20"/>
                <w:szCs w:val="20"/>
                <w:lang w:val="en-US"/>
              </w:rPr>
            </w:pPr>
            <w:r w:rsidRPr="00230511">
              <w:rPr>
                <w:rFonts w:ascii="Arial" w:hAnsi="Arial" w:cs="Arial"/>
                <w:bCs/>
                <w:color w:val="000000"/>
                <w:sz w:val="20"/>
                <w:szCs w:val="20"/>
                <w:lang w:val="en-US"/>
              </w:rPr>
              <w:t>S2CLedState</w:t>
            </w:r>
            <w:r>
              <w:rPr>
                <w:rFonts w:ascii="Arial" w:hAnsi="Arial" w:cs="Arial"/>
                <w:bCs/>
                <w:color w:val="000000"/>
                <w:sz w:val="20"/>
                <w:szCs w:val="20"/>
                <w:lang w:val="en-US"/>
              </w:rPr>
              <w:t>(java.lang.</w:t>
            </w:r>
            <w:r w:rsidRPr="00230511">
              <w:rPr>
                <w:rFonts w:ascii="Arial" w:hAnsi="Arial" w:cs="Arial"/>
                <w:bCs/>
                <w:color w:val="000000"/>
                <w:sz w:val="20"/>
                <w:szCs w:val="20"/>
                <w:lang w:val="en-US"/>
              </w:rPr>
              <w:t xml:space="preserve">Boolean aBlue, </w:t>
            </w:r>
            <w:r>
              <w:rPr>
                <w:rFonts w:ascii="Arial" w:hAnsi="Arial" w:cs="Arial"/>
                <w:bCs/>
                <w:color w:val="000000"/>
                <w:sz w:val="20"/>
                <w:szCs w:val="20"/>
                <w:lang w:val="en-US"/>
              </w:rPr>
              <w:t>java.lang.</w:t>
            </w:r>
            <w:r w:rsidRPr="00230511">
              <w:rPr>
                <w:rFonts w:ascii="Arial" w:hAnsi="Arial" w:cs="Arial"/>
                <w:bCs/>
                <w:color w:val="000000"/>
                <w:sz w:val="20"/>
                <w:szCs w:val="20"/>
                <w:lang w:val="en-US"/>
              </w:rPr>
              <w:t xml:space="preserve">Boolean aRed, </w:t>
            </w:r>
            <w:r>
              <w:rPr>
                <w:rFonts w:ascii="Arial" w:hAnsi="Arial" w:cs="Arial"/>
                <w:bCs/>
                <w:color w:val="000000"/>
                <w:sz w:val="20"/>
                <w:szCs w:val="20"/>
                <w:lang w:val="en-US"/>
              </w:rPr>
              <w:t>java.lang.</w:t>
            </w:r>
            <w:r w:rsidRPr="00230511">
              <w:rPr>
                <w:rFonts w:ascii="Arial" w:hAnsi="Arial" w:cs="Arial"/>
                <w:bCs/>
                <w:color w:val="000000"/>
                <w:sz w:val="20"/>
                <w:szCs w:val="20"/>
                <w:lang w:val="en-US"/>
              </w:rPr>
              <w:t xml:space="preserve">Boolean aGreen, </w:t>
            </w:r>
            <w:r>
              <w:rPr>
                <w:rFonts w:ascii="Arial" w:hAnsi="Arial" w:cs="Arial"/>
                <w:bCs/>
                <w:color w:val="000000"/>
                <w:sz w:val="20"/>
                <w:szCs w:val="20"/>
                <w:lang w:val="en-US"/>
              </w:rPr>
              <w:t>java.lang.</w:t>
            </w:r>
            <w:r w:rsidRPr="00230511">
              <w:rPr>
                <w:rFonts w:ascii="Arial" w:hAnsi="Arial" w:cs="Arial"/>
                <w:bCs/>
                <w:color w:val="000000"/>
                <w:sz w:val="20"/>
                <w:szCs w:val="20"/>
                <w:lang w:val="en-US"/>
              </w:rPr>
              <w:t>Boolean aYellow</w:t>
            </w:r>
            <w:r>
              <w:rPr>
                <w:rFonts w:ascii="Arial" w:hAnsi="Arial" w:cs="Arial"/>
                <w:bCs/>
                <w:color w:val="000000"/>
                <w:sz w:val="20"/>
                <w:szCs w:val="20"/>
                <w:lang w:val="en-US"/>
              </w:rPr>
              <w:t>)</w:t>
            </w:r>
          </w:p>
        </w:tc>
        <w:tc>
          <w:tcPr>
            <w:tcW w:w="4002" w:type="dxa"/>
            <w:gridSpan w:val="2"/>
          </w:tcPr>
          <w:p w:rsidR="00CF2341" w:rsidRPr="00EB2108" w:rsidRDefault="007C6104" w:rsidP="007C6104">
            <w:pPr>
              <w:pStyle w:val="Standard1"/>
              <w:tabs>
                <w:tab w:val="left" w:pos="0"/>
              </w:tabs>
              <w:jc w:val="both"/>
              <w:cnfStyle w:val="000000000000"/>
              <w:rPr>
                <w:rFonts w:ascii="Arial" w:hAnsi="Arial" w:cs="Arial"/>
                <w:bCs/>
                <w:color w:val="000000"/>
                <w:sz w:val="20"/>
                <w:szCs w:val="20"/>
                <w:lang w:val="en-US"/>
              </w:rPr>
            </w:pPr>
            <w:ins w:id="201" w:author="Alexander Schulze" w:date="2012-06-03T23:09:00Z">
              <w:r>
                <w:rPr>
                  <w:rStyle w:val="hps"/>
                  <w:rFonts w:ascii="Arial" w:hAnsi="Arial" w:cs="Arial"/>
                  <w:sz w:val="20"/>
                  <w:szCs w:val="20"/>
                  <w:lang/>
                </w:rPr>
                <w:t>This c</w:t>
              </w:r>
            </w:ins>
            <w:del w:id="202" w:author="Alexander Schulze" w:date="2012-06-03T23:09:00Z">
              <w:r w:rsidR="00EB2108" w:rsidRPr="00EB2108" w:rsidDel="007C6104">
                <w:rPr>
                  <w:rStyle w:val="hps"/>
                  <w:rFonts w:ascii="Arial" w:hAnsi="Arial" w:cs="Arial"/>
                  <w:sz w:val="20"/>
                  <w:szCs w:val="20"/>
                  <w:lang/>
                </w:rPr>
                <w:delText>C</w:delText>
              </w:r>
            </w:del>
            <w:r w:rsidR="00EB2108" w:rsidRPr="00EB2108">
              <w:rPr>
                <w:rStyle w:val="hps"/>
                <w:rFonts w:ascii="Arial" w:hAnsi="Arial" w:cs="Arial"/>
                <w:sz w:val="20"/>
                <w:szCs w:val="20"/>
                <w:lang/>
              </w:rPr>
              <w:t>lass constructor</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allows</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to introduce</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the data</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will contain the event</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and then</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send it to</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the application</w:t>
            </w:r>
            <w:r w:rsidR="00EB2108" w:rsidRPr="00EB2108">
              <w:rPr>
                <w:rFonts w:ascii="Arial" w:hAnsi="Arial" w:cs="Arial"/>
                <w:sz w:val="20"/>
                <w:szCs w:val="20"/>
                <w:lang/>
              </w:rPr>
              <w:t xml:space="preserve"> </w:t>
            </w:r>
            <w:r w:rsidR="00EB2108" w:rsidRPr="00EB2108">
              <w:rPr>
                <w:rStyle w:val="hps"/>
                <w:rFonts w:ascii="Arial" w:hAnsi="Arial" w:cs="Arial"/>
                <w:sz w:val="20"/>
                <w:szCs w:val="20"/>
                <w:lang/>
              </w:rPr>
              <w:t>controller.</w:t>
            </w:r>
          </w:p>
        </w:tc>
      </w:tr>
      <w:tr w:rsidR="00230511" w:rsidRPr="00FD6D9D">
        <w:trPr>
          <w:cnfStyle w:val="000000100000"/>
        </w:trPr>
        <w:tc>
          <w:tcPr>
            <w:cnfStyle w:val="001000000000"/>
            <w:tcW w:w="2269" w:type="dxa"/>
          </w:tcPr>
          <w:p w:rsidR="00230511" w:rsidRPr="00230511" w:rsidRDefault="00230511" w:rsidP="002859D6">
            <w:pPr>
              <w:pStyle w:val="Standard1"/>
              <w:tabs>
                <w:tab w:val="left" w:pos="0"/>
              </w:tabs>
              <w:rPr>
                <w:rFonts w:ascii="Arial" w:hAnsi="Arial" w:cs="Arial"/>
                <w:b w:val="0"/>
                <w:bCs w:val="0"/>
                <w:color w:val="000000"/>
                <w:sz w:val="20"/>
                <w:szCs w:val="20"/>
              </w:rPr>
            </w:pPr>
            <w:r w:rsidRPr="00230511">
              <w:rPr>
                <w:rFonts w:ascii="Arial" w:hAnsi="Arial" w:cs="Arial"/>
                <w:b w:val="0"/>
                <w:bCs w:val="0"/>
                <w:color w:val="000000"/>
                <w:sz w:val="20"/>
                <w:szCs w:val="20"/>
                <w:lang w:val="en-US"/>
              </w:rPr>
              <w:t>java.lang.</w:t>
            </w:r>
            <w:r w:rsidRPr="00230511">
              <w:rPr>
                <w:rFonts w:ascii="Arial" w:hAnsi="Arial" w:cs="Arial"/>
                <w:b w:val="0"/>
                <w:color w:val="000000"/>
                <w:sz w:val="20"/>
                <w:szCs w:val="20"/>
                <w:lang w:val="en-US"/>
              </w:rPr>
              <w:t>Boolean</w:t>
            </w:r>
          </w:p>
        </w:tc>
        <w:tc>
          <w:tcPr>
            <w:tcW w:w="3510" w:type="dxa"/>
          </w:tcPr>
          <w:p w:rsidR="00230511" w:rsidRPr="00230511" w:rsidRDefault="00230511" w:rsidP="002859D6">
            <w:pPr>
              <w:pStyle w:val="Standard1"/>
              <w:tabs>
                <w:tab w:val="left" w:pos="0"/>
              </w:tabs>
              <w:jc w:val="center"/>
              <w:cnfStyle w:val="000000100000"/>
              <w:rPr>
                <w:rFonts w:ascii="Arial" w:hAnsi="Arial" w:cs="Arial"/>
                <w:bCs/>
                <w:color w:val="000000"/>
                <w:sz w:val="20"/>
                <w:szCs w:val="20"/>
              </w:rPr>
            </w:pPr>
            <w:r>
              <w:rPr>
                <w:rFonts w:ascii="Arial" w:hAnsi="Arial" w:cs="Arial"/>
                <w:bCs/>
                <w:color w:val="000000"/>
                <w:sz w:val="20"/>
                <w:szCs w:val="20"/>
              </w:rPr>
              <w:t>getBlue()</w:t>
            </w:r>
          </w:p>
        </w:tc>
        <w:tc>
          <w:tcPr>
            <w:tcW w:w="4002" w:type="dxa"/>
            <w:gridSpan w:val="2"/>
          </w:tcPr>
          <w:p w:rsidR="00230511" w:rsidRPr="00EB2108" w:rsidRDefault="00EB2108" w:rsidP="002859D6">
            <w:pPr>
              <w:pStyle w:val="Standard1"/>
              <w:tabs>
                <w:tab w:val="left" w:pos="0"/>
              </w:tabs>
              <w:jc w:val="both"/>
              <w:cnfStyle w:val="000000100000"/>
              <w:rPr>
                <w:rFonts w:ascii="Arial" w:hAnsi="Arial" w:cs="Arial"/>
                <w:bCs/>
                <w:color w:val="000000"/>
                <w:sz w:val="20"/>
                <w:szCs w:val="20"/>
                <w:lang w:val="en-US"/>
              </w:rPr>
            </w:pPr>
            <w:r w:rsidRPr="00EB2108">
              <w:rPr>
                <w:rStyle w:val="hps"/>
                <w:rFonts w:ascii="Arial" w:hAnsi="Arial" w:cs="Arial"/>
                <w:sz w:val="20"/>
                <w:szCs w:val="20"/>
                <w:lang/>
              </w:rPr>
              <w:t>Returns the status</w:t>
            </w:r>
            <w:r w:rsidRPr="00EB2108">
              <w:rPr>
                <w:rFonts w:ascii="Arial" w:hAnsi="Arial" w:cs="Arial"/>
                <w:sz w:val="20"/>
                <w:szCs w:val="20"/>
                <w:lang/>
              </w:rPr>
              <w:t xml:space="preserve"> </w:t>
            </w:r>
            <w:r w:rsidRPr="00EB2108">
              <w:rPr>
                <w:rStyle w:val="hps"/>
                <w:rFonts w:ascii="Arial" w:hAnsi="Arial" w:cs="Arial"/>
                <w:sz w:val="20"/>
                <w:szCs w:val="20"/>
                <w:lang/>
              </w:rPr>
              <w:t>of the</w:t>
            </w:r>
            <w:r w:rsidRPr="00EB2108">
              <w:rPr>
                <w:rFonts w:ascii="Arial" w:hAnsi="Arial" w:cs="Arial"/>
                <w:sz w:val="20"/>
                <w:szCs w:val="20"/>
                <w:lang/>
              </w:rPr>
              <w:t xml:space="preserve"> </w:t>
            </w:r>
            <w:r w:rsidRPr="00EB2108">
              <w:rPr>
                <w:rStyle w:val="hps"/>
                <w:rFonts w:ascii="Arial" w:hAnsi="Arial" w:cs="Arial"/>
                <w:sz w:val="20"/>
                <w:szCs w:val="20"/>
                <w:lang/>
              </w:rPr>
              <w:t>blue LED</w:t>
            </w:r>
            <w:ins w:id="203" w:author="Alexander Schulze" w:date="2012-06-03T23:10:00Z">
              <w:r w:rsidR="007C6104">
                <w:rPr>
                  <w:rStyle w:val="hps"/>
                  <w:rFonts w:ascii="Arial" w:hAnsi="Arial" w:cs="Arial"/>
                  <w:sz w:val="20"/>
                  <w:szCs w:val="20"/>
                  <w:lang/>
                </w:rPr>
                <w:t>,</w:t>
              </w:r>
            </w:ins>
            <w:r w:rsidRPr="00EB2108">
              <w:rPr>
                <w:rFonts w:ascii="Arial" w:hAnsi="Arial" w:cs="Arial"/>
                <w:sz w:val="20"/>
                <w:szCs w:val="20"/>
                <w:lang/>
              </w:rPr>
              <w:t xml:space="preserve"> </w:t>
            </w:r>
            <w:r w:rsidRPr="00EB2108">
              <w:rPr>
                <w:rStyle w:val="hps"/>
                <w:rFonts w:ascii="Arial" w:hAnsi="Arial" w:cs="Arial"/>
                <w:sz w:val="20"/>
                <w:szCs w:val="20"/>
                <w:lang/>
              </w:rPr>
              <w:t>on</w:t>
            </w:r>
            <w:r w:rsidRPr="00EB2108">
              <w:rPr>
                <w:rFonts w:ascii="Arial" w:hAnsi="Arial" w:cs="Arial"/>
                <w:sz w:val="20"/>
                <w:szCs w:val="20"/>
                <w:lang/>
              </w:rPr>
              <w:t xml:space="preserve"> </w:t>
            </w:r>
            <w:ins w:id="204" w:author="Alexander Schulze" w:date="2012-06-03T23:10:00Z">
              <w:r w:rsidR="007C6104">
                <w:rPr>
                  <w:rFonts w:ascii="Arial" w:hAnsi="Arial" w:cs="Arial"/>
                  <w:sz w:val="20"/>
                  <w:szCs w:val="20"/>
                  <w:lang/>
                </w:rPr>
                <w:t xml:space="preserve">= </w:t>
              </w:r>
            </w:ins>
            <w:r w:rsidRPr="00EB2108">
              <w:rPr>
                <w:rStyle w:val="hps"/>
                <w:rFonts w:ascii="Arial" w:hAnsi="Arial" w:cs="Arial"/>
                <w:sz w:val="20"/>
                <w:szCs w:val="20"/>
                <w:lang/>
              </w:rPr>
              <w:t>true</w:t>
            </w:r>
            <w:r w:rsidRPr="00EB2108">
              <w:rPr>
                <w:rFonts w:ascii="Arial" w:hAnsi="Arial" w:cs="Arial"/>
                <w:sz w:val="20"/>
                <w:szCs w:val="20"/>
                <w:lang/>
              </w:rPr>
              <w:t xml:space="preserve"> </w:t>
            </w:r>
            <w:r w:rsidRPr="00EB2108">
              <w:rPr>
                <w:rStyle w:val="hps"/>
                <w:rFonts w:ascii="Arial" w:hAnsi="Arial" w:cs="Arial"/>
                <w:sz w:val="20"/>
                <w:szCs w:val="20"/>
                <w:lang/>
              </w:rPr>
              <w:t>and</w:t>
            </w:r>
            <w:r w:rsidRPr="00EB2108">
              <w:rPr>
                <w:rFonts w:ascii="Arial" w:hAnsi="Arial" w:cs="Arial"/>
                <w:sz w:val="20"/>
                <w:szCs w:val="20"/>
                <w:lang/>
              </w:rPr>
              <w:t xml:space="preserve"> </w:t>
            </w:r>
            <w:r w:rsidRPr="00EB2108">
              <w:rPr>
                <w:rStyle w:val="hps"/>
                <w:rFonts w:ascii="Arial" w:hAnsi="Arial" w:cs="Arial"/>
                <w:sz w:val="20"/>
                <w:szCs w:val="20"/>
                <w:lang/>
              </w:rPr>
              <w:t>false</w:t>
            </w:r>
            <w:ins w:id="205" w:author="Alexander Schulze" w:date="2012-06-03T23:10:00Z">
              <w:r w:rsidR="007C6104">
                <w:rPr>
                  <w:rStyle w:val="hps"/>
                  <w:rFonts w:ascii="Arial" w:hAnsi="Arial" w:cs="Arial"/>
                  <w:sz w:val="20"/>
                  <w:szCs w:val="20"/>
                  <w:lang/>
                </w:rPr>
                <w:t xml:space="preserve"> =</w:t>
              </w:r>
            </w:ins>
            <w:r w:rsidRPr="00EB2108">
              <w:rPr>
                <w:rFonts w:ascii="Arial" w:hAnsi="Arial" w:cs="Arial"/>
                <w:sz w:val="20"/>
                <w:szCs w:val="20"/>
                <w:lang/>
              </w:rPr>
              <w:t xml:space="preserve"> </w:t>
            </w:r>
            <w:r w:rsidRPr="00EB2108">
              <w:rPr>
                <w:rStyle w:val="hps"/>
                <w:rFonts w:ascii="Arial" w:hAnsi="Arial" w:cs="Arial"/>
                <w:sz w:val="20"/>
                <w:szCs w:val="20"/>
                <w:lang/>
              </w:rPr>
              <w:t>off.</w:t>
            </w:r>
          </w:p>
        </w:tc>
      </w:tr>
      <w:tr w:rsidR="00230511" w:rsidRPr="00FD6D9D">
        <w:tc>
          <w:tcPr>
            <w:cnfStyle w:val="001000000000"/>
            <w:tcW w:w="2269" w:type="dxa"/>
          </w:tcPr>
          <w:p w:rsidR="00230511" w:rsidRPr="00230511" w:rsidRDefault="00230511" w:rsidP="002859D6">
            <w:pPr>
              <w:pStyle w:val="Standard1"/>
              <w:tabs>
                <w:tab w:val="left" w:pos="0"/>
              </w:tabs>
              <w:rPr>
                <w:rFonts w:ascii="Arial" w:hAnsi="Arial" w:cs="Arial"/>
                <w:b w:val="0"/>
                <w:bCs w:val="0"/>
                <w:color w:val="000000"/>
                <w:sz w:val="20"/>
                <w:szCs w:val="20"/>
              </w:rPr>
            </w:pPr>
            <w:r w:rsidRPr="00230511">
              <w:rPr>
                <w:rFonts w:ascii="Arial" w:hAnsi="Arial" w:cs="Arial"/>
                <w:b w:val="0"/>
                <w:bCs w:val="0"/>
                <w:color w:val="000000"/>
                <w:sz w:val="20"/>
                <w:szCs w:val="20"/>
                <w:lang w:val="en-US"/>
              </w:rPr>
              <w:t>java.lang.</w:t>
            </w:r>
            <w:r w:rsidRPr="00230511">
              <w:rPr>
                <w:rFonts w:ascii="Arial" w:hAnsi="Arial" w:cs="Arial"/>
                <w:b w:val="0"/>
                <w:color w:val="000000"/>
                <w:sz w:val="20"/>
                <w:szCs w:val="20"/>
                <w:lang w:val="en-US"/>
              </w:rPr>
              <w:t>Boolean</w:t>
            </w:r>
          </w:p>
        </w:tc>
        <w:tc>
          <w:tcPr>
            <w:tcW w:w="3510" w:type="dxa"/>
          </w:tcPr>
          <w:p w:rsidR="00230511" w:rsidRPr="00230511" w:rsidRDefault="00230511" w:rsidP="002859D6">
            <w:pPr>
              <w:pStyle w:val="Standard1"/>
              <w:tabs>
                <w:tab w:val="left" w:pos="0"/>
              </w:tabs>
              <w:jc w:val="center"/>
              <w:cnfStyle w:val="000000000000"/>
              <w:rPr>
                <w:rFonts w:ascii="Arial" w:hAnsi="Arial" w:cs="Arial"/>
                <w:bCs/>
                <w:color w:val="000000"/>
                <w:sz w:val="20"/>
                <w:szCs w:val="20"/>
              </w:rPr>
            </w:pPr>
            <w:r>
              <w:rPr>
                <w:rFonts w:ascii="Arial" w:hAnsi="Arial" w:cs="Arial"/>
                <w:bCs/>
                <w:color w:val="000000"/>
                <w:sz w:val="20"/>
                <w:szCs w:val="20"/>
              </w:rPr>
              <w:t>getRed()</w:t>
            </w:r>
          </w:p>
        </w:tc>
        <w:tc>
          <w:tcPr>
            <w:tcW w:w="4002" w:type="dxa"/>
            <w:gridSpan w:val="2"/>
          </w:tcPr>
          <w:p w:rsidR="00230511" w:rsidRPr="00EB2108" w:rsidRDefault="00EB2108" w:rsidP="00230511">
            <w:pPr>
              <w:pStyle w:val="Standard1"/>
              <w:tabs>
                <w:tab w:val="left" w:pos="0"/>
              </w:tabs>
              <w:jc w:val="both"/>
              <w:cnfStyle w:val="000000000000"/>
              <w:rPr>
                <w:rFonts w:ascii="Arial" w:hAnsi="Arial" w:cs="Arial"/>
                <w:bCs/>
                <w:color w:val="000000"/>
                <w:sz w:val="20"/>
                <w:szCs w:val="20"/>
                <w:lang w:val="en-US"/>
              </w:rPr>
            </w:pPr>
            <w:r w:rsidRPr="00EB2108">
              <w:rPr>
                <w:rStyle w:val="hps"/>
                <w:rFonts w:ascii="Arial" w:hAnsi="Arial" w:cs="Arial"/>
                <w:sz w:val="20"/>
                <w:szCs w:val="20"/>
                <w:lang/>
              </w:rPr>
              <w:t>Returns the status</w:t>
            </w:r>
            <w:r w:rsidRPr="00EB2108">
              <w:rPr>
                <w:rFonts w:ascii="Arial" w:hAnsi="Arial" w:cs="Arial"/>
                <w:sz w:val="20"/>
                <w:szCs w:val="20"/>
                <w:lang/>
              </w:rPr>
              <w:t xml:space="preserve"> </w:t>
            </w:r>
            <w:r w:rsidRPr="00EB2108">
              <w:rPr>
                <w:rStyle w:val="hps"/>
                <w:rFonts w:ascii="Arial" w:hAnsi="Arial" w:cs="Arial"/>
                <w:sz w:val="20"/>
                <w:szCs w:val="20"/>
                <w:lang/>
              </w:rPr>
              <w:t>of the</w:t>
            </w:r>
            <w:r w:rsidRPr="00EB2108">
              <w:rPr>
                <w:rFonts w:ascii="Arial" w:hAnsi="Arial" w:cs="Arial"/>
                <w:sz w:val="20"/>
                <w:szCs w:val="20"/>
                <w:lang/>
              </w:rPr>
              <w:t xml:space="preserve"> </w:t>
            </w:r>
            <w:r w:rsidRPr="00EB2108">
              <w:rPr>
                <w:rStyle w:val="hps"/>
                <w:rFonts w:ascii="Arial" w:hAnsi="Arial" w:cs="Arial"/>
                <w:sz w:val="20"/>
                <w:szCs w:val="20"/>
                <w:lang/>
              </w:rPr>
              <w:t>red LED</w:t>
            </w:r>
            <w:ins w:id="206" w:author="Alexander Schulze" w:date="2012-06-03T23:10:00Z">
              <w:r w:rsidR="007C6104">
                <w:rPr>
                  <w:rStyle w:val="hps"/>
                  <w:rFonts w:ascii="Arial" w:hAnsi="Arial" w:cs="Arial"/>
                  <w:sz w:val="20"/>
                  <w:szCs w:val="20"/>
                  <w:lang/>
                </w:rPr>
                <w:t>,</w:t>
              </w:r>
            </w:ins>
            <w:r w:rsidRPr="00EB2108">
              <w:rPr>
                <w:rFonts w:ascii="Arial" w:hAnsi="Arial" w:cs="Arial"/>
                <w:sz w:val="20"/>
                <w:szCs w:val="20"/>
                <w:lang/>
              </w:rPr>
              <w:t xml:space="preserve"> </w:t>
            </w:r>
            <w:r w:rsidRPr="00EB2108">
              <w:rPr>
                <w:rStyle w:val="hps"/>
                <w:rFonts w:ascii="Arial" w:hAnsi="Arial" w:cs="Arial"/>
                <w:sz w:val="20"/>
                <w:szCs w:val="20"/>
                <w:lang/>
              </w:rPr>
              <w:t>on</w:t>
            </w:r>
            <w:ins w:id="207" w:author="Alexander Schulze" w:date="2012-06-03T23:10:00Z">
              <w:r w:rsidR="007C6104">
                <w:rPr>
                  <w:rStyle w:val="hps"/>
                  <w:rFonts w:ascii="Arial" w:hAnsi="Arial" w:cs="Arial"/>
                  <w:sz w:val="20"/>
                  <w:szCs w:val="20"/>
                  <w:lang/>
                </w:rPr>
                <w:t xml:space="preserve"> =</w:t>
              </w:r>
            </w:ins>
            <w:r w:rsidRPr="00EB2108">
              <w:rPr>
                <w:rFonts w:ascii="Arial" w:hAnsi="Arial" w:cs="Arial"/>
                <w:sz w:val="20"/>
                <w:szCs w:val="20"/>
                <w:lang/>
              </w:rPr>
              <w:t xml:space="preserve"> </w:t>
            </w:r>
            <w:r w:rsidRPr="00EB2108">
              <w:rPr>
                <w:rStyle w:val="hps"/>
                <w:rFonts w:ascii="Arial" w:hAnsi="Arial" w:cs="Arial"/>
                <w:sz w:val="20"/>
                <w:szCs w:val="20"/>
                <w:lang/>
              </w:rPr>
              <w:t>true</w:t>
            </w:r>
            <w:r w:rsidRPr="00EB2108">
              <w:rPr>
                <w:rFonts w:ascii="Arial" w:hAnsi="Arial" w:cs="Arial"/>
                <w:sz w:val="20"/>
                <w:szCs w:val="20"/>
                <w:lang/>
              </w:rPr>
              <w:t xml:space="preserve"> </w:t>
            </w:r>
            <w:r w:rsidRPr="00EB2108">
              <w:rPr>
                <w:rStyle w:val="hps"/>
                <w:rFonts w:ascii="Arial" w:hAnsi="Arial" w:cs="Arial"/>
                <w:sz w:val="20"/>
                <w:szCs w:val="20"/>
                <w:lang/>
              </w:rPr>
              <w:t>and false</w:t>
            </w:r>
            <w:r w:rsidRPr="00EB2108">
              <w:rPr>
                <w:rFonts w:ascii="Arial" w:hAnsi="Arial" w:cs="Arial"/>
                <w:sz w:val="20"/>
                <w:szCs w:val="20"/>
                <w:lang/>
              </w:rPr>
              <w:t xml:space="preserve"> </w:t>
            </w:r>
            <w:ins w:id="208" w:author="Alexander Schulze" w:date="2012-06-03T23:10:00Z">
              <w:r w:rsidR="007C6104">
                <w:rPr>
                  <w:rFonts w:ascii="Arial" w:hAnsi="Arial" w:cs="Arial"/>
                  <w:sz w:val="20"/>
                  <w:szCs w:val="20"/>
                  <w:lang/>
                </w:rPr>
                <w:t xml:space="preserve">= </w:t>
              </w:r>
            </w:ins>
            <w:r w:rsidRPr="00EB2108">
              <w:rPr>
                <w:rStyle w:val="hps"/>
                <w:rFonts w:ascii="Arial" w:hAnsi="Arial" w:cs="Arial"/>
                <w:sz w:val="20"/>
                <w:szCs w:val="20"/>
                <w:lang/>
              </w:rPr>
              <w:t>off.</w:t>
            </w:r>
          </w:p>
        </w:tc>
      </w:tr>
      <w:tr w:rsidR="00230511" w:rsidRPr="00FD6D9D">
        <w:trPr>
          <w:cnfStyle w:val="000000100000"/>
        </w:trPr>
        <w:tc>
          <w:tcPr>
            <w:cnfStyle w:val="001000000000"/>
            <w:tcW w:w="2269" w:type="dxa"/>
          </w:tcPr>
          <w:p w:rsidR="00230511" w:rsidRPr="00230511" w:rsidRDefault="00230511" w:rsidP="002859D6">
            <w:pPr>
              <w:pStyle w:val="Standard1"/>
              <w:tabs>
                <w:tab w:val="left" w:pos="0"/>
              </w:tabs>
              <w:rPr>
                <w:rFonts w:ascii="Arial" w:hAnsi="Arial" w:cs="Arial"/>
                <w:b w:val="0"/>
                <w:bCs w:val="0"/>
                <w:color w:val="000000"/>
                <w:sz w:val="20"/>
                <w:szCs w:val="20"/>
              </w:rPr>
            </w:pPr>
            <w:r w:rsidRPr="00230511">
              <w:rPr>
                <w:rFonts w:ascii="Arial" w:hAnsi="Arial" w:cs="Arial"/>
                <w:b w:val="0"/>
                <w:bCs w:val="0"/>
                <w:color w:val="000000"/>
                <w:sz w:val="20"/>
                <w:szCs w:val="20"/>
                <w:lang w:val="en-US"/>
              </w:rPr>
              <w:t>java.lang.</w:t>
            </w:r>
            <w:r w:rsidRPr="00230511">
              <w:rPr>
                <w:rFonts w:ascii="Arial" w:hAnsi="Arial" w:cs="Arial"/>
                <w:b w:val="0"/>
                <w:color w:val="000000"/>
                <w:sz w:val="20"/>
                <w:szCs w:val="20"/>
                <w:lang w:val="en-US"/>
              </w:rPr>
              <w:t>Boolean</w:t>
            </w:r>
          </w:p>
        </w:tc>
        <w:tc>
          <w:tcPr>
            <w:tcW w:w="3510" w:type="dxa"/>
          </w:tcPr>
          <w:p w:rsidR="00230511" w:rsidRPr="00230511" w:rsidRDefault="00230511" w:rsidP="002859D6">
            <w:pPr>
              <w:pStyle w:val="Standard1"/>
              <w:tabs>
                <w:tab w:val="left" w:pos="0"/>
              </w:tabs>
              <w:jc w:val="center"/>
              <w:cnfStyle w:val="000000100000"/>
              <w:rPr>
                <w:rFonts w:ascii="Arial" w:hAnsi="Arial" w:cs="Arial"/>
                <w:bCs/>
                <w:color w:val="000000"/>
                <w:sz w:val="20"/>
                <w:szCs w:val="20"/>
              </w:rPr>
            </w:pPr>
            <w:r>
              <w:rPr>
                <w:rFonts w:ascii="Arial" w:hAnsi="Arial" w:cs="Arial"/>
                <w:bCs/>
                <w:color w:val="000000"/>
                <w:sz w:val="20"/>
                <w:szCs w:val="20"/>
              </w:rPr>
              <w:t>getGreen()</w:t>
            </w:r>
          </w:p>
        </w:tc>
        <w:tc>
          <w:tcPr>
            <w:tcW w:w="4002" w:type="dxa"/>
            <w:gridSpan w:val="2"/>
          </w:tcPr>
          <w:p w:rsidR="00230511" w:rsidRPr="00EB2108" w:rsidRDefault="00EB2108" w:rsidP="00EB2108">
            <w:pPr>
              <w:pStyle w:val="Standard1"/>
              <w:tabs>
                <w:tab w:val="left" w:pos="0"/>
              </w:tabs>
              <w:jc w:val="both"/>
              <w:cnfStyle w:val="000000100000"/>
              <w:rPr>
                <w:rFonts w:ascii="Arial" w:hAnsi="Arial" w:cs="Arial"/>
                <w:bCs/>
                <w:color w:val="000000"/>
                <w:sz w:val="20"/>
                <w:szCs w:val="20"/>
                <w:lang w:val="en-US"/>
              </w:rPr>
            </w:pPr>
            <w:r w:rsidRPr="00EB2108">
              <w:rPr>
                <w:rStyle w:val="hps"/>
                <w:rFonts w:ascii="Arial" w:hAnsi="Arial" w:cs="Arial"/>
                <w:sz w:val="20"/>
                <w:szCs w:val="20"/>
                <w:lang/>
              </w:rPr>
              <w:t>Returns the status</w:t>
            </w:r>
            <w:r w:rsidRPr="00EB2108">
              <w:rPr>
                <w:rFonts w:ascii="Arial" w:hAnsi="Arial" w:cs="Arial"/>
                <w:sz w:val="20"/>
                <w:szCs w:val="20"/>
                <w:lang/>
              </w:rPr>
              <w:t xml:space="preserve"> </w:t>
            </w:r>
            <w:r w:rsidRPr="00EB2108">
              <w:rPr>
                <w:rStyle w:val="hps"/>
                <w:rFonts w:ascii="Arial" w:hAnsi="Arial" w:cs="Arial"/>
                <w:sz w:val="20"/>
                <w:szCs w:val="20"/>
                <w:lang/>
              </w:rPr>
              <w:t>of the</w:t>
            </w:r>
            <w:r w:rsidRPr="00EB2108">
              <w:rPr>
                <w:rFonts w:ascii="Arial" w:hAnsi="Arial" w:cs="Arial"/>
                <w:sz w:val="20"/>
                <w:szCs w:val="20"/>
                <w:lang/>
              </w:rPr>
              <w:t xml:space="preserve"> </w:t>
            </w:r>
            <w:r w:rsidRPr="00EB2108">
              <w:rPr>
                <w:rStyle w:val="hps"/>
                <w:rFonts w:ascii="Arial" w:hAnsi="Arial" w:cs="Arial"/>
                <w:sz w:val="20"/>
                <w:szCs w:val="20"/>
                <w:lang/>
              </w:rPr>
              <w:t>green LED</w:t>
            </w:r>
            <w:ins w:id="209" w:author="Alexander Schulze" w:date="2012-06-03T23:10:00Z">
              <w:r w:rsidR="007C6104">
                <w:rPr>
                  <w:rStyle w:val="hps"/>
                  <w:rFonts w:ascii="Arial" w:hAnsi="Arial" w:cs="Arial"/>
                  <w:sz w:val="20"/>
                  <w:szCs w:val="20"/>
                  <w:lang/>
                </w:rPr>
                <w:t>,</w:t>
              </w:r>
            </w:ins>
            <w:r w:rsidRPr="00EB2108">
              <w:rPr>
                <w:rFonts w:ascii="Arial" w:hAnsi="Arial" w:cs="Arial"/>
                <w:sz w:val="20"/>
                <w:szCs w:val="20"/>
                <w:lang/>
              </w:rPr>
              <w:t xml:space="preserve"> </w:t>
            </w:r>
            <w:r w:rsidRPr="00EB2108">
              <w:rPr>
                <w:rStyle w:val="hps"/>
                <w:rFonts w:ascii="Arial" w:hAnsi="Arial" w:cs="Arial"/>
                <w:sz w:val="20"/>
                <w:szCs w:val="20"/>
                <w:lang/>
              </w:rPr>
              <w:t>on</w:t>
            </w:r>
            <w:ins w:id="210" w:author="Alexander Schulze" w:date="2012-06-03T23:10:00Z">
              <w:r w:rsidR="007C6104">
                <w:rPr>
                  <w:rStyle w:val="hps"/>
                  <w:rFonts w:ascii="Arial" w:hAnsi="Arial" w:cs="Arial"/>
                  <w:sz w:val="20"/>
                  <w:szCs w:val="20"/>
                  <w:lang/>
                </w:rPr>
                <w:t xml:space="preserve"> =</w:t>
              </w:r>
            </w:ins>
            <w:r w:rsidRPr="00EB2108">
              <w:rPr>
                <w:rFonts w:ascii="Arial" w:hAnsi="Arial" w:cs="Arial"/>
                <w:sz w:val="20"/>
                <w:szCs w:val="20"/>
                <w:lang/>
              </w:rPr>
              <w:t xml:space="preserve"> </w:t>
            </w:r>
            <w:r w:rsidRPr="00EB2108">
              <w:rPr>
                <w:rStyle w:val="hps"/>
                <w:rFonts w:ascii="Arial" w:hAnsi="Arial" w:cs="Arial"/>
                <w:sz w:val="20"/>
                <w:szCs w:val="20"/>
                <w:lang/>
              </w:rPr>
              <w:t>true</w:t>
            </w:r>
            <w:r w:rsidRPr="00EB2108">
              <w:rPr>
                <w:rFonts w:ascii="Arial" w:hAnsi="Arial" w:cs="Arial"/>
                <w:sz w:val="20"/>
                <w:szCs w:val="20"/>
                <w:lang/>
              </w:rPr>
              <w:t xml:space="preserve"> </w:t>
            </w:r>
            <w:r w:rsidRPr="00EB2108">
              <w:rPr>
                <w:rStyle w:val="hps"/>
                <w:rFonts w:ascii="Arial" w:hAnsi="Arial" w:cs="Arial"/>
                <w:sz w:val="20"/>
                <w:szCs w:val="20"/>
                <w:lang/>
              </w:rPr>
              <w:t>and false</w:t>
            </w:r>
            <w:r w:rsidRPr="00EB2108">
              <w:rPr>
                <w:rFonts w:ascii="Arial" w:hAnsi="Arial" w:cs="Arial"/>
                <w:sz w:val="20"/>
                <w:szCs w:val="20"/>
                <w:lang/>
              </w:rPr>
              <w:t xml:space="preserve"> </w:t>
            </w:r>
            <w:ins w:id="211" w:author="Alexander Schulze" w:date="2012-06-03T23:10:00Z">
              <w:r w:rsidR="007C6104">
                <w:rPr>
                  <w:rFonts w:ascii="Arial" w:hAnsi="Arial" w:cs="Arial"/>
                  <w:sz w:val="20"/>
                  <w:szCs w:val="20"/>
                  <w:lang/>
                </w:rPr>
                <w:t xml:space="preserve">= </w:t>
              </w:r>
            </w:ins>
            <w:r w:rsidRPr="00EB2108">
              <w:rPr>
                <w:rStyle w:val="hps"/>
                <w:rFonts w:ascii="Arial" w:hAnsi="Arial" w:cs="Arial"/>
                <w:sz w:val="20"/>
                <w:szCs w:val="20"/>
                <w:lang/>
              </w:rPr>
              <w:t>off.</w:t>
            </w:r>
          </w:p>
        </w:tc>
      </w:tr>
      <w:tr w:rsidR="00230511" w:rsidRPr="00FD6D9D">
        <w:tc>
          <w:tcPr>
            <w:cnfStyle w:val="001000000000"/>
            <w:tcW w:w="2269" w:type="dxa"/>
          </w:tcPr>
          <w:p w:rsidR="00230511" w:rsidRPr="00230511" w:rsidRDefault="00230511" w:rsidP="002859D6">
            <w:pPr>
              <w:pStyle w:val="Standard1"/>
              <w:tabs>
                <w:tab w:val="left" w:pos="0"/>
              </w:tabs>
              <w:rPr>
                <w:rFonts w:ascii="Arial" w:hAnsi="Arial" w:cs="Arial"/>
                <w:b w:val="0"/>
                <w:bCs w:val="0"/>
                <w:color w:val="000000"/>
                <w:sz w:val="20"/>
                <w:szCs w:val="20"/>
              </w:rPr>
            </w:pPr>
            <w:r w:rsidRPr="00230511">
              <w:rPr>
                <w:rFonts w:ascii="Arial" w:hAnsi="Arial" w:cs="Arial"/>
                <w:b w:val="0"/>
                <w:bCs w:val="0"/>
                <w:color w:val="000000"/>
                <w:sz w:val="20"/>
                <w:szCs w:val="20"/>
                <w:lang w:val="en-US"/>
              </w:rPr>
              <w:t>java.lang.</w:t>
            </w:r>
            <w:r w:rsidRPr="00230511">
              <w:rPr>
                <w:rFonts w:ascii="Arial" w:hAnsi="Arial" w:cs="Arial"/>
                <w:b w:val="0"/>
                <w:color w:val="000000"/>
                <w:sz w:val="20"/>
                <w:szCs w:val="20"/>
                <w:lang w:val="en-US"/>
              </w:rPr>
              <w:t>Boolean</w:t>
            </w:r>
          </w:p>
        </w:tc>
        <w:tc>
          <w:tcPr>
            <w:tcW w:w="3510" w:type="dxa"/>
          </w:tcPr>
          <w:p w:rsidR="00230511" w:rsidRPr="00230511" w:rsidRDefault="00230511" w:rsidP="002859D6">
            <w:pPr>
              <w:pStyle w:val="Standard1"/>
              <w:tabs>
                <w:tab w:val="left" w:pos="0"/>
              </w:tabs>
              <w:jc w:val="center"/>
              <w:cnfStyle w:val="000000000000"/>
              <w:rPr>
                <w:rFonts w:ascii="Arial" w:hAnsi="Arial" w:cs="Arial"/>
                <w:bCs/>
                <w:color w:val="000000"/>
                <w:sz w:val="20"/>
                <w:szCs w:val="20"/>
              </w:rPr>
            </w:pPr>
            <w:r>
              <w:rPr>
                <w:rFonts w:ascii="Arial" w:hAnsi="Arial" w:cs="Arial"/>
                <w:bCs/>
                <w:color w:val="000000"/>
                <w:sz w:val="20"/>
                <w:szCs w:val="20"/>
              </w:rPr>
              <w:t>getYellow()</w:t>
            </w:r>
          </w:p>
        </w:tc>
        <w:tc>
          <w:tcPr>
            <w:tcW w:w="4002" w:type="dxa"/>
            <w:gridSpan w:val="2"/>
          </w:tcPr>
          <w:p w:rsidR="00230511" w:rsidRPr="00EB2108" w:rsidRDefault="00EB2108" w:rsidP="00EB2108">
            <w:pPr>
              <w:pStyle w:val="Standard1"/>
              <w:tabs>
                <w:tab w:val="left" w:pos="0"/>
              </w:tabs>
              <w:jc w:val="both"/>
              <w:cnfStyle w:val="000000000000"/>
              <w:rPr>
                <w:rFonts w:ascii="Arial" w:hAnsi="Arial" w:cs="Arial"/>
                <w:bCs/>
                <w:color w:val="000000"/>
                <w:sz w:val="20"/>
                <w:szCs w:val="20"/>
                <w:lang w:val="en-US"/>
              </w:rPr>
            </w:pPr>
            <w:r w:rsidRPr="00EB2108">
              <w:rPr>
                <w:rStyle w:val="hps"/>
                <w:rFonts w:ascii="Arial" w:hAnsi="Arial" w:cs="Arial"/>
                <w:sz w:val="20"/>
                <w:szCs w:val="20"/>
                <w:lang/>
              </w:rPr>
              <w:t>Returns the status</w:t>
            </w:r>
            <w:r w:rsidRPr="00EB2108">
              <w:rPr>
                <w:rFonts w:ascii="Arial" w:hAnsi="Arial" w:cs="Arial"/>
                <w:sz w:val="20"/>
                <w:szCs w:val="20"/>
                <w:lang/>
              </w:rPr>
              <w:t xml:space="preserve"> </w:t>
            </w:r>
            <w:r w:rsidRPr="00EB2108">
              <w:rPr>
                <w:rStyle w:val="hps"/>
                <w:rFonts w:ascii="Arial" w:hAnsi="Arial" w:cs="Arial"/>
                <w:sz w:val="20"/>
                <w:szCs w:val="20"/>
                <w:lang/>
              </w:rPr>
              <w:t>of the</w:t>
            </w:r>
            <w:r w:rsidRPr="00EB2108">
              <w:rPr>
                <w:rFonts w:ascii="Arial" w:hAnsi="Arial" w:cs="Arial"/>
                <w:sz w:val="20"/>
                <w:szCs w:val="20"/>
                <w:lang/>
              </w:rPr>
              <w:t xml:space="preserve"> </w:t>
            </w:r>
            <w:r w:rsidRPr="00EB2108">
              <w:rPr>
                <w:rStyle w:val="hps"/>
                <w:rFonts w:ascii="Arial" w:hAnsi="Arial" w:cs="Arial"/>
                <w:sz w:val="20"/>
                <w:szCs w:val="20"/>
                <w:lang/>
              </w:rPr>
              <w:t>yellow LED</w:t>
            </w:r>
            <w:ins w:id="212" w:author="Alexander Schulze" w:date="2012-06-03T23:10:00Z">
              <w:r w:rsidR="007C6104">
                <w:rPr>
                  <w:rStyle w:val="hps"/>
                  <w:rFonts w:ascii="Arial" w:hAnsi="Arial" w:cs="Arial"/>
                  <w:sz w:val="20"/>
                  <w:szCs w:val="20"/>
                  <w:lang/>
                </w:rPr>
                <w:t>,</w:t>
              </w:r>
            </w:ins>
            <w:r w:rsidRPr="00EB2108">
              <w:rPr>
                <w:rFonts w:ascii="Arial" w:hAnsi="Arial" w:cs="Arial"/>
                <w:sz w:val="20"/>
                <w:szCs w:val="20"/>
                <w:lang/>
              </w:rPr>
              <w:t xml:space="preserve"> </w:t>
            </w:r>
            <w:r w:rsidRPr="00EB2108">
              <w:rPr>
                <w:rStyle w:val="hps"/>
                <w:rFonts w:ascii="Arial" w:hAnsi="Arial" w:cs="Arial"/>
                <w:sz w:val="20"/>
                <w:szCs w:val="20"/>
                <w:lang/>
              </w:rPr>
              <w:t>on</w:t>
            </w:r>
            <w:r w:rsidRPr="00EB2108">
              <w:rPr>
                <w:rFonts w:ascii="Arial" w:hAnsi="Arial" w:cs="Arial"/>
                <w:sz w:val="20"/>
                <w:szCs w:val="20"/>
                <w:lang/>
              </w:rPr>
              <w:t xml:space="preserve"> </w:t>
            </w:r>
            <w:ins w:id="213" w:author="Alexander Schulze" w:date="2012-06-03T23:10:00Z">
              <w:r w:rsidR="007C6104">
                <w:rPr>
                  <w:rFonts w:ascii="Arial" w:hAnsi="Arial" w:cs="Arial"/>
                  <w:sz w:val="20"/>
                  <w:szCs w:val="20"/>
                  <w:lang/>
                </w:rPr>
                <w:t xml:space="preserve">= </w:t>
              </w:r>
            </w:ins>
            <w:r w:rsidRPr="00EB2108">
              <w:rPr>
                <w:rStyle w:val="hps"/>
                <w:rFonts w:ascii="Arial" w:hAnsi="Arial" w:cs="Arial"/>
                <w:sz w:val="20"/>
                <w:szCs w:val="20"/>
                <w:lang/>
              </w:rPr>
              <w:t>true</w:t>
            </w:r>
            <w:r w:rsidRPr="00EB2108">
              <w:rPr>
                <w:rFonts w:ascii="Arial" w:hAnsi="Arial" w:cs="Arial"/>
                <w:sz w:val="20"/>
                <w:szCs w:val="20"/>
                <w:lang/>
              </w:rPr>
              <w:t xml:space="preserve"> </w:t>
            </w:r>
            <w:r w:rsidRPr="00EB2108">
              <w:rPr>
                <w:rStyle w:val="hps"/>
                <w:rFonts w:ascii="Arial" w:hAnsi="Arial" w:cs="Arial"/>
                <w:sz w:val="20"/>
                <w:szCs w:val="20"/>
                <w:lang/>
              </w:rPr>
              <w:t>and false</w:t>
            </w:r>
            <w:r w:rsidRPr="00EB2108">
              <w:rPr>
                <w:rFonts w:ascii="Arial" w:hAnsi="Arial" w:cs="Arial"/>
                <w:sz w:val="20"/>
                <w:szCs w:val="20"/>
                <w:lang/>
              </w:rPr>
              <w:t xml:space="preserve"> </w:t>
            </w:r>
            <w:ins w:id="214" w:author="Alexander Schulze" w:date="2012-06-03T23:10:00Z">
              <w:r w:rsidR="007C6104">
                <w:rPr>
                  <w:rFonts w:ascii="Arial" w:hAnsi="Arial" w:cs="Arial"/>
                  <w:sz w:val="20"/>
                  <w:szCs w:val="20"/>
                  <w:lang/>
                </w:rPr>
                <w:t xml:space="preserve">= </w:t>
              </w:r>
            </w:ins>
            <w:r w:rsidRPr="00EB2108">
              <w:rPr>
                <w:rStyle w:val="hps"/>
                <w:rFonts w:ascii="Arial" w:hAnsi="Arial" w:cs="Arial"/>
                <w:sz w:val="20"/>
                <w:szCs w:val="20"/>
                <w:lang/>
              </w:rPr>
              <w:t>off.</w:t>
            </w:r>
          </w:p>
        </w:tc>
      </w:tr>
      <w:tr w:rsidR="00230511" w:rsidRPr="00FD6D9D">
        <w:trPr>
          <w:cnfStyle w:val="000000100000"/>
        </w:trPr>
        <w:tc>
          <w:tcPr>
            <w:cnfStyle w:val="001000000000"/>
            <w:tcW w:w="2269" w:type="dxa"/>
          </w:tcPr>
          <w:p w:rsidR="00230511" w:rsidRPr="00230511" w:rsidRDefault="00230511" w:rsidP="002859D6">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230511" w:rsidRPr="00230511" w:rsidRDefault="00230511" w:rsidP="002859D6">
            <w:pPr>
              <w:pStyle w:val="Standard1"/>
              <w:tabs>
                <w:tab w:val="left" w:pos="0"/>
              </w:tabs>
              <w:jc w:val="center"/>
              <w:cnfStyle w:val="000000100000"/>
              <w:rPr>
                <w:rFonts w:ascii="Arial" w:hAnsi="Arial" w:cs="Arial"/>
                <w:bCs/>
                <w:color w:val="000000"/>
                <w:sz w:val="20"/>
                <w:szCs w:val="20"/>
                <w:lang w:val="en-US"/>
              </w:rPr>
            </w:pPr>
            <w:proofErr w:type="gramStart"/>
            <w:r w:rsidRPr="00230511">
              <w:rPr>
                <w:rFonts w:ascii="Arial" w:hAnsi="Arial" w:cs="Arial"/>
                <w:bCs/>
                <w:color w:val="000000"/>
                <w:sz w:val="20"/>
                <w:szCs w:val="20"/>
                <w:lang w:val="en-US"/>
              </w:rPr>
              <w:t>writeToToken</w:t>
            </w:r>
            <w:proofErr w:type="gramEnd"/>
            <w:r w:rsidRPr="00230511">
              <w:rPr>
                <w:rFonts w:ascii="Arial" w:hAnsi="Arial" w:cs="Arial"/>
                <w:bCs/>
                <w:color w:val="000000"/>
                <w:sz w:val="20"/>
                <w:szCs w:val="20"/>
                <w:lang w:val="en-US"/>
              </w:rPr>
              <w:t>(org.jwebsocket.token. Token token)</w:t>
            </w:r>
          </w:p>
        </w:tc>
        <w:tc>
          <w:tcPr>
            <w:tcW w:w="4002" w:type="dxa"/>
            <w:gridSpan w:val="2"/>
          </w:tcPr>
          <w:p w:rsidR="00230511" w:rsidRPr="00EB2108" w:rsidRDefault="00EB2108" w:rsidP="000031A6">
            <w:pPr>
              <w:pStyle w:val="Standard1"/>
              <w:tabs>
                <w:tab w:val="left" w:pos="0"/>
              </w:tabs>
              <w:jc w:val="both"/>
              <w:cnfStyle w:val="000000100000"/>
              <w:rPr>
                <w:rFonts w:ascii="Arial" w:hAnsi="Arial" w:cs="Arial"/>
                <w:bCs/>
                <w:color w:val="000000"/>
                <w:sz w:val="20"/>
                <w:szCs w:val="20"/>
                <w:lang w:val="en-US"/>
              </w:rPr>
            </w:pPr>
            <w:r w:rsidRPr="00EB2108">
              <w:rPr>
                <w:rStyle w:val="hps"/>
                <w:rFonts w:ascii="Arial" w:hAnsi="Arial" w:cs="Arial"/>
                <w:sz w:val="20"/>
                <w:szCs w:val="20"/>
                <w:lang/>
              </w:rPr>
              <w:t>Inherited method</w:t>
            </w:r>
            <w:r w:rsidRPr="00EB2108">
              <w:rPr>
                <w:rFonts w:ascii="Arial" w:hAnsi="Arial" w:cs="Arial"/>
                <w:sz w:val="20"/>
                <w:szCs w:val="20"/>
                <w:lang/>
              </w:rPr>
              <w:t xml:space="preserve"> </w:t>
            </w:r>
            <w:ins w:id="215" w:author="Alexander Schulze" w:date="2012-06-03T23:11:00Z">
              <w:r w:rsidR="000031A6">
                <w:rPr>
                  <w:rStyle w:val="hps"/>
                </w:rPr>
                <w:t>which</w:t>
              </w:r>
            </w:ins>
            <w:del w:id="216" w:author="Alexander Schulze" w:date="2012-06-03T23:11:00Z">
              <w:r w:rsidRPr="00EB2108" w:rsidDel="000031A6">
                <w:rPr>
                  <w:rStyle w:val="hps"/>
                  <w:rFonts w:ascii="Arial" w:hAnsi="Arial" w:cs="Arial"/>
                  <w:sz w:val="20"/>
                  <w:szCs w:val="20"/>
                  <w:lang/>
                </w:rPr>
                <w:delText>that</w:delText>
              </w:r>
            </w:del>
            <w:r w:rsidRPr="00EB2108">
              <w:rPr>
                <w:rFonts w:ascii="Arial" w:hAnsi="Arial" w:cs="Arial"/>
                <w:sz w:val="20"/>
                <w:szCs w:val="20"/>
                <w:lang/>
              </w:rPr>
              <w:t xml:space="preserve"> </w:t>
            </w:r>
            <w:r w:rsidRPr="00EB2108">
              <w:rPr>
                <w:rStyle w:val="hps"/>
                <w:rFonts w:ascii="Arial" w:hAnsi="Arial" w:cs="Arial"/>
                <w:sz w:val="20"/>
                <w:szCs w:val="20"/>
                <w:lang/>
              </w:rPr>
              <w:t>is called from the</w:t>
            </w:r>
            <w:r w:rsidRPr="00EB2108">
              <w:rPr>
                <w:rFonts w:ascii="Arial" w:hAnsi="Arial" w:cs="Arial"/>
                <w:sz w:val="20"/>
                <w:szCs w:val="20"/>
                <w:lang/>
              </w:rPr>
              <w:t xml:space="preserve"> </w:t>
            </w:r>
            <w:del w:id="217" w:author="Alexander Schulze" w:date="2012-06-03T23:11:00Z">
              <w:r w:rsidRPr="00EB2108" w:rsidDel="000031A6">
                <w:rPr>
                  <w:rStyle w:val="hps"/>
                  <w:rFonts w:ascii="Arial" w:hAnsi="Arial" w:cs="Arial"/>
                  <w:sz w:val="20"/>
                  <w:szCs w:val="20"/>
                  <w:lang/>
                </w:rPr>
                <w:delText>framework</w:delText>
              </w:r>
              <w:r w:rsidRPr="00EB2108" w:rsidDel="000031A6">
                <w:rPr>
                  <w:rFonts w:ascii="Arial" w:hAnsi="Arial" w:cs="Arial"/>
                  <w:sz w:val="20"/>
                  <w:szCs w:val="20"/>
                  <w:lang/>
                </w:rPr>
                <w:delText xml:space="preserve"> </w:delText>
              </w:r>
            </w:del>
            <w:r w:rsidRPr="00EB2108">
              <w:rPr>
                <w:rStyle w:val="hps"/>
                <w:rFonts w:ascii="Arial" w:hAnsi="Arial" w:cs="Arial"/>
                <w:sz w:val="20"/>
                <w:szCs w:val="20"/>
                <w:lang/>
              </w:rPr>
              <w:t>jWebSocket</w:t>
            </w:r>
            <w:ins w:id="218" w:author="Alexander Schulze" w:date="2012-06-03T23:11:00Z">
              <w:r w:rsidR="000031A6" w:rsidRPr="00EB2108">
                <w:rPr>
                  <w:rStyle w:val="hps"/>
                  <w:rFonts w:ascii="Arial" w:hAnsi="Arial" w:cs="Arial"/>
                  <w:sz w:val="20"/>
                  <w:szCs w:val="20"/>
                  <w:lang/>
                </w:rPr>
                <w:t xml:space="preserve"> framework</w:t>
              </w:r>
            </w:ins>
            <w:r w:rsidRPr="00EB2108">
              <w:rPr>
                <w:rFonts w:ascii="Arial" w:hAnsi="Arial" w:cs="Arial"/>
                <w:sz w:val="20"/>
                <w:szCs w:val="20"/>
                <w:lang/>
              </w:rPr>
              <w:t xml:space="preserve">. </w:t>
            </w:r>
            <w:r w:rsidRPr="00EB2108">
              <w:rPr>
                <w:rStyle w:val="hps"/>
                <w:rFonts w:ascii="Arial" w:hAnsi="Arial" w:cs="Arial"/>
                <w:sz w:val="20"/>
                <w:szCs w:val="20"/>
                <w:lang/>
              </w:rPr>
              <w:t>Used to convert</w:t>
            </w:r>
            <w:r w:rsidRPr="00EB2108">
              <w:rPr>
                <w:rFonts w:ascii="Arial" w:hAnsi="Arial" w:cs="Arial"/>
                <w:sz w:val="20"/>
                <w:szCs w:val="20"/>
                <w:lang/>
              </w:rPr>
              <w:t xml:space="preserve"> </w:t>
            </w:r>
            <w:r w:rsidRPr="00EB2108">
              <w:rPr>
                <w:rStyle w:val="hps"/>
                <w:rFonts w:ascii="Arial" w:hAnsi="Arial" w:cs="Arial"/>
                <w:sz w:val="20"/>
                <w:szCs w:val="20"/>
                <w:lang/>
              </w:rPr>
              <w:t>the data to</w:t>
            </w:r>
            <w:r w:rsidRPr="00EB2108">
              <w:rPr>
                <w:rFonts w:ascii="Arial" w:hAnsi="Arial" w:cs="Arial"/>
                <w:sz w:val="20"/>
                <w:szCs w:val="20"/>
                <w:lang/>
              </w:rPr>
              <w:t xml:space="preserve"> </w:t>
            </w:r>
            <w:r w:rsidRPr="00EB2108">
              <w:rPr>
                <w:rStyle w:val="hps"/>
                <w:rFonts w:ascii="Arial" w:hAnsi="Arial" w:cs="Arial"/>
                <w:sz w:val="20"/>
                <w:szCs w:val="20"/>
                <w:lang/>
              </w:rPr>
              <w:t>Token,</w:t>
            </w:r>
            <w:r w:rsidRPr="00EB2108">
              <w:rPr>
                <w:rFonts w:ascii="Arial" w:hAnsi="Arial" w:cs="Arial"/>
                <w:sz w:val="20"/>
                <w:szCs w:val="20"/>
                <w:lang/>
              </w:rPr>
              <w:t xml:space="preserve"> </w:t>
            </w:r>
            <w:r w:rsidRPr="00EB2108">
              <w:rPr>
                <w:rStyle w:val="hps"/>
                <w:rFonts w:ascii="Arial" w:hAnsi="Arial" w:cs="Arial"/>
                <w:sz w:val="20"/>
                <w:szCs w:val="20"/>
                <w:lang/>
              </w:rPr>
              <w:t>preparing the event</w:t>
            </w:r>
            <w:r w:rsidRPr="00EB2108">
              <w:rPr>
                <w:rFonts w:ascii="Arial" w:hAnsi="Arial" w:cs="Arial"/>
                <w:sz w:val="20"/>
                <w:szCs w:val="20"/>
                <w:lang/>
              </w:rPr>
              <w:t xml:space="preserve"> </w:t>
            </w:r>
            <w:r w:rsidRPr="00EB2108">
              <w:rPr>
                <w:rStyle w:val="hps"/>
                <w:rFonts w:ascii="Arial" w:hAnsi="Arial" w:cs="Arial"/>
                <w:sz w:val="20"/>
                <w:szCs w:val="20"/>
                <w:lang/>
              </w:rPr>
              <w:t>for shipment.</w:t>
            </w:r>
          </w:p>
        </w:tc>
      </w:tr>
    </w:tbl>
    <w:p w:rsidR="00A63CB9" w:rsidRDefault="00A63CB9" w:rsidP="00F00178">
      <w:pPr>
        <w:pStyle w:val="Standard1"/>
        <w:tabs>
          <w:tab w:val="left" w:pos="0"/>
        </w:tabs>
        <w:spacing w:line="360" w:lineRule="auto"/>
        <w:jc w:val="both"/>
        <w:rPr>
          <w:rFonts w:ascii="Arial" w:hAnsi="Arial" w:cs="Arial"/>
          <w:bCs/>
          <w:color w:val="000000"/>
          <w:sz w:val="22"/>
          <w:lang w:val="en-US"/>
        </w:rPr>
      </w:pPr>
    </w:p>
    <w:p w:rsidR="00BF6DF8" w:rsidRPr="00EB2108" w:rsidRDefault="00BF6DF8" w:rsidP="00F00178">
      <w:pPr>
        <w:pStyle w:val="Standard1"/>
        <w:tabs>
          <w:tab w:val="left" w:pos="0"/>
        </w:tabs>
        <w:spacing w:line="360" w:lineRule="auto"/>
        <w:jc w:val="both"/>
        <w:rPr>
          <w:rFonts w:ascii="Arial" w:hAnsi="Arial" w:cs="Arial"/>
          <w:bCs/>
          <w:color w:val="000000"/>
          <w:sz w:val="22"/>
          <w:lang w:val="en-US"/>
        </w:rPr>
      </w:pPr>
    </w:p>
    <w:tbl>
      <w:tblPr>
        <w:tblStyle w:val="MittleresRaster2-Akzent5"/>
        <w:tblW w:w="9781" w:type="dxa"/>
        <w:tblInd w:w="108" w:type="dxa"/>
        <w:tblLayout w:type="fixed"/>
        <w:tblLook w:val="04A0"/>
      </w:tblPr>
      <w:tblGrid>
        <w:gridCol w:w="2269"/>
        <w:gridCol w:w="3510"/>
        <w:gridCol w:w="3543"/>
        <w:gridCol w:w="459"/>
      </w:tblGrid>
      <w:tr w:rsidR="001C1992" w:rsidRPr="00FD6D9D">
        <w:trPr>
          <w:gridAfter w:val="1"/>
          <w:cnfStyle w:val="100000000000"/>
          <w:wAfter w:w="459" w:type="dxa"/>
        </w:trPr>
        <w:tc>
          <w:tcPr>
            <w:cnfStyle w:val="001000000100"/>
            <w:tcW w:w="9322" w:type="dxa"/>
            <w:gridSpan w:val="3"/>
          </w:tcPr>
          <w:p w:rsidR="001C1992" w:rsidRPr="00EB2108" w:rsidRDefault="00EB2108" w:rsidP="002859D6">
            <w:pPr>
              <w:pStyle w:val="Standard1"/>
              <w:tabs>
                <w:tab w:val="left" w:pos="0"/>
              </w:tabs>
              <w:jc w:val="center"/>
              <w:rPr>
                <w:rFonts w:ascii="Arial" w:hAnsi="Arial" w:cs="Arial"/>
                <w:bCs w:val="0"/>
                <w:color w:val="000000"/>
                <w:lang w:val="en-US"/>
              </w:rPr>
            </w:pPr>
            <w:r>
              <w:rPr>
                <w:rFonts w:ascii="Arial" w:hAnsi="Arial" w:cs="Arial"/>
                <w:color w:val="000000"/>
                <w:lang w:val="en-US"/>
              </w:rPr>
              <w:t>C</w:t>
            </w:r>
            <w:r w:rsidRPr="00EB2108">
              <w:rPr>
                <w:rFonts w:ascii="Arial" w:hAnsi="Arial" w:cs="Arial"/>
                <w:color w:val="000000"/>
                <w:lang w:val="en-US"/>
              </w:rPr>
              <w:t>lass</w:t>
            </w:r>
            <w:r w:rsidR="001C1992" w:rsidRPr="00EB2108">
              <w:rPr>
                <w:rFonts w:ascii="Arial" w:hAnsi="Arial" w:cs="Arial"/>
                <w:color w:val="000000"/>
                <w:lang w:val="en-US"/>
              </w:rPr>
              <w:t>:  org.jwebsocket.plugins.arduino.event.s2c.S2CJoystickPosition</w:t>
            </w:r>
          </w:p>
        </w:tc>
      </w:tr>
      <w:tr w:rsidR="00EB2108">
        <w:trPr>
          <w:cnfStyle w:val="000000100000"/>
        </w:trPr>
        <w:tc>
          <w:tcPr>
            <w:cnfStyle w:val="001000000000"/>
            <w:tcW w:w="2269" w:type="dxa"/>
          </w:tcPr>
          <w:p w:rsidR="00EB2108" w:rsidRPr="00BB15FC" w:rsidRDefault="00EB2108"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EB2108" w:rsidRPr="00BB15FC" w:rsidRDefault="00EB2108"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EB2108" w:rsidRPr="00BB15FC" w:rsidRDefault="00EB2108"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1C1992" w:rsidRPr="00FD6D9D">
        <w:tc>
          <w:tcPr>
            <w:cnfStyle w:val="001000000000"/>
            <w:tcW w:w="2269" w:type="dxa"/>
          </w:tcPr>
          <w:p w:rsidR="001C1992" w:rsidRPr="00230511" w:rsidRDefault="00DC20CE" w:rsidP="002859D6">
            <w:pPr>
              <w:pStyle w:val="Standard1"/>
              <w:tabs>
                <w:tab w:val="left" w:pos="0"/>
              </w:tabs>
              <w:rPr>
                <w:rFonts w:ascii="Arial" w:hAnsi="Arial" w:cs="Arial"/>
                <w:b w:val="0"/>
                <w:bCs w:val="0"/>
                <w:color w:val="000000"/>
                <w:sz w:val="20"/>
                <w:szCs w:val="20"/>
                <w:lang w:val="en-US"/>
              </w:rPr>
            </w:pPr>
            <w:r w:rsidRPr="00230511">
              <w:rPr>
                <w:rFonts w:ascii="Arial" w:hAnsi="Arial" w:cs="Arial"/>
                <w:b w:val="0"/>
                <w:bCs w:val="0"/>
                <w:color w:val="000000"/>
                <w:sz w:val="20"/>
                <w:szCs w:val="20"/>
                <w:lang w:val="en-US"/>
              </w:rPr>
              <w:t>org.jwebsocket.plugins.arduino.event.s2c. S2CJoystickPosition</w:t>
            </w:r>
          </w:p>
        </w:tc>
        <w:tc>
          <w:tcPr>
            <w:tcW w:w="3510" w:type="dxa"/>
          </w:tcPr>
          <w:p w:rsidR="001C1992" w:rsidRPr="00BE7205" w:rsidRDefault="00DC20CE" w:rsidP="002859D6">
            <w:pPr>
              <w:pStyle w:val="Standard1"/>
              <w:tabs>
                <w:tab w:val="left" w:pos="0"/>
              </w:tabs>
              <w:jc w:val="center"/>
              <w:cnfStyle w:val="000000000000"/>
              <w:rPr>
                <w:rFonts w:ascii="Arial" w:hAnsi="Arial" w:cs="Arial"/>
                <w:bCs/>
                <w:color w:val="000000"/>
                <w:sz w:val="20"/>
                <w:szCs w:val="20"/>
                <w:lang w:val="en-US"/>
              </w:rPr>
            </w:pPr>
            <w:r w:rsidRPr="00DC20CE">
              <w:rPr>
                <w:rFonts w:ascii="Arial" w:hAnsi="Arial" w:cs="Arial"/>
                <w:bCs/>
                <w:color w:val="000000"/>
                <w:sz w:val="20"/>
                <w:szCs w:val="20"/>
                <w:lang w:val="en-US"/>
              </w:rPr>
              <w:t>S2CJoystickPosition(</w:t>
            </w:r>
            <w:r>
              <w:rPr>
                <w:rFonts w:ascii="Arial" w:hAnsi="Arial" w:cs="Arial"/>
                <w:bCs/>
                <w:color w:val="000000"/>
                <w:sz w:val="20"/>
                <w:szCs w:val="20"/>
                <w:lang w:val="en-US"/>
              </w:rPr>
              <w:t>java.lang.</w:t>
            </w:r>
            <w:r w:rsidRPr="00DC20CE">
              <w:rPr>
                <w:rFonts w:ascii="Arial" w:hAnsi="Arial" w:cs="Arial"/>
                <w:bCs/>
                <w:color w:val="000000"/>
                <w:sz w:val="20"/>
                <w:szCs w:val="20"/>
                <w:lang w:val="en-US"/>
              </w:rPr>
              <w:t xml:space="preserve">Integer aX, </w:t>
            </w:r>
            <w:r>
              <w:rPr>
                <w:rFonts w:ascii="Arial" w:hAnsi="Arial" w:cs="Arial"/>
                <w:bCs/>
                <w:color w:val="000000"/>
                <w:sz w:val="20"/>
                <w:szCs w:val="20"/>
                <w:lang w:val="en-US"/>
              </w:rPr>
              <w:t>java.lang.</w:t>
            </w:r>
            <w:r w:rsidRPr="00DC20CE">
              <w:rPr>
                <w:rFonts w:ascii="Arial" w:hAnsi="Arial" w:cs="Arial"/>
                <w:bCs/>
                <w:color w:val="000000"/>
                <w:sz w:val="20"/>
                <w:szCs w:val="20"/>
                <w:lang w:val="en-US"/>
              </w:rPr>
              <w:t>Integer aY)</w:t>
            </w:r>
          </w:p>
        </w:tc>
        <w:tc>
          <w:tcPr>
            <w:tcW w:w="4002" w:type="dxa"/>
            <w:gridSpan w:val="2"/>
          </w:tcPr>
          <w:p w:rsidR="001C1992" w:rsidRPr="00921998" w:rsidRDefault="000031A6" w:rsidP="000031A6">
            <w:pPr>
              <w:pStyle w:val="Standard1"/>
              <w:tabs>
                <w:tab w:val="left" w:pos="0"/>
              </w:tabs>
              <w:jc w:val="both"/>
              <w:cnfStyle w:val="000000000000"/>
              <w:rPr>
                <w:rFonts w:ascii="Arial" w:hAnsi="Arial" w:cs="Arial"/>
                <w:bCs/>
                <w:color w:val="000000"/>
                <w:sz w:val="20"/>
                <w:szCs w:val="20"/>
                <w:lang w:val="en-US"/>
              </w:rPr>
            </w:pPr>
            <w:ins w:id="219" w:author="Alexander Schulze" w:date="2012-06-03T23:11:00Z">
              <w:r>
                <w:rPr>
                  <w:rStyle w:val="hps"/>
                  <w:rFonts w:ascii="Arial" w:hAnsi="Arial" w:cs="Arial"/>
                  <w:sz w:val="20"/>
                  <w:szCs w:val="20"/>
                  <w:lang/>
                </w:rPr>
                <w:t xml:space="preserve">This </w:t>
              </w:r>
            </w:ins>
            <w:del w:id="220" w:author="Alexander Schulze" w:date="2012-06-03T23:11:00Z">
              <w:r w:rsidR="00921998" w:rsidRPr="00921998" w:rsidDel="000031A6">
                <w:rPr>
                  <w:rStyle w:val="hps"/>
                  <w:rFonts w:ascii="Arial" w:hAnsi="Arial" w:cs="Arial"/>
                  <w:sz w:val="20"/>
                  <w:szCs w:val="20"/>
                  <w:lang/>
                </w:rPr>
                <w:delText>C</w:delText>
              </w:r>
            </w:del>
            <w:ins w:id="221" w:author="Alexander Schulze" w:date="2012-06-03T23:11:00Z">
              <w:r>
                <w:rPr>
                  <w:rStyle w:val="hps"/>
                  <w:rFonts w:ascii="Arial" w:hAnsi="Arial" w:cs="Arial"/>
                  <w:sz w:val="20"/>
                  <w:szCs w:val="20"/>
                  <w:lang/>
                </w:rPr>
                <w:t>c</w:t>
              </w:r>
            </w:ins>
            <w:r w:rsidR="00921998" w:rsidRPr="00921998">
              <w:rPr>
                <w:rStyle w:val="hps"/>
                <w:rFonts w:ascii="Arial" w:hAnsi="Arial" w:cs="Arial"/>
                <w:sz w:val="20"/>
                <w:szCs w:val="20"/>
                <w:lang/>
              </w:rPr>
              <w:t>lass constructor</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allows</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to introduce</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the data</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will contain the event</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and then</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send it to</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the application</w:t>
            </w:r>
            <w:r w:rsidR="00921998" w:rsidRPr="00921998">
              <w:rPr>
                <w:rFonts w:ascii="Arial" w:hAnsi="Arial" w:cs="Arial"/>
                <w:sz w:val="20"/>
                <w:szCs w:val="20"/>
                <w:lang/>
              </w:rPr>
              <w:t xml:space="preserve"> </w:t>
            </w:r>
            <w:r w:rsidR="00921998" w:rsidRPr="00921998">
              <w:rPr>
                <w:rStyle w:val="hps"/>
                <w:rFonts w:ascii="Arial" w:hAnsi="Arial" w:cs="Arial"/>
                <w:sz w:val="20"/>
                <w:szCs w:val="20"/>
                <w:lang/>
              </w:rPr>
              <w:t>controller.</w:t>
            </w:r>
          </w:p>
        </w:tc>
      </w:tr>
      <w:tr w:rsidR="001C1992" w:rsidRPr="00FD6D9D">
        <w:trPr>
          <w:cnfStyle w:val="000000100000"/>
        </w:trPr>
        <w:tc>
          <w:tcPr>
            <w:cnfStyle w:val="001000000000"/>
            <w:tcW w:w="2269" w:type="dxa"/>
          </w:tcPr>
          <w:p w:rsidR="001C1992" w:rsidRPr="00DC20CE" w:rsidRDefault="00DC20CE" w:rsidP="002859D6">
            <w:pPr>
              <w:pStyle w:val="Standard1"/>
              <w:tabs>
                <w:tab w:val="left" w:pos="0"/>
              </w:tabs>
              <w:rPr>
                <w:rFonts w:ascii="Arial" w:hAnsi="Arial" w:cs="Arial"/>
                <w:b w:val="0"/>
                <w:bCs w:val="0"/>
                <w:color w:val="000000"/>
                <w:sz w:val="20"/>
                <w:szCs w:val="20"/>
              </w:rPr>
            </w:pPr>
            <w:r w:rsidRPr="00DC20CE">
              <w:rPr>
                <w:rFonts w:ascii="Arial" w:hAnsi="Arial" w:cs="Arial"/>
                <w:b w:val="0"/>
                <w:bCs w:val="0"/>
                <w:color w:val="000000"/>
                <w:sz w:val="20"/>
                <w:szCs w:val="20"/>
                <w:lang w:val="en-US"/>
              </w:rPr>
              <w:t>java.lang.</w:t>
            </w:r>
            <w:r w:rsidRPr="00DC20CE">
              <w:rPr>
                <w:rFonts w:ascii="Arial" w:hAnsi="Arial" w:cs="Arial"/>
                <w:b w:val="0"/>
                <w:color w:val="000000"/>
                <w:sz w:val="20"/>
                <w:szCs w:val="20"/>
                <w:lang w:val="en-US"/>
              </w:rPr>
              <w:t>Integer</w:t>
            </w:r>
          </w:p>
        </w:tc>
        <w:tc>
          <w:tcPr>
            <w:tcW w:w="3510" w:type="dxa"/>
          </w:tcPr>
          <w:p w:rsidR="001C1992" w:rsidRPr="00DC20CE" w:rsidRDefault="00DC20CE" w:rsidP="002859D6">
            <w:pPr>
              <w:pStyle w:val="Standard1"/>
              <w:tabs>
                <w:tab w:val="left" w:pos="0"/>
              </w:tabs>
              <w:jc w:val="center"/>
              <w:cnfStyle w:val="000000100000"/>
              <w:rPr>
                <w:rFonts w:ascii="Arial" w:hAnsi="Arial" w:cs="Arial"/>
                <w:bCs/>
                <w:color w:val="000000"/>
                <w:sz w:val="20"/>
                <w:szCs w:val="20"/>
              </w:rPr>
            </w:pPr>
            <w:r w:rsidRPr="00DC20CE">
              <w:rPr>
                <w:rFonts w:ascii="Arial" w:hAnsi="Arial" w:cs="Arial"/>
                <w:bCs/>
                <w:color w:val="000000"/>
                <w:sz w:val="20"/>
                <w:szCs w:val="20"/>
              </w:rPr>
              <w:t>getmX()</w:t>
            </w:r>
          </w:p>
        </w:tc>
        <w:tc>
          <w:tcPr>
            <w:tcW w:w="4002" w:type="dxa"/>
            <w:gridSpan w:val="2"/>
          </w:tcPr>
          <w:p w:rsidR="001C1992" w:rsidRPr="00921998" w:rsidRDefault="00921998" w:rsidP="00921998">
            <w:pPr>
              <w:pStyle w:val="Standard1"/>
              <w:tabs>
                <w:tab w:val="left" w:pos="0"/>
              </w:tabs>
              <w:jc w:val="both"/>
              <w:cnfStyle w:val="000000100000"/>
              <w:rPr>
                <w:rFonts w:ascii="Arial" w:hAnsi="Arial" w:cs="Arial"/>
                <w:bCs/>
                <w:color w:val="000000"/>
                <w:sz w:val="20"/>
                <w:szCs w:val="20"/>
                <w:lang w:val="en-US"/>
              </w:rPr>
            </w:pPr>
            <w:del w:id="222" w:author="Alexander Schulze" w:date="2012-06-03T23:11:00Z">
              <w:r w:rsidRPr="00921998" w:rsidDel="000031A6">
                <w:rPr>
                  <w:rStyle w:val="hps"/>
                  <w:rFonts w:ascii="Arial" w:hAnsi="Arial" w:cs="Arial"/>
                  <w:sz w:val="20"/>
                  <w:szCs w:val="20"/>
                  <w:lang/>
                </w:rPr>
                <w:delText>Allows to obtain</w:delText>
              </w:r>
            </w:del>
            <w:ins w:id="223" w:author="Alexander Schulze" w:date="2012-06-03T23:11:00Z">
              <w:r w:rsidR="000031A6">
                <w:rPr>
                  <w:rStyle w:val="hps"/>
                  <w:rFonts w:ascii="Arial" w:hAnsi="Arial" w:cs="Arial"/>
                  <w:sz w:val="20"/>
                  <w:szCs w:val="20"/>
                  <w:lang/>
                </w:rPr>
                <w:t>Returns</w:t>
              </w:r>
            </w:ins>
            <w:r w:rsidRPr="00921998">
              <w:rPr>
                <w:rFonts w:ascii="Arial" w:hAnsi="Arial" w:cs="Arial"/>
                <w:sz w:val="20"/>
                <w:szCs w:val="20"/>
                <w:lang/>
              </w:rPr>
              <w:t xml:space="preserve"> </w:t>
            </w:r>
            <w:r w:rsidRPr="00921998">
              <w:rPr>
                <w:rStyle w:val="hps"/>
                <w:rFonts w:ascii="Arial" w:hAnsi="Arial" w:cs="Arial"/>
                <w:sz w:val="20"/>
                <w:szCs w:val="20"/>
                <w:lang/>
              </w:rPr>
              <w:t>the x value of the</w:t>
            </w:r>
            <w:r w:rsidRPr="00921998">
              <w:rPr>
                <w:rFonts w:ascii="Arial" w:hAnsi="Arial" w:cs="Arial"/>
                <w:sz w:val="20"/>
                <w:szCs w:val="20"/>
                <w:lang/>
              </w:rPr>
              <w:t xml:space="preserve"> </w:t>
            </w:r>
            <w:r w:rsidRPr="00921998">
              <w:rPr>
                <w:rStyle w:val="hps"/>
                <w:rFonts w:ascii="Arial" w:hAnsi="Arial" w:cs="Arial"/>
                <w:sz w:val="20"/>
                <w:szCs w:val="20"/>
                <w:lang/>
              </w:rPr>
              <w:t>event</w:t>
            </w:r>
            <w:r w:rsidRPr="00921998">
              <w:rPr>
                <w:rFonts w:ascii="Arial" w:hAnsi="Arial" w:cs="Arial"/>
                <w:sz w:val="20"/>
                <w:szCs w:val="20"/>
                <w:lang/>
              </w:rPr>
              <w:t xml:space="preserve"> </w:t>
            </w:r>
            <w:r w:rsidRPr="00921998">
              <w:rPr>
                <w:rStyle w:val="hps"/>
                <w:rFonts w:ascii="Arial" w:hAnsi="Arial" w:cs="Arial"/>
                <w:sz w:val="20"/>
                <w:szCs w:val="20"/>
                <w:lang/>
              </w:rPr>
              <w:t>stored</w:t>
            </w:r>
            <w:r w:rsidRPr="00921998">
              <w:rPr>
                <w:rFonts w:ascii="Arial" w:hAnsi="Arial" w:cs="Arial"/>
                <w:sz w:val="20"/>
                <w:szCs w:val="20"/>
                <w:lang/>
              </w:rPr>
              <w:t xml:space="preserve"> </w:t>
            </w:r>
            <w:r w:rsidRPr="00921998">
              <w:rPr>
                <w:rStyle w:val="hps"/>
                <w:rFonts w:ascii="Arial" w:hAnsi="Arial" w:cs="Arial"/>
                <w:sz w:val="20"/>
                <w:szCs w:val="20"/>
                <w:lang/>
              </w:rPr>
              <w:t>position</w:t>
            </w:r>
            <w:r w:rsidRPr="00921998">
              <w:rPr>
                <w:rFonts w:ascii="Arial" w:hAnsi="Arial" w:cs="Arial"/>
                <w:sz w:val="20"/>
                <w:szCs w:val="20"/>
                <w:lang/>
              </w:rPr>
              <w:t>.</w:t>
            </w:r>
          </w:p>
        </w:tc>
      </w:tr>
      <w:tr w:rsidR="001C1992" w:rsidRPr="00FD6D9D">
        <w:tc>
          <w:tcPr>
            <w:cnfStyle w:val="001000000000"/>
            <w:tcW w:w="2269" w:type="dxa"/>
          </w:tcPr>
          <w:p w:rsidR="001C1992" w:rsidRPr="00DC20CE" w:rsidRDefault="00DC20CE" w:rsidP="002859D6">
            <w:pPr>
              <w:pStyle w:val="Standard1"/>
              <w:tabs>
                <w:tab w:val="left" w:pos="0"/>
              </w:tabs>
              <w:rPr>
                <w:rFonts w:ascii="Arial" w:hAnsi="Arial" w:cs="Arial"/>
                <w:b w:val="0"/>
                <w:bCs w:val="0"/>
                <w:color w:val="000000"/>
                <w:sz w:val="20"/>
                <w:szCs w:val="20"/>
              </w:rPr>
            </w:pPr>
            <w:r w:rsidRPr="00DC20CE">
              <w:rPr>
                <w:rFonts w:ascii="Arial" w:hAnsi="Arial" w:cs="Arial"/>
                <w:b w:val="0"/>
                <w:bCs w:val="0"/>
                <w:color w:val="000000"/>
                <w:sz w:val="20"/>
                <w:szCs w:val="20"/>
                <w:lang w:val="en-US"/>
              </w:rPr>
              <w:t>java.lang.</w:t>
            </w:r>
            <w:r w:rsidRPr="00DC20CE">
              <w:rPr>
                <w:rFonts w:ascii="Arial" w:hAnsi="Arial" w:cs="Arial"/>
                <w:b w:val="0"/>
                <w:color w:val="000000"/>
                <w:sz w:val="20"/>
                <w:szCs w:val="20"/>
                <w:lang w:val="en-US"/>
              </w:rPr>
              <w:t>Integer</w:t>
            </w:r>
          </w:p>
        </w:tc>
        <w:tc>
          <w:tcPr>
            <w:tcW w:w="3510" w:type="dxa"/>
          </w:tcPr>
          <w:p w:rsidR="001C1992" w:rsidRPr="00DC20CE" w:rsidRDefault="00DC20CE" w:rsidP="002859D6">
            <w:pPr>
              <w:pStyle w:val="Standard1"/>
              <w:tabs>
                <w:tab w:val="left" w:pos="0"/>
              </w:tabs>
              <w:jc w:val="center"/>
              <w:cnfStyle w:val="000000000000"/>
              <w:rPr>
                <w:rFonts w:ascii="Arial" w:hAnsi="Arial" w:cs="Arial"/>
                <w:bCs/>
                <w:color w:val="000000"/>
                <w:sz w:val="20"/>
                <w:szCs w:val="20"/>
              </w:rPr>
            </w:pPr>
            <w:r>
              <w:rPr>
                <w:rFonts w:ascii="Arial" w:hAnsi="Arial" w:cs="Arial"/>
                <w:bCs/>
                <w:color w:val="000000"/>
                <w:sz w:val="20"/>
                <w:szCs w:val="20"/>
              </w:rPr>
              <w:t>getmY</w:t>
            </w:r>
            <w:r w:rsidRPr="00DC20CE">
              <w:rPr>
                <w:rFonts w:ascii="Arial" w:hAnsi="Arial" w:cs="Arial"/>
                <w:bCs/>
                <w:color w:val="000000"/>
                <w:sz w:val="20"/>
                <w:szCs w:val="20"/>
              </w:rPr>
              <w:t>()</w:t>
            </w:r>
          </w:p>
        </w:tc>
        <w:tc>
          <w:tcPr>
            <w:tcW w:w="4002" w:type="dxa"/>
            <w:gridSpan w:val="2"/>
          </w:tcPr>
          <w:p w:rsidR="001C1992" w:rsidRPr="00921998" w:rsidRDefault="00921998" w:rsidP="00921998">
            <w:pPr>
              <w:pStyle w:val="Standard1"/>
              <w:tabs>
                <w:tab w:val="left" w:pos="0"/>
              </w:tabs>
              <w:jc w:val="both"/>
              <w:cnfStyle w:val="000000000000"/>
              <w:rPr>
                <w:rFonts w:ascii="Arial" w:hAnsi="Arial" w:cs="Arial"/>
                <w:bCs/>
                <w:color w:val="000000"/>
                <w:sz w:val="20"/>
                <w:szCs w:val="20"/>
                <w:lang w:val="en-US"/>
              </w:rPr>
            </w:pPr>
            <w:del w:id="224" w:author="Alexander Schulze" w:date="2012-06-03T23:11:00Z">
              <w:r w:rsidRPr="00921998" w:rsidDel="000031A6">
                <w:rPr>
                  <w:rStyle w:val="hps"/>
                  <w:rFonts w:ascii="Arial" w:hAnsi="Arial" w:cs="Arial"/>
                  <w:sz w:val="20"/>
                  <w:szCs w:val="20"/>
                  <w:lang/>
                </w:rPr>
                <w:delText>Allows to obtain</w:delText>
              </w:r>
            </w:del>
            <w:ins w:id="225" w:author="Alexander Schulze" w:date="2012-06-03T23:11:00Z">
              <w:r w:rsidR="000031A6">
                <w:rPr>
                  <w:rStyle w:val="hps"/>
                  <w:rFonts w:ascii="Arial" w:hAnsi="Arial" w:cs="Arial"/>
                  <w:sz w:val="20"/>
                  <w:szCs w:val="20"/>
                  <w:lang/>
                </w:rPr>
                <w:t>Returns</w:t>
              </w:r>
            </w:ins>
            <w:r w:rsidRPr="00921998">
              <w:rPr>
                <w:rFonts w:ascii="Arial" w:hAnsi="Arial" w:cs="Arial"/>
                <w:sz w:val="20"/>
                <w:szCs w:val="20"/>
                <w:lang/>
              </w:rPr>
              <w:t xml:space="preserve"> </w:t>
            </w:r>
            <w:r w:rsidRPr="00921998">
              <w:rPr>
                <w:rStyle w:val="hps"/>
                <w:rFonts w:ascii="Arial" w:hAnsi="Arial" w:cs="Arial"/>
                <w:sz w:val="20"/>
                <w:szCs w:val="20"/>
                <w:lang/>
              </w:rPr>
              <w:t>the y value of the</w:t>
            </w:r>
            <w:r w:rsidRPr="00921998">
              <w:rPr>
                <w:rFonts w:ascii="Arial" w:hAnsi="Arial" w:cs="Arial"/>
                <w:sz w:val="20"/>
                <w:szCs w:val="20"/>
                <w:lang/>
              </w:rPr>
              <w:t xml:space="preserve"> </w:t>
            </w:r>
            <w:r w:rsidRPr="00921998">
              <w:rPr>
                <w:rStyle w:val="hps"/>
                <w:rFonts w:ascii="Arial" w:hAnsi="Arial" w:cs="Arial"/>
                <w:sz w:val="20"/>
                <w:szCs w:val="20"/>
                <w:lang/>
              </w:rPr>
              <w:t>event</w:t>
            </w:r>
            <w:r w:rsidRPr="00921998">
              <w:rPr>
                <w:rFonts w:ascii="Arial" w:hAnsi="Arial" w:cs="Arial"/>
                <w:sz w:val="20"/>
                <w:szCs w:val="20"/>
                <w:lang/>
              </w:rPr>
              <w:t xml:space="preserve"> </w:t>
            </w:r>
            <w:r w:rsidRPr="00921998">
              <w:rPr>
                <w:rStyle w:val="hps"/>
                <w:rFonts w:ascii="Arial" w:hAnsi="Arial" w:cs="Arial"/>
                <w:sz w:val="20"/>
                <w:szCs w:val="20"/>
                <w:lang/>
              </w:rPr>
              <w:t>stored</w:t>
            </w:r>
            <w:r w:rsidRPr="00921998">
              <w:rPr>
                <w:rFonts w:ascii="Arial" w:hAnsi="Arial" w:cs="Arial"/>
                <w:sz w:val="20"/>
                <w:szCs w:val="20"/>
                <w:lang/>
              </w:rPr>
              <w:t xml:space="preserve"> </w:t>
            </w:r>
            <w:r w:rsidRPr="00921998">
              <w:rPr>
                <w:rStyle w:val="hps"/>
                <w:rFonts w:ascii="Arial" w:hAnsi="Arial" w:cs="Arial"/>
                <w:sz w:val="20"/>
                <w:szCs w:val="20"/>
                <w:lang/>
              </w:rPr>
              <w:t>position</w:t>
            </w:r>
            <w:r w:rsidRPr="00921998">
              <w:rPr>
                <w:rFonts w:ascii="Arial" w:hAnsi="Arial" w:cs="Arial"/>
                <w:sz w:val="20"/>
                <w:szCs w:val="20"/>
                <w:lang/>
              </w:rPr>
              <w:t>.</w:t>
            </w:r>
          </w:p>
        </w:tc>
      </w:tr>
      <w:tr w:rsidR="001C1992" w:rsidRPr="00FD6D9D">
        <w:trPr>
          <w:cnfStyle w:val="000000100000"/>
        </w:trPr>
        <w:tc>
          <w:tcPr>
            <w:cnfStyle w:val="001000000000"/>
            <w:tcW w:w="2269" w:type="dxa"/>
          </w:tcPr>
          <w:p w:rsidR="00C76BF4" w:rsidRPr="00921998" w:rsidRDefault="00C76BF4" w:rsidP="002859D6">
            <w:pPr>
              <w:pStyle w:val="Standard1"/>
              <w:tabs>
                <w:tab w:val="left" w:pos="0"/>
              </w:tabs>
              <w:rPr>
                <w:rFonts w:ascii="Arial" w:hAnsi="Arial" w:cs="Arial"/>
                <w:b w:val="0"/>
                <w:bCs w:val="0"/>
                <w:color w:val="000000"/>
                <w:sz w:val="20"/>
                <w:szCs w:val="20"/>
                <w:lang w:val="en-US"/>
              </w:rPr>
            </w:pPr>
          </w:p>
          <w:p w:rsidR="001C1992" w:rsidRPr="00230511" w:rsidRDefault="001C1992" w:rsidP="002859D6">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1C1992" w:rsidRPr="00230511" w:rsidRDefault="001C1992" w:rsidP="002859D6">
            <w:pPr>
              <w:pStyle w:val="Standard1"/>
              <w:tabs>
                <w:tab w:val="left" w:pos="0"/>
              </w:tabs>
              <w:jc w:val="center"/>
              <w:cnfStyle w:val="000000100000"/>
              <w:rPr>
                <w:rFonts w:ascii="Arial" w:hAnsi="Arial" w:cs="Arial"/>
                <w:bCs/>
                <w:color w:val="000000"/>
                <w:sz w:val="20"/>
                <w:szCs w:val="20"/>
                <w:lang w:val="en-US"/>
              </w:rPr>
            </w:pPr>
            <w:proofErr w:type="gramStart"/>
            <w:r w:rsidRPr="00230511">
              <w:rPr>
                <w:rFonts w:ascii="Arial" w:hAnsi="Arial" w:cs="Arial"/>
                <w:bCs/>
                <w:color w:val="000000"/>
                <w:sz w:val="20"/>
                <w:szCs w:val="20"/>
                <w:lang w:val="en-US"/>
              </w:rPr>
              <w:t>writeToToken</w:t>
            </w:r>
            <w:proofErr w:type="gramEnd"/>
            <w:r w:rsidRPr="00230511">
              <w:rPr>
                <w:rFonts w:ascii="Arial" w:hAnsi="Arial" w:cs="Arial"/>
                <w:bCs/>
                <w:color w:val="000000"/>
                <w:sz w:val="20"/>
                <w:szCs w:val="20"/>
                <w:lang w:val="en-US"/>
              </w:rPr>
              <w:t>(org.jwebsocket.token. Token token)</w:t>
            </w:r>
          </w:p>
        </w:tc>
        <w:tc>
          <w:tcPr>
            <w:tcW w:w="4002" w:type="dxa"/>
            <w:gridSpan w:val="2"/>
          </w:tcPr>
          <w:p w:rsidR="001C1992" w:rsidRPr="00921998" w:rsidRDefault="00921998" w:rsidP="000031A6">
            <w:pPr>
              <w:pStyle w:val="Standard1"/>
              <w:tabs>
                <w:tab w:val="left" w:pos="0"/>
              </w:tabs>
              <w:jc w:val="both"/>
              <w:cnfStyle w:val="000000100000"/>
              <w:rPr>
                <w:rFonts w:ascii="Arial" w:hAnsi="Arial" w:cs="Arial"/>
                <w:bCs/>
                <w:color w:val="000000"/>
                <w:sz w:val="20"/>
                <w:szCs w:val="20"/>
                <w:lang w:val="en-US"/>
              </w:rPr>
            </w:pPr>
            <w:r w:rsidRPr="00921998">
              <w:rPr>
                <w:rStyle w:val="hps"/>
                <w:rFonts w:ascii="Arial" w:hAnsi="Arial" w:cs="Arial"/>
                <w:sz w:val="20"/>
                <w:szCs w:val="20"/>
                <w:lang/>
              </w:rPr>
              <w:t>Inherited method</w:t>
            </w:r>
            <w:r w:rsidRPr="00921998">
              <w:rPr>
                <w:rFonts w:ascii="Arial" w:hAnsi="Arial" w:cs="Arial"/>
                <w:sz w:val="20"/>
                <w:szCs w:val="20"/>
                <w:lang/>
              </w:rPr>
              <w:t xml:space="preserve"> </w:t>
            </w:r>
            <w:ins w:id="226" w:author="Alexander Schulze" w:date="2012-06-03T23:11:00Z">
              <w:r w:rsidR="000031A6">
                <w:rPr>
                  <w:rStyle w:val="hps"/>
                </w:rPr>
                <w:t>which</w:t>
              </w:r>
            </w:ins>
            <w:del w:id="227" w:author="Alexander Schulze" w:date="2012-06-03T23:11:00Z">
              <w:r w:rsidRPr="00921998" w:rsidDel="000031A6">
                <w:rPr>
                  <w:rStyle w:val="hps"/>
                  <w:rFonts w:ascii="Arial" w:hAnsi="Arial" w:cs="Arial"/>
                  <w:sz w:val="20"/>
                  <w:szCs w:val="20"/>
                  <w:lang/>
                </w:rPr>
                <w:delText>that</w:delText>
              </w:r>
            </w:del>
            <w:r w:rsidRPr="00921998">
              <w:rPr>
                <w:rFonts w:ascii="Arial" w:hAnsi="Arial" w:cs="Arial"/>
                <w:sz w:val="20"/>
                <w:szCs w:val="20"/>
                <w:lang/>
              </w:rPr>
              <w:t xml:space="preserve"> </w:t>
            </w:r>
            <w:r w:rsidRPr="00921998">
              <w:rPr>
                <w:rStyle w:val="hps"/>
                <w:rFonts w:ascii="Arial" w:hAnsi="Arial" w:cs="Arial"/>
                <w:sz w:val="20"/>
                <w:szCs w:val="20"/>
                <w:lang/>
              </w:rPr>
              <w:t>is called from the</w:t>
            </w:r>
            <w:r w:rsidRPr="00921998">
              <w:rPr>
                <w:rFonts w:ascii="Arial" w:hAnsi="Arial" w:cs="Arial"/>
                <w:sz w:val="20"/>
                <w:szCs w:val="20"/>
                <w:lang/>
              </w:rPr>
              <w:t xml:space="preserve"> </w:t>
            </w:r>
            <w:ins w:id="228" w:author="Alexander Schulze" w:date="2012-06-03T23:11:00Z">
              <w:r w:rsidR="000031A6" w:rsidRPr="00921998">
                <w:rPr>
                  <w:rStyle w:val="hps"/>
                  <w:rFonts w:ascii="Arial" w:hAnsi="Arial" w:cs="Arial"/>
                  <w:sz w:val="20"/>
                  <w:szCs w:val="20"/>
                  <w:lang/>
                </w:rPr>
                <w:t xml:space="preserve">jWebSocket </w:t>
              </w:r>
            </w:ins>
            <w:r w:rsidRPr="00921998">
              <w:rPr>
                <w:rStyle w:val="hps"/>
                <w:rFonts w:ascii="Arial" w:hAnsi="Arial" w:cs="Arial"/>
                <w:sz w:val="20"/>
                <w:szCs w:val="20"/>
                <w:lang/>
              </w:rPr>
              <w:t>framework</w:t>
            </w:r>
            <w:del w:id="229" w:author="Alexander Schulze" w:date="2012-06-03T23:11:00Z">
              <w:r w:rsidRPr="00921998" w:rsidDel="000031A6">
                <w:rPr>
                  <w:rFonts w:ascii="Arial" w:hAnsi="Arial" w:cs="Arial"/>
                  <w:sz w:val="20"/>
                  <w:szCs w:val="20"/>
                  <w:lang/>
                </w:rPr>
                <w:delText xml:space="preserve"> </w:delText>
              </w:r>
              <w:r w:rsidRPr="00921998" w:rsidDel="000031A6">
                <w:rPr>
                  <w:rStyle w:val="hps"/>
                  <w:rFonts w:ascii="Arial" w:hAnsi="Arial" w:cs="Arial"/>
                  <w:sz w:val="20"/>
                  <w:szCs w:val="20"/>
                  <w:lang/>
                </w:rPr>
                <w:delText>jWebSocket</w:delText>
              </w:r>
            </w:del>
            <w:r w:rsidRPr="00921998">
              <w:rPr>
                <w:rFonts w:ascii="Arial" w:hAnsi="Arial" w:cs="Arial"/>
                <w:sz w:val="20"/>
                <w:szCs w:val="20"/>
                <w:lang/>
              </w:rPr>
              <w:t xml:space="preserve">. </w:t>
            </w:r>
            <w:r w:rsidRPr="00921998">
              <w:rPr>
                <w:rStyle w:val="hps"/>
                <w:rFonts w:ascii="Arial" w:hAnsi="Arial" w:cs="Arial"/>
                <w:sz w:val="20"/>
                <w:szCs w:val="20"/>
                <w:lang/>
              </w:rPr>
              <w:t>Used to convert</w:t>
            </w:r>
            <w:r w:rsidRPr="00921998">
              <w:rPr>
                <w:rFonts w:ascii="Arial" w:hAnsi="Arial" w:cs="Arial"/>
                <w:sz w:val="20"/>
                <w:szCs w:val="20"/>
                <w:lang/>
              </w:rPr>
              <w:t xml:space="preserve"> </w:t>
            </w:r>
            <w:r w:rsidRPr="00921998">
              <w:rPr>
                <w:rStyle w:val="hps"/>
                <w:rFonts w:ascii="Arial" w:hAnsi="Arial" w:cs="Arial"/>
                <w:sz w:val="20"/>
                <w:szCs w:val="20"/>
                <w:lang/>
              </w:rPr>
              <w:t>the data to</w:t>
            </w:r>
            <w:r w:rsidRPr="00921998">
              <w:rPr>
                <w:rFonts w:ascii="Arial" w:hAnsi="Arial" w:cs="Arial"/>
                <w:sz w:val="20"/>
                <w:szCs w:val="20"/>
                <w:lang/>
              </w:rPr>
              <w:t xml:space="preserve"> </w:t>
            </w:r>
            <w:r w:rsidRPr="00921998">
              <w:rPr>
                <w:rStyle w:val="hps"/>
                <w:rFonts w:ascii="Arial" w:hAnsi="Arial" w:cs="Arial"/>
                <w:sz w:val="20"/>
                <w:szCs w:val="20"/>
                <w:lang/>
              </w:rPr>
              <w:t>Token,</w:t>
            </w:r>
            <w:r w:rsidRPr="00921998">
              <w:rPr>
                <w:rFonts w:ascii="Arial" w:hAnsi="Arial" w:cs="Arial"/>
                <w:sz w:val="20"/>
                <w:szCs w:val="20"/>
                <w:lang/>
              </w:rPr>
              <w:t xml:space="preserve"> </w:t>
            </w:r>
            <w:r w:rsidRPr="00921998">
              <w:rPr>
                <w:rStyle w:val="hps"/>
                <w:rFonts w:ascii="Arial" w:hAnsi="Arial" w:cs="Arial"/>
                <w:sz w:val="20"/>
                <w:szCs w:val="20"/>
                <w:lang/>
              </w:rPr>
              <w:t>preparing the event</w:t>
            </w:r>
            <w:r w:rsidRPr="00921998">
              <w:rPr>
                <w:rFonts w:ascii="Arial" w:hAnsi="Arial" w:cs="Arial"/>
                <w:sz w:val="20"/>
                <w:szCs w:val="20"/>
                <w:lang/>
              </w:rPr>
              <w:t xml:space="preserve"> </w:t>
            </w:r>
            <w:r w:rsidRPr="00921998">
              <w:rPr>
                <w:rStyle w:val="hps"/>
                <w:rFonts w:ascii="Arial" w:hAnsi="Arial" w:cs="Arial"/>
                <w:sz w:val="20"/>
                <w:szCs w:val="20"/>
                <w:lang/>
              </w:rPr>
              <w:t>for shipment.</w:t>
            </w:r>
          </w:p>
        </w:tc>
      </w:tr>
    </w:tbl>
    <w:p w:rsidR="001C1992" w:rsidRPr="00921998" w:rsidRDefault="001C1992" w:rsidP="00F00178">
      <w:pPr>
        <w:pStyle w:val="Standard1"/>
        <w:tabs>
          <w:tab w:val="left" w:pos="0"/>
        </w:tabs>
        <w:spacing w:line="360" w:lineRule="auto"/>
        <w:jc w:val="both"/>
        <w:rPr>
          <w:rFonts w:ascii="Arial" w:hAnsi="Arial" w:cs="Arial"/>
          <w:bCs/>
          <w:color w:val="000000"/>
          <w:sz w:val="22"/>
          <w:lang w:val="en-US"/>
        </w:rPr>
      </w:pPr>
    </w:p>
    <w:p w:rsidR="00D53D17" w:rsidRPr="00921998" w:rsidRDefault="00D53D17" w:rsidP="00F00178">
      <w:pPr>
        <w:pStyle w:val="Standard1"/>
        <w:tabs>
          <w:tab w:val="left" w:pos="0"/>
        </w:tabs>
        <w:spacing w:line="360" w:lineRule="auto"/>
        <w:jc w:val="both"/>
        <w:rPr>
          <w:rFonts w:ascii="Arial" w:hAnsi="Arial" w:cs="Arial"/>
          <w:bCs/>
          <w:color w:val="000000"/>
          <w:sz w:val="22"/>
          <w:lang w:val="en-US"/>
        </w:rPr>
      </w:pPr>
    </w:p>
    <w:p w:rsidR="008D67A1" w:rsidRPr="00921998" w:rsidRDefault="008D67A1" w:rsidP="00F00178">
      <w:pPr>
        <w:pStyle w:val="Standard1"/>
        <w:tabs>
          <w:tab w:val="left" w:pos="0"/>
        </w:tabs>
        <w:spacing w:line="360" w:lineRule="auto"/>
        <w:jc w:val="both"/>
        <w:rPr>
          <w:rFonts w:ascii="Arial" w:hAnsi="Arial" w:cs="Arial"/>
          <w:bCs/>
          <w:color w:val="000000"/>
          <w:sz w:val="22"/>
          <w:lang w:val="en-US"/>
        </w:rPr>
      </w:pPr>
    </w:p>
    <w:p w:rsidR="008D67A1" w:rsidRPr="00921998" w:rsidRDefault="008D67A1" w:rsidP="008D67A1">
      <w:pPr>
        <w:pStyle w:val="Standard1"/>
        <w:tabs>
          <w:tab w:val="left" w:pos="0"/>
        </w:tabs>
        <w:spacing w:line="360" w:lineRule="auto"/>
        <w:jc w:val="both"/>
        <w:rPr>
          <w:rFonts w:ascii="Arial" w:hAnsi="Arial" w:cs="Arial"/>
          <w:bCs/>
          <w:color w:val="000000"/>
          <w:lang w:val="en-US"/>
        </w:rPr>
      </w:pPr>
      <w:proofErr w:type="gramStart"/>
      <w:r w:rsidRPr="00921998">
        <w:rPr>
          <w:rFonts w:ascii="Arial" w:hAnsi="Arial" w:cs="Arial"/>
          <w:bCs/>
          <w:i/>
          <w:color w:val="000000"/>
          <w:lang w:val="en-US"/>
        </w:rPr>
        <w:t>org.jwebsocket.plugins.arduino.util</w:t>
      </w:r>
      <w:r w:rsidR="00921998" w:rsidRPr="00921998">
        <w:rPr>
          <w:rFonts w:ascii="Arial" w:hAnsi="Arial" w:cs="Arial"/>
          <w:bCs/>
          <w:color w:val="000000"/>
          <w:lang w:val="en-US"/>
        </w:rPr>
        <w:t xml:space="preserve"> </w:t>
      </w:r>
      <w:r w:rsidRPr="00921998">
        <w:rPr>
          <w:rFonts w:ascii="Arial" w:hAnsi="Arial" w:cs="Arial"/>
          <w:bCs/>
          <w:color w:val="000000"/>
          <w:lang w:val="en-US"/>
        </w:rPr>
        <w:t xml:space="preserve"> </w:t>
      </w:r>
      <w:r w:rsidR="00921998" w:rsidRPr="002D756A">
        <w:rPr>
          <w:rStyle w:val="hps"/>
          <w:rFonts w:ascii="Arial" w:hAnsi="Arial" w:cs="Arial"/>
          <w:lang w:val="en-US"/>
        </w:rPr>
        <w:t>package</w:t>
      </w:r>
      <w:proofErr w:type="gramEnd"/>
      <w:r w:rsidR="00921998" w:rsidRPr="002D756A">
        <w:rPr>
          <w:rStyle w:val="hps"/>
          <w:rFonts w:ascii="Arial" w:hAnsi="Arial" w:cs="Arial"/>
          <w:lang w:val="en-US"/>
        </w:rPr>
        <w:t xml:space="preserve"> </w:t>
      </w:r>
      <w:r w:rsidR="00921998" w:rsidRPr="002D756A">
        <w:rPr>
          <w:rStyle w:val="hps"/>
          <w:rFonts w:ascii="Arial" w:hAnsi="Arial" w:cs="Arial"/>
          <w:lang/>
        </w:rPr>
        <w:t>contains the following class</w:t>
      </w:r>
      <w:r w:rsidR="00921998" w:rsidRPr="002D1414">
        <w:rPr>
          <w:rFonts w:ascii="Arial" w:hAnsi="Arial" w:cs="Arial"/>
          <w:bCs/>
          <w:color w:val="000000"/>
          <w:lang w:val="en-US"/>
        </w:rPr>
        <w:t>:</w:t>
      </w:r>
    </w:p>
    <w:tbl>
      <w:tblPr>
        <w:tblStyle w:val="MittleresRaster2-Akzent5"/>
        <w:tblW w:w="9781" w:type="dxa"/>
        <w:tblInd w:w="108" w:type="dxa"/>
        <w:tblLook w:val="04A0"/>
      </w:tblPr>
      <w:tblGrid>
        <w:gridCol w:w="2818"/>
        <w:gridCol w:w="6963"/>
      </w:tblGrid>
      <w:tr w:rsidR="008D67A1">
        <w:trPr>
          <w:cnfStyle w:val="100000000000"/>
        </w:trPr>
        <w:tc>
          <w:tcPr>
            <w:cnfStyle w:val="001000000100"/>
            <w:tcW w:w="0" w:type="auto"/>
          </w:tcPr>
          <w:p w:rsidR="008D67A1" w:rsidRDefault="00921998" w:rsidP="002859D6">
            <w:pPr>
              <w:pStyle w:val="Standard1"/>
              <w:tabs>
                <w:tab w:val="left" w:pos="0"/>
              </w:tabs>
              <w:jc w:val="center"/>
              <w:rPr>
                <w:rFonts w:ascii="Arial" w:hAnsi="Arial" w:cs="Arial"/>
                <w:bCs w:val="0"/>
                <w:color w:val="000000"/>
              </w:rPr>
            </w:pPr>
            <w:r>
              <w:rPr>
                <w:rFonts w:ascii="Arial" w:hAnsi="Arial" w:cs="Arial"/>
                <w:bCs w:val="0"/>
                <w:color w:val="000000"/>
              </w:rPr>
              <w:t>Class</w:t>
            </w:r>
          </w:p>
        </w:tc>
        <w:tc>
          <w:tcPr>
            <w:tcW w:w="6963" w:type="dxa"/>
          </w:tcPr>
          <w:p w:rsidR="008D67A1" w:rsidRDefault="008D67A1" w:rsidP="00921998">
            <w:pPr>
              <w:pStyle w:val="Standard1"/>
              <w:tabs>
                <w:tab w:val="left" w:pos="0"/>
              </w:tabs>
              <w:jc w:val="center"/>
              <w:cnfStyle w:val="100000000000"/>
              <w:rPr>
                <w:rFonts w:ascii="Arial" w:hAnsi="Arial" w:cs="Arial"/>
                <w:bCs w:val="0"/>
                <w:color w:val="000000"/>
              </w:rPr>
            </w:pPr>
            <w:r>
              <w:rPr>
                <w:rFonts w:ascii="Arial" w:hAnsi="Arial" w:cs="Arial"/>
                <w:bCs w:val="0"/>
                <w:color w:val="000000"/>
              </w:rPr>
              <w:t>Descrip</w:t>
            </w:r>
            <w:r w:rsidR="00921998">
              <w:rPr>
                <w:rFonts w:ascii="Arial" w:hAnsi="Arial" w:cs="Arial"/>
                <w:bCs w:val="0"/>
                <w:color w:val="000000"/>
              </w:rPr>
              <w:t>tion</w:t>
            </w:r>
          </w:p>
        </w:tc>
      </w:tr>
      <w:tr w:rsidR="008D67A1" w:rsidRPr="00FD6D9D">
        <w:trPr>
          <w:cnfStyle w:val="000000100000"/>
        </w:trPr>
        <w:tc>
          <w:tcPr>
            <w:cnfStyle w:val="001000000000"/>
            <w:tcW w:w="0" w:type="auto"/>
          </w:tcPr>
          <w:p w:rsidR="008D67A1" w:rsidRPr="00361880" w:rsidRDefault="008D67A1" w:rsidP="002859D6">
            <w:pPr>
              <w:pStyle w:val="Standard1"/>
              <w:tabs>
                <w:tab w:val="left" w:pos="0"/>
              </w:tabs>
              <w:jc w:val="center"/>
              <w:rPr>
                <w:rFonts w:ascii="Arial" w:hAnsi="Arial" w:cs="Arial"/>
                <w:b w:val="0"/>
                <w:bCs w:val="0"/>
                <w:color w:val="000000"/>
                <w:sz w:val="20"/>
                <w:szCs w:val="20"/>
              </w:rPr>
            </w:pPr>
          </w:p>
          <w:p w:rsidR="008D67A1" w:rsidRPr="00361880" w:rsidRDefault="008D67A1" w:rsidP="002859D6">
            <w:pPr>
              <w:pStyle w:val="Standard1"/>
              <w:tabs>
                <w:tab w:val="left" w:pos="0"/>
              </w:tabs>
              <w:jc w:val="center"/>
              <w:rPr>
                <w:rFonts w:ascii="Arial" w:hAnsi="Arial" w:cs="Arial"/>
                <w:b w:val="0"/>
                <w:bCs w:val="0"/>
                <w:color w:val="000000"/>
                <w:sz w:val="20"/>
                <w:szCs w:val="20"/>
              </w:rPr>
            </w:pPr>
            <w:r w:rsidRPr="008D67A1">
              <w:rPr>
                <w:rFonts w:ascii="Arial" w:hAnsi="Arial" w:cs="Arial"/>
                <w:b w:val="0"/>
                <w:bCs w:val="0"/>
                <w:color w:val="000000"/>
                <w:sz w:val="20"/>
                <w:szCs w:val="20"/>
              </w:rPr>
              <w:t>JoystickProgram</w:t>
            </w:r>
          </w:p>
        </w:tc>
        <w:tc>
          <w:tcPr>
            <w:tcW w:w="6963" w:type="dxa"/>
          </w:tcPr>
          <w:p w:rsidR="008D67A1" w:rsidRPr="0049588A" w:rsidRDefault="00BB4D85" w:rsidP="00BB4D85">
            <w:pPr>
              <w:pStyle w:val="Standard1"/>
              <w:tabs>
                <w:tab w:val="left" w:pos="0"/>
              </w:tabs>
              <w:jc w:val="both"/>
              <w:cnfStyle w:val="000000100000"/>
              <w:rPr>
                <w:rFonts w:ascii="Arial" w:hAnsi="Arial" w:cs="Arial"/>
                <w:bCs/>
                <w:color w:val="000000"/>
                <w:sz w:val="20"/>
                <w:szCs w:val="20"/>
                <w:lang w:val="en-US"/>
              </w:rPr>
            </w:pPr>
            <w:ins w:id="230" w:author="Alexander Schulze" w:date="2012-06-03T23:12:00Z">
              <w:r>
                <w:rPr>
                  <w:rStyle w:val="longtext"/>
                  <w:rFonts w:ascii="Arial" w:hAnsi="Arial" w:cs="Arial"/>
                  <w:sz w:val="20"/>
                  <w:szCs w:val="20"/>
                  <w:shd w:val="clear" w:color="auto" w:fill="FFFFFF"/>
                  <w:lang w:val="en-US"/>
                </w:rPr>
                <w:t xml:space="preserve">This </w:t>
              </w:r>
            </w:ins>
            <w:del w:id="231" w:author="Alexander Schulze" w:date="2012-06-03T23:12:00Z">
              <w:r w:rsidR="0049588A" w:rsidRPr="0049588A" w:rsidDel="00BB4D85">
                <w:rPr>
                  <w:rStyle w:val="longtext"/>
                  <w:rFonts w:ascii="Arial" w:hAnsi="Arial" w:cs="Arial"/>
                  <w:sz w:val="20"/>
                  <w:szCs w:val="20"/>
                  <w:shd w:val="clear" w:color="auto" w:fill="FFFFFF"/>
                  <w:lang w:val="en-US"/>
                </w:rPr>
                <w:delText>C</w:delText>
              </w:r>
            </w:del>
            <w:ins w:id="232" w:author="Alexander Schulze" w:date="2012-06-03T23:12:00Z">
              <w:r>
                <w:rPr>
                  <w:rStyle w:val="longtext"/>
                  <w:rFonts w:ascii="Arial" w:hAnsi="Arial" w:cs="Arial"/>
                  <w:sz w:val="20"/>
                  <w:szCs w:val="20"/>
                  <w:shd w:val="clear" w:color="auto" w:fill="FFFFFF"/>
                  <w:lang w:val="en-US"/>
                </w:rPr>
                <w:t>c</w:t>
              </w:r>
            </w:ins>
            <w:r w:rsidR="0049588A" w:rsidRPr="0049588A">
              <w:rPr>
                <w:rStyle w:val="longtext"/>
                <w:rFonts w:ascii="Arial" w:hAnsi="Arial" w:cs="Arial"/>
                <w:sz w:val="20"/>
                <w:szCs w:val="20"/>
                <w:shd w:val="clear" w:color="auto" w:fill="FFFFFF"/>
                <w:lang w:val="en-US"/>
              </w:rPr>
              <w:t xml:space="preserve">lass </w:t>
            </w:r>
            <w:del w:id="233" w:author="Alexander Schulze" w:date="2012-06-03T23:12:00Z">
              <w:r w:rsidR="0049588A" w:rsidRPr="0049588A" w:rsidDel="00BB4D85">
                <w:rPr>
                  <w:rStyle w:val="longtext"/>
                  <w:rFonts w:ascii="Arial" w:hAnsi="Arial" w:cs="Arial"/>
                  <w:sz w:val="20"/>
                  <w:szCs w:val="20"/>
                  <w:shd w:val="clear" w:color="auto" w:fill="FFFFFF"/>
                  <w:lang w:val="en-US"/>
                </w:rPr>
                <w:delText xml:space="preserve">that </w:delText>
              </w:r>
            </w:del>
            <w:r w:rsidR="0049588A" w:rsidRPr="0049588A">
              <w:rPr>
                <w:rStyle w:val="longtext"/>
                <w:rFonts w:ascii="Arial" w:hAnsi="Arial" w:cs="Arial"/>
                <w:sz w:val="20"/>
                <w:szCs w:val="20"/>
                <w:shd w:val="clear" w:color="auto" w:fill="FFFFFF"/>
                <w:lang w:val="en-US"/>
              </w:rPr>
              <w:t xml:space="preserve">contains functions to </w:t>
            </w:r>
            <w:del w:id="234" w:author="Alexander Schulze" w:date="2012-06-03T23:12:00Z">
              <w:r w:rsidR="0049588A" w:rsidRPr="0049588A" w:rsidDel="00BB4D85">
                <w:rPr>
                  <w:rStyle w:val="longtext"/>
                  <w:rFonts w:ascii="Arial" w:hAnsi="Arial" w:cs="Arial"/>
                  <w:sz w:val="20"/>
                  <w:szCs w:val="20"/>
                  <w:shd w:val="clear" w:color="auto" w:fill="FFFFFF"/>
                  <w:lang w:val="en-US"/>
                </w:rPr>
                <w:delText>give treatment</w:delText>
              </w:r>
            </w:del>
            <w:ins w:id="235" w:author="Alexander Schulze" w:date="2012-06-03T23:12:00Z">
              <w:r>
                <w:rPr>
                  <w:rStyle w:val="longtext"/>
                  <w:rFonts w:ascii="Arial" w:hAnsi="Arial" w:cs="Arial"/>
                  <w:sz w:val="20"/>
                  <w:szCs w:val="20"/>
                  <w:shd w:val="clear" w:color="auto" w:fill="FFFFFF"/>
                  <w:lang w:val="en-US"/>
                </w:rPr>
                <w:t>process</w:t>
              </w:r>
            </w:ins>
            <w:r w:rsidR="0049588A" w:rsidRPr="0049588A">
              <w:rPr>
                <w:rStyle w:val="longtext"/>
                <w:rFonts w:ascii="Arial" w:hAnsi="Arial" w:cs="Arial"/>
                <w:sz w:val="20"/>
                <w:szCs w:val="20"/>
                <w:shd w:val="clear" w:color="auto" w:fill="FFFFFF"/>
                <w:lang w:val="en-US"/>
              </w:rPr>
              <w:t xml:space="preserve"> </w:t>
            </w:r>
            <w:del w:id="236" w:author="Alexander Schulze" w:date="2012-06-03T23:12:00Z">
              <w:r w:rsidR="0049588A" w:rsidRPr="0049588A" w:rsidDel="00BB4D85">
                <w:rPr>
                  <w:rStyle w:val="longtext"/>
                  <w:rFonts w:ascii="Arial" w:hAnsi="Arial" w:cs="Arial"/>
                  <w:sz w:val="20"/>
                  <w:szCs w:val="20"/>
                  <w:shd w:val="clear" w:color="auto" w:fill="FFFFFF"/>
                  <w:lang w:val="en-US"/>
                </w:rPr>
                <w:delText xml:space="preserve">to </w:delText>
              </w:r>
            </w:del>
            <w:r w:rsidR="0049588A" w:rsidRPr="0049588A">
              <w:rPr>
                <w:rStyle w:val="longtext"/>
                <w:rFonts w:ascii="Arial" w:hAnsi="Arial" w:cs="Arial"/>
                <w:sz w:val="20"/>
                <w:szCs w:val="20"/>
                <w:shd w:val="clear" w:color="auto" w:fill="FFFFFF"/>
                <w:lang w:val="en-US"/>
              </w:rPr>
              <w:t>the data being sent from the circuit, referring to the coordinates of the joystick.</w:t>
            </w:r>
          </w:p>
        </w:tc>
      </w:tr>
      <w:tr w:rsidR="008D67A1" w:rsidRPr="00FD6D9D">
        <w:tc>
          <w:tcPr>
            <w:cnfStyle w:val="001000000000"/>
            <w:tcW w:w="0" w:type="auto"/>
          </w:tcPr>
          <w:p w:rsidR="008D67A1" w:rsidRPr="00361880" w:rsidRDefault="008D67A1" w:rsidP="002859D6">
            <w:pPr>
              <w:pStyle w:val="Standard1"/>
              <w:tabs>
                <w:tab w:val="left" w:pos="0"/>
              </w:tabs>
              <w:jc w:val="center"/>
              <w:rPr>
                <w:rFonts w:ascii="Arial" w:hAnsi="Arial" w:cs="Arial"/>
                <w:b w:val="0"/>
                <w:bCs w:val="0"/>
                <w:color w:val="000000"/>
                <w:sz w:val="20"/>
                <w:szCs w:val="20"/>
              </w:rPr>
            </w:pPr>
            <w:r w:rsidRPr="008D67A1">
              <w:rPr>
                <w:rFonts w:ascii="Arial" w:hAnsi="Arial" w:cs="Arial"/>
                <w:b w:val="0"/>
                <w:bCs w:val="0"/>
                <w:color w:val="000000"/>
                <w:sz w:val="20"/>
                <w:szCs w:val="20"/>
              </w:rPr>
              <w:t>LedsProgram</w:t>
            </w:r>
          </w:p>
        </w:tc>
        <w:tc>
          <w:tcPr>
            <w:tcW w:w="6963" w:type="dxa"/>
          </w:tcPr>
          <w:p w:rsidR="008D67A1" w:rsidRPr="0049588A" w:rsidRDefault="00BB4D85" w:rsidP="00BB4D85">
            <w:pPr>
              <w:pStyle w:val="Standard1"/>
              <w:tabs>
                <w:tab w:val="left" w:pos="0"/>
              </w:tabs>
              <w:jc w:val="both"/>
              <w:cnfStyle w:val="000000000000"/>
              <w:rPr>
                <w:rFonts w:ascii="Arial" w:hAnsi="Arial" w:cs="Arial"/>
                <w:bCs/>
                <w:color w:val="000000"/>
                <w:sz w:val="20"/>
                <w:szCs w:val="20"/>
                <w:lang w:val="en-US"/>
              </w:rPr>
            </w:pPr>
            <w:ins w:id="237" w:author="Alexander Schulze" w:date="2012-06-03T23:12:00Z">
              <w:r>
                <w:rPr>
                  <w:rStyle w:val="hps"/>
                  <w:rFonts w:ascii="Arial" w:hAnsi="Arial" w:cs="Arial"/>
                  <w:sz w:val="20"/>
                  <w:szCs w:val="20"/>
                  <w:lang/>
                </w:rPr>
                <w:t xml:space="preserve">This </w:t>
              </w:r>
            </w:ins>
            <w:del w:id="238" w:author="Alexander Schulze" w:date="2012-06-03T23:12:00Z">
              <w:r w:rsidR="0049588A" w:rsidRPr="0049588A" w:rsidDel="00BB4D85">
                <w:rPr>
                  <w:rStyle w:val="hps"/>
                  <w:rFonts w:ascii="Arial" w:hAnsi="Arial" w:cs="Arial"/>
                  <w:sz w:val="20"/>
                  <w:szCs w:val="20"/>
                  <w:lang/>
                </w:rPr>
                <w:delText>C</w:delText>
              </w:r>
            </w:del>
            <w:ins w:id="239" w:author="Alexander Schulze" w:date="2012-06-03T23:12:00Z">
              <w:r>
                <w:rPr>
                  <w:rStyle w:val="hps"/>
                  <w:rFonts w:ascii="Arial" w:hAnsi="Arial" w:cs="Arial"/>
                  <w:sz w:val="20"/>
                  <w:szCs w:val="20"/>
                  <w:lang/>
                </w:rPr>
                <w:t>c</w:t>
              </w:r>
            </w:ins>
            <w:r w:rsidR="0049588A" w:rsidRPr="0049588A">
              <w:rPr>
                <w:rStyle w:val="hps"/>
                <w:rFonts w:ascii="Arial" w:hAnsi="Arial" w:cs="Arial"/>
                <w:sz w:val="20"/>
                <w:szCs w:val="20"/>
                <w:lang/>
              </w:rPr>
              <w:t xml:space="preserve">lass </w:t>
            </w:r>
            <w:del w:id="240" w:author="Alexander Schulze" w:date="2012-06-03T23:12:00Z">
              <w:r w:rsidR="0049588A" w:rsidRPr="0049588A" w:rsidDel="00BB4D85">
                <w:rPr>
                  <w:rStyle w:val="hps"/>
                  <w:rFonts w:ascii="Arial" w:hAnsi="Arial" w:cs="Arial"/>
                  <w:sz w:val="20"/>
                  <w:szCs w:val="20"/>
                  <w:lang/>
                </w:rPr>
                <w:delText>that</w:delText>
              </w:r>
              <w:r w:rsidR="0049588A" w:rsidRPr="0049588A" w:rsidDel="00BB4D85">
                <w:rPr>
                  <w:rStyle w:val="longtext"/>
                  <w:rFonts w:ascii="Arial" w:hAnsi="Arial" w:cs="Arial"/>
                  <w:sz w:val="20"/>
                  <w:szCs w:val="20"/>
                  <w:lang/>
                </w:rPr>
                <w:delText xml:space="preserve"> </w:delText>
              </w:r>
            </w:del>
            <w:r w:rsidR="0049588A" w:rsidRPr="0049588A">
              <w:rPr>
                <w:rStyle w:val="hps"/>
                <w:rFonts w:ascii="Arial" w:hAnsi="Arial" w:cs="Arial"/>
                <w:sz w:val="20"/>
                <w:szCs w:val="20"/>
                <w:lang/>
              </w:rPr>
              <w:t>contains</w:t>
            </w:r>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functions</w:t>
            </w:r>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 xml:space="preserve">to </w:t>
            </w:r>
            <w:del w:id="241" w:author="Alexander Schulze" w:date="2012-06-03T23:12:00Z">
              <w:r w:rsidR="0049588A" w:rsidRPr="0049588A" w:rsidDel="00BB4D85">
                <w:rPr>
                  <w:rStyle w:val="hps"/>
                  <w:rFonts w:ascii="Arial" w:hAnsi="Arial" w:cs="Arial"/>
                  <w:sz w:val="20"/>
                  <w:szCs w:val="20"/>
                  <w:lang/>
                </w:rPr>
                <w:delText>give</w:delText>
              </w:r>
              <w:r w:rsidR="0049588A" w:rsidRPr="0049588A" w:rsidDel="00BB4D85">
                <w:rPr>
                  <w:rStyle w:val="longtext"/>
                  <w:rFonts w:ascii="Arial" w:hAnsi="Arial" w:cs="Arial"/>
                  <w:sz w:val="20"/>
                  <w:szCs w:val="20"/>
                  <w:lang/>
                </w:rPr>
                <w:delText xml:space="preserve"> </w:delText>
              </w:r>
              <w:r w:rsidR="0049588A" w:rsidRPr="0049588A" w:rsidDel="00BB4D85">
                <w:rPr>
                  <w:rStyle w:val="hps"/>
                  <w:rFonts w:ascii="Arial" w:hAnsi="Arial" w:cs="Arial"/>
                  <w:sz w:val="20"/>
                  <w:szCs w:val="20"/>
                  <w:lang/>
                </w:rPr>
                <w:delText>treatment</w:delText>
              </w:r>
              <w:r w:rsidR="0049588A" w:rsidRPr="0049588A" w:rsidDel="00BB4D85">
                <w:rPr>
                  <w:rStyle w:val="longtext"/>
                  <w:rFonts w:ascii="Arial" w:hAnsi="Arial" w:cs="Arial"/>
                  <w:sz w:val="20"/>
                  <w:szCs w:val="20"/>
                  <w:lang/>
                </w:rPr>
                <w:delText xml:space="preserve"> </w:delText>
              </w:r>
              <w:r w:rsidR="0049588A" w:rsidRPr="0049588A" w:rsidDel="00BB4D85">
                <w:rPr>
                  <w:rStyle w:val="hps"/>
                  <w:rFonts w:ascii="Arial" w:hAnsi="Arial" w:cs="Arial"/>
                  <w:sz w:val="20"/>
                  <w:szCs w:val="20"/>
                  <w:lang/>
                </w:rPr>
                <w:delText>to</w:delText>
              </w:r>
            </w:del>
            <w:ins w:id="242" w:author="Alexander Schulze" w:date="2012-06-03T23:12:00Z">
              <w:r>
                <w:rPr>
                  <w:rStyle w:val="hps"/>
                  <w:rFonts w:ascii="Arial" w:hAnsi="Arial" w:cs="Arial"/>
                  <w:sz w:val="20"/>
                  <w:szCs w:val="20"/>
                  <w:lang/>
                </w:rPr>
                <w:t>process</w:t>
              </w:r>
            </w:ins>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the data being</w:t>
            </w:r>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sent from</w:t>
            </w:r>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the circuit,</w:t>
            </w:r>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concerning the status of</w:t>
            </w:r>
            <w:r w:rsidR="0049588A" w:rsidRPr="0049588A">
              <w:rPr>
                <w:rStyle w:val="longtext"/>
                <w:rFonts w:ascii="Arial" w:hAnsi="Arial" w:cs="Arial"/>
                <w:sz w:val="20"/>
                <w:szCs w:val="20"/>
                <w:lang/>
              </w:rPr>
              <w:t xml:space="preserve"> </w:t>
            </w:r>
            <w:r w:rsidR="0049588A" w:rsidRPr="0049588A">
              <w:rPr>
                <w:rStyle w:val="hps"/>
                <w:rFonts w:ascii="Arial" w:hAnsi="Arial" w:cs="Arial"/>
                <w:sz w:val="20"/>
                <w:szCs w:val="20"/>
                <w:lang/>
              </w:rPr>
              <w:t>the LEDs.</w:t>
            </w:r>
          </w:p>
        </w:tc>
      </w:tr>
    </w:tbl>
    <w:p w:rsidR="008D67A1" w:rsidRPr="0049588A" w:rsidRDefault="008D67A1" w:rsidP="00F00178">
      <w:pPr>
        <w:pStyle w:val="Standard1"/>
        <w:tabs>
          <w:tab w:val="left" w:pos="0"/>
        </w:tabs>
        <w:spacing w:line="360" w:lineRule="auto"/>
        <w:jc w:val="both"/>
        <w:rPr>
          <w:rFonts w:ascii="Arial" w:hAnsi="Arial" w:cs="Arial"/>
          <w:bCs/>
          <w:color w:val="000000"/>
          <w:sz w:val="22"/>
          <w:lang w:val="en-US"/>
        </w:rPr>
      </w:pPr>
    </w:p>
    <w:p w:rsidR="002859D6" w:rsidRPr="0049588A" w:rsidRDefault="002859D6" w:rsidP="00F00178">
      <w:pPr>
        <w:pStyle w:val="Standard1"/>
        <w:tabs>
          <w:tab w:val="left" w:pos="0"/>
        </w:tabs>
        <w:spacing w:line="360" w:lineRule="auto"/>
        <w:jc w:val="both"/>
        <w:rPr>
          <w:rFonts w:ascii="Arial" w:hAnsi="Arial" w:cs="Arial"/>
          <w:bCs/>
          <w:color w:val="000000"/>
          <w:sz w:val="22"/>
          <w:lang w:val="en-US"/>
        </w:rPr>
      </w:pPr>
    </w:p>
    <w:p w:rsidR="0049588A" w:rsidRPr="002D1414" w:rsidRDefault="0049588A" w:rsidP="0049588A">
      <w:pPr>
        <w:pStyle w:val="Standard1"/>
        <w:tabs>
          <w:tab w:val="left" w:pos="0"/>
        </w:tabs>
        <w:jc w:val="both"/>
        <w:rPr>
          <w:rFonts w:ascii="Arial" w:hAnsi="Arial" w:cs="Arial"/>
          <w:bCs/>
          <w:color w:val="000000"/>
          <w:lang w:val="en-US"/>
        </w:rPr>
      </w:pPr>
      <w:r w:rsidRPr="002D1414">
        <w:rPr>
          <w:rStyle w:val="hps"/>
          <w:rFonts w:ascii="Arial" w:hAnsi="Arial" w:cs="Arial"/>
          <w:lang/>
        </w:rPr>
        <w:t>Detailed description</w:t>
      </w:r>
      <w:r w:rsidRPr="002D1414">
        <w:rPr>
          <w:rStyle w:val="shorttext"/>
          <w:rFonts w:ascii="Arial" w:hAnsi="Arial" w:cs="Arial"/>
          <w:lang/>
        </w:rPr>
        <w:t xml:space="preserve"> </w:t>
      </w:r>
      <w:r w:rsidRPr="002D1414">
        <w:rPr>
          <w:rStyle w:val="hps"/>
          <w:rFonts w:ascii="Arial" w:hAnsi="Arial" w:cs="Arial"/>
          <w:lang/>
        </w:rPr>
        <w:t>of the methods:</w:t>
      </w:r>
    </w:p>
    <w:p w:rsidR="00D53D17" w:rsidRPr="0049588A" w:rsidRDefault="00D53D17" w:rsidP="00D53D17">
      <w:pPr>
        <w:pStyle w:val="Standard1"/>
        <w:tabs>
          <w:tab w:val="left" w:pos="0"/>
        </w:tabs>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8D67A1" w:rsidRPr="00FD6D9D">
        <w:trPr>
          <w:gridAfter w:val="1"/>
          <w:cnfStyle w:val="100000000000"/>
          <w:wAfter w:w="459" w:type="dxa"/>
        </w:trPr>
        <w:tc>
          <w:tcPr>
            <w:cnfStyle w:val="001000000100"/>
            <w:tcW w:w="9322" w:type="dxa"/>
            <w:gridSpan w:val="3"/>
          </w:tcPr>
          <w:p w:rsidR="008D67A1" w:rsidRPr="0049588A" w:rsidRDefault="0049588A" w:rsidP="008D67A1">
            <w:pPr>
              <w:pStyle w:val="Standard1"/>
              <w:tabs>
                <w:tab w:val="left" w:pos="0"/>
              </w:tabs>
              <w:jc w:val="center"/>
              <w:rPr>
                <w:rFonts w:ascii="Arial" w:hAnsi="Arial" w:cs="Arial"/>
                <w:bCs w:val="0"/>
                <w:color w:val="000000"/>
                <w:lang w:val="en-US"/>
              </w:rPr>
            </w:pPr>
            <w:r w:rsidRPr="0049588A">
              <w:rPr>
                <w:rFonts w:ascii="Arial" w:hAnsi="Arial" w:cs="Arial"/>
                <w:color w:val="000000"/>
                <w:lang w:val="en-US"/>
              </w:rPr>
              <w:t>Class</w:t>
            </w:r>
            <w:r w:rsidR="008D67A1" w:rsidRPr="0049588A">
              <w:rPr>
                <w:rFonts w:ascii="Arial" w:hAnsi="Arial" w:cs="Arial"/>
                <w:color w:val="000000"/>
                <w:lang w:val="en-US"/>
              </w:rPr>
              <w:t>:  org.jwebsocket.plugins.arduino.util.JoystickProgram</w:t>
            </w:r>
          </w:p>
        </w:tc>
      </w:tr>
      <w:tr w:rsidR="0049588A">
        <w:trPr>
          <w:cnfStyle w:val="000000100000"/>
        </w:trPr>
        <w:tc>
          <w:tcPr>
            <w:cnfStyle w:val="001000000000"/>
            <w:tcW w:w="2269" w:type="dxa"/>
          </w:tcPr>
          <w:p w:rsidR="0049588A" w:rsidRPr="00BB15FC" w:rsidRDefault="0049588A" w:rsidP="003448FA">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49588A" w:rsidRPr="00BB15FC" w:rsidRDefault="0049588A"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Method</w:t>
            </w:r>
          </w:p>
        </w:tc>
        <w:tc>
          <w:tcPr>
            <w:tcW w:w="4002" w:type="dxa"/>
            <w:gridSpan w:val="2"/>
          </w:tcPr>
          <w:p w:rsidR="0049588A" w:rsidRPr="00BB15FC" w:rsidRDefault="0049588A" w:rsidP="003448FA">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8D67A1" w:rsidRPr="00FD6D9D">
        <w:tc>
          <w:tcPr>
            <w:cnfStyle w:val="001000000000"/>
            <w:tcW w:w="2269" w:type="dxa"/>
          </w:tcPr>
          <w:p w:rsidR="008D67A1" w:rsidRPr="00C855AF" w:rsidRDefault="00997739" w:rsidP="00C855AF">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j</w:t>
            </w:r>
            <w:r w:rsidR="00C855AF">
              <w:rPr>
                <w:rFonts w:ascii="Arial" w:hAnsi="Arial" w:cs="Arial"/>
                <w:b w:val="0"/>
                <w:bCs w:val="0"/>
                <w:color w:val="000000"/>
                <w:sz w:val="20"/>
                <w:szCs w:val="20"/>
                <w:lang w:val="en-US"/>
              </w:rPr>
              <w:t>ava.lang.Integer[]</w:t>
            </w:r>
          </w:p>
        </w:tc>
        <w:tc>
          <w:tcPr>
            <w:tcW w:w="3510" w:type="dxa"/>
          </w:tcPr>
          <w:p w:rsidR="008D67A1" w:rsidRPr="00BE7205" w:rsidRDefault="00C855AF" w:rsidP="00C855AF">
            <w:pPr>
              <w:pStyle w:val="Standard1"/>
              <w:tabs>
                <w:tab w:val="left" w:pos="0"/>
              </w:tabs>
              <w:jc w:val="center"/>
              <w:cnfStyle w:val="000000000000"/>
              <w:rPr>
                <w:rFonts w:ascii="Arial" w:hAnsi="Arial" w:cs="Arial"/>
                <w:bCs/>
                <w:color w:val="000000"/>
                <w:sz w:val="20"/>
                <w:szCs w:val="20"/>
                <w:lang w:val="en-US"/>
              </w:rPr>
            </w:pPr>
            <w:r w:rsidRPr="00C855AF">
              <w:rPr>
                <w:rFonts w:ascii="Arial" w:hAnsi="Arial" w:cs="Arial"/>
                <w:bCs/>
                <w:color w:val="000000"/>
                <w:sz w:val="20"/>
                <w:szCs w:val="20"/>
                <w:lang w:val="en-US"/>
              </w:rPr>
              <w:t>refineValue(</w:t>
            </w:r>
            <w:r>
              <w:rPr>
                <w:rFonts w:ascii="Arial" w:hAnsi="Arial" w:cs="Arial"/>
                <w:bCs/>
                <w:color w:val="000000"/>
                <w:sz w:val="20"/>
                <w:szCs w:val="20"/>
                <w:lang w:val="en-US"/>
              </w:rPr>
              <w:t xml:space="preserve">java.lang.Integer </w:t>
            </w:r>
            <w:r w:rsidRPr="00C855AF">
              <w:rPr>
                <w:rFonts w:ascii="Arial" w:hAnsi="Arial" w:cs="Arial"/>
                <w:bCs/>
                <w:color w:val="000000"/>
                <w:sz w:val="20"/>
                <w:szCs w:val="20"/>
                <w:lang w:val="en-US"/>
              </w:rPr>
              <w:t xml:space="preserve">aX, </w:t>
            </w:r>
            <w:r>
              <w:rPr>
                <w:rFonts w:ascii="Arial" w:hAnsi="Arial" w:cs="Arial"/>
                <w:bCs/>
                <w:color w:val="000000"/>
                <w:sz w:val="20"/>
                <w:szCs w:val="20"/>
                <w:lang w:val="en-US"/>
              </w:rPr>
              <w:t xml:space="preserve">java.lang.Integer </w:t>
            </w:r>
            <w:r w:rsidRPr="00C855AF">
              <w:rPr>
                <w:rFonts w:ascii="Arial" w:hAnsi="Arial" w:cs="Arial"/>
                <w:bCs/>
                <w:color w:val="000000"/>
                <w:sz w:val="20"/>
                <w:szCs w:val="20"/>
                <w:lang w:val="en-US"/>
              </w:rPr>
              <w:t>aY)</w:t>
            </w:r>
          </w:p>
        </w:tc>
        <w:tc>
          <w:tcPr>
            <w:tcW w:w="4002" w:type="dxa"/>
            <w:gridSpan w:val="2"/>
          </w:tcPr>
          <w:p w:rsidR="008D67A1" w:rsidRPr="0049588A" w:rsidRDefault="0049588A" w:rsidP="00205B57">
            <w:pPr>
              <w:pStyle w:val="Standard1"/>
              <w:tabs>
                <w:tab w:val="left" w:pos="0"/>
              </w:tabs>
              <w:jc w:val="both"/>
              <w:cnfStyle w:val="000000000000"/>
              <w:rPr>
                <w:rFonts w:ascii="Arial" w:hAnsi="Arial" w:cs="Arial"/>
                <w:bCs/>
                <w:color w:val="000000"/>
                <w:sz w:val="20"/>
                <w:szCs w:val="20"/>
                <w:lang w:val="en-US"/>
              </w:rPr>
            </w:pPr>
            <w:r w:rsidRPr="0049588A">
              <w:rPr>
                <w:rStyle w:val="hps"/>
                <w:rFonts w:ascii="Arial" w:hAnsi="Arial" w:cs="Arial"/>
                <w:sz w:val="20"/>
                <w:szCs w:val="20"/>
                <w:lang/>
              </w:rPr>
              <w:t>Th</w:t>
            </w:r>
            <w:ins w:id="243" w:author="Alexander Schulze" w:date="2012-06-03T23:13:00Z">
              <w:r w:rsidR="00205B57">
                <w:rPr>
                  <w:rStyle w:val="hps"/>
                  <w:rFonts w:ascii="Arial" w:hAnsi="Arial" w:cs="Arial"/>
                  <w:sz w:val="20"/>
                  <w:szCs w:val="20"/>
                  <w:lang/>
                </w:rPr>
                <w:t>is</w:t>
              </w:r>
            </w:ins>
            <w:del w:id="244" w:author="Alexander Schulze" w:date="2012-06-03T23:13:00Z">
              <w:r w:rsidRPr="0049588A" w:rsidDel="00205B57">
                <w:rPr>
                  <w:rStyle w:val="hps"/>
                  <w:rFonts w:ascii="Arial" w:hAnsi="Arial" w:cs="Arial"/>
                  <w:sz w:val="20"/>
                  <w:szCs w:val="20"/>
                  <w:lang/>
                </w:rPr>
                <w:delText>e</w:delText>
              </w:r>
            </w:del>
            <w:r w:rsidRPr="0049588A">
              <w:rPr>
                <w:rStyle w:val="hps"/>
                <w:rFonts w:ascii="Arial" w:hAnsi="Arial" w:cs="Arial"/>
                <w:sz w:val="20"/>
                <w:szCs w:val="20"/>
                <w:lang/>
              </w:rPr>
              <w:t xml:space="preserve"> method</w:t>
            </w:r>
            <w:r w:rsidRPr="0049588A">
              <w:rPr>
                <w:rStyle w:val="longtext"/>
                <w:rFonts w:ascii="Arial" w:hAnsi="Arial" w:cs="Arial"/>
                <w:sz w:val="20"/>
                <w:szCs w:val="20"/>
                <w:lang/>
              </w:rPr>
              <w:t xml:space="preserve"> </w:t>
            </w:r>
            <w:r w:rsidRPr="0049588A">
              <w:rPr>
                <w:rStyle w:val="hps"/>
                <w:rFonts w:ascii="Arial" w:hAnsi="Arial" w:cs="Arial"/>
                <w:sz w:val="20"/>
                <w:szCs w:val="20"/>
                <w:lang/>
              </w:rPr>
              <w:t>limit</w:t>
            </w:r>
            <w:ins w:id="245" w:author="Alexander Schulze" w:date="2012-06-03T23:13:00Z">
              <w:r w:rsidR="00205B57">
                <w:rPr>
                  <w:rStyle w:val="hps"/>
                  <w:rFonts w:ascii="Arial" w:hAnsi="Arial" w:cs="Arial"/>
                  <w:sz w:val="20"/>
                  <w:szCs w:val="20"/>
                  <w:lang/>
                </w:rPr>
                <w:t>s</w:t>
              </w:r>
            </w:ins>
            <w:r w:rsidRPr="0049588A">
              <w:rPr>
                <w:rStyle w:val="hps"/>
                <w:rFonts w:ascii="Arial" w:hAnsi="Arial" w:cs="Arial"/>
                <w:sz w:val="20"/>
                <w:szCs w:val="20"/>
                <w:lang/>
              </w:rPr>
              <w:t xml:space="preserve"> the</w:t>
            </w:r>
            <w:r w:rsidRPr="0049588A">
              <w:rPr>
                <w:rStyle w:val="longtext"/>
                <w:rFonts w:ascii="Arial" w:hAnsi="Arial" w:cs="Arial"/>
                <w:sz w:val="20"/>
                <w:szCs w:val="20"/>
                <w:lang/>
              </w:rPr>
              <w:t xml:space="preserve"> </w:t>
            </w:r>
            <w:r w:rsidRPr="0049588A">
              <w:rPr>
                <w:rStyle w:val="hps"/>
                <w:rFonts w:ascii="Arial" w:hAnsi="Arial" w:cs="Arial"/>
                <w:sz w:val="20"/>
                <w:szCs w:val="20"/>
                <w:lang/>
              </w:rPr>
              <w:t>coordinate values</w:t>
            </w:r>
            <w:r w:rsidRPr="0049588A">
              <w:rPr>
                <w:rStyle w:val="longtext"/>
                <w:rFonts w:ascii="Arial" w:hAnsi="Arial" w:cs="Arial"/>
                <w:sz w:val="20"/>
                <w:szCs w:val="20"/>
                <w:lang/>
              </w:rPr>
              <w:t xml:space="preserve"> </w:t>
            </w:r>
            <w:r w:rsidRPr="0049588A">
              <w:rPr>
                <w:rStyle w:val="hps"/>
                <w:rFonts w:ascii="Cambria Math" w:hAnsi="Cambria Math" w:cs="Cambria Math"/>
                <w:sz w:val="20"/>
                <w:szCs w:val="20"/>
                <w:lang/>
              </w:rPr>
              <w:t>​​</w:t>
            </w:r>
            <w:r w:rsidRPr="0049588A">
              <w:rPr>
                <w:rStyle w:val="hps"/>
                <w:rFonts w:ascii="Arial" w:hAnsi="Arial" w:cs="Arial"/>
                <w:sz w:val="20"/>
                <w:szCs w:val="20"/>
                <w:lang/>
              </w:rPr>
              <w:t>to send to</w:t>
            </w:r>
            <w:r w:rsidRPr="0049588A">
              <w:rPr>
                <w:rStyle w:val="longtext"/>
                <w:rFonts w:ascii="Arial" w:hAnsi="Arial" w:cs="Arial"/>
                <w:sz w:val="20"/>
                <w:szCs w:val="20"/>
                <w:lang/>
              </w:rPr>
              <w:t xml:space="preserve"> </w:t>
            </w:r>
            <w:r w:rsidRPr="0049588A">
              <w:rPr>
                <w:rStyle w:val="hps"/>
                <w:rFonts w:ascii="Arial" w:hAnsi="Arial" w:cs="Arial"/>
                <w:sz w:val="20"/>
                <w:szCs w:val="20"/>
                <w:lang/>
              </w:rPr>
              <w:t>the</w:t>
            </w:r>
            <w:r w:rsidRPr="0049588A">
              <w:rPr>
                <w:rStyle w:val="longtext"/>
                <w:rFonts w:ascii="Arial" w:hAnsi="Arial" w:cs="Arial"/>
                <w:sz w:val="20"/>
                <w:szCs w:val="20"/>
                <w:lang/>
              </w:rPr>
              <w:t xml:space="preserve"> </w:t>
            </w:r>
            <w:r w:rsidRPr="0049588A">
              <w:rPr>
                <w:rStyle w:val="hps"/>
                <w:rFonts w:ascii="Arial" w:hAnsi="Arial" w:cs="Arial"/>
                <w:sz w:val="20"/>
                <w:szCs w:val="20"/>
                <w:lang/>
              </w:rPr>
              <w:t>controller application</w:t>
            </w:r>
            <w:r w:rsidRPr="0049588A">
              <w:rPr>
                <w:rStyle w:val="longtext"/>
                <w:rFonts w:ascii="Arial" w:hAnsi="Arial" w:cs="Arial"/>
                <w:sz w:val="20"/>
                <w:szCs w:val="20"/>
                <w:lang/>
              </w:rPr>
              <w:t>.</w:t>
            </w:r>
          </w:p>
        </w:tc>
      </w:tr>
      <w:tr w:rsidR="008D67A1" w:rsidRPr="00FD6D9D">
        <w:trPr>
          <w:cnfStyle w:val="000000100000"/>
        </w:trPr>
        <w:tc>
          <w:tcPr>
            <w:cnfStyle w:val="001000000000"/>
            <w:tcW w:w="2269" w:type="dxa"/>
          </w:tcPr>
          <w:p w:rsidR="008D67A1" w:rsidRPr="00230511" w:rsidRDefault="00997739" w:rsidP="002859D6">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lang w:val="en-US"/>
              </w:rPr>
              <w:t>j</w:t>
            </w:r>
            <w:r w:rsidR="00C855AF">
              <w:rPr>
                <w:rFonts w:ascii="Arial" w:hAnsi="Arial" w:cs="Arial"/>
                <w:b w:val="0"/>
                <w:bCs w:val="0"/>
                <w:color w:val="000000"/>
                <w:sz w:val="20"/>
                <w:szCs w:val="20"/>
                <w:lang w:val="en-US"/>
              </w:rPr>
              <w:t>ava.lang.Integer[]</w:t>
            </w:r>
          </w:p>
        </w:tc>
        <w:tc>
          <w:tcPr>
            <w:tcW w:w="3510" w:type="dxa"/>
          </w:tcPr>
          <w:p w:rsidR="004B7EC6" w:rsidRDefault="004B7EC6" w:rsidP="002859D6">
            <w:pPr>
              <w:pStyle w:val="Standard1"/>
              <w:tabs>
                <w:tab w:val="left" w:pos="0"/>
              </w:tabs>
              <w:jc w:val="center"/>
              <w:cnfStyle w:val="000000100000"/>
              <w:rPr>
                <w:rFonts w:ascii="Arial" w:hAnsi="Arial" w:cs="Arial"/>
                <w:bCs/>
                <w:color w:val="000000"/>
                <w:sz w:val="20"/>
                <w:szCs w:val="20"/>
                <w:lang w:val="en-US"/>
              </w:rPr>
            </w:pPr>
          </w:p>
          <w:p w:rsidR="004B7EC6" w:rsidRDefault="004B7EC6" w:rsidP="002859D6">
            <w:pPr>
              <w:pStyle w:val="Standard1"/>
              <w:tabs>
                <w:tab w:val="left" w:pos="0"/>
              </w:tabs>
              <w:jc w:val="center"/>
              <w:cnfStyle w:val="000000100000"/>
              <w:rPr>
                <w:rFonts w:ascii="Arial" w:hAnsi="Arial" w:cs="Arial"/>
                <w:bCs/>
                <w:color w:val="000000"/>
                <w:sz w:val="20"/>
                <w:szCs w:val="20"/>
                <w:lang w:val="en-US"/>
              </w:rPr>
            </w:pPr>
          </w:p>
          <w:p w:rsidR="008D67A1" w:rsidRPr="00C855AF" w:rsidRDefault="00C855AF" w:rsidP="002859D6">
            <w:pPr>
              <w:pStyle w:val="Standard1"/>
              <w:tabs>
                <w:tab w:val="left" w:pos="0"/>
              </w:tabs>
              <w:jc w:val="center"/>
              <w:cnfStyle w:val="000000100000"/>
              <w:rPr>
                <w:rFonts w:ascii="Arial" w:hAnsi="Arial" w:cs="Arial"/>
                <w:bCs/>
                <w:color w:val="000000"/>
                <w:sz w:val="20"/>
                <w:szCs w:val="20"/>
                <w:lang w:val="en-US"/>
              </w:rPr>
            </w:pPr>
            <w:r w:rsidRPr="00C855AF">
              <w:rPr>
                <w:rFonts w:ascii="Arial" w:hAnsi="Arial" w:cs="Arial"/>
                <w:bCs/>
                <w:color w:val="000000"/>
                <w:sz w:val="20"/>
                <w:szCs w:val="20"/>
                <w:lang w:val="en-US"/>
              </w:rPr>
              <w:t>treatValues(java.lang.String aData)</w:t>
            </w:r>
          </w:p>
        </w:tc>
        <w:tc>
          <w:tcPr>
            <w:tcW w:w="4002" w:type="dxa"/>
            <w:gridSpan w:val="2"/>
          </w:tcPr>
          <w:p w:rsidR="008D67A1" w:rsidRPr="0049588A" w:rsidRDefault="0049588A" w:rsidP="00405B1E">
            <w:pPr>
              <w:pStyle w:val="Standard1"/>
              <w:tabs>
                <w:tab w:val="left" w:pos="0"/>
              </w:tabs>
              <w:jc w:val="both"/>
              <w:cnfStyle w:val="000000100000"/>
              <w:rPr>
                <w:rFonts w:ascii="Arial" w:hAnsi="Arial" w:cs="Arial"/>
                <w:bCs/>
                <w:color w:val="000000"/>
                <w:sz w:val="20"/>
                <w:szCs w:val="20"/>
                <w:lang w:val="en-US"/>
              </w:rPr>
            </w:pPr>
            <w:r w:rsidRPr="0049588A">
              <w:rPr>
                <w:rStyle w:val="hps"/>
                <w:rFonts w:ascii="Arial" w:hAnsi="Arial" w:cs="Arial"/>
                <w:sz w:val="20"/>
                <w:szCs w:val="20"/>
                <w:lang/>
              </w:rPr>
              <w:t>By this method</w:t>
            </w:r>
            <w:r w:rsidRPr="0049588A">
              <w:rPr>
                <w:rStyle w:val="longtext"/>
                <w:rFonts w:ascii="Arial" w:hAnsi="Arial" w:cs="Arial"/>
                <w:sz w:val="20"/>
                <w:szCs w:val="20"/>
                <w:lang/>
              </w:rPr>
              <w:t xml:space="preserve"> </w:t>
            </w:r>
            <w:r w:rsidRPr="0049588A">
              <w:rPr>
                <w:rStyle w:val="hps"/>
                <w:rFonts w:ascii="Arial" w:hAnsi="Arial" w:cs="Arial"/>
                <w:sz w:val="20"/>
                <w:szCs w:val="20"/>
                <w:lang/>
              </w:rPr>
              <w:t>it is possible to</w:t>
            </w:r>
            <w:r w:rsidRPr="0049588A">
              <w:rPr>
                <w:rStyle w:val="longtext"/>
                <w:rFonts w:ascii="Arial" w:hAnsi="Arial" w:cs="Arial"/>
                <w:sz w:val="20"/>
                <w:szCs w:val="20"/>
                <w:lang/>
              </w:rPr>
              <w:t xml:space="preserve"> </w:t>
            </w:r>
            <w:r w:rsidRPr="0049588A">
              <w:rPr>
                <w:rStyle w:val="hps"/>
                <w:rFonts w:ascii="Arial" w:hAnsi="Arial" w:cs="Arial"/>
                <w:sz w:val="20"/>
                <w:szCs w:val="20"/>
                <w:lang/>
              </w:rPr>
              <w:t>transform the data</w:t>
            </w:r>
            <w:r w:rsidRPr="0049588A">
              <w:rPr>
                <w:rStyle w:val="longtext"/>
                <w:rFonts w:ascii="Arial" w:hAnsi="Arial" w:cs="Arial"/>
                <w:sz w:val="20"/>
                <w:szCs w:val="20"/>
                <w:lang/>
              </w:rPr>
              <w:t xml:space="preserve"> </w:t>
            </w:r>
            <w:r w:rsidRPr="0049588A">
              <w:rPr>
                <w:rStyle w:val="hps"/>
                <w:rFonts w:ascii="Arial" w:hAnsi="Arial" w:cs="Arial"/>
                <w:sz w:val="20"/>
                <w:szCs w:val="20"/>
                <w:lang/>
              </w:rPr>
              <w:t>sent by the</w:t>
            </w:r>
            <w:r w:rsidRPr="0049588A">
              <w:rPr>
                <w:rStyle w:val="longtext"/>
                <w:rFonts w:ascii="Arial" w:hAnsi="Arial" w:cs="Arial"/>
                <w:sz w:val="20"/>
                <w:szCs w:val="20"/>
                <w:lang/>
              </w:rPr>
              <w:t xml:space="preserve"> </w:t>
            </w:r>
            <w:r w:rsidRPr="0049588A">
              <w:rPr>
                <w:rStyle w:val="hps"/>
                <w:rFonts w:ascii="Arial" w:hAnsi="Arial" w:cs="Arial"/>
                <w:sz w:val="20"/>
                <w:szCs w:val="20"/>
                <w:lang/>
              </w:rPr>
              <w:t>micro</w:t>
            </w:r>
            <w:r w:rsidRPr="0049588A">
              <w:rPr>
                <w:rStyle w:val="longtext"/>
                <w:rFonts w:ascii="Arial" w:hAnsi="Arial" w:cs="Arial"/>
                <w:sz w:val="20"/>
                <w:szCs w:val="20"/>
                <w:lang/>
              </w:rPr>
              <w:t xml:space="preserve">-controller </w:t>
            </w:r>
            <w:r w:rsidRPr="0049588A">
              <w:rPr>
                <w:rStyle w:val="hps"/>
                <w:rFonts w:ascii="Arial" w:hAnsi="Arial" w:cs="Arial"/>
                <w:sz w:val="20"/>
                <w:szCs w:val="20"/>
                <w:lang/>
              </w:rPr>
              <w:t>regarding</w:t>
            </w:r>
            <w:r w:rsidRPr="0049588A">
              <w:rPr>
                <w:rStyle w:val="longtext"/>
                <w:rFonts w:ascii="Arial" w:hAnsi="Arial" w:cs="Arial"/>
                <w:sz w:val="20"/>
                <w:szCs w:val="20"/>
                <w:lang/>
              </w:rPr>
              <w:t xml:space="preserve"> </w:t>
            </w:r>
            <w:r w:rsidRPr="0049588A">
              <w:rPr>
                <w:rStyle w:val="hps"/>
                <w:rFonts w:ascii="Arial" w:hAnsi="Arial" w:cs="Arial"/>
                <w:sz w:val="20"/>
                <w:szCs w:val="20"/>
                <w:lang/>
              </w:rPr>
              <w:t>the coordinates,</w:t>
            </w:r>
            <w:r w:rsidRPr="0049588A">
              <w:rPr>
                <w:rStyle w:val="longtext"/>
                <w:rFonts w:ascii="Arial" w:hAnsi="Arial" w:cs="Arial"/>
                <w:sz w:val="20"/>
                <w:szCs w:val="20"/>
                <w:lang/>
              </w:rPr>
              <w:t xml:space="preserve"> </w:t>
            </w:r>
            <w:r w:rsidRPr="0049588A">
              <w:rPr>
                <w:rStyle w:val="hps"/>
                <w:rFonts w:ascii="Arial" w:hAnsi="Arial" w:cs="Arial"/>
                <w:sz w:val="20"/>
                <w:szCs w:val="20"/>
                <w:lang/>
              </w:rPr>
              <w:t>returns an array</w:t>
            </w:r>
            <w:r w:rsidRPr="0049588A">
              <w:rPr>
                <w:rStyle w:val="longtext"/>
                <w:rFonts w:ascii="Arial" w:hAnsi="Arial" w:cs="Arial"/>
                <w:sz w:val="20"/>
                <w:szCs w:val="20"/>
                <w:lang/>
              </w:rPr>
              <w:t xml:space="preserve">, where </w:t>
            </w:r>
            <w:r w:rsidRPr="0049588A">
              <w:rPr>
                <w:rStyle w:val="hps"/>
                <w:rFonts w:ascii="Arial" w:hAnsi="Arial" w:cs="Arial"/>
                <w:sz w:val="20"/>
                <w:szCs w:val="20"/>
                <w:lang/>
              </w:rPr>
              <w:t>positions 0</w:t>
            </w:r>
            <w:r w:rsidRPr="0049588A">
              <w:rPr>
                <w:rStyle w:val="longtext"/>
                <w:rFonts w:ascii="Arial" w:hAnsi="Arial" w:cs="Arial"/>
                <w:sz w:val="20"/>
                <w:szCs w:val="20"/>
                <w:lang/>
              </w:rPr>
              <w:t xml:space="preserve"> </w:t>
            </w:r>
            <w:r w:rsidRPr="0049588A">
              <w:rPr>
                <w:rStyle w:val="hps"/>
                <w:rFonts w:ascii="Arial" w:hAnsi="Arial" w:cs="Arial"/>
                <w:sz w:val="20"/>
                <w:szCs w:val="20"/>
                <w:lang/>
              </w:rPr>
              <w:t>y1</w:t>
            </w:r>
            <w:r w:rsidRPr="0049588A">
              <w:rPr>
                <w:rStyle w:val="longtext"/>
                <w:rFonts w:ascii="Arial" w:hAnsi="Arial" w:cs="Arial"/>
                <w:sz w:val="20"/>
                <w:szCs w:val="20"/>
                <w:lang/>
              </w:rPr>
              <w:t xml:space="preserve"> </w:t>
            </w:r>
            <w:r w:rsidRPr="0049588A">
              <w:rPr>
                <w:rStyle w:val="hps"/>
                <w:rFonts w:ascii="Arial" w:hAnsi="Arial" w:cs="Arial"/>
                <w:sz w:val="20"/>
                <w:szCs w:val="20"/>
                <w:lang/>
              </w:rPr>
              <w:t>are the values</w:t>
            </w:r>
            <w:r w:rsidRPr="0049588A">
              <w:rPr>
                <w:rStyle w:val="longtext"/>
                <w:rFonts w:ascii="Arial" w:hAnsi="Arial" w:cs="Arial"/>
                <w:sz w:val="20"/>
                <w:szCs w:val="20"/>
                <w:lang/>
              </w:rPr>
              <w:t xml:space="preserve"> </w:t>
            </w:r>
            <w:r w:rsidRPr="0049588A">
              <w:rPr>
                <w:rStyle w:val="hps"/>
                <w:rFonts w:ascii="Cambria Math" w:hAnsi="Cambria Math" w:cs="Cambria Math"/>
                <w:sz w:val="20"/>
                <w:szCs w:val="20"/>
                <w:lang/>
              </w:rPr>
              <w:t>​​</w:t>
            </w:r>
            <w:r w:rsidRPr="0049588A">
              <w:rPr>
                <w:rStyle w:val="hps"/>
                <w:rFonts w:ascii="Arial" w:hAnsi="Arial" w:cs="Arial"/>
                <w:sz w:val="20"/>
                <w:szCs w:val="20"/>
                <w:lang/>
              </w:rPr>
              <w:t>of</w:t>
            </w:r>
            <w:r w:rsidRPr="0049588A">
              <w:rPr>
                <w:rStyle w:val="longtext"/>
                <w:rFonts w:ascii="Arial" w:hAnsi="Arial" w:cs="Arial"/>
                <w:sz w:val="20"/>
                <w:szCs w:val="20"/>
                <w:lang/>
              </w:rPr>
              <w:t xml:space="preserve"> </w:t>
            </w:r>
            <w:r w:rsidRPr="0049588A">
              <w:rPr>
                <w:rStyle w:val="hps"/>
                <w:rFonts w:ascii="Arial" w:hAnsi="Arial" w:cs="Arial"/>
                <w:sz w:val="20"/>
                <w:szCs w:val="20"/>
                <w:lang/>
              </w:rPr>
              <w:t>x, y</w:t>
            </w:r>
            <w:r w:rsidRPr="0049588A">
              <w:rPr>
                <w:rStyle w:val="longtext"/>
                <w:rFonts w:ascii="Arial" w:hAnsi="Arial" w:cs="Arial"/>
                <w:sz w:val="20"/>
                <w:szCs w:val="20"/>
                <w:lang/>
              </w:rPr>
              <w:t xml:space="preserve"> </w:t>
            </w:r>
            <w:r w:rsidRPr="0049588A">
              <w:rPr>
                <w:rStyle w:val="hps"/>
                <w:rFonts w:ascii="Arial" w:hAnsi="Arial" w:cs="Arial"/>
                <w:sz w:val="20"/>
                <w:szCs w:val="20"/>
                <w:lang/>
              </w:rPr>
              <w:t>respectively.</w:t>
            </w:r>
          </w:p>
        </w:tc>
      </w:tr>
    </w:tbl>
    <w:p w:rsidR="002859D6" w:rsidRPr="0049588A" w:rsidRDefault="002859D6" w:rsidP="00F00178">
      <w:pPr>
        <w:pStyle w:val="Standard1"/>
        <w:tabs>
          <w:tab w:val="left" w:pos="0"/>
        </w:tabs>
        <w:spacing w:line="360" w:lineRule="auto"/>
        <w:jc w:val="both"/>
        <w:rPr>
          <w:rFonts w:ascii="Arial" w:hAnsi="Arial" w:cs="Arial"/>
          <w:bCs/>
          <w:color w:val="000000"/>
          <w:sz w:val="22"/>
          <w:lang w:val="en-US"/>
        </w:rPr>
      </w:pPr>
    </w:p>
    <w:tbl>
      <w:tblPr>
        <w:tblStyle w:val="MittleresRaster2-Akzent5"/>
        <w:tblW w:w="9781" w:type="dxa"/>
        <w:tblInd w:w="108" w:type="dxa"/>
        <w:tblLayout w:type="fixed"/>
        <w:tblLook w:val="04A0"/>
      </w:tblPr>
      <w:tblGrid>
        <w:gridCol w:w="2269"/>
        <w:gridCol w:w="3510"/>
        <w:gridCol w:w="3543"/>
        <w:gridCol w:w="459"/>
      </w:tblGrid>
      <w:tr w:rsidR="00C855AF" w:rsidRPr="00FD6D9D">
        <w:trPr>
          <w:gridAfter w:val="1"/>
          <w:cnfStyle w:val="100000000000"/>
          <w:wAfter w:w="459" w:type="dxa"/>
        </w:trPr>
        <w:tc>
          <w:tcPr>
            <w:cnfStyle w:val="001000000100"/>
            <w:tcW w:w="9322" w:type="dxa"/>
            <w:gridSpan w:val="3"/>
          </w:tcPr>
          <w:p w:rsidR="00C855AF" w:rsidRPr="0049588A" w:rsidRDefault="0049588A" w:rsidP="002859D6">
            <w:pPr>
              <w:pStyle w:val="Standard1"/>
              <w:tabs>
                <w:tab w:val="left" w:pos="0"/>
              </w:tabs>
              <w:jc w:val="center"/>
              <w:rPr>
                <w:rFonts w:ascii="Arial" w:hAnsi="Arial" w:cs="Arial"/>
                <w:bCs w:val="0"/>
                <w:color w:val="000000"/>
                <w:lang w:val="en-US"/>
              </w:rPr>
            </w:pPr>
            <w:r w:rsidRPr="0049588A">
              <w:rPr>
                <w:rFonts w:ascii="Arial" w:hAnsi="Arial" w:cs="Arial"/>
                <w:color w:val="000000"/>
                <w:lang w:val="en-US"/>
              </w:rPr>
              <w:t>Class</w:t>
            </w:r>
            <w:r w:rsidR="00C855AF" w:rsidRPr="0049588A">
              <w:rPr>
                <w:rFonts w:ascii="Arial" w:hAnsi="Arial" w:cs="Arial"/>
                <w:color w:val="000000"/>
                <w:lang w:val="en-US"/>
              </w:rPr>
              <w:t>:  org.jwebsocket.plugins.arduino.util.LedsProgram</w:t>
            </w:r>
          </w:p>
        </w:tc>
      </w:tr>
      <w:tr w:rsidR="00C855AF">
        <w:trPr>
          <w:cnfStyle w:val="000000100000"/>
        </w:trPr>
        <w:tc>
          <w:tcPr>
            <w:cnfStyle w:val="001000000000"/>
            <w:tcW w:w="2269" w:type="dxa"/>
          </w:tcPr>
          <w:p w:rsidR="00C855AF" w:rsidRPr="00BB15FC" w:rsidRDefault="00C855AF" w:rsidP="002859D6">
            <w:pPr>
              <w:pStyle w:val="Standard1"/>
              <w:tabs>
                <w:tab w:val="left" w:pos="0"/>
              </w:tabs>
              <w:jc w:val="center"/>
              <w:rPr>
                <w:rFonts w:ascii="Arial" w:hAnsi="Arial" w:cs="Arial"/>
                <w:bCs w:val="0"/>
                <w:color w:val="000000"/>
              </w:rPr>
            </w:pPr>
            <w:r w:rsidRPr="00BB15FC">
              <w:rPr>
                <w:rFonts w:ascii="Arial" w:hAnsi="Arial" w:cs="Arial"/>
                <w:bCs w:val="0"/>
                <w:color w:val="000000"/>
              </w:rPr>
              <w:t>Tipo</w:t>
            </w:r>
          </w:p>
        </w:tc>
        <w:tc>
          <w:tcPr>
            <w:tcW w:w="3510" w:type="dxa"/>
          </w:tcPr>
          <w:p w:rsidR="00C855AF" w:rsidRPr="00BB15FC" w:rsidRDefault="00C855AF" w:rsidP="002859D6">
            <w:pPr>
              <w:pStyle w:val="Standard1"/>
              <w:tabs>
                <w:tab w:val="left" w:pos="0"/>
              </w:tabs>
              <w:jc w:val="center"/>
              <w:cnfStyle w:val="000000100000"/>
              <w:rPr>
                <w:rFonts w:ascii="Arial" w:hAnsi="Arial" w:cs="Arial"/>
                <w:b/>
                <w:bCs/>
                <w:color w:val="000000"/>
              </w:rPr>
            </w:pPr>
            <w:r w:rsidRPr="00BB15FC">
              <w:rPr>
                <w:rFonts w:ascii="Arial" w:hAnsi="Arial" w:cs="Arial"/>
                <w:b/>
                <w:bCs/>
                <w:color w:val="000000"/>
              </w:rPr>
              <w:t>Método</w:t>
            </w:r>
          </w:p>
        </w:tc>
        <w:tc>
          <w:tcPr>
            <w:tcW w:w="4002" w:type="dxa"/>
            <w:gridSpan w:val="2"/>
          </w:tcPr>
          <w:p w:rsidR="00C855AF" w:rsidRPr="00BB15FC" w:rsidRDefault="00C855AF" w:rsidP="002859D6">
            <w:pPr>
              <w:pStyle w:val="Standard1"/>
              <w:tabs>
                <w:tab w:val="left" w:pos="0"/>
              </w:tabs>
              <w:jc w:val="center"/>
              <w:cnfStyle w:val="000000100000"/>
              <w:rPr>
                <w:rFonts w:ascii="Arial" w:hAnsi="Arial" w:cs="Arial"/>
                <w:b/>
                <w:bCs/>
                <w:color w:val="000000"/>
              </w:rPr>
            </w:pPr>
            <w:r w:rsidRPr="00BB15FC">
              <w:rPr>
                <w:rFonts w:ascii="Arial" w:hAnsi="Arial" w:cs="Arial"/>
                <w:b/>
                <w:bCs/>
                <w:color w:val="000000"/>
              </w:rPr>
              <w:t>Descripción</w:t>
            </w:r>
          </w:p>
        </w:tc>
      </w:tr>
      <w:tr w:rsidR="00C855AF" w:rsidRPr="00FD6D9D">
        <w:tc>
          <w:tcPr>
            <w:cnfStyle w:val="001000000000"/>
            <w:tcW w:w="2269" w:type="dxa"/>
          </w:tcPr>
          <w:p w:rsidR="00FE0BB9" w:rsidRDefault="00FE0BB9" w:rsidP="002859D6">
            <w:pPr>
              <w:pStyle w:val="Standard1"/>
              <w:tabs>
                <w:tab w:val="left" w:pos="0"/>
              </w:tabs>
              <w:rPr>
                <w:rFonts w:ascii="Arial" w:hAnsi="Arial" w:cs="Arial"/>
                <w:b w:val="0"/>
                <w:bCs w:val="0"/>
                <w:color w:val="000000"/>
                <w:sz w:val="20"/>
                <w:szCs w:val="20"/>
                <w:lang w:val="en-US"/>
              </w:rPr>
            </w:pPr>
          </w:p>
          <w:p w:rsidR="00FE0BB9" w:rsidRDefault="00FE0BB9" w:rsidP="002859D6">
            <w:pPr>
              <w:pStyle w:val="Standard1"/>
              <w:tabs>
                <w:tab w:val="left" w:pos="0"/>
              </w:tabs>
              <w:rPr>
                <w:rFonts w:ascii="Arial" w:hAnsi="Arial" w:cs="Arial"/>
                <w:b w:val="0"/>
                <w:bCs w:val="0"/>
                <w:color w:val="000000"/>
                <w:sz w:val="20"/>
                <w:szCs w:val="20"/>
                <w:lang w:val="en-US"/>
              </w:rPr>
            </w:pPr>
          </w:p>
          <w:p w:rsidR="00FE0BB9" w:rsidRDefault="00FE0BB9" w:rsidP="002859D6">
            <w:pPr>
              <w:pStyle w:val="Standard1"/>
              <w:tabs>
                <w:tab w:val="left" w:pos="0"/>
              </w:tabs>
              <w:rPr>
                <w:rFonts w:ascii="Arial" w:hAnsi="Arial" w:cs="Arial"/>
                <w:b w:val="0"/>
                <w:bCs w:val="0"/>
                <w:color w:val="000000"/>
                <w:sz w:val="20"/>
                <w:szCs w:val="20"/>
                <w:lang w:val="en-US"/>
              </w:rPr>
            </w:pPr>
          </w:p>
          <w:p w:rsidR="00FE0BB9" w:rsidRDefault="00FE0BB9" w:rsidP="002859D6">
            <w:pPr>
              <w:pStyle w:val="Standard1"/>
              <w:tabs>
                <w:tab w:val="left" w:pos="0"/>
              </w:tabs>
              <w:rPr>
                <w:rFonts w:ascii="Arial" w:hAnsi="Arial" w:cs="Arial"/>
                <w:b w:val="0"/>
                <w:bCs w:val="0"/>
                <w:color w:val="000000"/>
                <w:sz w:val="20"/>
                <w:szCs w:val="20"/>
                <w:lang w:val="en-US"/>
              </w:rPr>
            </w:pPr>
          </w:p>
          <w:p w:rsidR="00FE0BB9" w:rsidRDefault="00FE0BB9" w:rsidP="002859D6">
            <w:pPr>
              <w:pStyle w:val="Standard1"/>
              <w:tabs>
                <w:tab w:val="left" w:pos="0"/>
              </w:tabs>
              <w:rPr>
                <w:rFonts w:ascii="Arial" w:hAnsi="Arial" w:cs="Arial"/>
                <w:b w:val="0"/>
                <w:bCs w:val="0"/>
                <w:color w:val="000000"/>
                <w:sz w:val="20"/>
                <w:szCs w:val="20"/>
                <w:lang w:val="en-US"/>
              </w:rPr>
            </w:pPr>
          </w:p>
          <w:p w:rsidR="00C855AF" w:rsidRPr="00C855AF" w:rsidRDefault="00997739" w:rsidP="002859D6">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java.lang.Boolean[]</w:t>
            </w:r>
          </w:p>
        </w:tc>
        <w:tc>
          <w:tcPr>
            <w:tcW w:w="3510" w:type="dxa"/>
          </w:tcPr>
          <w:p w:rsidR="00FE0BB9" w:rsidRDefault="00FE0BB9" w:rsidP="002859D6">
            <w:pPr>
              <w:pStyle w:val="Standard1"/>
              <w:tabs>
                <w:tab w:val="left" w:pos="0"/>
              </w:tabs>
              <w:jc w:val="center"/>
              <w:cnfStyle w:val="000000000000"/>
              <w:rPr>
                <w:rFonts w:ascii="Arial" w:hAnsi="Arial" w:cs="Arial"/>
                <w:bCs/>
                <w:color w:val="000000"/>
                <w:sz w:val="20"/>
                <w:szCs w:val="20"/>
                <w:lang w:val="en-US"/>
              </w:rPr>
            </w:pPr>
          </w:p>
          <w:p w:rsidR="00FE0BB9" w:rsidRDefault="00FE0BB9" w:rsidP="002859D6">
            <w:pPr>
              <w:pStyle w:val="Standard1"/>
              <w:tabs>
                <w:tab w:val="left" w:pos="0"/>
              </w:tabs>
              <w:jc w:val="center"/>
              <w:cnfStyle w:val="000000000000"/>
              <w:rPr>
                <w:rFonts w:ascii="Arial" w:hAnsi="Arial" w:cs="Arial"/>
                <w:bCs/>
                <w:color w:val="000000"/>
                <w:sz w:val="20"/>
                <w:szCs w:val="20"/>
                <w:lang w:val="en-US"/>
              </w:rPr>
            </w:pPr>
          </w:p>
          <w:p w:rsidR="00FE0BB9" w:rsidRDefault="00FE0BB9" w:rsidP="002859D6">
            <w:pPr>
              <w:pStyle w:val="Standard1"/>
              <w:tabs>
                <w:tab w:val="left" w:pos="0"/>
              </w:tabs>
              <w:jc w:val="center"/>
              <w:cnfStyle w:val="000000000000"/>
              <w:rPr>
                <w:rFonts w:ascii="Arial" w:hAnsi="Arial" w:cs="Arial"/>
                <w:bCs/>
                <w:color w:val="000000"/>
                <w:sz w:val="20"/>
                <w:szCs w:val="20"/>
                <w:lang w:val="en-US"/>
              </w:rPr>
            </w:pPr>
          </w:p>
          <w:p w:rsidR="00FE0BB9" w:rsidRDefault="00FE0BB9" w:rsidP="002859D6">
            <w:pPr>
              <w:pStyle w:val="Standard1"/>
              <w:tabs>
                <w:tab w:val="left" w:pos="0"/>
              </w:tabs>
              <w:jc w:val="center"/>
              <w:cnfStyle w:val="000000000000"/>
              <w:rPr>
                <w:rFonts w:ascii="Arial" w:hAnsi="Arial" w:cs="Arial"/>
                <w:bCs/>
                <w:color w:val="000000"/>
                <w:sz w:val="20"/>
                <w:szCs w:val="20"/>
                <w:lang w:val="en-US"/>
              </w:rPr>
            </w:pPr>
          </w:p>
          <w:p w:rsidR="00C855AF" w:rsidRPr="00BE7205" w:rsidRDefault="00997739" w:rsidP="002859D6">
            <w:pPr>
              <w:pStyle w:val="Standard1"/>
              <w:tabs>
                <w:tab w:val="left" w:pos="0"/>
              </w:tabs>
              <w:jc w:val="center"/>
              <w:cnfStyle w:val="000000000000"/>
              <w:rPr>
                <w:rFonts w:ascii="Arial" w:hAnsi="Arial" w:cs="Arial"/>
                <w:bCs/>
                <w:color w:val="000000"/>
                <w:sz w:val="20"/>
                <w:szCs w:val="20"/>
                <w:lang w:val="en-US"/>
              </w:rPr>
            </w:pPr>
            <w:r w:rsidRPr="00997739">
              <w:rPr>
                <w:rFonts w:ascii="Arial" w:hAnsi="Arial" w:cs="Arial"/>
                <w:bCs/>
                <w:color w:val="000000"/>
                <w:sz w:val="20"/>
                <w:szCs w:val="20"/>
                <w:lang w:val="en-US"/>
              </w:rPr>
              <w:t>parseLedState(</w:t>
            </w:r>
            <w:r>
              <w:rPr>
                <w:rFonts w:ascii="Arial" w:hAnsi="Arial" w:cs="Arial"/>
                <w:bCs/>
                <w:color w:val="000000"/>
                <w:sz w:val="20"/>
                <w:szCs w:val="20"/>
                <w:lang w:val="en-US"/>
              </w:rPr>
              <w:t>java.lang.</w:t>
            </w:r>
            <w:r w:rsidRPr="00997739">
              <w:rPr>
                <w:rFonts w:ascii="Arial" w:hAnsi="Arial" w:cs="Arial"/>
                <w:bCs/>
                <w:color w:val="000000"/>
                <w:sz w:val="20"/>
                <w:szCs w:val="20"/>
                <w:lang w:val="en-US"/>
              </w:rPr>
              <w:t>Integer aState)</w:t>
            </w:r>
          </w:p>
        </w:tc>
        <w:tc>
          <w:tcPr>
            <w:tcW w:w="4002" w:type="dxa"/>
            <w:gridSpan w:val="2"/>
          </w:tcPr>
          <w:p w:rsidR="00C855AF" w:rsidRPr="000C7EE0" w:rsidRDefault="0049588A" w:rsidP="00FE0BB9">
            <w:pPr>
              <w:pStyle w:val="Standard1"/>
              <w:tabs>
                <w:tab w:val="left" w:pos="0"/>
              </w:tabs>
              <w:jc w:val="both"/>
              <w:cnfStyle w:val="000000000000"/>
              <w:rPr>
                <w:rFonts w:ascii="Arial" w:hAnsi="Arial" w:cs="Arial"/>
                <w:bCs/>
                <w:color w:val="000000"/>
                <w:sz w:val="20"/>
                <w:szCs w:val="20"/>
                <w:lang w:val="en-US"/>
              </w:rPr>
            </w:pPr>
            <w:r w:rsidRPr="000C7EE0">
              <w:rPr>
                <w:rStyle w:val="hps"/>
                <w:rFonts w:ascii="Arial" w:hAnsi="Arial" w:cs="Arial"/>
                <w:sz w:val="20"/>
                <w:szCs w:val="20"/>
                <w:lang/>
              </w:rPr>
              <w:t>Th</w:t>
            </w:r>
            <w:ins w:id="246" w:author="Alexander Schulze" w:date="2012-06-03T23:13:00Z">
              <w:r w:rsidR="00205B57">
                <w:rPr>
                  <w:rStyle w:val="hps"/>
                  <w:rFonts w:ascii="Arial" w:hAnsi="Arial" w:cs="Arial"/>
                  <w:sz w:val="20"/>
                  <w:szCs w:val="20"/>
                  <w:lang/>
                </w:rPr>
                <w:t>is</w:t>
              </w:r>
            </w:ins>
            <w:del w:id="247" w:author="Alexander Schulze" w:date="2012-06-03T23:13:00Z">
              <w:r w:rsidRPr="000C7EE0" w:rsidDel="00205B57">
                <w:rPr>
                  <w:rStyle w:val="hps"/>
                  <w:rFonts w:ascii="Arial" w:hAnsi="Arial" w:cs="Arial"/>
                  <w:sz w:val="20"/>
                  <w:szCs w:val="20"/>
                  <w:lang/>
                </w:rPr>
                <w:delText>e</w:delText>
              </w:r>
            </w:del>
            <w:r w:rsidRPr="000C7EE0">
              <w:rPr>
                <w:rStyle w:val="hps"/>
                <w:rFonts w:ascii="Arial" w:hAnsi="Arial" w:cs="Arial"/>
                <w:sz w:val="20"/>
                <w:szCs w:val="20"/>
                <w:lang/>
              </w:rPr>
              <w:t xml:space="preserve"> method</w:t>
            </w:r>
            <w:r w:rsidRPr="000C7EE0">
              <w:rPr>
                <w:rStyle w:val="longtext"/>
                <w:rFonts w:ascii="Arial" w:hAnsi="Arial" w:cs="Arial"/>
                <w:sz w:val="20"/>
                <w:szCs w:val="20"/>
                <w:lang/>
              </w:rPr>
              <w:t xml:space="preserve"> </w:t>
            </w:r>
            <w:r w:rsidRPr="000C7EE0">
              <w:rPr>
                <w:rStyle w:val="hps"/>
                <w:rFonts w:ascii="Arial" w:hAnsi="Arial" w:cs="Arial"/>
                <w:sz w:val="20"/>
                <w:szCs w:val="20"/>
                <w:lang/>
              </w:rPr>
              <w:t>transforms the</w:t>
            </w:r>
            <w:r w:rsidRPr="000C7EE0">
              <w:rPr>
                <w:rStyle w:val="longtext"/>
                <w:rFonts w:ascii="Arial" w:hAnsi="Arial" w:cs="Arial"/>
                <w:sz w:val="20"/>
                <w:szCs w:val="20"/>
                <w:lang/>
              </w:rPr>
              <w:t xml:space="preserve"> </w:t>
            </w:r>
            <w:r w:rsidRPr="000C7EE0">
              <w:rPr>
                <w:rStyle w:val="hps"/>
                <w:rFonts w:ascii="Arial" w:hAnsi="Arial" w:cs="Arial"/>
                <w:sz w:val="20"/>
                <w:szCs w:val="20"/>
                <w:lang/>
              </w:rPr>
              <w:t>data</w:t>
            </w:r>
            <w:r w:rsidRPr="000C7EE0">
              <w:rPr>
                <w:rStyle w:val="longtext"/>
                <w:rFonts w:ascii="Arial" w:hAnsi="Arial" w:cs="Arial"/>
                <w:sz w:val="20"/>
                <w:szCs w:val="20"/>
                <w:lang/>
              </w:rPr>
              <w:t xml:space="preserve"> </w:t>
            </w:r>
            <w:r w:rsidRPr="000C7EE0">
              <w:rPr>
                <w:rStyle w:val="hps"/>
                <w:rFonts w:ascii="Arial" w:hAnsi="Arial" w:cs="Arial"/>
                <w:sz w:val="20"/>
                <w:szCs w:val="20"/>
                <w:lang/>
              </w:rPr>
              <w:t>sent by the</w:t>
            </w:r>
            <w:r w:rsidRPr="000C7EE0">
              <w:rPr>
                <w:rStyle w:val="longtext"/>
                <w:rFonts w:ascii="Arial" w:hAnsi="Arial" w:cs="Arial"/>
                <w:sz w:val="20"/>
                <w:szCs w:val="20"/>
                <w:lang/>
              </w:rPr>
              <w:t xml:space="preserve"> </w:t>
            </w:r>
            <w:r w:rsidR="000C7EE0" w:rsidRPr="000C7EE0">
              <w:rPr>
                <w:rFonts w:ascii="Arial" w:hAnsi="Arial" w:cs="Arial"/>
                <w:sz w:val="20"/>
                <w:szCs w:val="20"/>
                <w:lang w:val="en-US"/>
              </w:rPr>
              <w:t>Micro-controller of Arduino´s circuit</w:t>
            </w:r>
            <w:r w:rsidR="000C7EE0" w:rsidRPr="000C7EE0">
              <w:rPr>
                <w:rStyle w:val="hps"/>
                <w:rFonts w:ascii="Arial" w:hAnsi="Arial" w:cs="Arial"/>
                <w:sz w:val="20"/>
                <w:szCs w:val="20"/>
                <w:lang/>
              </w:rPr>
              <w:t xml:space="preserve"> </w:t>
            </w:r>
            <w:r w:rsidRPr="000C7EE0">
              <w:rPr>
                <w:rStyle w:val="hps"/>
                <w:rFonts w:ascii="Arial" w:hAnsi="Arial" w:cs="Arial"/>
                <w:sz w:val="20"/>
                <w:szCs w:val="20"/>
                <w:lang/>
              </w:rPr>
              <w:t>with respect</w:t>
            </w:r>
            <w:r w:rsidRPr="000C7EE0">
              <w:rPr>
                <w:rStyle w:val="longtext"/>
                <w:rFonts w:ascii="Arial" w:hAnsi="Arial" w:cs="Arial"/>
                <w:sz w:val="20"/>
                <w:szCs w:val="20"/>
                <w:lang/>
              </w:rPr>
              <w:t xml:space="preserve"> </w:t>
            </w:r>
            <w:r w:rsidRPr="000C7EE0">
              <w:rPr>
                <w:rStyle w:val="hps"/>
                <w:rFonts w:ascii="Arial" w:hAnsi="Arial" w:cs="Arial"/>
                <w:sz w:val="20"/>
                <w:szCs w:val="20"/>
                <w:lang/>
              </w:rPr>
              <w:t>to the state</w:t>
            </w:r>
            <w:r w:rsidRPr="000C7EE0">
              <w:rPr>
                <w:rStyle w:val="longtext"/>
                <w:rFonts w:ascii="Arial" w:hAnsi="Arial" w:cs="Arial"/>
                <w:sz w:val="20"/>
                <w:szCs w:val="20"/>
                <w:lang/>
              </w:rPr>
              <w:t xml:space="preserve"> </w:t>
            </w:r>
            <w:r w:rsidRPr="000C7EE0">
              <w:rPr>
                <w:rStyle w:val="hps"/>
                <w:rFonts w:ascii="Arial" w:hAnsi="Arial" w:cs="Arial"/>
                <w:sz w:val="20"/>
                <w:szCs w:val="20"/>
                <w:lang/>
              </w:rPr>
              <w:t>of the LEDs,</w:t>
            </w:r>
            <w:r w:rsidRPr="000C7EE0">
              <w:rPr>
                <w:rStyle w:val="longtext"/>
                <w:rFonts w:ascii="Arial" w:hAnsi="Arial" w:cs="Arial"/>
                <w:sz w:val="20"/>
                <w:szCs w:val="20"/>
                <w:lang/>
              </w:rPr>
              <w:t xml:space="preserve"> </w:t>
            </w:r>
            <w:r w:rsidRPr="000C7EE0">
              <w:rPr>
                <w:rStyle w:val="hps"/>
                <w:rFonts w:ascii="Arial" w:hAnsi="Arial" w:cs="Arial"/>
                <w:sz w:val="20"/>
                <w:szCs w:val="20"/>
                <w:lang/>
              </w:rPr>
              <w:t>as a parameter</w:t>
            </w:r>
            <w:r w:rsidRPr="000C7EE0">
              <w:rPr>
                <w:rStyle w:val="longtext"/>
                <w:rFonts w:ascii="Arial" w:hAnsi="Arial" w:cs="Arial"/>
                <w:sz w:val="20"/>
                <w:szCs w:val="20"/>
                <w:lang/>
              </w:rPr>
              <w:t xml:space="preserve"> </w:t>
            </w:r>
            <w:r w:rsidRPr="000C7EE0">
              <w:rPr>
                <w:rStyle w:val="hps"/>
                <w:rFonts w:ascii="Arial" w:hAnsi="Arial" w:cs="Arial"/>
                <w:sz w:val="20"/>
                <w:szCs w:val="20"/>
                <w:lang/>
              </w:rPr>
              <w:t>an integer</w:t>
            </w:r>
            <w:r w:rsidRPr="000C7EE0">
              <w:rPr>
                <w:rStyle w:val="longtext"/>
                <w:rFonts w:ascii="Arial" w:hAnsi="Arial" w:cs="Arial"/>
                <w:sz w:val="20"/>
                <w:szCs w:val="20"/>
                <w:lang/>
              </w:rPr>
              <w:t xml:space="preserve"> </w:t>
            </w:r>
            <w:r w:rsidRPr="000C7EE0">
              <w:rPr>
                <w:rStyle w:val="hps"/>
                <w:rFonts w:ascii="Arial" w:hAnsi="Arial" w:cs="Arial"/>
                <w:sz w:val="20"/>
                <w:szCs w:val="20"/>
                <w:lang/>
              </w:rPr>
              <w:t>between 0</w:t>
            </w:r>
            <w:r w:rsidRPr="000C7EE0">
              <w:rPr>
                <w:rStyle w:val="longtext"/>
                <w:rFonts w:ascii="Arial" w:hAnsi="Arial" w:cs="Arial"/>
                <w:sz w:val="20"/>
                <w:szCs w:val="20"/>
                <w:lang/>
              </w:rPr>
              <w:t xml:space="preserve"> </w:t>
            </w:r>
            <w:r w:rsidRPr="000C7EE0">
              <w:rPr>
                <w:rStyle w:val="hps"/>
                <w:rFonts w:ascii="Arial" w:hAnsi="Arial" w:cs="Arial"/>
                <w:sz w:val="20"/>
                <w:szCs w:val="20"/>
                <w:lang/>
              </w:rPr>
              <w:t>and 15, the</w:t>
            </w:r>
            <w:r w:rsidRPr="000C7EE0">
              <w:rPr>
                <w:rStyle w:val="longtext"/>
                <w:rFonts w:ascii="Arial" w:hAnsi="Arial" w:cs="Arial"/>
                <w:sz w:val="20"/>
                <w:szCs w:val="20"/>
                <w:lang/>
              </w:rPr>
              <w:t xml:space="preserve"> </w:t>
            </w:r>
            <w:r w:rsidRPr="000C7EE0">
              <w:rPr>
                <w:rStyle w:val="hps"/>
                <w:rFonts w:ascii="Arial" w:hAnsi="Arial" w:cs="Arial"/>
                <w:sz w:val="20"/>
                <w:szCs w:val="20"/>
                <w:lang/>
              </w:rPr>
              <w:t>number indicates that</w:t>
            </w:r>
            <w:r w:rsidRPr="000C7EE0">
              <w:rPr>
                <w:rStyle w:val="longtext"/>
                <w:rFonts w:ascii="Arial" w:hAnsi="Arial" w:cs="Arial"/>
                <w:sz w:val="20"/>
                <w:szCs w:val="20"/>
                <w:lang/>
              </w:rPr>
              <w:t xml:space="preserve"> </w:t>
            </w:r>
            <w:r w:rsidRPr="000C7EE0">
              <w:rPr>
                <w:rStyle w:val="hps"/>
                <w:rFonts w:ascii="Arial" w:hAnsi="Arial" w:cs="Arial"/>
                <w:sz w:val="20"/>
                <w:szCs w:val="20"/>
                <w:lang/>
              </w:rPr>
              <w:t>LED</w:t>
            </w:r>
            <w:r w:rsidRPr="000C7EE0">
              <w:rPr>
                <w:rStyle w:val="longtext"/>
                <w:rFonts w:ascii="Arial" w:hAnsi="Arial" w:cs="Arial"/>
                <w:sz w:val="20"/>
                <w:szCs w:val="20"/>
                <w:lang/>
              </w:rPr>
              <w:t xml:space="preserve"> </w:t>
            </w:r>
            <w:r w:rsidRPr="000C7EE0">
              <w:rPr>
                <w:rStyle w:val="hps"/>
                <w:rFonts w:ascii="Arial" w:hAnsi="Arial" w:cs="Arial"/>
                <w:sz w:val="20"/>
                <w:szCs w:val="20"/>
                <w:lang/>
              </w:rPr>
              <w:t>is on and</w:t>
            </w:r>
            <w:r w:rsidRPr="000C7EE0">
              <w:rPr>
                <w:rStyle w:val="longtext"/>
                <w:rFonts w:ascii="Arial" w:hAnsi="Arial" w:cs="Arial"/>
                <w:sz w:val="20"/>
                <w:szCs w:val="20"/>
                <w:lang/>
              </w:rPr>
              <w:t xml:space="preserve"> </w:t>
            </w:r>
            <w:r w:rsidRPr="000C7EE0">
              <w:rPr>
                <w:rStyle w:val="hps"/>
                <w:rFonts w:ascii="Arial" w:hAnsi="Arial" w:cs="Arial"/>
                <w:sz w:val="20"/>
                <w:szCs w:val="20"/>
                <w:lang/>
              </w:rPr>
              <w:t>/ or</w:t>
            </w:r>
            <w:r w:rsidRPr="000C7EE0">
              <w:rPr>
                <w:rStyle w:val="longtext"/>
                <w:rFonts w:ascii="Arial" w:hAnsi="Arial" w:cs="Arial"/>
                <w:sz w:val="20"/>
                <w:szCs w:val="20"/>
                <w:lang/>
              </w:rPr>
              <w:t xml:space="preserve"> </w:t>
            </w:r>
            <w:r w:rsidRPr="000C7EE0">
              <w:rPr>
                <w:rStyle w:val="hps"/>
                <w:rFonts w:ascii="Arial" w:hAnsi="Arial" w:cs="Arial"/>
                <w:sz w:val="20"/>
                <w:szCs w:val="20"/>
                <w:lang/>
              </w:rPr>
              <w:t>reflected</w:t>
            </w:r>
            <w:r w:rsidRPr="000C7EE0">
              <w:rPr>
                <w:rStyle w:val="longtext"/>
                <w:rFonts w:ascii="Arial" w:hAnsi="Arial" w:cs="Arial"/>
                <w:sz w:val="20"/>
                <w:szCs w:val="20"/>
                <w:lang/>
              </w:rPr>
              <w:t xml:space="preserve"> </w:t>
            </w:r>
            <w:r w:rsidRPr="000C7EE0">
              <w:rPr>
                <w:rStyle w:val="hps"/>
                <w:rFonts w:ascii="Arial" w:hAnsi="Arial" w:cs="Arial"/>
                <w:sz w:val="20"/>
                <w:szCs w:val="20"/>
                <w:lang/>
              </w:rPr>
              <w:t>off</w:t>
            </w:r>
            <w:r w:rsidRPr="000C7EE0">
              <w:rPr>
                <w:rStyle w:val="longtext"/>
                <w:rFonts w:ascii="Arial" w:hAnsi="Arial" w:cs="Arial"/>
                <w:sz w:val="20"/>
                <w:szCs w:val="20"/>
                <w:lang/>
              </w:rPr>
              <w:t xml:space="preserve"> </w:t>
            </w:r>
            <w:r w:rsidRPr="000C7EE0">
              <w:rPr>
                <w:rStyle w:val="hps"/>
                <w:rFonts w:ascii="Arial" w:hAnsi="Arial" w:cs="Arial"/>
                <w:sz w:val="20"/>
                <w:szCs w:val="20"/>
                <w:lang/>
              </w:rPr>
              <w:t>a</w:t>
            </w:r>
            <w:r w:rsidRPr="000C7EE0">
              <w:rPr>
                <w:rStyle w:val="longtext"/>
                <w:rFonts w:ascii="Arial" w:hAnsi="Arial" w:cs="Arial"/>
                <w:sz w:val="20"/>
                <w:szCs w:val="20"/>
                <w:lang/>
              </w:rPr>
              <w:t xml:space="preserve"> </w:t>
            </w:r>
            <w:r w:rsidRPr="000C7EE0">
              <w:rPr>
                <w:rStyle w:val="hps"/>
                <w:rFonts w:ascii="Arial" w:hAnsi="Arial" w:cs="Arial"/>
                <w:sz w:val="20"/>
                <w:szCs w:val="20"/>
                <w:lang/>
              </w:rPr>
              <w:t>binary number</w:t>
            </w:r>
            <w:r w:rsidRPr="000C7EE0">
              <w:rPr>
                <w:rStyle w:val="longtext"/>
                <w:rFonts w:ascii="Arial" w:hAnsi="Arial" w:cs="Arial"/>
                <w:sz w:val="20"/>
                <w:szCs w:val="20"/>
                <w:lang/>
              </w:rPr>
              <w:t xml:space="preserve"> </w:t>
            </w:r>
            <w:r w:rsidRPr="000C7EE0">
              <w:rPr>
                <w:rStyle w:val="hps"/>
                <w:rFonts w:ascii="Arial" w:hAnsi="Arial" w:cs="Arial"/>
                <w:sz w:val="20"/>
                <w:szCs w:val="20"/>
                <w:lang/>
              </w:rPr>
              <w:t>4 bits</w:t>
            </w:r>
            <w:r w:rsidRPr="000C7EE0">
              <w:rPr>
                <w:rStyle w:val="longtext"/>
                <w:rFonts w:ascii="Arial" w:hAnsi="Arial" w:cs="Arial"/>
                <w:sz w:val="20"/>
                <w:szCs w:val="20"/>
                <w:lang/>
              </w:rPr>
              <w:t xml:space="preserve">, the return </w:t>
            </w:r>
            <w:r w:rsidRPr="000C7EE0">
              <w:rPr>
                <w:rStyle w:val="hps"/>
                <w:rFonts w:ascii="Arial" w:hAnsi="Arial" w:cs="Arial"/>
                <w:sz w:val="20"/>
                <w:szCs w:val="20"/>
                <w:lang/>
              </w:rPr>
              <w:t>of the method</w:t>
            </w:r>
            <w:r w:rsidRPr="000C7EE0">
              <w:rPr>
                <w:rStyle w:val="longtext"/>
                <w:rFonts w:ascii="Arial" w:hAnsi="Arial" w:cs="Arial"/>
                <w:sz w:val="20"/>
                <w:szCs w:val="20"/>
                <w:lang/>
              </w:rPr>
              <w:t xml:space="preserve"> </w:t>
            </w:r>
            <w:r w:rsidRPr="000C7EE0">
              <w:rPr>
                <w:rStyle w:val="hps"/>
                <w:rFonts w:ascii="Arial" w:hAnsi="Arial" w:cs="Arial"/>
                <w:sz w:val="20"/>
                <w:szCs w:val="20"/>
                <w:lang/>
              </w:rPr>
              <w:t>is an array with</w:t>
            </w:r>
            <w:r w:rsidRPr="000C7EE0">
              <w:rPr>
                <w:rStyle w:val="longtext"/>
                <w:rFonts w:ascii="Arial" w:hAnsi="Arial" w:cs="Arial"/>
                <w:sz w:val="20"/>
                <w:szCs w:val="20"/>
                <w:lang/>
              </w:rPr>
              <w:t xml:space="preserve"> </w:t>
            </w:r>
            <w:r w:rsidRPr="000C7EE0">
              <w:rPr>
                <w:rStyle w:val="hps"/>
                <w:rFonts w:ascii="Arial" w:hAnsi="Arial" w:cs="Arial"/>
                <w:sz w:val="20"/>
                <w:szCs w:val="20"/>
                <w:lang/>
              </w:rPr>
              <w:t>4 positions</w:t>
            </w:r>
            <w:r w:rsidRPr="000C7EE0">
              <w:rPr>
                <w:rStyle w:val="longtext"/>
                <w:rFonts w:ascii="Arial" w:hAnsi="Arial" w:cs="Arial"/>
                <w:sz w:val="20"/>
                <w:szCs w:val="20"/>
                <w:lang/>
              </w:rPr>
              <w:t xml:space="preserve"> </w:t>
            </w:r>
            <w:r w:rsidRPr="000C7EE0">
              <w:rPr>
                <w:rStyle w:val="hps"/>
                <w:rFonts w:ascii="Arial" w:hAnsi="Arial" w:cs="Arial"/>
                <w:sz w:val="20"/>
                <w:szCs w:val="20"/>
                <w:lang/>
              </w:rPr>
              <w:t>representing</w:t>
            </w:r>
            <w:r w:rsidRPr="000C7EE0">
              <w:rPr>
                <w:rStyle w:val="longtext"/>
                <w:rFonts w:ascii="Arial" w:hAnsi="Arial" w:cs="Arial"/>
                <w:sz w:val="20"/>
                <w:szCs w:val="20"/>
                <w:lang/>
              </w:rPr>
              <w:t xml:space="preserve"> </w:t>
            </w:r>
            <w:r w:rsidRPr="000C7EE0">
              <w:rPr>
                <w:rStyle w:val="hps"/>
                <w:rFonts w:ascii="Arial" w:hAnsi="Arial" w:cs="Arial"/>
                <w:sz w:val="20"/>
                <w:szCs w:val="20"/>
                <w:lang/>
              </w:rPr>
              <w:t>each of the</w:t>
            </w:r>
            <w:r w:rsidRPr="000C7EE0">
              <w:rPr>
                <w:rStyle w:val="longtext"/>
                <w:rFonts w:ascii="Arial" w:hAnsi="Arial" w:cs="Arial"/>
                <w:sz w:val="20"/>
                <w:szCs w:val="20"/>
                <w:lang/>
              </w:rPr>
              <w:t xml:space="preserve"> </w:t>
            </w:r>
            <w:r w:rsidRPr="000C7EE0">
              <w:rPr>
                <w:rStyle w:val="hps"/>
                <w:rFonts w:ascii="Arial" w:hAnsi="Arial" w:cs="Arial"/>
                <w:sz w:val="20"/>
                <w:szCs w:val="20"/>
                <w:lang/>
              </w:rPr>
              <w:t>LEDs,</w:t>
            </w:r>
            <w:r w:rsidRPr="000C7EE0">
              <w:rPr>
                <w:rStyle w:val="longtext"/>
                <w:rFonts w:ascii="Arial" w:hAnsi="Arial" w:cs="Arial"/>
                <w:sz w:val="20"/>
                <w:szCs w:val="20"/>
                <w:lang/>
              </w:rPr>
              <w:t xml:space="preserve"> </w:t>
            </w:r>
            <w:r w:rsidRPr="000C7EE0">
              <w:rPr>
                <w:rStyle w:val="hps"/>
                <w:rFonts w:ascii="Arial" w:hAnsi="Arial" w:cs="Arial"/>
                <w:sz w:val="20"/>
                <w:szCs w:val="20"/>
                <w:lang/>
              </w:rPr>
              <w:t>in the order blue</w:t>
            </w:r>
            <w:r w:rsidRPr="000C7EE0">
              <w:rPr>
                <w:rStyle w:val="longtext"/>
                <w:rFonts w:ascii="Arial" w:hAnsi="Arial" w:cs="Arial"/>
                <w:sz w:val="20"/>
                <w:szCs w:val="20"/>
                <w:lang/>
              </w:rPr>
              <w:t xml:space="preserve">, red, green and </w:t>
            </w:r>
            <w:r w:rsidRPr="000C7EE0">
              <w:rPr>
                <w:rStyle w:val="hps"/>
                <w:rFonts w:ascii="Arial" w:hAnsi="Arial" w:cs="Arial"/>
                <w:sz w:val="20"/>
                <w:szCs w:val="20"/>
                <w:lang/>
              </w:rPr>
              <w:t>yellow</w:t>
            </w:r>
            <w:r w:rsidRPr="000C7EE0">
              <w:rPr>
                <w:rStyle w:val="longtext"/>
                <w:rFonts w:ascii="Arial" w:hAnsi="Arial" w:cs="Arial"/>
                <w:sz w:val="20"/>
                <w:szCs w:val="20"/>
                <w:lang/>
              </w:rPr>
              <w:t xml:space="preserve"> </w:t>
            </w:r>
            <w:r w:rsidRPr="000C7EE0">
              <w:rPr>
                <w:rStyle w:val="hps"/>
                <w:rFonts w:ascii="Arial" w:hAnsi="Arial" w:cs="Arial"/>
                <w:sz w:val="20"/>
                <w:szCs w:val="20"/>
                <w:lang/>
              </w:rPr>
              <w:t>on</w:t>
            </w:r>
            <w:r w:rsidRPr="000C7EE0">
              <w:rPr>
                <w:rStyle w:val="longtext"/>
                <w:rFonts w:ascii="Arial" w:hAnsi="Arial" w:cs="Arial"/>
                <w:sz w:val="20"/>
                <w:szCs w:val="20"/>
                <w:lang/>
              </w:rPr>
              <w:t xml:space="preserve"> </w:t>
            </w:r>
            <w:r w:rsidRPr="000C7EE0">
              <w:rPr>
                <w:rStyle w:val="hps"/>
                <w:rFonts w:ascii="Arial" w:hAnsi="Arial" w:cs="Arial"/>
                <w:sz w:val="20"/>
                <w:szCs w:val="20"/>
                <w:lang/>
              </w:rPr>
              <w:t>true</w:t>
            </w:r>
            <w:r w:rsidRPr="000C7EE0">
              <w:rPr>
                <w:rStyle w:val="longtext"/>
                <w:rFonts w:ascii="Arial" w:hAnsi="Arial" w:cs="Arial"/>
                <w:sz w:val="20"/>
                <w:szCs w:val="20"/>
                <w:lang/>
              </w:rPr>
              <w:t xml:space="preserve">, false </w:t>
            </w:r>
            <w:r w:rsidRPr="000C7EE0">
              <w:rPr>
                <w:rStyle w:val="hps"/>
                <w:rFonts w:ascii="Arial" w:hAnsi="Arial" w:cs="Arial"/>
                <w:sz w:val="20"/>
                <w:szCs w:val="20"/>
                <w:lang/>
              </w:rPr>
              <w:t>off.</w:t>
            </w:r>
          </w:p>
        </w:tc>
      </w:tr>
    </w:tbl>
    <w:p w:rsidR="00C855AF" w:rsidRDefault="00C855AF" w:rsidP="00F00178">
      <w:pPr>
        <w:pStyle w:val="Standard1"/>
        <w:tabs>
          <w:tab w:val="left" w:pos="0"/>
        </w:tabs>
        <w:spacing w:line="360" w:lineRule="auto"/>
        <w:jc w:val="both"/>
        <w:rPr>
          <w:rFonts w:ascii="Arial" w:hAnsi="Arial" w:cs="Arial"/>
          <w:bCs/>
          <w:color w:val="000000"/>
          <w:sz w:val="22"/>
          <w:lang w:val="en-US"/>
        </w:rPr>
      </w:pPr>
    </w:p>
    <w:p w:rsidR="00D54688" w:rsidRDefault="00D54688" w:rsidP="00F00178">
      <w:pPr>
        <w:pStyle w:val="Standard1"/>
        <w:tabs>
          <w:tab w:val="left" w:pos="0"/>
        </w:tabs>
        <w:spacing w:line="360" w:lineRule="auto"/>
        <w:jc w:val="both"/>
        <w:rPr>
          <w:rFonts w:ascii="Arial" w:hAnsi="Arial" w:cs="Arial"/>
          <w:bCs/>
          <w:color w:val="000000"/>
          <w:sz w:val="22"/>
          <w:lang w:val="en-US"/>
        </w:rPr>
      </w:pPr>
    </w:p>
    <w:p w:rsidR="00D54688" w:rsidRDefault="00D54688" w:rsidP="00F00178">
      <w:pPr>
        <w:pStyle w:val="Standard1"/>
        <w:tabs>
          <w:tab w:val="left" w:pos="0"/>
        </w:tabs>
        <w:spacing w:line="360" w:lineRule="auto"/>
        <w:jc w:val="both"/>
        <w:rPr>
          <w:rFonts w:ascii="Arial" w:hAnsi="Arial" w:cs="Arial"/>
          <w:bCs/>
          <w:color w:val="000000"/>
          <w:sz w:val="22"/>
          <w:lang w:val="en-US"/>
        </w:rPr>
      </w:pPr>
    </w:p>
    <w:p w:rsidR="00D54688" w:rsidRPr="0049588A" w:rsidRDefault="00D54688" w:rsidP="00F00178">
      <w:pPr>
        <w:pStyle w:val="Standard1"/>
        <w:tabs>
          <w:tab w:val="left" w:pos="0"/>
        </w:tabs>
        <w:spacing w:line="360" w:lineRule="auto"/>
        <w:jc w:val="both"/>
        <w:rPr>
          <w:rFonts w:ascii="Arial" w:hAnsi="Arial" w:cs="Arial"/>
          <w:bCs/>
          <w:color w:val="000000"/>
          <w:sz w:val="22"/>
          <w:lang w:val="en-US"/>
        </w:rPr>
      </w:pPr>
    </w:p>
    <w:p w:rsidR="00D53D17" w:rsidRPr="0049588A" w:rsidRDefault="00D53D17" w:rsidP="00F00178">
      <w:pPr>
        <w:pStyle w:val="Standard1"/>
        <w:tabs>
          <w:tab w:val="left" w:pos="0"/>
        </w:tabs>
        <w:spacing w:line="360" w:lineRule="auto"/>
        <w:jc w:val="both"/>
        <w:rPr>
          <w:rFonts w:ascii="Arial" w:hAnsi="Arial" w:cs="Arial"/>
          <w:bCs/>
          <w:color w:val="000000"/>
          <w:sz w:val="22"/>
          <w:lang w:val="en-US"/>
        </w:rPr>
      </w:pPr>
    </w:p>
    <w:p w:rsidR="00DA0FBB" w:rsidRPr="00636B55" w:rsidRDefault="00636B55" w:rsidP="00636B55">
      <w:pPr>
        <w:pStyle w:val="Standard1"/>
        <w:numPr>
          <w:ilvl w:val="1"/>
          <w:numId w:val="18"/>
          <w:numberingChange w:id="248" w:author="Alexander Schulze" w:date="2012-06-03T22:19:00Z" w:original="%1:5:0:.%2:2:0:"/>
        </w:numPr>
        <w:tabs>
          <w:tab w:val="left" w:pos="0"/>
        </w:tabs>
        <w:spacing w:line="360" w:lineRule="auto"/>
        <w:ind w:left="426" w:hanging="426"/>
        <w:jc w:val="both"/>
        <w:rPr>
          <w:rFonts w:ascii="Arial" w:hAnsi="Arial" w:cs="Arial"/>
          <w:b/>
          <w:bCs/>
          <w:color w:val="000000"/>
          <w:lang w:val="en-US"/>
        </w:rPr>
      </w:pPr>
      <w:r w:rsidRPr="00636B55">
        <w:rPr>
          <w:rFonts w:ascii="Arial" w:hAnsi="Arial" w:cs="Arial"/>
          <w:b/>
          <w:bCs/>
          <w:color w:val="000000"/>
          <w:lang w:val="en-US"/>
        </w:rPr>
        <w:t>Source code structure in the client side</w:t>
      </w:r>
    </w:p>
    <w:p w:rsidR="00636B55" w:rsidRPr="00636B55" w:rsidRDefault="00636B55" w:rsidP="00DA0FBB">
      <w:pPr>
        <w:pStyle w:val="Standard1"/>
        <w:tabs>
          <w:tab w:val="left" w:pos="0"/>
        </w:tabs>
        <w:spacing w:line="360" w:lineRule="auto"/>
        <w:jc w:val="both"/>
        <w:rPr>
          <w:rFonts w:ascii="Arial" w:hAnsi="Arial" w:cs="Arial"/>
          <w:bCs/>
          <w:color w:val="000000"/>
          <w:lang w:val="en-US"/>
        </w:rPr>
      </w:pPr>
      <w:r w:rsidRPr="00636B55">
        <w:rPr>
          <w:rStyle w:val="hps"/>
          <w:rFonts w:ascii="Arial" w:hAnsi="Arial" w:cs="Arial"/>
          <w:lang/>
        </w:rPr>
        <w:t>The web application</w:t>
      </w:r>
      <w:r w:rsidRPr="00636B55">
        <w:rPr>
          <w:rStyle w:val="longtext"/>
          <w:rFonts w:ascii="Arial" w:hAnsi="Arial" w:cs="Arial"/>
          <w:lang/>
        </w:rPr>
        <w:t xml:space="preserve"> </w:t>
      </w:r>
      <w:r w:rsidRPr="00636B55">
        <w:rPr>
          <w:rStyle w:val="hps"/>
          <w:rFonts w:ascii="Arial" w:hAnsi="Arial" w:cs="Arial"/>
          <w:lang/>
        </w:rPr>
        <w:t>controller</w:t>
      </w:r>
      <w:r w:rsidRPr="00636B55">
        <w:rPr>
          <w:rStyle w:val="longtext"/>
          <w:rFonts w:ascii="Arial" w:hAnsi="Arial" w:cs="Arial"/>
          <w:lang/>
        </w:rPr>
        <w:t xml:space="preserve">, consists of </w:t>
      </w:r>
      <w:del w:id="249" w:author="Alexander Schulze" w:date="2012-06-03T23:14:00Z">
        <w:r w:rsidRPr="00636B55" w:rsidDel="008435B9">
          <w:rPr>
            <w:rStyle w:val="hps"/>
            <w:rFonts w:ascii="Arial" w:hAnsi="Arial" w:cs="Arial"/>
            <w:lang/>
          </w:rPr>
          <w:delText>elements of</w:delText>
        </w:r>
        <w:r w:rsidRPr="00636B55" w:rsidDel="008435B9">
          <w:rPr>
            <w:rStyle w:val="longtext"/>
            <w:rFonts w:ascii="Arial" w:hAnsi="Arial" w:cs="Arial"/>
            <w:lang/>
          </w:rPr>
          <w:delText xml:space="preserve"> </w:delText>
        </w:r>
      </w:del>
      <w:r w:rsidRPr="00636B55">
        <w:rPr>
          <w:rStyle w:val="hps"/>
          <w:rFonts w:ascii="Arial" w:hAnsi="Arial" w:cs="Arial"/>
          <w:lang/>
        </w:rPr>
        <w:t>web programming</w:t>
      </w:r>
      <w:ins w:id="250" w:author="Alexander Schulze" w:date="2012-06-03T23:14:00Z">
        <w:r w:rsidR="008435B9">
          <w:rPr>
            <w:rStyle w:val="hps"/>
            <w:rFonts w:ascii="Arial" w:hAnsi="Arial" w:cs="Arial"/>
            <w:lang/>
          </w:rPr>
          <w:t xml:space="preserve"> elements</w:t>
        </w:r>
      </w:ins>
      <w:r w:rsidRPr="00636B55">
        <w:rPr>
          <w:rStyle w:val="hps"/>
          <w:rFonts w:ascii="Arial" w:hAnsi="Arial" w:cs="Arial"/>
          <w:lang/>
        </w:rPr>
        <w:t>.</w:t>
      </w:r>
      <w:r w:rsidRPr="00636B55">
        <w:rPr>
          <w:rStyle w:val="longtext"/>
          <w:rFonts w:ascii="Arial" w:hAnsi="Arial" w:cs="Arial"/>
          <w:lang/>
        </w:rPr>
        <w:t xml:space="preserve"> </w:t>
      </w:r>
      <w:del w:id="251" w:author="Alexander Schulze" w:date="2012-06-03T23:14:00Z">
        <w:r w:rsidRPr="00636B55" w:rsidDel="008435B9">
          <w:rPr>
            <w:rStyle w:val="hps"/>
            <w:rFonts w:ascii="Arial" w:hAnsi="Arial" w:cs="Arial"/>
            <w:lang/>
          </w:rPr>
          <w:delText>This refers to</w:delText>
        </w:r>
        <w:r w:rsidRPr="00636B55" w:rsidDel="008435B9">
          <w:rPr>
            <w:rStyle w:val="longtext"/>
            <w:rFonts w:ascii="Arial" w:hAnsi="Arial" w:cs="Arial"/>
            <w:lang/>
          </w:rPr>
          <w:delText xml:space="preserve"> </w:delText>
        </w:r>
      </w:del>
      <w:ins w:id="252" w:author="Alexander Schulze" w:date="2012-06-03T23:14:00Z">
        <w:r w:rsidR="008435B9">
          <w:rPr>
            <w:rStyle w:val="hps"/>
            <w:rFonts w:ascii="Arial" w:hAnsi="Arial" w:cs="Arial"/>
            <w:lang/>
          </w:rPr>
          <w:t xml:space="preserve">These are </w:t>
        </w:r>
      </w:ins>
      <w:r w:rsidRPr="00636B55">
        <w:rPr>
          <w:rStyle w:val="hps"/>
          <w:rFonts w:ascii="Arial" w:hAnsi="Arial" w:cs="Arial"/>
          <w:lang/>
        </w:rPr>
        <w:t>HTML pages,</w:t>
      </w:r>
      <w:r w:rsidRPr="00636B55">
        <w:rPr>
          <w:rStyle w:val="longtext"/>
          <w:rFonts w:ascii="Arial" w:hAnsi="Arial" w:cs="Arial"/>
          <w:lang/>
        </w:rPr>
        <w:t xml:space="preserve"> </w:t>
      </w:r>
      <w:r w:rsidRPr="00636B55">
        <w:rPr>
          <w:rStyle w:val="hps"/>
          <w:rFonts w:ascii="Arial" w:hAnsi="Arial" w:cs="Arial"/>
          <w:lang/>
        </w:rPr>
        <w:t>CSS</w:t>
      </w:r>
      <w:r w:rsidRPr="00636B55">
        <w:rPr>
          <w:rStyle w:val="longtext"/>
          <w:rFonts w:ascii="Arial" w:hAnsi="Arial" w:cs="Arial"/>
          <w:lang/>
        </w:rPr>
        <w:t xml:space="preserve"> </w:t>
      </w:r>
      <w:r w:rsidRPr="00636B55">
        <w:rPr>
          <w:rStyle w:val="hps"/>
          <w:rFonts w:ascii="Arial" w:hAnsi="Arial" w:cs="Arial"/>
          <w:lang/>
        </w:rPr>
        <w:t>files</w:t>
      </w:r>
      <w:r w:rsidRPr="00636B55">
        <w:rPr>
          <w:rStyle w:val="longtext"/>
          <w:rFonts w:ascii="Arial" w:hAnsi="Arial" w:cs="Arial"/>
          <w:lang/>
        </w:rPr>
        <w:t xml:space="preserve"> </w:t>
      </w:r>
      <w:r w:rsidRPr="00636B55">
        <w:rPr>
          <w:rStyle w:val="hps"/>
          <w:rFonts w:ascii="Arial" w:hAnsi="Arial" w:cs="Arial"/>
          <w:lang/>
        </w:rPr>
        <w:t>and</w:t>
      </w:r>
      <w:r w:rsidRPr="00636B55">
        <w:rPr>
          <w:rStyle w:val="longtext"/>
          <w:rFonts w:ascii="Arial" w:hAnsi="Arial" w:cs="Arial"/>
          <w:lang/>
        </w:rPr>
        <w:t xml:space="preserve"> </w:t>
      </w:r>
      <w:r w:rsidRPr="00636B55">
        <w:rPr>
          <w:rStyle w:val="hps"/>
          <w:rFonts w:ascii="Arial" w:hAnsi="Arial" w:cs="Arial"/>
          <w:lang/>
        </w:rPr>
        <w:t>JavaScript</w:t>
      </w:r>
      <w:r w:rsidRPr="00636B55">
        <w:rPr>
          <w:rStyle w:val="longtext"/>
          <w:rFonts w:ascii="Arial" w:hAnsi="Arial" w:cs="Arial"/>
          <w:lang/>
        </w:rPr>
        <w:t xml:space="preserve"> </w:t>
      </w:r>
      <w:r w:rsidRPr="00636B55">
        <w:rPr>
          <w:rStyle w:val="hps"/>
          <w:rFonts w:ascii="Arial" w:hAnsi="Arial" w:cs="Arial"/>
          <w:lang/>
        </w:rPr>
        <w:t>files</w:t>
      </w:r>
      <w:r w:rsidRPr="00636B55">
        <w:rPr>
          <w:rStyle w:val="longtext"/>
          <w:rFonts w:ascii="Arial" w:hAnsi="Arial" w:cs="Arial"/>
          <w:lang/>
        </w:rPr>
        <w:t xml:space="preserve">. </w:t>
      </w:r>
      <w:del w:id="253" w:author="Alexander Schulze" w:date="2012-06-03T23:14:00Z">
        <w:r w:rsidRPr="00636B55" w:rsidDel="008435B9">
          <w:rPr>
            <w:rStyle w:val="hps"/>
            <w:rFonts w:ascii="Arial" w:hAnsi="Arial" w:cs="Arial"/>
            <w:lang/>
          </w:rPr>
          <w:delText>Then</w:delText>
        </w:r>
        <w:r w:rsidRPr="00636B55" w:rsidDel="008435B9">
          <w:rPr>
            <w:rStyle w:val="longtext"/>
            <w:rFonts w:ascii="Arial" w:hAnsi="Arial" w:cs="Arial"/>
            <w:lang/>
          </w:rPr>
          <w:delText xml:space="preserve"> </w:delText>
        </w:r>
      </w:del>
      <w:ins w:id="254" w:author="Alexander Schulze" w:date="2012-06-03T23:14:00Z">
        <w:r w:rsidR="008435B9">
          <w:rPr>
            <w:rStyle w:val="hps"/>
            <w:rFonts w:ascii="Arial" w:hAnsi="Arial" w:cs="Arial"/>
            <w:lang/>
          </w:rPr>
          <w:t>Below</w:t>
        </w:r>
        <w:r w:rsidR="008435B9" w:rsidRPr="00636B55">
          <w:rPr>
            <w:rStyle w:val="longtext"/>
            <w:rFonts w:ascii="Arial" w:hAnsi="Arial" w:cs="Arial"/>
            <w:lang/>
          </w:rPr>
          <w:t xml:space="preserve"> </w:t>
        </w:r>
      </w:ins>
      <w:del w:id="255" w:author="Alexander Schulze" w:date="2012-06-03T23:14:00Z">
        <w:r w:rsidRPr="00636B55" w:rsidDel="008435B9">
          <w:rPr>
            <w:rStyle w:val="hps"/>
            <w:rFonts w:ascii="Arial" w:hAnsi="Arial" w:cs="Arial"/>
            <w:lang/>
          </w:rPr>
          <w:delText>be shown</w:delText>
        </w:r>
        <w:r w:rsidRPr="00636B55" w:rsidDel="008435B9">
          <w:rPr>
            <w:rStyle w:val="longtext"/>
            <w:rFonts w:ascii="Arial" w:hAnsi="Arial" w:cs="Arial"/>
            <w:lang/>
          </w:rPr>
          <w:delText xml:space="preserve"> </w:delText>
        </w:r>
      </w:del>
      <w:r w:rsidRPr="00636B55">
        <w:rPr>
          <w:rStyle w:val="hps"/>
          <w:rFonts w:ascii="Arial" w:hAnsi="Arial" w:cs="Arial"/>
          <w:lang/>
        </w:rPr>
        <w:t>the functions</w:t>
      </w:r>
      <w:r w:rsidRPr="00636B55">
        <w:rPr>
          <w:rStyle w:val="longtext"/>
          <w:rFonts w:ascii="Arial" w:hAnsi="Arial" w:cs="Arial"/>
          <w:lang/>
        </w:rPr>
        <w:t xml:space="preserve"> </w:t>
      </w:r>
      <w:del w:id="256" w:author="Alexander Schulze" w:date="2012-06-03T23:15:00Z">
        <w:r w:rsidRPr="00636B55" w:rsidDel="009A1E7E">
          <w:rPr>
            <w:rStyle w:val="hps"/>
            <w:rFonts w:ascii="Arial" w:hAnsi="Arial" w:cs="Arial"/>
            <w:lang/>
          </w:rPr>
          <w:delText>held by each</w:delText>
        </w:r>
        <w:r w:rsidRPr="00636B55" w:rsidDel="009A1E7E">
          <w:rPr>
            <w:rStyle w:val="longtext"/>
            <w:rFonts w:ascii="Arial" w:hAnsi="Arial" w:cs="Arial"/>
            <w:lang/>
          </w:rPr>
          <w:delText xml:space="preserve"> </w:delText>
        </w:r>
        <w:r w:rsidRPr="00636B55" w:rsidDel="009A1E7E">
          <w:rPr>
            <w:rStyle w:val="hps"/>
            <w:rFonts w:ascii="Arial" w:hAnsi="Arial" w:cs="Arial"/>
            <w:lang/>
          </w:rPr>
          <w:delText xml:space="preserve">one </w:delText>
        </w:r>
      </w:del>
      <w:r w:rsidRPr="00636B55">
        <w:rPr>
          <w:rStyle w:val="hps"/>
          <w:rFonts w:ascii="Arial" w:hAnsi="Arial" w:cs="Arial"/>
          <w:lang/>
        </w:rPr>
        <w:t xml:space="preserve">of </w:t>
      </w:r>
      <w:del w:id="257" w:author="Alexander Schulze" w:date="2012-06-03T23:15:00Z">
        <w:r w:rsidRPr="00636B55" w:rsidDel="009A1E7E">
          <w:rPr>
            <w:rStyle w:val="hps"/>
            <w:rFonts w:ascii="Arial" w:hAnsi="Arial" w:cs="Arial"/>
            <w:lang/>
          </w:rPr>
          <w:delText>the</w:delText>
        </w:r>
        <w:r w:rsidRPr="00636B55" w:rsidDel="009A1E7E">
          <w:rPr>
            <w:rStyle w:val="longtext"/>
            <w:rFonts w:ascii="Arial" w:hAnsi="Arial" w:cs="Arial"/>
            <w:lang/>
          </w:rPr>
          <w:delText xml:space="preserve"> </w:delText>
        </w:r>
      </w:del>
      <w:ins w:id="258" w:author="Alexander Schulze" w:date="2012-06-03T23:15:00Z">
        <w:r w:rsidR="009A1E7E">
          <w:rPr>
            <w:rStyle w:val="hps"/>
            <w:rFonts w:ascii="Arial" w:hAnsi="Arial" w:cs="Arial"/>
            <w:lang/>
          </w:rPr>
          <w:t xml:space="preserve">each </w:t>
        </w:r>
      </w:ins>
      <w:r w:rsidRPr="00636B55">
        <w:rPr>
          <w:rStyle w:val="hps"/>
          <w:rFonts w:ascii="Arial" w:hAnsi="Arial" w:cs="Arial"/>
          <w:lang/>
        </w:rPr>
        <w:t>JavaScript</w:t>
      </w:r>
      <w:r w:rsidRPr="00636B55">
        <w:rPr>
          <w:rStyle w:val="longtext"/>
          <w:rFonts w:ascii="Arial" w:hAnsi="Arial" w:cs="Arial"/>
          <w:lang/>
        </w:rPr>
        <w:t xml:space="preserve"> </w:t>
      </w:r>
      <w:r w:rsidRPr="00636B55">
        <w:rPr>
          <w:rStyle w:val="hps"/>
          <w:rFonts w:ascii="Arial" w:hAnsi="Arial" w:cs="Arial"/>
          <w:lang/>
        </w:rPr>
        <w:t>file</w:t>
      </w:r>
      <w:r w:rsidRPr="00636B55">
        <w:rPr>
          <w:rStyle w:val="longtext"/>
          <w:rFonts w:ascii="Arial" w:hAnsi="Arial" w:cs="Arial"/>
          <w:lang/>
        </w:rPr>
        <w:t xml:space="preserve"> </w:t>
      </w:r>
      <w:ins w:id="259" w:author="Alexander Schulze" w:date="2012-06-03T23:15:00Z">
        <w:r w:rsidR="00E51C31">
          <w:rPr>
            <w:rStyle w:val="hps"/>
            <w:rFonts w:ascii="Arial" w:hAnsi="Arial" w:cs="Arial"/>
            <w:lang/>
          </w:rPr>
          <w:t xml:space="preserve">are shown, </w:t>
        </w:r>
      </w:ins>
      <w:del w:id="260" w:author="Alexander Schulze" w:date="2012-06-03T23:15:00Z">
        <w:r w:rsidRPr="00636B55" w:rsidDel="001956D8">
          <w:rPr>
            <w:rStyle w:val="hps"/>
            <w:rFonts w:ascii="Arial" w:hAnsi="Arial" w:cs="Arial"/>
            <w:lang/>
          </w:rPr>
          <w:delText>containing</w:delText>
        </w:r>
        <w:r w:rsidRPr="00636B55" w:rsidDel="001956D8">
          <w:rPr>
            <w:rStyle w:val="longtext"/>
            <w:rFonts w:ascii="Arial" w:hAnsi="Arial" w:cs="Arial"/>
            <w:lang/>
          </w:rPr>
          <w:delText xml:space="preserve"> </w:delText>
        </w:r>
      </w:del>
      <w:ins w:id="261" w:author="Alexander Schulze" w:date="2012-06-03T23:15:00Z">
        <w:r w:rsidR="001956D8">
          <w:rPr>
            <w:rStyle w:val="hps"/>
            <w:rFonts w:ascii="Arial" w:hAnsi="Arial" w:cs="Arial"/>
            <w:lang/>
          </w:rPr>
          <w:t>considering</w:t>
        </w:r>
        <w:r w:rsidR="001956D8" w:rsidRPr="00636B55">
          <w:rPr>
            <w:rStyle w:val="longtext"/>
            <w:rFonts w:ascii="Arial" w:hAnsi="Arial" w:cs="Arial"/>
            <w:lang/>
          </w:rPr>
          <w:t xml:space="preserve"> </w:t>
        </w:r>
      </w:ins>
      <w:r w:rsidRPr="00636B55">
        <w:rPr>
          <w:rStyle w:val="hps"/>
          <w:rFonts w:ascii="Arial" w:hAnsi="Arial" w:cs="Arial"/>
          <w:lang/>
        </w:rPr>
        <w:t>the weight of</w:t>
      </w:r>
      <w:r w:rsidRPr="00636B55">
        <w:rPr>
          <w:rStyle w:val="longtext"/>
          <w:rFonts w:ascii="Arial" w:hAnsi="Arial" w:cs="Arial"/>
          <w:lang/>
        </w:rPr>
        <w:t xml:space="preserve"> </w:t>
      </w:r>
      <w:r w:rsidRPr="00636B55">
        <w:rPr>
          <w:rStyle w:val="hps"/>
          <w:rFonts w:ascii="Arial" w:hAnsi="Arial" w:cs="Arial"/>
          <w:lang/>
        </w:rPr>
        <w:t>the client application</w:t>
      </w:r>
      <w:del w:id="262" w:author="Alexander Schulze" w:date="2012-06-03T23:15:00Z">
        <w:r w:rsidRPr="00636B55" w:rsidDel="0079117C">
          <w:rPr>
            <w:rStyle w:val="longtext"/>
            <w:rFonts w:ascii="Arial" w:hAnsi="Arial" w:cs="Arial"/>
            <w:lang/>
          </w:rPr>
          <w:delText xml:space="preserve"> </w:delText>
        </w:r>
        <w:r w:rsidRPr="00636B55" w:rsidDel="009A1E7E">
          <w:rPr>
            <w:rStyle w:val="hps"/>
            <w:rFonts w:ascii="Arial" w:hAnsi="Arial" w:cs="Arial"/>
            <w:lang/>
          </w:rPr>
          <w:delText>programming</w:delText>
        </w:r>
      </w:del>
      <w:r w:rsidRPr="00636B55">
        <w:rPr>
          <w:rStyle w:val="longtext"/>
          <w:rFonts w:ascii="Arial" w:hAnsi="Arial" w:cs="Arial"/>
          <w:lang/>
        </w:rPr>
        <w:t>:</w:t>
      </w:r>
    </w:p>
    <w:tbl>
      <w:tblPr>
        <w:tblStyle w:val="MittleresRaster2-Akzent5"/>
        <w:tblW w:w="9781" w:type="dxa"/>
        <w:tblInd w:w="108" w:type="dxa"/>
        <w:tblLayout w:type="fixed"/>
        <w:tblLook w:val="04A0"/>
      </w:tblPr>
      <w:tblGrid>
        <w:gridCol w:w="2269"/>
        <w:gridCol w:w="3510"/>
        <w:gridCol w:w="3543"/>
        <w:gridCol w:w="459"/>
      </w:tblGrid>
      <w:tr w:rsidR="002F1F01" w:rsidRPr="001C1992">
        <w:trPr>
          <w:gridAfter w:val="1"/>
          <w:cnfStyle w:val="100000000000"/>
          <w:wAfter w:w="459" w:type="dxa"/>
        </w:trPr>
        <w:tc>
          <w:tcPr>
            <w:cnfStyle w:val="001000000100"/>
            <w:tcW w:w="9322" w:type="dxa"/>
            <w:gridSpan w:val="3"/>
          </w:tcPr>
          <w:p w:rsidR="002F1F01" w:rsidRPr="001C1992" w:rsidRDefault="008208A6" w:rsidP="00B07442">
            <w:pPr>
              <w:pStyle w:val="Standard1"/>
              <w:tabs>
                <w:tab w:val="left" w:pos="0"/>
              </w:tabs>
              <w:jc w:val="center"/>
              <w:rPr>
                <w:rFonts w:ascii="Arial" w:hAnsi="Arial" w:cs="Arial"/>
                <w:bCs w:val="0"/>
                <w:color w:val="000000"/>
              </w:rPr>
            </w:pPr>
            <w:r>
              <w:rPr>
                <w:rFonts w:ascii="Arial" w:hAnsi="Arial" w:cs="Arial"/>
                <w:color w:val="000000"/>
              </w:rPr>
              <w:t>File</w:t>
            </w:r>
            <w:r w:rsidR="002F1F01">
              <w:rPr>
                <w:rFonts w:ascii="Arial" w:hAnsi="Arial" w:cs="Arial"/>
                <w:color w:val="000000"/>
              </w:rPr>
              <w:t>: init.js</w:t>
            </w:r>
          </w:p>
        </w:tc>
      </w:tr>
      <w:tr w:rsidR="002F1F01">
        <w:trPr>
          <w:cnfStyle w:val="000000100000"/>
        </w:trPr>
        <w:tc>
          <w:tcPr>
            <w:cnfStyle w:val="001000000000"/>
            <w:tcW w:w="2269" w:type="dxa"/>
          </w:tcPr>
          <w:p w:rsidR="002F1F01" w:rsidRPr="00BB15FC" w:rsidRDefault="00636B55" w:rsidP="00B07442">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2F1F01" w:rsidRPr="00BB15FC" w:rsidRDefault="00636B55" w:rsidP="00B07442">
            <w:pPr>
              <w:pStyle w:val="Standard1"/>
              <w:tabs>
                <w:tab w:val="left" w:pos="0"/>
              </w:tabs>
              <w:jc w:val="center"/>
              <w:cnfStyle w:val="000000100000"/>
              <w:rPr>
                <w:rFonts w:ascii="Arial" w:hAnsi="Arial" w:cs="Arial"/>
                <w:b/>
                <w:bCs/>
                <w:color w:val="000000"/>
              </w:rPr>
            </w:pPr>
            <w:r>
              <w:rPr>
                <w:rFonts w:ascii="Arial" w:hAnsi="Arial" w:cs="Arial"/>
                <w:b/>
                <w:bCs/>
                <w:color w:val="000000"/>
              </w:rPr>
              <w:t>Function</w:t>
            </w:r>
          </w:p>
        </w:tc>
        <w:tc>
          <w:tcPr>
            <w:tcW w:w="4002" w:type="dxa"/>
            <w:gridSpan w:val="2"/>
          </w:tcPr>
          <w:p w:rsidR="002F1F01" w:rsidRPr="00BB15FC" w:rsidRDefault="00636B55" w:rsidP="00B07442">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2F1F01" w:rsidRPr="00FD6D9D">
        <w:tc>
          <w:tcPr>
            <w:cnfStyle w:val="001000000000"/>
            <w:tcW w:w="2269" w:type="dxa"/>
          </w:tcPr>
          <w:p w:rsidR="008D2287" w:rsidRDefault="008D2287" w:rsidP="00B07442">
            <w:pPr>
              <w:pStyle w:val="Standard1"/>
              <w:tabs>
                <w:tab w:val="left" w:pos="0"/>
              </w:tabs>
              <w:rPr>
                <w:rFonts w:ascii="Arial" w:hAnsi="Arial" w:cs="Arial"/>
                <w:b w:val="0"/>
                <w:bCs w:val="0"/>
                <w:color w:val="000000"/>
                <w:sz w:val="20"/>
                <w:szCs w:val="20"/>
                <w:lang w:val="en-US"/>
              </w:rPr>
            </w:pPr>
          </w:p>
          <w:p w:rsidR="002F1F01" w:rsidRPr="00C855AF" w:rsidRDefault="008D2287" w:rsidP="00C76BF4">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void</w:t>
            </w:r>
          </w:p>
        </w:tc>
        <w:tc>
          <w:tcPr>
            <w:tcW w:w="3510" w:type="dxa"/>
          </w:tcPr>
          <w:p w:rsidR="008D2287" w:rsidRDefault="008D2287" w:rsidP="00B07442">
            <w:pPr>
              <w:pStyle w:val="Standard1"/>
              <w:tabs>
                <w:tab w:val="left" w:pos="0"/>
              </w:tabs>
              <w:jc w:val="center"/>
              <w:cnfStyle w:val="000000000000"/>
              <w:rPr>
                <w:rFonts w:ascii="Arial" w:hAnsi="Arial" w:cs="Arial"/>
                <w:bCs/>
                <w:color w:val="000000"/>
                <w:sz w:val="20"/>
                <w:szCs w:val="20"/>
                <w:lang w:val="en-US"/>
              </w:rPr>
            </w:pPr>
          </w:p>
          <w:p w:rsidR="002F1F01" w:rsidRPr="00BE7205" w:rsidRDefault="00C76BF4" w:rsidP="00B07442">
            <w:pPr>
              <w:pStyle w:val="Standard1"/>
              <w:tabs>
                <w:tab w:val="left" w:pos="0"/>
              </w:tabs>
              <w:jc w:val="center"/>
              <w:cnfStyle w:val="000000000000"/>
              <w:rPr>
                <w:rFonts w:ascii="Arial" w:hAnsi="Arial" w:cs="Arial"/>
                <w:bCs/>
                <w:color w:val="000000"/>
                <w:sz w:val="20"/>
                <w:szCs w:val="20"/>
                <w:lang w:val="en-US"/>
              </w:rPr>
            </w:pPr>
            <w:r>
              <w:rPr>
                <w:rFonts w:ascii="Arial" w:hAnsi="Arial" w:cs="Arial"/>
                <w:bCs/>
                <w:color w:val="000000"/>
                <w:sz w:val="20"/>
                <w:szCs w:val="20"/>
                <w:lang w:val="en-US"/>
              </w:rPr>
              <w:t>c</w:t>
            </w:r>
            <w:r w:rsidR="008D2287">
              <w:rPr>
                <w:rFonts w:ascii="Arial" w:hAnsi="Arial" w:cs="Arial"/>
                <w:bCs/>
                <w:color w:val="000000"/>
                <w:sz w:val="20"/>
                <w:szCs w:val="20"/>
                <w:lang w:val="en-US"/>
              </w:rPr>
              <w:t>onnect()</w:t>
            </w:r>
          </w:p>
        </w:tc>
        <w:tc>
          <w:tcPr>
            <w:tcW w:w="4002" w:type="dxa"/>
            <w:gridSpan w:val="2"/>
          </w:tcPr>
          <w:p w:rsidR="002F1F01" w:rsidRPr="00636B55" w:rsidRDefault="00636B55" w:rsidP="008D2287">
            <w:pPr>
              <w:pStyle w:val="Standard1"/>
              <w:tabs>
                <w:tab w:val="left" w:pos="0"/>
              </w:tabs>
              <w:jc w:val="both"/>
              <w:cnfStyle w:val="000000000000"/>
              <w:rPr>
                <w:rFonts w:ascii="Arial" w:hAnsi="Arial" w:cs="Arial"/>
                <w:bCs/>
                <w:color w:val="000000"/>
                <w:sz w:val="20"/>
                <w:szCs w:val="20"/>
                <w:lang w:val="en-US"/>
              </w:rPr>
            </w:pPr>
            <w:r w:rsidRPr="00636B55">
              <w:rPr>
                <w:rStyle w:val="hps"/>
                <w:rFonts w:ascii="Arial" w:hAnsi="Arial" w:cs="Arial"/>
                <w:sz w:val="20"/>
                <w:szCs w:val="20"/>
                <w:lang/>
              </w:rPr>
              <w:t>Opens the</w:t>
            </w:r>
            <w:r w:rsidRPr="00636B55">
              <w:rPr>
                <w:rStyle w:val="longtext"/>
                <w:rFonts w:ascii="Arial" w:hAnsi="Arial" w:cs="Arial"/>
                <w:sz w:val="20"/>
                <w:szCs w:val="20"/>
                <w:lang/>
              </w:rPr>
              <w:t xml:space="preserve"> </w:t>
            </w:r>
            <w:r w:rsidRPr="00636B55">
              <w:rPr>
                <w:rStyle w:val="hps"/>
                <w:rFonts w:ascii="Arial" w:hAnsi="Arial" w:cs="Arial"/>
                <w:sz w:val="20"/>
                <w:szCs w:val="20"/>
                <w:lang/>
              </w:rPr>
              <w:t>connection to the server</w:t>
            </w:r>
            <w:r w:rsidRPr="00636B55">
              <w:rPr>
                <w:rStyle w:val="longtext"/>
                <w:rFonts w:ascii="Arial" w:hAnsi="Arial" w:cs="Arial"/>
                <w:sz w:val="20"/>
                <w:szCs w:val="20"/>
                <w:lang/>
              </w:rPr>
              <w:t xml:space="preserve"> </w:t>
            </w:r>
            <w:r w:rsidRPr="00636B55">
              <w:rPr>
                <w:rStyle w:val="hps"/>
                <w:rFonts w:ascii="Arial" w:hAnsi="Arial" w:cs="Arial"/>
                <w:sz w:val="20"/>
                <w:szCs w:val="20"/>
                <w:lang/>
              </w:rPr>
              <w:t>jWebSocket</w:t>
            </w:r>
            <w:r w:rsidRPr="00636B55">
              <w:rPr>
                <w:rStyle w:val="longtext"/>
                <w:rFonts w:ascii="Arial" w:hAnsi="Arial" w:cs="Arial"/>
                <w:sz w:val="20"/>
                <w:szCs w:val="20"/>
                <w:lang/>
              </w:rPr>
              <w:t xml:space="preserve">, </w:t>
            </w:r>
            <w:r w:rsidRPr="00636B55">
              <w:rPr>
                <w:rStyle w:val="hps"/>
                <w:rFonts w:ascii="Arial" w:hAnsi="Arial" w:cs="Arial"/>
                <w:sz w:val="20"/>
                <w:szCs w:val="20"/>
                <w:lang/>
              </w:rPr>
              <w:t>and generates the</w:t>
            </w:r>
            <w:r w:rsidRPr="00636B55">
              <w:rPr>
                <w:rStyle w:val="longtext"/>
                <w:rFonts w:ascii="Arial" w:hAnsi="Arial" w:cs="Arial"/>
                <w:sz w:val="20"/>
                <w:szCs w:val="20"/>
                <w:lang/>
              </w:rPr>
              <w:t xml:space="preserve"> </w:t>
            </w:r>
            <w:r w:rsidRPr="00636B55">
              <w:rPr>
                <w:rStyle w:val="hps"/>
                <w:rFonts w:ascii="Arial" w:hAnsi="Arial" w:cs="Arial"/>
                <w:sz w:val="20"/>
                <w:szCs w:val="20"/>
                <w:lang/>
              </w:rPr>
              <w:t>plug</w:t>
            </w:r>
            <w:r w:rsidRPr="00636B55">
              <w:rPr>
                <w:rStyle w:val="longtext"/>
                <w:rFonts w:ascii="Arial" w:hAnsi="Arial" w:cs="Arial"/>
                <w:sz w:val="20"/>
                <w:szCs w:val="20"/>
                <w:lang/>
              </w:rPr>
              <w:t xml:space="preserve">-in </w:t>
            </w:r>
            <w:r w:rsidRPr="00636B55">
              <w:rPr>
                <w:rStyle w:val="hps"/>
                <w:rFonts w:ascii="Arial" w:hAnsi="Arial" w:cs="Arial"/>
                <w:sz w:val="20"/>
                <w:szCs w:val="20"/>
                <w:lang/>
              </w:rPr>
              <w:t>ArduinoRemoteControl</w:t>
            </w:r>
            <w:r w:rsidRPr="00636B55">
              <w:rPr>
                <w:rStyle w:val="longtext"/>
                <w:rFonts w:ascii="Arial" w:hAnsi="Arial" w:cs="Arial"/>
                <w:sz w:val="20"/>
                <w:szCs w:val="20"/>
                <w:lang/>
              </w:rPr>
              <w:t xml:space="preserve">, which </w:t>
            </w:r>
            <w:r w:rsidRPr="00636B55">
              <w:rPr>
                <w:rStyle w:val="hps"/>
                <w:rFonts w:ascii="Arial" w:hAnsi="Arial" w:cs="Arial"/>
                <w:sz w:val="20"/>
                <w:szCs w:val="20"/>
                <w:lang/>
              </w:rPr>
              <w:t>will</w:t>
            </w:r>
            <w:r w:rsidRPr="00636B55">
              <w:rPr>
                <w:rStyle w:val="longtext"/>
                <w:rFonts w:ascii="Arial" w:hAnsi="Arial" w:cs="Arial"/>
                <w:sz w:val="20"/>
                <w:szCs w:val="20"/>
                <w:lang/>
              </w:rPr>
              <w:t xml:space="preserve"> </w:t>
            </w:r>
            <w:r w:rsidRPr="00636B55">
              <w:rPr>
                <w:rStyle w:val="hps"/>
                <w:rFonts w:ascii="Arial" w:hAnsi="Arial" w:cs="Arial"/>
                <w:sz w:val="20"/>
                <w:szCs w:val="20"/>
                <w:lang/>
              </w:rPr>
              <w:t>launch</w:t>
            </w:r>
            <w:r w:rsidRPr="00636B55">
              <w:rPr>
                <w:rStyle w:val="longtext"/>
                <w:rFonts w:ascii="Arial" w:hAnsi="Arial" w:cs="Arial"/>
                <w:sz w:val="20"/>
                <w:szCs w:val="20"/>
                <w:lang/>
              </w:rPr>
              <w:t xml:space="preserve"> </w:t>
            </w:r>
            <w:r w:rsidRPr="00636B55">
              <w:rPr>
                <w:rStyle w:val="hps"/>
                <w:rFonts w:ascii="Arial" w:hAnsi="Arial" w:cs="Arial"/>
                <w:sz w:val="20"/>
                <w:szCs w:val="20"/>
                <w:lang/>
              </w:rPr>
              <w:t>the events.</w:t>
            </w:r>
          </w:p>
        </w:tc>
      </w:tr>
      <w:tr w:rsidR="00C76BF4" w:rsidRPr="00FD6D9D">
        <w:trPr>
          <w:cnfStyle w:val="000000100000"/>
        </w:trPr>
        <w:tc>
          <w:tcPr>
            <w:cnfStyle w:val="001000000000"/>
            <w:tcW w:w="2269" w:type="dxa"/>
          </w:tcPr>
          <w:p w:rsidR="00C76BF4" w:rsidRDefault="00C76BF4" w:rsidP="00B07442">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void</w:t>
            </w:r>
          </w:p>
        </w:tc>
        <w:tc>
          <w:tcPr>
            <w:tcW w:w="3510" w:type="dxa"/>
          </w:tcPr>
          <w:p w:rsidR="00C76BF4" w:rsidRDefault="00C76BF4" w:rsidP="00B07442">
            <w:pPr>
              <w:pStyle w:val="Standard1"/>
              <w:tabs>
                <w:tab w:val="left" w:pos="0"/>
              </w:tabs>
              <w:jc w:val="center"/>
              <w:cnfStyle w:val="000000100000"/>
              <w:rPr>
                <w:rFonts w:ascii="Arial" w:hAnsi="Arial" w:cs="Arial"/>
                <w:bCs/>
                <w:color w:val="000000"/>
                <w:sz w:val="20"/>
                <w:szCs w:val="20"/>
                <w:lang w:val="en-US"/>
              </w:rPr>
            </w:pPr>
            <w:r w:rsidRPr="00C76BF4">
              <w:rPr>
                <w:rFonts w:ascii="Arial" w:hAnsi="Arial" w:cs="Arial"/>
                <w:bCs/>
                <w:color w:val="000000"/>
                <w:sz w:val="20"/>
                <w:szCs w:val="20"/>
                <w:lang w:val="en-US"/>
              </w:rPr>
              <w:t>disconnect()</w:t>
            </w:r>
          </w:p>
        </w:tc>
        <w:tc>
          <w:tcPr>
            <w:tcW w:w="4002" w:type="dxa"/>
            <w:gridSpan w:val="2"/>
          </w:tcPr>
          <w:p w:rsidR="00C76BF4" w:rsidRPr="00636B55" w:rsidRDefault="00636B55" w:rsidP="00636B55">
            <w:pPr>
              <w:pStyle w:val="Standard1"/>
              <w:tabs>
                <w:tab w:val="left" w:pos="0"/>
              </w:tabs>
              <w:jc w:val="both"/>
              <w:cnfStyle w:val="000000100000"/>
              <w:rPr>
                <w:rFonts w:ascii="Arial" w:hAnsi="Arial" w:cs="Arial"/>
                <w:bCs/>
                <w:color w:val="000000"/>
                <w:sz w:val="20"/>
                <w:szCs w:val="20"/>
                <w:lang w:val="en-US"/>
              </w:rPr>
            </w:pPr>
            <w:r w:rsidRPr="00636B55">
              <w:rPr>
                <w:rStyle w:val="hps"/>
                <w:rFonts w:ascii="Arial" w:hAnsi="Arial" w:cs="Arial"/>
                <w:sz w:val="20"/>
                <w:szCs w:val="20"/>
                <w:lang/>
              </w:rPr>
              <w:t>Close</w:t>
            </w:r>
            <w:ins w:id="263" w:author="Alexander Schulze" w:date="2012-06-03T23:16:00Z">
              <w:r w:rsidR="00665812">
                <w:rPr>
                  <w:rStyle w:val="hps"/>
                  <w:rFonts w:ascii="Arial" w:hAnsi="Arial" w:cs="Arial"/>
                  <w:sz w:val="20"/>
                  <w:szCs w:val="20"/>
                  <w:lang/>
                </w:rPr>
                <w:t>s</w:t>
              </w:r>
            </w:ins>
            <w:r w:rsidRPr="00636B55">
              <w:rPr>
                <w:rStyle w:val="hps"/>
                <w:rFonts w:ascii="Arial" w:hAnsi="Arial" w:cs="Arial"/>
                <w:sz w:val="20"/>
                <w:szCs w:val="20"/>
                <w:lang/>
              </w:rPr>
              <w:t xml:space="preserve"> the</w:t>
            </w:r>
            <w:r w:rsidRPr="00636B55">
              <w:rPr>
                <w:rStyle w:val="longtext"/>
                <w:rFonts w:ascii="Arial" w:hAnsi="Arial" w:cs="Arial"/>
                <w:sz w:val="20"/>
                <w:szCs w:val="20"/>
                <w:lang/>
              </w:rPr>
              <w:t xml:space="preserve"> </w:t>
            </w:r>
            <w:r w:rsidRPr="00636B55">
              <w:rPr>
                <w:rStyle w:val="hps"/>
                <w:rFonts w:ascii="Arial" w:hAnsi="Arial" w:cs="Arial"/>
                <w:sz w:val="20"/>
                <w:szCs w:val="20"/>
                <w:lang/>
              </w:rPr>
              <w:t>connection to the jWebSocket server.</w:t>
            </w:r>
          </w:p>
        </w:tc>
      </w:tr>
      <w:tr w:rsidR="00C76BF4" w:rsidRPr="00FD6D9D">
        <w:tc>
          <w:tcPr>
            <w:cnfStyle w:val="001000000000"/>
            <w:tcW w:w="2269" w:type="dxa"/>
          </w:tcPr>
          <w:p w:rsidR="00C76BF4" w:rsidRPr="00C76BF4" w:rsidRDefault="00C76BF4" w:rsidP="00B07442">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C76BF4" w:rsidRPr="00C76BF4" w:rsidRDefault="00C76BF4" w:rsidP="00B07442">
            <w:pPr>
              <w:pStyle w:val="Standard1"/>
              <w:tabs>
                <w:tab w:val="left" w:pos="0"/>
              </w:tabs>
              <w:jc w:val="center"/>
              <w:cnfStyle w:val="000000000000"/>
              <w:rPr>
                <w:rFonts w:ascii="Arial" w:hAnsi="Arial" w:cs="Arial"/>
                <w:bCs/>
                <w:color w:val="000000"/>
                <w:sz w:val="20"/>
                <w:szCs w:val="20"/>
              </w:rPr>
            </w:pPr>
            <w:r>
              <w:rPr>
                <w:rFonts w:ascii="Arial" w:hAnsi="Arial" w:cs="Arial"/>
                <w:bCs/>
                <w:color w:val="000000"/>
                <w:sz w:val="20"/>
                <w:szCs w:val="20"/>
              </w:rPr>
              <w:t>Init()</w:t>
            </w:r>
          </w:p>
        </w:tc>
        <w:tc>
          <w:tcPr>
            <w:tcW w:w="4002" w:type="dxa"/>
            <w:gridSpan w:val="2"/>
          </w:tcPr>
          <w:p w:rsidR="00C76BF4" w:rsidRPr="00636B55" w:rsidRDefault="00636B55" w:rsidP="008D2287">
            <w:pPr>
              <w:pStyle w:val="Standard1"/>
              <w:tabs>
                <w:tab w:val="left" w:pos="0"/>
              </w:tabs>
              <w:jc w:val="both"/>
              <w:cnfStyle w:val="000000000000"/>
              <w:rPr>
                <w:rFonts w:ascii="Arial" w:hAnsi="Arial" w:cs="Arial"/>
                <w:bCs/>
                <w:color w:val="000000"/>
                <w:sz w:val="20"/>
                <w:szCs w:val="20"/>
                <w:lang w:val="en-US"/>
              </w:rPr>
            </w:pPr>
            <w:r w:rsidRPr="00636B55">
              <w:rPr>
                <w:rStyle w:val="hps"/>
                <w:rFonts w:ascii="Arial" w:hAnsi="Arial" w:cs="Arial"/>
                <w:sz w:val="20"/>
                <w:szCs w:val="20"/>
                <w:lang/>
              </w:rPr>
              <w:t>Initializes</w:t>
            </w:r>
            <w:r w:rsidRPr="00636B55">
              <w:rPr>
                <w:rStyle w:val="longtext"/>
                <w:rFonts w:ascii="Arial" w:hAnsi="Arial" w:cs="Arial"/>
                <w:sz w:val="20"/>
                <w:szCs w:val="20"/>
                <w:lang/>
              </w:rPr>
              <w:t xml:space="preserve"> </w:t>
            </w:r>
            <w:r w:rsidRPr="00636B55">
              <w:rPr>
                <w:rStyle w:val="hps"/>
                <w:rFonts w:ascii="Arial" w:hAnsi="Arial" w:cs="Arial"/>
                <w:sz w:val="20"/>
                <w:szCs w:val="20"/>
                <w:lang/>
              </w:rPr>
              <w:t>the design elements</w:t>
            </w:r>
            <w:r w:rsidRPr="00636B55">
              <w:rPr>
                <w:rStyle w:val="longtext"/>
                <w:rFonts w:ascii="Arial" w:hAnsi="Arial" w:cs="Arial"/>
                <w:sz w:val="20"/>
                <w:szCs w:val="20"/>
                <w:lang/>
              </w:rPr>
              <w:t xml:space="preserve"> </w:t>
            </w:r>
            <w:r w:rsidRPr="00636B55">
              <w:rPr>
                <w:rStyle w:val="hps"/>
                <w:rFonts w:ascii="Arial" w:hAnsi="Arial" w:cs="Arial"/>
                <w:sz w:val="20"/>
                <w:szCs w:val="20"/>
                <w:lang/>
              </w:rPr>
              <w:t>and then calls the</w:t>
            </w:r>
            <w:r w:rsidRPr="00636B55">
              <w:rPr>
                <w:rStyle w:val="longtext"/>
                <w:rFonts w:ascii="Arial" w:hAnsi="Arial" w:cs="Arial"/>
                <w:sz w:val="20"/>
                <w:szCs w:val="20"/>
                <w:lang/>
              </w:rPr>
              <w:t xml:space="preserve"> </w:t>
            </w:r>
            <w:r w:rsidRPr="00636B55">
              <w:rPr>
                <w:rStyle w:val="hps"/>
                <w:rFonts w:ascii="Arial" w:hAnsi="Arial" w:cs="Arial"/>
                <w:sz w:val="20"/>
                <w:szCs w:val="20"/>
                <w:lang/>
              </w:rPr>
              <w:t>connect () method</w:t>
            </w:r>
            <w:r w:rsidRPr="00636B55">
              <w:rPr>
                <w:rStyle w:val="longtext"/>
                <w:rFonts w:ascii="Arial" w:hAnsi="Arial" w:cs="Arial"/>
                <w:sz w:val="20"/>
                <w:szCs w:val="20"/>
                <w:lang/>
              </w:rPr>
              <w:t xml:space="preserve"> </w:t>
            </w:r>
            <w:r w:rsidRPr="00636B55">
              <w:rPr>
                <w:rStyle w:val="hps"/>
                <w:rFonts w:ascii="Arial" w:hAnsi="Arial" w:cs="Arial"/>
                <w:sz w:val="20"/>
                <w:szCs w:val="20"/>
                <w:lang/>
              </w:rPr>
              <w:t>described above.</w:t>
            </w:r>
          </w:p>
        </w:tc>
      </w:tr>
      <w:tr w:rsidR="00C76BF4" w:rsidRPr="00FD6D9D">
        <w:trPr>
          <w:cnfStyle w:val="000000100000"/>
        </w:trPr>
        <w:tc>
          <w:tcPr>
            <w:cnfStyle w:val="001000000000"/>
            <w:tcW w:w="2269" w:type="dxa"/>
          </w:tcPr>
          <w:p w:rsidR="00C76BF4" w:rsidRPr="00C76BF4" w:rsidRDefault="00255F3D" w:rsidP="00B07442">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C76BF4" w:rsidRPr="00C76BF4" w:rsidRDefault="00255F3D" w:rsidP="00B07442">
            <w:pPr>
              <w:pStyle w:val="Standard1"/>
              <w:tabs>
                <w:tab w:val="left" w:pos="0"/>
              </w:tabs>
              <w:jc w:val="center"/>
              <w:cnfStyle w:val="000000100000"/>
              <w:rPr>
                <w:rFonts w:ascii="Arial" w:hAnsi="Arial" w:cs="Arial"/>
                <w:bCs/>
                <w:color w:val="000000"/>
                <w:sz w:val="20"/>
                <w:szCs w:val="20"/>
              </w:rPr>
            </w:pPr>
            <w:r>
              <w:rPr>
                <w:rFonts w:ascii="Arial" w:hAnsi="Arial" w:cs="Arial"/>
                <w:bCs/>
                <w:color w:val="000000"/>
                <w:sz w:val="20"/>
                <w:szCs w:val="20"/>
              </w:rPr>
              <w:t>initCanvas()</w:t>
            </w:r>
          </w:p>
        </w:tc>
        <w:tc>
          <w:tcPr>
            <w:tcW w:w="4002" w:type="dxa"/>
            <w:gridSpan w:val="2"/>
          </w:tcPr>
          <w:p w:rsidR="00C76BF4" w:rsidRPr="00636B55" w:rsidRDefault="00636B55" w:rsidP="00A9724D">
            <w:pPr>
              <w:pStyle w:val="Standard1"/>
              <w:tabs>
                <w:tab w:val="left" w:pos="0"/>
              </w:tabs>
              <w:jc w:val="both"/>
              <w:cnfStyle w:val="000000100000"/>
              <w:rPr>
                <w:rFonts w:ascii="Arial" w:hAnsi="Arial" w:cs="Arial"/>
                <w:bCs/>
                <w:color w:val="000000"/>
                <w:sz w:val="20"/>
                <w:szCs w:val="20"/>
                <w:lang w:val="en-US"/>
              </w:rPr>
            </w:pPr>
            <w:r w:rsidRPr="00636B55">
              <w:rPr>
                <w:rStyle w:val="hps"/>
                <w:rFonts w:ascii="Arial" w:hAnsi="Arial" w:cs="Arial"/>
                <w:sz w:val="20"/>
                <w:szCs w:val="20"/>
                <w:lang/>
              </w:rPr>
              <w:t>Create</w:t>
            </w:r>
            <w:r w:rsidRPr="00636B55">
              <w:rPr>
                <w:rStyle w:val="longtext"/>
                <w:rFonts w:ascii="Arial" w:hAnsi="Arial" w:cs="Arial"/>
                <w:sz w:val="20"/>
                <w:szCs w:val="20"/>
                <w:lang/>
              </w:rPr>
              <w:t xml:space="preserve"> </w:t>
            </w:r>
            <w:r w:rsidRPr="00636B55">
              <w:rPr>
                <w:rStyle w:val="hps"/>
                <w:rFonts w:ascii="Arial" w:hAnsi="Arial" w:cs="Arial"/>
                <w:sz w:val="20"/>
                <w:szCs w:val="20"/>
                <w:lang/>
              </w:rPr>
              <w:t>an SVG image</w:t>
            </w:r>
            <w:r w:rsidRPr="00636B55">
              <w:rPr>
                <w:rStyle w:val="longtext"/>
                <w:rFonts w:ascii="Arial" w:hAnsi="Arial" w:cs="Arial"/>
                <w:sz w:val="20"/>
                <w:szCs w:val="20"/>
                <w:lang/>
              </w:rPr>
              <w:t xml:space="preserve"> </w:t>
            </w:r>
            <w:r w:rsidRPr="00636B55">
              <w:rPr>
                <w:rStyle w:val="hps"/>
                <w:rFonts w:ascii="Arial" w:hAnsi="Arial" w:cs="Arial"/>
                <w:sz w:val="20"/>
                <w:szCs w:val="20"/>
                <w:lang/>
              </w:rPr>
              <w:t>associated with</w:t>
            </w:r>
            <w:r w:rsidRPr="00636B55">
              <w:rPr>
                <w:rStyle w:val="longtext"/>
                <w:rFonts w:ascii="Arial" w:hAnsi="Arial" w:cs="Arial"/>
                <w:sz w:val="20"/>
                <w:szCs w:val="20"/>
                <w:lang/>
              </w:rPr>
              <w:t xml:space="preserve"> </w:t>
            </w:r>
            <w:r w:rsidRPr="00636B55">
              <w:rPr>
                <w:rStyle w:val="hps"/>
                <w:rFonts w:ascii="Arial" w:hAnsi="Arial" w:cs="Arial"/>
                <w:sz w:val="20"/>
                <w:szCs w:val="20"/>
                <w:lang/>
              </w:rPr>
              <w:t>an HTML element,</w:t>
            </w:r>
            <w:r w:rsidRPr="00636B55">
              <w:rPr>
                <w:rStyle w:val="longtext"/>
                <w:rFonts w:ascii="Arial" w:hAnsi="Arial" w:cs="Arial"/>
                <w:sz w:val="20"/>
                <w:szCs w:val="20"/>
                <w:lang/>
              </w:rPr>
              <w:t xml:space="preserve"> </w:t>
            </w:r>
            <w:r w:rsidRPr="00636B55">
              <w:rPr>
                <w:rStyle w:val="hps"/>
                <w:rFonts w:ascii="Arial" w:hAnsi="Arial" w:cs="Arial"/>
                <w:sz w:val="20"/>
                <w:szCs w:val="20"/>
                <w:lang/>
              </w:rPr>
              <w:t>to represent</w:t>
            </w:r>
            <w:r w:rsidRPr="00636B55">
              <w:rPr>
                <w:rStyle w:val="longtext"/>
                <w:rFonts w:ascii="Arial" w:hAnsi="Arial" w:cs="Arial"/>
                <w:sz w:val="20"/>
                <w:szCs w:val="20"/>
                <w:lang/>
              </w:rPr>
              <w:t xml:space="preserve"> </w:t>
            </w:r>
            <w:r w:rsidRPr="00636B55">
              <w:rPr>
                <w:rStyle w:val="hps"/>
                <w:rFonts w:ascii="Arial" w:hAnsi="Arial" w:cs="Arial"/>
                <w:sz w:val="20"/>
                <w:szCs w:val="20"/>
                <w:lang/>
              </w:rPr>
              <w:t>the movements of the</w:t>
            </w:r>
            <w:r w:rsidRPr="00636B55">
              <w:rPr>
                <w:rStyle w:val="longtext"/>
                <w:rFonts w:ascii="Arial" w:hAnsi="Arial" w:cs="Arial"/>
                <w:sz w:val="20"/>
                <w:szCs w:val="20"/>
                <w:lang/>
              </w:rPr>
              <w:t xml:space="preserve"> </w:t>
            </w:r>
            <w:r w:rsidRPr="00636B55">
              <w:rPr>
                <w:rStyle w:val="hps"/>
                <w:rFonts w:ascii="Arial" w:hAnsi="Arial" w:cs="Arial"/>
                <w:sz w:val="20"/>
                <w:szCs w:val="20"/>
                <w:lang/>
              </w:rPr>
              <w:t>joystick</w:t>
            </w:r>
            <w:r w:rsidRPr="00636B55">
              <w:rPr>
                <w:rStyle w:val="longtext"/>
                <w:rFonts w:ascii="Arial" w:hAnsi="Arial" w:cs="Arial"/>
                <w:sz w:val="20"/>
                <w:szCs w:val="20"/>
                <w:lang/>
              </w:rPr>
              <w:t xml:space="preserve">, this method </w:t>
            </w:r>
            <w:r w:rsidRPr="00636B55">
              <w:rPr>
                <w:rStyle w:val="hps"/>
                <w:rFonts w:ascii="Arial" w:hAnsi="Arial" w:cs="Arial"/>
                <w:sz w:val="20"/>
                <w:szCs w:val="20"/>
                <w:lang/>
              </w:rPr>
              <w:t>uses the</w:t>
            </w:r>
            <w:r w:rsidRPr="00636B55">
              <w:rPr>
                <w:rStyle w:val="longtext"/>
                <w:rFonts w:ascii="Arial" w:hAnsi="Arial" w:cs="Arial"/>
                <w:sz w:val="20"/>
                <w:szCs w:val="20"/>
                <w:lang/>
              </w:rPr>
              <w:t xml:space="preserve"> </w:t>
            </w:r>
            <w:r w:rsidRPr="00636B55">
              <w:rPr>
                <w:rStyle w:val="hps"/>
                <w:rFonts w:ascii="Arial" w:hAnsi="Arial" w:cs="Arial"/>
                <w:sz w:val="20"/>
                <w:szCs w:val="20"/>
                <w:lang/>
              </w:rPr>
              <w:t>Raphael</w:t>
            </w:r>
            <w:r w:rsidRPr="00636B55">
              <w:rPr>
                <w:rStyle w:val="longtext"/>
                <w:rFonts w:ascii="Arial" w:hAnsi="Arial" w:cs="Arial"/>
                <w:sz w:val="20"/>
                <w:szCs w:val="20"/>
                <w:lang/>
              </w:rPr>
              <w:t xml:space="preserve"> </w:t>
            </w:r>
            <w:r w:rsidRPr="00636B55">
              <w:rPr>
                <w:rStyle w:val="hps"/>
                <w:rFonts w:ascii="Arial" w:hAnsi="Arial" w:cs="Arial"/>
                <w:sz w:val="20"/>
                <w:szCs w:val="20"/>
                <w:lang/>
              </w:rPr>
              <w:t>library</w:t>
            </w:r>
            <w:r w:rsidRPr="00636B55">
              <w:rPr>
                <w:rStyle w:val="longtext"/>
                <w:rFonts w:ascii="Arial" w:hAnsi="Arial" w:cs="Arial"/>
                <w:sz w:val="20"/>
                <w:szCs w:val="20"/>
                <w:lang/>
              </w:rPr>
              <w:t>.</w:t>
            </w:r>
          </w:p>
        </w:tc>
      </w:tr>
      <w:tr w:rsidR="00C76BF4" w:rsidRPr="00FD6D9D">
        <w:tc>
          <w:tcPr>
            <w:cnfStyle w:val="001000000000"/>
            <w:tcW w:w="2269" w:type="dxa"/>
          </w:tcPr>
          <w:p w:rsidR="00C76BF4" w:rsidRPr="00C76BF4" w:rsidRDefault="00255F3D" w:rsidP="00B07442">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C76BF4" w:rsidRPr="00C76BF4" w:rsidRDefault="00255F3D" w:rsidP="00B07442">
            <w:pPr>
              <w:pStyle w:val="Standard1"/>
              <w:tabs>
                <w:tab w:val="left" w:pos="0"/>
              </w:tabs>
              <w:jc w:val="center"/>
              <w:cnfStyle w:val="000000000000"/>
              <w:rPr>
                <w:rFonts w:ascii="Arial" w:hAnsi="Arial" w:cs="Arial"/>
                <w:bCs/>
                <w:color w:val="000000"/>
                <w:sz w:val="20"/>
                <w:szCs w:val="20"/>
              </w:rPr>
            </w:pPr>
            <w:r w:rsidRPr="00255F3D">
              <w:rPr>
                <w:rFonts w:ascii="Arial" w:hAnsi="Arial" w:cs="Arial"/>
                <w:bCs/>
                <w:color w:val="000000"/>
                <w:sz w:val="20"/>
                <w:szCs w:val="20"/>
              </w:rPr>
              <w:t>registerEvents()</w:t>
            </w:r>
          </w:p>
        </w:tc>
        <w:tc>
          <w:tcPr>
            <w:tcW w:w="4002" w:type="dxa"/>
            <w:gridSpan w:val="2"/>
          </w:tcPr>
          <w:p w:rsidR="00C76BF4" w:rsidRPr="00636B55" w:rsidRDefault="00636B55" w:rsidP="00255F3D">
            <w:pPr>
              <w:pStyle w:val="Standard1"/>
              <w:tabs>
                <w:tab w:val="left" w:pos="0"/>
              </w:tabs>
              <w:jc w:val="both"/>
              <w:cnfStyle w:val="000000000000"/>
              <w:rPr>
                <w:rFonts w:ascii="Arial" w:hAnsi="Arial" w:cs="Arial"/>
                <w:bCs/>
                <w:color w:val="000000"/>
                <w:sz w:val="20"/>
                <w:szCs w:val="20"/>
                <w:lang w:val="en-US"/>
              </w:rPr>
            </w:pPr>
            <w:r w:rsidRPr="00636B55">
              <w:rPr>
                <w:rStyle w:val="hps"/>
                <w:rFonts w:ascii="Arial" w:hAnsi="Arial" w:cs="Arial"/>
                <w:sz w:val="20"/>
                <w:szCs w:val="20"/>
                <w:lang/>
              </w:rPr>
              <w:t>Records events</w:t>
            </w:r>
            <w:r w:rsidRPr="00636B55">
              <w:rPr>
                <w:rStyle w:val="longtext"/>
                <w:rFonts w:ascii="Arial" w:hAnsi="Arial" w:cs="Arial"/>
                <w:sz w:val="20"/>
                <w:szCs w:val="20"/>
                <w:lang/>
              </w:rPr>
              <w:t xml:space="preserve"> </w:t>
            </w:r>
            <w:r w:rsidRPr="00636B55">
              <w:rPr>
                <w:rStyle w:val="hps"/>
                <w:rFonts w:ascii="Arial" w:hAnsi="Arial" w:cs="Arial"/>
                <w:sz w:val="20"/>
                <w:szCs w:val="20"/>
                <w:lang/>
              </w:rPr>
              <w:t>of the elements of</w:t>
            </w:r>
            <w:r w:rsidRPr="00636B55">
              <w:rPr>
                <w:rStyle w:val="longtext"/>
                <w:rFonts w:ascii="Arial" w:hAnsi="Arial" w:cs="Arial"/>
                <w:sz w:val="20"/>
                <w:szCs w:val="20"/>
                <w:lang/>
              </w:rPr>
              <w:t xml:space="preserve"> </w:t>
            </w:r>
            <w:r w:rsidRPr="00636B55">
              <w:rPr>
                <w:rStyle w:val="hps"/>
                <w:rFonts w:ascii="Arial" w:hAnsi="Arial" w:cs="Arial"/>
                <w:sz w:val="20"/>
                <w:szCs w:val="20"/>
                <w:lang/>
              </w:rPr>
              <w:t>level design</w:t>
            </w:r>
            <w:r w:rsidRPr="00636B55">
              <w:rPr>
                <w:rStyle w:val="longtext"/>
                <w:rFonts w:ascii="Arial" w:hAnsi="Arial" w:cs="Arial"/>
                <w:sz w:val="20"/>
                <w:szCs w:val="20"/>
                <w:lang/>
              </w:rPr>
              <w:t xml:space="preserve"> </w:t>
            </w:r>
            <w:r w:rsidRPr="00636B55">
              <w:rPr>
                <w:rStyle w:val="hps"/>
                <w:rFonts w:ascii="Arial" w:hAnsi="Arial" w:cs="Arial"/>
                <w:sz w:val="20"/>
                <w:szCs w:val="20"/>
                <w:lang/>
              </w:rPr>
              <w:t>mouse (</w:t>
            </w:r>
            <w:r w:rsidRPr="00636B55">
              <w:rPr>
                <w:rStyle w:val="longtext"/>
                <w:rFonts w:ascii="Arial" w:hAnsi="Arial" w:cs="Arial"/>
                <w:sz w:val="20"/>
                <w:szCs w:val="20"/>
                <w:lang/>
              </w:rPr>
              <w:t>onClick).</w:t>
            </w:r>
          </w:p>
        </w:tc>
      </w:tr>
      <w:tr w:rsidR="00C76BF4" w:rsidRPr="00FD6D9D">
        <w:trPr>
          <w:cnfStyle w:val="000000100000"/>
        </w:trPr>
        <w:tc>
          <w:tcPr>
            <w:cnfStyle w:val="001000000000"/>
            <w:tcW w:w="2269" w:type="dxa"/>
          </w:tcPr>
          <w:p w:rsidR="005C7903" w:rsidRPr="00636B55" w:rsidRDefault="005C7903" w:rsidP="00B07442">
            <w:pPr>
              <w:pStyle w:val="Standard1"/>
              <w:tabs>
                <w:tab w:val="left" w:pos="0"/>
              </w:tabs>
              <w:rPr>
                <w:rFonts w:ascii="Arial" w:hAnsi="Arial" w:cs="Arial"/>
                <w:b w:val="0"/>
                <w:bCs w:val="0"/>
                <w:color w:val="000000"/>
                <w:sz w:val="20"/>
                <w:szCs w:val="20"/>
                <w:lang w:val="en-US"/>
              </w:rPr>
            </w:pPr>
          </w:p>
          <w:p w:rsidR="005C7903" w:rsidRPr="00636B55" w:rsidRDefault="005C7903" w:rsidP="00B07442">
            <w:pPr>
              <w:pStyle w:val="Standard1"/>
              <w:tabs>
                <w:tab w:val="left" w:pos="0"/>
              </w:tabs>
              <w:rPr>
                <w:rFonts w:ascii="Arial" w:hAnsi="Arial" w:cs="Arial"/>
                <w:b w:val="0"/>
                <w:bCs w:val="0"/>
                <w:color w:val="000000"/>
                <w:sz w:val="20"/>
                <w:szCs w:val="20"/>
                <w:lang w:val="en-US"/>
              </w:rPr>
            </w:pPr>
          </w:p>
          <w:p w:rsidR="005C7903" w:rsidRPr="00636B55" w:rsidRDefault="005C7903" w:rsidP="00B07442">
            <w:pPr>
              <w:pStyle w:val="Standard1"/>
              <w:tabs>
                <w:tab w:val="left" w:pos="0"/>
              </w:tabs>
              <w:rPr>
                <w:rFonts w:ascii="Arial" w:hAnsi="Arial" w:cs="Arial"/>
                <w:b w:val="0"/>
                <w:bCs w:val="0"/>
                <w:color w:val="000000"/>
                <w:sz w:val="20"/>
                <w:szCs w:val="20"/>
                <w:lang w:val="en-US"/>
              </w:rPr>
            </w:pPr>
          </w:p>
          <w:p w:rsidR="00C76BF4" w:rsidRPr="00C76BF4" w:rsidRDefault="00255F3D" w:rsidP="00B07442">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255F3D" w:rsidRDefault="00255F3D" w:rsidP="00B07442">
            <w:pPr>
              <w:pStyle w:val="Standard1"/>
              <w:tabs>
                <w:tab w:val="left" w:pos="0"/>
              </w:tabs>
              <w:jc w:val="center"/>
              <w:cnfStyle w:val="000000100000"/>
              <w:rPr>
                <w:rFonts w:ascii="Arial" w:hAnsi="Arial" w:cs="Arial"/>
                <w:bCs/>
                <w:color w:val="000000"/>
                <w:sz w:val="20"/>
                <w:szCs w:val="20"/>
              </w:rPr>
            </w:pPr>
          </w:p>
          <w:p w:rsidR="00255F3D" w:rsidRDefault="00255F3D" w:rsidP="00B07442">
            <w:pPr>
              <w:pStyle w:val="Standard1"/>
              <w:tabs>
                <w:tab w:val="left" w:pos="0"/>
              </w:tabs>
              <w:jc w:val="center"/>
              <w:cnfStyle w:val="000000100000"/>
              <w:rPr>
                <w:rFonts w:ascii="Arial" w:hAnsi="Arial" w:cs="Arial"/>
                <w:bCs/>
                <w:color w:val="000000"/>
                <w:sz w:val="20"/>
                <w:szCs w:val="20"/>
              </w:rPr>
            </w:pPr>
          </w:p>
          <w:p w:rsidR="00C76BF4" w:rsidRPr="00C76BF4" w:rsidRDefault="00255F3D" w:rsidP="00B07442">
            <w:pPr>
              <w:pStyle w:val="Standard1"/>
              <w:tabs>
                <w:tab w:val="left" w:pos="0"/>
              </w:tabs>
              <w:jc w:val="center"/>
              <w:cnfStyle w:val="000000100000"/>
              <w:rPr>
                <w:rFonts w:ascii="Arial" w:hAnsi="Arial" w:cs="Arial"/>
                <w:bCs/>
                <w:color w:val="000000"/>
                <w:sz w:val="20"/>
                <w:szCs w:val="20"/>
              </w:rPr>
            </w:pPr>
            <w:r w:rsidRPr="00255F3D">
              <w:rPr>
                <w:rFonts w:ascii="Arial" w:hAnsi="Arial" w:cs="Arial"/>
                <w:bCs/>
                <w:color w:val="000000"/>
                <w:sz w:val="20"/>
                <w:szCs w:val="20"/>
              </w:rPr>
              <w:t>sendCommand(aCmd)</w:t>
            </w:r>
          </w:p>
        </w:tc>
        <w:tc>
          <w:tcPr>
            <w:tcW w:w="4002" w:type="dxa"/>
            <w:gridSpan w:val="2"/>
          </w:tcPr>
          <w:p w:rsidR="00C76BF4" w:rsidRPr="00636B55" w:rsidRDefault="00636B55" w:rsidP="00E52DB7">
            <w:pPr>
              <w:pStyle w:val="Standard1"/>
              <w:tabs>
                <w:tab w:val="left" w:pos="0"/>
              </w:tabs>
              <w:jc w:val="both"/>
              <w:cnfStyle w:val="000000100000"/>
              <w:rPr>
                <w:rFonts w:ascii="Arial" w:hAnsi="Arial" w:cs="Arial"/>
                <w:bCs/>
                <w:color w:val="000000"/>
                <w:sz w:val="20"/>
                <w:szCs w:val="20"/>
                <w:lang w:val="en-US"/>
              </w:rPr>
            </w:pPr>
            <w:r w:rsidRPr="00636B55">
              <w:rPr>
                <w:rStyle w:val="hps"/>
                <w:rFonts w:ascii="Arial" w:hAnsi="Arial" w:cs="Arial"/>
                <w:sz w:val="20"/>
                <w:szCs w:val="20"/>
                <w:lang/>
              </w:rPr>
              <w:t>Function that</w:t>
            </w:r>
            <w:r w:rsidRPr="00636B55">
              <w:rPr>
                <w:rStyle w:val="longtext"/>
                <w:rFonts w:ascii="Arial" w:hAnsi="Arial" w:cs="Arial"/>
                <w:sz w:val="20"/>
                <w:szCs w:val="20"/>
                <w:lang/>
              </w:rPr>
              <w:t xml:space="preserve"> </w:t>
            </w:r>
            <w:r w:rsidRPr="00636B55">
              <w:rPr>
                <w:rStyle w:val="hps"/>
                <w:rFonts w:ascii="Arial" w:hAnsi="Arial" w:cs="Arial"/>
                <w:sz w:val="20"/>
                <w:szCs w:val="20"/>
                <w:lang/>
              </w:rPr>
              <w:t>supports</w:t>
            </w:r>
            <w:r w:rsidRPr="00636B55">
              <w:rPr>
                <w:rStyle w:val="longtext"/>
                <w:rFonts w:ascii="Arial" w:hAnsi="Arial" w:cs="Arial"/>
                <w:sz w:val="20"/>
                <w:szCs w:val="20"/>
                <w:lang/>
              </w:rPr>
              <w:t xml:space="preserve"> </w:t>
            </w:r>
            <w:r w:rsidRPr="00636B55">
              <w:rPr>
                <w:rStyle w:val="hps"/>
                <w:rFonts w:ascii="Arial" w:hAnsi="Arial" w:cs="Arial"/>
                <w:sz w:val="20"/>
                <w:szCs w:val="20"/>
                <w:lang/>
              </w:rPr>
              <w:t>plug-in</w:t>
            </w:r>
            <w:r w:rsidRPr="00636B55">
              <w:rPr>
                <w:rStyle w:val="longtext"/>
                <w:rFonts w:ascii="Arial" w:hAnsi="Arial" w:cs="Arial"/>
                <w:sz w:val="20"/>
                <w:szCs w:val="20"/>
                <w:lang/>
              </w:rPr>
              <w:t xml:space="preserve"> </w:t>
            </w:r>
            <w:r w:rsidRPr="00636B55">
              <w:rPr>
                <w:rStyle w:val="hps"/>
                <w:rFonts w:ascii="Arial" w:hAnsi="Arial" w:cs="Arial"/>
                <w:sz w:val="20"/>
                <w:szCs w:val="20"/>
                <w:lang/>
              </w:rPr>
              <w:t>generated in the</w:t>
            </w:r>
            <w:r w:rsidRPr="00636B55">
              <w:rPr>
                <w:rStyle w:val="longtext"/>
                <w:rFonts w:ascii="Arial" w:hAnsi="Arial" w:cs="Arial"/>
                <w:sz w:val="20"/>
                <w:szCs w:val="20"/>
                <w:lang/>
              </w:rPr>
              <w:t xml:space="preserve"> </w:t>
            </w:r>
            <w:r w:rsidRPr="00636B55">
              <w:rPr>
                <w:rStyle w:val="hps"/>
                <w:rFonts w:ascii="Arial" w:hAnsi="Arial" w:cs="Arial"/>
                <w:sz w:val="20"/>
                <w:szCs w:val="20"/>
                <w:lang/>
              </w:rPr>
              <w:t>controller application</w:t>
            </w:r>
            <w:r w:rsidRPr="00636B55">
              <w:rPr>
                <w:rStyle w:val="longtext"/>
                <w:rFonts w:ascii="Arial" w:hAnsi="Arial" w:cs="Arial"/>
                <w:sz w:val="20"/>
                <w:szCs w:val="20"/>
                <w:lang/>
              </w:rPr>
              <w:t xml:space="preserve"> </w:t>
            </w:r>
            <w:r w:rsidRPr="00636B55">
              <w:rPr>
                <w:rStyle w:val="hps"/>
                <w:rFonts w:ascii="Arial" w:hAnsi="Arial" w:cs="Arial"/>
                <w:sz w:val="20"/>
                <w:szCs w:val="20"/>
                <w:lang/>
              </w:rPr>
              <w:t>to launch</w:t>
            </w:r>
            <w:r w:rsidRPr="00636B55">
              <w:rPr>
                <w:rStyle w:val="longtext"/>
                <w:rFonts w:ascii="Arial" w:hAnsi="Arial" w:cs="Arial"/>
                <w:sz w:val="20"/>
                <w:szCs w:val="20"/>
                <w:lang/>
              </w:rPr>
              <w:t xml:space="preserve"> </w:t>
            </w:r>
            <w:r w:rsidRPr="00636B55">
              <w:rPr>
                <w:rStyle w:val="hps"/>
                <w:rFonts w:ascii="Arial" w:hAnsi="Arial" w:cs="Arial"/>
                <w:sz w:val="20"/>
                <w:szCs w:val="20"/>
                <w:lang/>
              </w:rPr>
              <w:t>to the server</w:t>
            </w:r>
            <w:r w:rsidRPr="00636B55">
              <w:rPr>
                <w:rStyle w:val="longtext"/>
                <w:rFonts w:ascii="Arial" w:hAnsi="Arial" w:cs="Arial"/>
                <w:sz w:val="20"/>
                <w:szCs w:val="20"/>
                <w:lang/>
              </w:rPr>
              <w:t xml:space="preserve"> </w:t>
            </w:r>
            <w:r w:rsidRPr="00636B55">
              <w:rPr>
                <w:rStyle w:val="hps"/>
                <w:rFonts w:ascii="Arial" w:hAnsi="Arial" w:cs="Arial"/>
                <w:sz w:val="20"/>
                <w:szCs w:val="20"/>
                <w:lang/>
              </w:rPr>
              <w:t>jWebSocket</w:t>
            </w:r>
            <w:r w:rsidRPr="00636B55">
              <w:rPr>
                <w:rStyle w:val="longtext"/>
                <w:rFonts w:ascii="Arial" w:hAnsi="Arial" w:cs="Arial"/>
                <w:sz w:val="20"/>
                <w:szCs w:val="20"/>
                <w:lang/>
              </w:rPr>
              <w:t xml:space="preserve"> </w:t>
            </w:r>
            <w:r w:rsidRPr="00636B55">
              <w:rPr>
                <w:rStyle w:val="hps"/>
                <w:rFonts w:ascii="Arial" w:hAnsi="Arial" w:cs="Arial"/>
                <w:sz w:val="20"/>
                <w:szCs w:val="20"/>
                <w:lang/>
              </w:rPr>
              <w:t>the Command event</w:t>
            </w:r>
            <w:r w:rsidRPr="00636B55">
              <w:rPr>
                <w:rStyle w:val="longtext"/>
                <w:rFonts w:ascii="Arial" w:hAnsi="Arial" w:cs="Arial"/>
                <w:sz w:val="20"/>
                <w:szCs w:val="20"/>
                <w:lang/>
              </w:rPr>
              <w:t xml:space="preserve">. </w:t>
            </w:r>
            <w:r w:rsidRPr="00636B55">
              <w:rPr>
                <w:rStyle w:val="hps"/>
                <w:rFonts w:ascii="Arial" w:hAnsi="Arial" w:cs="Arial"/>
                <w:sz w:val="20"/>
                <w:szCs w:val="20"/>
                <w:lang/>
              </w:rPr>
              <w:t>The</w:t>
            </w:r>
            <w:r w:rsidRPr="00636B55">
              <w:rPr>
                <w:rStyle w:val="longtext"/>
                <w:rFonts w:ascii="Arial" w:hAnsi="Arial" w:cs="Arial"/>
                <w:sz w:val="20"/>
                <w:szCs w:val="20"/>
                <w:lang/>
              </w:rPr>
              <w:t xml:space="preserve"> </w:t>
            </w:r>
            <w:del w:id="264" w:author="Alexander Schulze" w:date="2012-06-03T23:16:00Z">
              <w:r w:rsidRPr="00636B55" w:rsidDel="00E52DB7">
                <w:rPr>
                  <w:rStyle w:val="hps"/>
                  <w:rFonts w:ascii="Arial" w:hAnsi="Arial" w:cs="Arial"/>
                  <w:sz w:val="20"/>
                  <w:szCs w:val="20"/>
                  <w:lang/>
                </w:rPr>
                <w:delText>ACMD</w:delText>
              </w:r>
              <w:r w:rsidRPr="00636B55" w:rsidDel="00E52DB7">
                <w:rPr>
                  <w:rStyle w:val="longtext"/>
                  <w:rFonts w:ascii="Arial" w:hAnsi="Arial" w:cs="Arial"/>
                  <w:sz w:val="20"/>
                  <w:szCs w:val="20"/>
                  <w:lang/>
                </w:rPr>
                <w:delText xml:space="preserve"> </w:delText>
              </w:r>
            </w:del>
            <w:ins w:id="265" w:author="Alexander Schulze" w:date="2012-06-03T23:16:00Z">
              <w:r w:rsidR="00E52DB7">
                <w:rPr>
                  <w:rStyle w:val="hps"/>
                  <w:rFonts w:ascii="Arial" w:hAnsi="Arial" w:cs="Arial"/>
                  <w:sz w:val="20"/>
                  <w:szCs w:val="20"/>
                  <w:lang/>
                </w:rPr>
                <w:t>aCmd</w:t>
              </w:r>
              <w:r w:rsidR="00E52DB7" w:rsidRPr="00636B55">
                <w:rPr>
                  <w:rStyle w:val="longtext"/>
                  <w:rFonts w:ascii="Arial" w:hAnsi="Arial" w:cs="Arial"/>
                  <w:sz w:val="20"/>
                  <w:szCs w:val="20"/>
                  <w:lang/>
                </w:rPr>
                <w:t xml:space="preserve"> </w:t>
              </w:r>
            </w:ins>
            <w:r w:rsidRPr="00636B55">
              <w:rPr>
                <w:rStyle w:val="hps"/>
                <w:rFonts w:ascii="Arial" w:hAnsi="Arial" w:cs="Arial"/>
                <w:sz w:val="20"/>
                <w:szCs w:val="20"/>
                <w:lang/>
              </w:rPr>
              <w:t>is an integer</w:t>
            </w:r>
            <w:r w:rsidRPr="00636B55">
              <w:rPr>
                <w:rStyle w:val="longtext"/>
                <w:rFonts w:ascii="Arial" w:hAnsi="Arial" w:cs="Arial"/>
                <w:sz w:val="20"/>
                <w:szCs w:val="20"/>
                <w:lang/>
              </w:rPr>
              <w:t xml:space="preserve"> </w:t>
            </w:r>
            <w:r w:rsidRPr="00636B55">
              <w:rPr>
                <w:rStyle w:val="hps"/>
                <w:rFonts w:ascii="Arial" w:hAnsi="Arial" w:cs="Arial"/>
                <w:sz w:val="20"/>
                <w:szCs w:val="20"/>
                <w:lang/>
              </w:rPr>
              <w:t>parameter</w:t>
            </w:r>
            <w:r w:rsidRPr="00636B55">
              <w:rPr>
                <w:rStyle w:val="longtext"/>
                <w:rFonts w:ascii="Arial" w:hAnsi="Arial" w:cs="Arial"/>
                <w:sz w:val="20"/>
                <w:szCs w:val="20"/>
                <w:lang/>
              </w:rPr>
              <w:t xml:space="preserve">, </w:t>
            </w:r>
            <w:r w:rsidRPr="00636B55">
              <w:rPr>
                <w:rStyle w:val="hps"/>
                <w:rFonts w:ascii="Arial" w:hAnsi="Arial" w:cs="Arial"/>
                <w:sz w:val="20"/>
                <w:szCs w:val="20"/>
                <w:lang/>
              </w:rPr>
              <w:t>used</w:t>
            </w:r>
            <w:r w:rsidRPr="00636B55">
              <w:rPr>
                <w:rStyle w:val="longtext"/>
                <w:rFonts w:ascii="Arial" w:hAnsi="Arial" w:cs="Arial"/>
                <w:sz w:val="20"/>
                <w:szCs w:val="20"/>
                <w:lang/>
              </w:rPr>
              <w:t xml:space="preserve"> </w:t>
            </w:r>
            <w:r w:rsidRPr="00636B55">
              <w:rPr>
                <w:rStyle w:val="hps"/>
                <w:rFonts w:ascii="Arial" w:hAnsi="Arial" w:cs="Arial"/>
                <w:sz w:val="20"/>
                <w:szCs w:val="20"/>
                <w:lang/>
              </w:rPr>
              <w:t>the numbers 49</w:t>
            </w:r>
            <w:r w:rsidRPr="00636B55">
              <w:rPr>
                <w:rStyle w:val="longtext"/>
                <w:rFonts w:ascii="Arial" w:hAnsi="Arial" w:cs="Arial"/>
                <w:sz w:val="20"/>
                <w:szCs w:val="20"/>
                <w:lang/>
              </w:rPr>
              <w:t xml:space="preserve">, 50, 51 </w:t>
            </w:r>
            <w:r w:rsidRPr="00636B55">
              <w:rPr>
                <w:rStyle w:val="hps"/>
                <w:rFonts w:ascii="Arial" w:hAnsi="Arial" w:cs="Arial"/>
                <w:sz w:val="20"/>
                <w:szCs w:val="20"/>
                <w:lang/>
              </w:rPr>
              <w:t>and 52</w:t>
            </w:r>
            <w:r w:rsidRPr="00636B55">
              <w:rPr>
                <w:rStyle w:val="longtext"/>
                <w:rFonts w:ascii="Arial" w:hAnsi="Arial" w:cs="Arial"/>
                <w:sz w:val="20"/>
                <w:szCs w:val="20"/>
                <w:lang/>
              </w:rPr>
              <w:t xml:space="preserve"> </w:t>
            </w:r>
            <w:r w:rsidRPr="00636B55">
              <w:rPr>
                <w:rStyle w:val="hps"/>
                <w:rFonts w:ascii="Arial" w:hAnsi="Arial" w:cs="Arial"/>
                <w:sz w:val="20"/>
                <w:szCs w:val="20"/>
                <w:lang/>
              </w:rPr>
              <w:t>for driving the</w:t>
            </w:r>
            <w:r w:rsidRPr="00636B55">
              <w:rPr>
                <w:rStyle w:val="longtext"/>
                <w:rFonts w:ascii="Arial" w:hAnsi="Arial" w:cs="Arial"/>
                <w:sz w:val="20"/>
                <w:szCs w:val="20"/>
                <w:lang/>
              </w:rPr>
              <w:t xml:space="preserve"> </w:t>
            </w:r>
            <w:r w:rsidRPr="00636B55">
              <w:rPr>
                <w:rStyle w:val="hps"/>
                <w:rFonts w:ascii="Arial" w:hAnsi="Arial" w:cs="Arial"/>
                <w:sz w:val="20"/>
                <w:szCs w:val="20"/>
                <w:lang/>
              </w:rPr>
              <w:t>LEDs</w:t>
            </w:r>
            <w:r w:rsidRPr="00636B55">
              <w:rPr>
                <w:rStyle w:val="longtext"/>
                <w:rFonts w:ascii="Arial" w:hAnsi="Arial" w:cs="Arial"/>
                <w:sz w:val="20"/>
                <w:szCs w:val="20"/>
                <w:lang/>
              </w:rPr>
              <w:t xml:space="preserve"> </w:t>
            </w:r>
            <w:r w:rsidRPr="00636B55">
              <w:rPr>
                <w:rStyle w:val="hps"/>
                <w:rFonts w:ascii="Arial" w:hAnsi="Arial" w:cs="Arial"/>
                <w:sz w:val="20"/>
                <w:szCs w:val="20"/>
                <w:lang/>
              </w:rPr>
              <w:t>blue, red</w:t>
            </w:r>
            <w:r w:rsidRPr="00636B55">
              <w:rPr>
                <w:rStyle w:val="longtext"/>
                <w:rFonts w:ascii="Arial" w:hAnsi="Arial" w:cs="Arial"/>
                <w:sz w:val="20"/>
                <w:szCs w:val="20"/>
                <w:lang/>
              </w:rPr>
              <w:t xml:space="preserve">, green </w:t>
            </w:r>
            <w:r w:rsidRPr="00636B55">
              <w:rPr>
                <w:rStyle w:val="hps"/>
                <w:rFonts w:ascii="Arial" w:hAnsi="Arial" w:cs="Arial"/>
                <w:sz w:val="20"/>
                <w:szCs w:val="20"/>
                <w:lang/>
              </w:rPr>
              <w:t>and yellow</w:t>
            </w:r>
            <w:r w:rsidRPr="00636B55">
              <w:rPr>
                <w:rStyle w:val="longtext"/>
                <w:rFonts w:ascii="Arial" w:hAnsi="Arial" w:cs="Arial"/>
                <w:sz w:val="20"/>
                <w:szCs w:val="20"/>
                <w:lang/>
              </w:rPr>
              <w:t xml:space="preserve"> </w:t>
            </w:r>
            <w:r w:rsidRPr="00636B55">
              <w:rPr>
                <w:rStyle w:val="hps"/>
                <w:rFonts w:ascii="Arial" w:hAnsi="Arial" w:cs="Arial"/>
                <w:sz w:val="20"/>
                <w:szCs w:val="20"/>
                <w:lang/>
              </w:rPr>
              <w:t>respectively.</w:t>
            </w:r>
          </w:p>
        </w:tc>
      </w:tr>
      <w:tr w:rsidR="00C76BF4" w:rsidRPr="00FD6D9D">
        <w:tc>
          <w:tcPr>
            <w:cnfStyle w:val="001000000000"/>
            <w:tcW w:w="2269" w:type="dxa"/>
          </w:tcPr>
          <w:p w:rsidR="00C76BF4" w:rsidRPr="00C76BF4" w:rsidRDefault="005C7903" w:rsidP="00B07442">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C76BF4" w:rsidRPr="00C76BF4" w:rsidRDefault="005C7903" w:rsidP="00B07442">
            <w:pPr>
              <w:pStyle w:val="Standard1"/>
              <w:tabs>
                <w:tab w:val="left" w:pos="0"/>
              </w:tabs>
              <w:jc w:val="center"/>
              <w:cnfStyle w:val="000000000000"/>
              <w:rPr>
                <w:rFonts w:ascii="Arial" w:hAnsi="Arial" w:cs="Arial"/>
                <w:bCs/>
                <w:color w:val="000000"/>
                <w:sz w:val="20"/>
                <w:szCs w:val="20"/>
              </w:rPr>
            </w:pPr>
            <w:r w:rsidRPr="005C7903">
              <w:rPr>
                <w:rFonts w:ascii="Arial" w:hAnsi="Arial" w:cs="Arial"/>
                <w:bCs/>
                <w:color w:val="000000"/>
                <w:sz w:val="20"/>
                <w:szCs w:val="20"/>
              </w:rPr>
              <w:t>startArduinoRemoteControl()</w:t>
            </w:r>
          </w:p>
        </w:tc>
        <w:tc>
          <w:tcPr>
            <w:tcW w:w="4002" w:type="dxa"/>
            <w:gridSpan w:val="2"/>
          </w:tcPr>
          <w:p w:rsidR="00C76BF4" w:rsidRPr="00636B55" w:rsidRDefault="00636B55" w:rsidP="005C7903">
            <w:pPr>
              <w:pStyle w:val="Standard1"/>
              <w:tabs>
                <w:tab w:val="left" w:pos="0"/>
              </w:tabs>
              <w:jc w:val="both"/>
              <w:cnfStyle w:val="000000000000"/>
              <w:rPr>
                <w:rFonts w:ascii="Arial" w:hAnsi="Arial" w:cs="Arial"/>
                <w:bCs/>
                <w:color w:val="000000"/>
                <w:sz w:val="20"/>
                <w:szCs w:val="20"/>
                <w:lang w:val="en-US"/>
              </w:rPr>
            </w:pPr>
            <w:r w:rsidRPr="00636B55">
              <w:rPr>
                <w:rStyle w:val="hps"/>
                <w:rFonts w:ascii="Arial" w:hAnsi="Arial" w:cs="Arial"/>
                <w:sz w:val="20"/>
                <w:szCs w:val="20"/>
                <w:lang/>
              </w:rPr>
              <w:t>Makes a</w:t>
            </w:r>
            <w:r w:rsidRPr="00636B55">
              <w:rPr>
                <w:rStyle w:val="longtext"/>
                <w:rFonts w:ascii="Arial" w:hAnsi="Arial" w:cs="Arial"/>
                <w:sz w:val="20"/>
                <w:szCs w:val="20"/>
                <w:lang/>
              </w:rPr>
              <w:t xml:space="preserve"> </w:t>
            </w:r>
            <w:r w:rsidRPr="00636B55">
              <w:rPr>
                <w:rStyle w:val="hps"/>
                <w:rFonts w:ascii="Arial" w:hAnsi="Arial" w:cs="Arial"/>
                <w:sz w:val="20"/>
                <w:szCs w:val="20"/>
                <w:lang/>
              </w:rPr>
              <w:t>function call</w:t>
            </w:r>
            <w:r w:rsidRPr="00636B55">
              <w:rPr>
                <w:rStyle w:val="longtext"/>
                <w:rFonts w:ascii="Arial" w:hAnsi="Arial" w:cs="Arial"/>
                <w:sz w:val="20"/>
                <w:szCs w:val="20"/>
                <w:lang/>
              </w:rPr>
              <w:t xml:space="preserve"> </w:t>
            </w:r>
            <w:r w:rsidRPr="00636B55">
              <w:rPr>
                <w:rStyle w:val="hps"/>
                <w:rFonts w:ascii="Arial" w:hAnsi="Arial" w:cs="Arial"/>
                <w:sz w:val="20"/>
                <w:szCs w:val="20"/>
                <w:lang/>
              </w:rPr>
              <w:t>registerEvents</w:t>
            </w:r>
            <w:r w:rsidRPr="00636B55">
              <w:rPr>
                <w:rStyle w:val="longtext"/>
                <w:rFonts w:ascii="Arial" w:hAnsi="Arial" w:cs="Arial"/>
                <w:sz w:val="20"/>
                <w:szCs w:val="20"/>
                <w:lang/>
              </w:rPr>
              <w:t xml:space="preserve"> </w:t>
            </w:r>
            <w:r w:rsidRPr="00636B55">
              <w:rPr>
                <w:rStyle w:val="hps"/>
                <w:rFonts w:ascii="Arial" w:hAnsi="Arial" w:cs="Arial"/>
                <w:sz w:val="20"/>
                <w:szCs w:val="20"/>
                <w:lang/>
              </w:rPr>
              <w:t>()</w:t>
            </w:r>
            <w:r w:rsidRPr="00636B55">
              <w:rPr>
                <w:rStyle w:val="longtext"/>
                <w:rFonts w:ascii="Arial" w:hAnsi="Arial" w:cs="Arial"/>
                <w:sz w:val="20"/>
                <w:szCs w:val="20"/>
                <w:lang/>
              </w:rPr>
              <w:t xml:space="preserve"> </w:t>
            </w:r>
            <w:r w:rsidRPr="00636B55">
              <w:rPr>
                <w:rStyle w:val="hps"/>
                <w:rFonts w:ascii="Arial" w:hAnsi="Arial" w:cs="Arial"/>
                <w:sz w:val="20"/>
                <w:szCs w:val="20"/>
                <w:lang/>
              </w:rPr>
              <w:t>and throws</w:t>
            </w:r>
            <w:r w:rsidRPr="00636B55">
              <w:rPr>
                <w:rStyle w:val="longtext"/>
                <w:rFonts w:ascii="Arial" w:hAnsi="Arial" w:cs="Arial"/>
                <w:sz w:val="20"/>
                <w:szCs w:val="20"/>
                <w:lang/>
              </w:rPr>
              <w:t xml:space="preserve"> </w:t>
            </w:r>
            <w:r w:rsidRPr="00636B55">
              <w:rPr>
                <w:rStyle w:val="hps"/>
                <w:rFonts w:ascii="Arial" w:hAnsi="Arial" w:cs="Arial"/>
                <w:sz w:val="20"/>
                <w:szCs w:val="20"/>
                <w:lang/>
              </w:rPr>
              <w:t>to the server</w:t>
            </w:r>
            <w:r w:rsidRPr="00636B55">
              <w:rPr>
                <w:rStyle w:val="longtext"/>
                <w:rFonts w:ascii="Arial" w:hAnsi="Arial" w:cs="Arial"/>
                <w:sz w:val="20"/>
                <w:szCs w:val="20"/>
                <w:lang/>
              </w:rPr>
              <w:t xml:space="preserve"> </w:t>
            </w:r>
            <w:r w:rsidRPr="00636B55">
              <w:rPr>
                <w:rStyle w:val="hps"/>
                <w:rFonts w:ascii="Arial" w:hAnsi="Arial" w:cs="Arial"/>
                <w:sz w:val="20"/>
                <w:szCs w:val="20"/>
                <w:lang/>
              </w:rPr>
              <w:t>StartArduinoRemoteControl</w:t>
            </w:r>
            <w:r w:rsidRPr="00636B55">
              <w:rPr>
                <w:rStyle w:val="longtext"/>
                <w:rFonts w:ascii="Arial" w:hAnsi="Arial" w:cs="Arial"/>
                <w:sz w:val="20"/>
                <w:szCs w:val="20"/>
                <w:lang/>
              </w:rPr>
              <w:t xml:space="preserve"> </w:t>
            </w:r>
            <w:r w:rsidRPr="00636B55">
              <w:rPr>
                <w:rStyle w:val="hps"/>
                <w:rFonts w:ascii="Arial" w:hAnsi="Arial" w:cs="Arial"/>
                <w:sz w:val="20"/>
                <w:szCs w:val="20"/>
                <w:lang/>
              </w:rPr>
              <w:t>jWebSocket</w:t>
            </w:r>
            <w:r w:rsidRPr="00636B55">
              <w:rPr>
                <w:rStyle w:val="longtext"/>
                <w:rFonts w:ascii="Arial" w:hAnsi="Arial" w:cs="Arial"/>
                <w:sz w:val="20"/>
                <w:szCs w:val="20"/>
                <w:lang/>
              </w:rPr>
              <w:t xml:space="preserve"> </w:t>
            </w:r>
            <w:r w:rsidRPr="00636B55">
              <w:rPr>
                <w:rStyle w:val="hps"/>
                <w:rFonts w:ascii="Arial" w:hAnsi="Arial" w:cs="Arial"/>
                <w:sz w:val="20"/>
                <w:szCs w:val="20"/>
                <w:lang/>
              </w:rPr>
              <w:t>the event</w:t>
            </w:r>
            <w:r w:rsidRPr="00636B55">
              <w:rPr>
                <w:rStyle w:val="longtext"/>
                <w:rFonts w:ascii="Arial" w:hAnsi="Arial" w:cs="Arial"/>
                <w:sz w:val="20"/>
                <w:szCs w:val="20"/>
                <w:lang/>
              </w:rPr>
              <w:t xml:space="preserve">, </w:t>
            </w:r>
            <w:r w:rsidRPr="00636B55">
              <w:rPr>
                <w:rStyle w:val="hps"/>
                <w:rFonts w:ascii="Arial" w:hAnsi="Arial" w:cs="Arial"/>
                <w:sz w:val="20"/>
                <w:szCs w:val="20"/>
                <w:lang/>
              </w:rPr>
              <w:t>telling the</w:t>
            </w:r>
            <w:r w:rsidRPr="00636B55">
              <w:rPr>
                <w:rStyle w:val="longtext"/>
                <w:rFonts w:ascii="Arial" w:hAnsi="Arial" w:cs="Arial"/>
                <w:sz w:val="20"/>
                <w:szCs w:val="20"/>
                <w:lang/>
              </w:rPr>
              <w:t xml:space="preserve"> </w:t>
            </w:r>
            <w:r w:rsidRPr="00636B55">
              <w:rPr>
                <w:rStyle w:val="hps"/>
                <w:rFonts w:ascii="Arial" w:hAnsi="Arial" w:cs="Arial"/>
                <w:sz w:val="20"/>
                <w:szCs w:val="20"/>
                <w:lang/>
              </w:rPr>
              <w:t>server that</w:t>
            </w:r>
            <w:r w:rsidRPr="00636B55">
              <w:rPr>
                <w:rStyle w:val="longtext"/>
                <w:rFonts w:ascii="Arial" w:hAnsi="Arial" w:cs="Arial"/>
                <w:sz w:val="20"/>
                <w:szCs w:val="20"/>
                <w:lang/>
              </w:rPr>
              <w:t xml:space="preserve"> </w:t>
            </w:r>
            <w:r w:rsidRPr="00636B55">
              <w:rPr>
                <w:rStyle w:val="hps"/>
                <w:rFonts w:ascii="Arial" w:hAnsi="Arial" w:cs="Arial"/>
                <w:sz w:val="20"/>
                <w:szCs w:val="20"/>
                <w:lang/>
              </w:rPr>
              <w:t>started the application</w:t>
            </w:r>
            <w:r w:rsidRPr="00636B55">
              <w:rPr>
                <w:rStyle w:val="longtext"/>
                <w:rFonts w:ascii="Arial" w:hAnsi="Arial" w:cs="Arial"/>
                <w:sz w:val="20"/>
                <w:szCs w:val="20"/>
                <w:lang/>
              </w:rPr>
              <w:t xml:space="preserve"> </w:t>
            </w:r>
            <w:r w:rsidRPr="00636B55">
              <w:rPr>
                <w:rStyle w:val="hps"/>
                <w:rFonts w:ascii="Arial" w:hAnsi="Arial" w:cs="Arial"/>
                <w:sz w:val="20"/>
                <w:szCs w:val="20"/>
                <w:lang/>
              </w:rPr>
              <w:t>controller.</w:t>
            </w:r>
          </w:p>
        </w:tc>
      </w:tr>
    </w:tbl>
    <w:p w:rsidR="001F45AD" w:rsidRPr="00636B55" w:rsidRDefault="001F45AD" w:rsidP="00DA0FBB">
      <w:pPr>
        <w:pStyle w:val="Standard1"/>
        <w:tabs>
          <w:tab w:val="left" w:pos="0"/>
        </w:tabs>
        <w:spacing w:line="360" w:lineRule="auto"/>
        <w:jc w:val="both"/>
        <w:rPr>
          <w:rFonts w:ascii="Arial" w:hAnsi="Arial" w:cs="Arial"/>
          <w:bCs/>
          <w:color w:val="000000"/>
          <w:lang w:val="en-US"/>
        </w:rPr>
      </w:pPr>
    </w:p>
    <w:tbl>
      <w:tblPr>
        <w:tblStyle w:val="MittleresRaster2-Akzent5"/>
        <w:tblW w:w="9781" w:type="dxa"/>
        <w:tblInd w:w="108" w:type="dxa"/>
        <w:tblLayout w:type="fixed"/>
        <w:tblLook w:val="04A0"/>
      </w:tblPr>
      <w:tblGrid>
        <w:gridCol w:w="2269"/>
        <w:gridCol w:w="3510"/>
        <w:gridCol w:w="3543"/>
        <w:gridCol w:w="459"/>
      </w:tblGrid>
      <w:tr w:rsidR="005C7903" w:rsidRPr="001C1992">
        <w:trPr>
          <w:gridAfter w:val="1"/>
          <w:cnfStyle w:val="100000000000"/>
          <w:wAfter w:w="459" w:type="dxa"/>
        </w:trPr>
        <w:tc>
          <w:tcPr>
            <w:cnfStyle w:val="001000000100"/>
            <w:tcW w:w="9322" w:type="dxa"/>
            <w:gridSpan w:val="3"/>
          </w:tcPr>
          <w:p w:rsidR="005C7903" w:rsidRPr="001C1992" w:rsidRDefault="008208A6" w:rsidP="00B07442">
            <w:pPr>
              <w:pStyle w:val="Standard1"/>
              <w:tabs>
                <w:tab w:val="left" w:pos="0"/>
              </w:tabs>
              <w:jc w:val="center"/>
              <w:rPr>
                <w:rFonts w:ascii="Arial" w:hAnsi="Arial" w:cs="Arial"/>
                <w:bCs w:val="0"/>
                <w:color w:val="000000"/>
              </w:rPr>
            </w:pPr>
            <w:r>
              <w:rPr>
                <w:rFonts w:ascii="Arial" w:hAnsi="Arial" w:cs="Arial"/>
                <w:color w:val="000000"/>
              </w:rPr>
              <w:t>File</w:t>
            </w:r>
            <w:r w:rsidR="005C7903">
              <w:rPr>
                <w:rFonts w:ascii="Arial" w:hAnsi="Arial" w:cs="Arial"/>
                <w:color w:val="000000"/>
              </w:rPr>
              <w:t xml:space="preserve">: </w:t>
            </w:r>
            <w:r w:rsidR="005C7903" w:rsidRPr="005C7903">
              <w:rPr>
                <w:rFonts w:ascii="Arial" w:hAnsi="Arial" w:cs="Arial"/>
                <w:color w:val="000000"/>
              </w:rPr>
              <w:t>jwsRemoteControl</w:t>
            </w:r>
            <w:r w:rsidR="005C7903">
              <w:rPr>
                <w:rFonts w:ascii="Arial" w:hAnsi="Arial" w:cs="Arial"/>
                <w:color w:val="000000"/>
              </w:rPr>
              <w:t>.js</w:t>
            </w:r>
          </w:p>
        </w:tc>
      </w:tr>
      <w:tr w:rsidR="005C7903">
        <w:trPr>
          <w:cnfStyle w:val="000000100000"/>
        </w:trPr>
        <w:tc>
          <w:tcPr>
            <w:cnfStyle w:val="001000000000"/>
            <w:tcW w:w="2269" w:type="dxa"/>
          </w:tcPr>
          <w:p w:rsidR="005C7903" w:rsidRPr="00BB15FC" w:rsidRDefault="005C7903" w:rsidP="00B07442">
            <w:pPr>
              <w:pStyle w:val="Standard1"/>
              <w:tabs>
                <w:tab w:val="left" w:pos="0"/>
              </w:tabs>
              <w:jc w:val="center"/>
              <w:rPr>
                <w:rFonts w:ascii="Arial" w:hAnsi="Arial" w:cs="Arial"/>
                <w:bCs w:val="0"/>
                <w:color w:val="000000"/>
              </w:rPr>
            </w:pPr>
            <w:r w:rsidRPr="00BB15FC">
              <w:rPr>
                <w:rFonts w:ascii="Arial" w:hAnsi="Arial" w:cs="Arial"/>
                <w:bCs w:val="0"/>
                <w:color w:val="000000"/>
              </w:rPr>
              <w:t>T</w:t>
            </w:r>
            <w:ins w:id="266" w:author="Alexander Schulze" w:date="2012-06-03T23:17:00Z">
              <w:r w:rsidR="00E52DB7">
                <w:rPr>
                  <w:rFonts w:ascii="Arial" w:hAnsi="Arial" w:cs="Arial"/>
                  <w:bCs w:val="0"/>
                  <w:color w:val="000000"/>
                </w:rPr>
                <w:t>ype</w:t>
              </w:r>
            </w:ins>
            <w:del w:id="267" w:author="Alexander Schulze" w:date="2012-06-03T23:17:00Z">
              <w:r w:rsidRPr="00BB15FC" w:rsidDel="00E52DB7">
                <w:rPr>
                  <w:rFonts w:ascii="Arial" w:hAnsi="Arial" w:cs="Arial"/>
                  <w:bCs w:val="0"/>
                  <w:color w:val="000000"/>
                </w:rPr>
                <w:delText>ipo</w:delText>
              </w:r>
            </w:del>
          </w:p>
        </w:tc>
        <w:tc>
          <w:tcPr>
            <w:tcW w:w="3510" w:type="dxa"/>
          </w:tcPr>
          <w:p w:rsidR="005C7903" w:rsidRPr="00BB15FC" w:rsidRDefault="005C7903" w:rsidP="00B07442">
            <w:pPr>
              <w:pStyle w:val="Standard1"/>
              <w:tabs>
                <w:tab w:val="left" w:pos="0"/>
              </w:tabs>
              <w:jc w:val="center"/>
              <w:cnfStyle w:val="000000100000"/>
              <w:rPr>
                <w:rFonts w:ascii="Arial" w:hAnsi="Arial" w:cs="Arial"/>
                <w:b/>
                <w:bCs/>
                <w:color w:val="000000"/>
              </w:rPr>
            </w:pPr>
            <w:r>
              <w:rPr>
                <w:rFonts w:ascii="Arial" w:hAnsi="Arial" w:cs="Arial"/>
                <w:b/>
                <w:bCs/>
                <w:color w:val="000000"/>
              </w:rPr>
              <w:t>Func</w:t>
            </w:r>
            <w:ins w:id="268" w:author="Alexander Schulze" w:date="2012-06-03T23:17:00Z">
              <w:r w:rsidR="00E52DB7">
                <w:rPr>
                  <w:rFonts w:ascii="Arial" w:hAnsi="Arial" w:cs="Arial"/>
                  <w:b/>
                  <w:bCs/>
                  <w:color w:val="000000"/>
                </w:rPr>
                <w:t>t</w:t>
              </w:r>
            </w:ins>
            <w:r>
              <w:rPr>
                <w:rFonts w:ascii="Arial" w:hAnsi="Arial" w:cs="Arial"/>
                <w:b/>
                <w:bCs/>
                <w:color w:val="000000"/>
              </w:rPr>
              <w:t>i</w:t>
            </w:r>
            <w:ins w:id="269" w:author="Alexander Schulze" w:date="2012-06-03T23:17:00Z">
              <w:r w:rsidR="00E52DB7">
                <w:rPr>
                  <w:rFonts w:ascii="Arial" w:hAnsi="Arial" w:cs="Arial"/>
                  <w:b/>
                  <w:bCs/>
                  <w:color w:val="000000"/>
                </w:rPr>
                <w:t>o</w:t>
              </w:r>
            </w:ins>
            <w:del w:id="270" w:author="Alexander Schulze" w:date="2012-06-03T23:17:00Z">
              <w:r w:rsidDel="00E52DB7">
                <w:rPr>
                  <w:rFonts w:ascii="Arial" w:hAnsi="Arial" w:cs="Arial"/>
                  <w:b/>
                  <w:bCs/>
                  <w:color w:val="000000"/>
                </w:rPr>
                <w:delText>ó</w:delText>
              </w:r>
            </w:del>
            <w:r>
              <w:rPr>
                <w:rFonts w:ascii="Arial" w:hAnsi="Arial" w:cs="Arial"/>
                <w:b/>
                <w:bCs/>
                <w:color w:val="000000"/>
              </w:rPr>
              <w:t>n</w:t>
            </w:r>
          </w:p>
        </w:tc>
        <w:tc>
          <w:tcPr>
            <w:tcW w:w="4002" w:type="dxa"/>
            <w:gridSpan w:val="2"/>
          </w:tcPr>
          <w:p w:rsidR="005C7903" w:rsidRPr="00BB15FC" w:rsidRDefault="005C7903" w:rsidP="00E52DB7">
            <w:pPr>
              <w:pStyle w:val="Standard1"/>
              <w:tabs>
                <w:tab w:val="left" w:pos="0"/>
              </w:tabs>
              <w:jc w:val="center"/>
              <w:cnfStyle w:val="000000100000"/>
              <w:rPr>
                <w:rFonts w:ascii="Arial" w:hAnsi="Arial" w:cs="Arial"/>
                <w:b/>
                <w:bCs/>
                <w:color w:val="000000"/>
              </w:rPr>
            </w:pPr>
            <w:r w:rsidRPr="00BB15FC">
              <w:rPr>
                <w:rFonts w:ascii="Arial" w:hAnsi="Arial" w:cs="Arial"/>
                <w:b/>
                <w:bCs/>
                <w:color w:val="000000"/>
              </w:rPr>
              <w:t>Descripc</w:t>
            </w:r>
            <w:ins w:id="271" w:author="Alexander Schulze" w:date="2012-06-03T23:17:00Z">
              <w:r w:rsidR="00E52DB7">
                <w:rPr>
                  <w:rFonts w:ascii="Arial" w:hAnsi="Arial" w:cs="Arial"/>
                  <w:b/>
                  <w:bCs/>
                  <w:color w:val="000000"/>
                </w:rPr>
                <w:t>t</w:t>
              </w:r>
            </w:ins>
            <w:r w:rsidRPr="00BB15FC">
              <w:rPr>
                <w:rFonts w:ascii="Arial" w:hAnsi="Arial" w:cs="Arial"/>
                <w:b/>
                <w:bCs/>
                <w:color w:val="000000"/>
              </w:rPr>
              <w:t>i</w:t>
            </w:r>
            <w:del w:id="272" w:author="Alexander Schulze" w:date="2012-06-03T23:17:00Z">
              <w:r w:rsidRPr="00BB15FC" w:rsidDel="00E52DB7">
                <w:rPr>
                  <w:rFonts w:ascii="Arial" w:hAnsi="Arial" w:cs="Arial"/>
                  <w:b/>
                  <w:bCs/>
                  <w:color w:val="000000"/>
                </w:rPr>
                <w:delText>ó</w:delText>
              </w:r>
            </w:del>
            <w:ins w:id="273" w:author="Alexander Schulze" w:date="2012-06-03T23:17:00Z">
              <w:r w:rsidR="00E52DB7">
                <w:rPr>
                  <w:rFonts w:ascii="Arial" w:hAnsi="Arial" w:cs="Arial"/>
                  <w:b/>
                  <w:bCs/>
                  <w:color w:val="000000"/>
                </w:rPr>
                <w:t>o</w:t>
              </w:r>
            </w:ins>
            <w:r w:rsidRPr="00BB15FC">
              <w:rPr>
                <w:rFonts w:ascii="Arial" w:hAnsi="Arial" w:cs="Arial"/>
                <w:b/>
                <w:bCs/>
                <w:color w:val="000000"/>
              </w:rPr>
              <w:t>n</w:t>
            </w:r>
          </w:p>
        </w:tc>
      </w:tr>
      <w:tr w:rsidR="005C7903" w:rsidRPr="00FD6D9D">
        <w:tc>
          <w:tcPr>
            <w:cnfStyle w:val="001000000000"/>
            <w:tcW w:w="2269" w:type="dxa"/>
          </w:tcPr>
          <w:p w:rsidR="00A9724D" w:rsidRDefault="00A9724D" w:rsidP="00B07442">
            <w:pPr>
              <w:pStyle w:val="Standard1"/>
              <w:tabs>
                <w:tab w:val="left" w:pos="0"/>
              </w:tabs>
              <w:rPr>
                <w:rFonts w:ascii="Arial" w:hAnsi="Arial" w:cs="Arial"/>
                <w:b w:val="0"/>
                <w:bCs w:val="0"/>
                <w:color w:val="000000"/>
                <w:sz w:val="20"/>
                <w:szCs w:val="20"/>
                <w:lang w:val="en-US"/>
              </w:rPr>
            </w:pPr>
          </w:p>
          <w:p w:rsidR="005C7903" w:rsidRPr="00C855AF" w:rsidRDefault="005C7903" w:rsidP="00B07442">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void</w:t>
            </w:r>
          </w:p>
        </w:tc>
        <w:tc>
          <w:tcPr>
            <w:tcW w:w="3510" w:type="dxa"/>
          </w:tcPr>
          <w:p w:rsidR="00A9724D" w:rsidRDefault="00A9724D" w:rsidP="00B07442">
            <w:pPr>
              <w:pStyle w:val="Standard1"/>
              <w:tabs>
                <w:tab w:val="left" w:pos="0"/>
              </w:tabs>
              <w:jc w:val="center"/>
              <w:cnfStyle w:val="000000000000"/>
              <w:rPr>
                <w:rFonts w:ascii="Arial" w:hAnsi="Arial" w:cs="Arial"/>
                <w:bCs/>
                <w:color w:val="000000"/>
                <w:sz w:val="20"/>
                <w:szCs w:val="20"/>
                <w:lang w:val="en-US"/>
              </w:rPr>
            </w:pPr>
          </w:p>
          <w:p w:rsidR="005C7903" w:rsidRPr="00BE7205" w:rsidRDefault="005C7903" w:rsidP="00B07442">
            <w:pPr>
              <w:pStyle w:val="Standard1"/>
              <w:tabs>
                <w:tab w:val="left" w:pos="0"/>
              </w:tabs>
              <w:jc w:val="center"/>
              <w:cnfStyle w:val="000000000000"/>
              <w:rPr>
                <w:rFonts w:ascii="Arial" w:hAnsi="Arial" w:cs="Arial"/>
                <w:bCs/>
                <w:color w:val="000000"/>
                <w:sz w:val="20"/>
                <w:szCs w:val="20"/>
                <w:lang w:val="en-US"/>
              </w:rPr>
            </w:pPr>
            <w:r w:rsidRPr="005C7903">
              <w:rPr>
                <w:rFonts w:ascii="Arial" w:hAnsi="Arial" w:cs="Arial"/>
                <w:bCs/>
                <w:color w:val="000000"/>
                <w:sz w:val="20"/>
                <w:szCs w:val="20"/>
                <w:lang w:val="en-US"/>
              </w:rPr>
              <w:t>changePosition(aX , aY)</w:t>
            </w:r>
          </w:p>
        </w:tc>
        <w:tc>
          <w:tcPr>
            <w:tcW w:w="4002" w:type="dxa"/>
            <w:gridSpan w:val="2"/>
          </w:tcPr>
          <w:p w:rsidR="005C7903" w:rsidRPr="008208A6" w:rsidRDefault="008208A6" w:rsidP="00A9724D">
            <w:pPr>
              <w:pStyle w:val="Standard1"/>
              <w:tabs>
                <w:tab w:val="left" w:pos="0"/>
              </w:tabs>
              <w:jc w:val="both"/>
              <w:cnfStyle w:val="000000000000"/>
              <w:rPr>
                <w:rFonts w:ascii="Arial" w:hAnsi="Arial" w:cs="Arial"/>
                <w:bCs/>
                <w:color w:val="000000"/>
                <w:sz w:val="20"/>
                <w:szCs w:val="20"/>
                <w:lang w:val="en-US"/>
              </w:rPr>
            </w:pPr>
            <w:r w:rsidRPr="008208A6">
              <w:rPr>
                <w:rStyle w:val="hps"/>
                <w:rFonts w:ascii="Arial" w:hAnsi="Arial" w:cs="Arial"/>
                <w:sz w:val="20"/>
                <w:szCs w:val="20"/>
                <w:lang/>
              </w:rPr>
              <w:t>The</w:t>
            </w:r>
            <w:r w:rsidRPr="008208A6">
              <w:rPr>
                <w:rStyle w:val="longtext"/>
                <w:rFonts w:ascii="Arial" w:hAnsi="Arial" w:cs="Arial"/>
                <w:sz w:val="20"/>
                <w:szCs w:val="20"/>
                <w:lang/>
              </w:rPr>
              <w:t xml:space="preserve"> </w:t>
            </w:r>
            <w:r w:rsidRPr="008208A6">
              <w:rPr>
                <w:rStyle w:val="hps"/>
                <w:rFonts w:ascii="Arial" w:hAnsi="Arial" w:cs="Arial"/>
                <w:sz w:val="20"/>
                <w:szCs w:val="20"/>
                <w:lang/>
              </w:rPr>
              <w:t>function takes care of</w:t>
            </w:r>
            <w:r w:rsidRPr="008208A6">
              <w:rPr>
                <w:rStyle w:val="longtext"/>
                <w:rFonts w:ascii="Arial" w:hAnsi="Arial" w:cs="Arial"/>
                <w:sz w:val="20"/>
                <w:szCs w:val="20"/>
                <w:lang/>
              </w:rPr>
              <w:t xml:space="preserve"> </w:t>
            </w:r>
            <w:r w:rsidRPr="008208A6">
              <w:rPr>
                <w:rStyle w:val="hps"/>
                <w:rFonts w:ascii="Arial" w:hAnsi="Arial" w:cs="Arial"/>
                <w:sz w:val="20"/>
                <w:szCs w:val="20"/>
                <w:lang/>
              </w:rPr>
              <w:t>the application</w:t>
            </w:r>
            <w:r w:rsidRPr="008208A6">
              <w:rPr>
                <w:rStyle w:val="longtext"/>
                <w:rFonts w:ascii="Arial" w:hAnsi="Arial" w:cs="Arial"/>
                <w:sz w:val="20"/>
                <w:szCs w:val="20"/>
                <w:lang/>
              </w:rPr>
              <w:t xml:space="preserve"> </w:t>
            </w:r>
            <w:r w:rsidRPr="008208A6">
              <w:rPr>
                <w:rStyle w:val="hps"/>
                <w:rFonts w:ascii="Arial" w:hAnsi="Arial" w:cs="Arial"/>
                <w:sz w:val="20"/>
                <w:szCs w:val="20"/>
                <w:lang/>
              </w:rPr>
              <w:t>display</w:t>
            </w:r>
            <w:r w:rsidRPr="008208A6">
              <w:rPr>
                <w:rStyle w:val="longtext"/>
                <w:rFonts w:ascii="Arial" w:hAnsi="Arial" w:cs="Arial"/>
                <w:sz w:val="20"/>
                <w:szCs w:val="20"/>
                <w:lang/>
              </w:rPr>
              <w:t xml:space="preserve"> </w:t>
            </w:r>
            <w:r w:rsidRPr="008208A6">
              <w:rPr>
                <w:rStyle w:val="hps"/>
                <w:rFonts w:ascii="Arial" w:hAnsi="Arial" w:cs="Arial"/>
                <w:sz w:val="20"/>
                <w:szCs w:val="20"/>
                <w:lang/>
              </w:rPr>
              <w:t>controller</w:t>
            </w:r>
            <w:r w:rsidRPr="008208A6">
              <w:rPr>
                <w:rStyle w:val="longtext"/>
                <w:rFonts w:ascii="Arial" w:hAnsi="Arial" w:cs="Arial"/>
                <w:sz w:val="20"/>
                <w:szCs w:val="20"/>
                <w:lang/>
              </w:rPr>
              <w:t xml:space="preserve"> </w:t>
            </w:r>
            <w:r w:rsidRPr="008208A6">
              <w:rPr>
                <w:rStyle w:val="hps"/>
                <w:rFonts w:ascii="Arial" w:hAnsi="Arial" w:cs="Arial"/>
                <w:sz w:val="20"/>
                <w:szCs w:val="20"/>
                <w:lang/>
              </w:rPr>
              <w:t>joystick movements</w:t>
            </w:r>
            <w:r w:rsidRPr="008208A6">
              <w:rPr>
                <w:rStyle w:val="longtext"/>
                <w:rFonts w:ascii="Arial" w:hAnsi="Arial" w:cs="Arial"/>
                <w:sz w:val="20"/>
                <w:szCs w:val="20"/>
                <w:lang/>
              </w:rPr>
              <w:t>.</w:t>
            </w:r>
          </w:p>
        </w:tc>
      </w:tr>
      <w:tr w:rsidR="005C7903" w:rsidRPr="00FD6D9D">
        <w:trPr>
          <w:cnfStyle w:val="000000100000"/>
        </w:trPr>
        <w:tc>
          <w:tcPr>
            <w:cnfStyle w:val="001000000000"/>
            <w:tcW w:w="2269" w:type="dxa"/>
          </w:tcPr>
          <w:p w:rsidR="005C7903" w:rsidRPr="00A9724D" w:rsidRDefault="00A9724D" w:rsidP="00B07442">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BE25E5" w:rsidRDefault="00BE25E5" w:rsidP="00B07442">
            <w:pPr>
              <w:pStyle w:val="Standard1"/>
              <w:tabs>
                <w:tab w:val="left" w:pos="0"/>
              </w:tabs>
              <w:jc w:val="center"/>
              <w:cnfStyle w:val="000000100000"/>
              <w:rPr>
                <w:rFonts w:ascii="Arial" w:hAnsi="Arial" w:cs="Arial"/>
                <w:bCs/>
                <w:color w:val="000000"/>
                <w:sz w:val="20"/>
                <w:szCs w:val="20"/>
                <w:lang w:val="en-US"/>
              </w:rPr>
            </w:pPr>
          </w:p>
          <w:p w:rsidR="005C7903" w:rsidRPr="00A9724D" w:rsidRDefault="00A9724D" w:rsidP="00B07442">
            <w:pPr>
              <w:pStyle w:val="Standard1"/>
              <w:tabs>
                <w:tab w:val="left" w:pos="0"/>
              </w:tabs>
              <w:jc w:val="center"/>
              <w:cnfStyle w:val="000000100000"/>
              <w:rPr>
                <w:rFonts w:ascii="Arial" w:hAnsi="Arial" w:cs="Arial"/>
                <w:bCs/>
                <w:color w:val="000000"/>
                <w:sz w:val="20"/>
                <w:szCs w:val="20"/>
                <w:lang w:val="en-US"/>
              </w:rPr>
            </w:pPr>
            <w:r w:rsidRPr="00A9724D">
              <w:rPr>
                <w:rFonts w:ascii="Arial" w:hAnsi="Arial" w:cs="Arial"/>
                <w:bCs/>
                <w:color w:val="000000"/>
                <w:sz w:val="20"/>
                <w:szCs w:val="20"/>
                <w:lang w:val="en-US"/>
              </w:rPr>
              <w:t>changeledsStatus(aBlue, aRed, aGreen, aYellow)</w:t>
            </w:r>
          </w:p>
        </w:tc>
        <w:tc>
          <w:tcPr>
            <w:tcW w:w="4002" w:type="dxa"/>
            <w:gridSpan w:val="2"/>
          </w:tcPr>
          <w:p w:rsidR="005C7903" w:rsidRPr="008208A6" w:rsidRDefault="008208A6" w:rsidP="00131B27">
            <w:pPr>
              <w:pStyle w:val="Standard1"/>
              <w:tabs>
                <w:tab w:val="left" w:pos="0"/>
              </w:tabs>
              <w:jc w:val="both"/>
              <w:cnfStyle w:val="000000100000"/>
              <w:rPr>
                <w:rFonts w:ascii="Arial" w:hAnsi="Arial" w:cs="Arial"/>
                <w:bCs/>
                <w:color w:val="000000"/>
                <w:sz w:val="20"/>
                <w:szCs w:val="20"/>
                <w:lang w:val="en-US"/>
              </w:rPr>
            </w:pPr>
            <w:r w:rsidRPr="008208A6">
              <w:rPr>
                <w:rStyle w:val="hps"/>
                <w:rFonts w:ascii="Arial" w:hAnsi="Arial" w:cs="Arial"/>
                <w:sz w:val="20"/>
                <w:szCs w:val="20"/>
                <w:lang/>
              </w:rPr>
              <w:t>The role</w:t>
            </w:r>
            <w:r w:rsidRPr="008208A6">
              <w:rPr>
                <w:rStyle w:val="longtext"/>
                <w:rFonts w:ascii="Arial" w:hAnsi="Arial" w:cs="Arial"/>
                <w:sz w:val="20"/>
                <w:szCs w:val="20"/>
                <w:lang/>
              </w:rPr>
              <w:t xml:space="preserve"> </w:t>
            </w:r>
            <w:r w:rsidRPr="008208A6">
              <w:rPr>
                <w:rStyle w:val="hps"/>
                <w:rFonts w:ascii="Arial" w:hAnsi="Arial" w:cs="Arial"/>
                <w:sz w:val="20"/>
                <w:szCs w:val="20"/>
                <w:lang/>
              </w:rPr>
              <w:t>is responsible for representing</w:t>
            </w:r>
            <w:r w:rsidRPr="008208A6">
              <w:rPr>
                <w:rStyle w:val="longtext"/>
                <w:rFonts w:ascii="Arial" w:hAnsi="Arial" w:cs="Arial"/>
                <w:sz w:val="20"/>
                <w:szCs w:val="20"/>
                <w:lang/>
              </w:rPr>
              <w:t xml:space="preserve"> </w:t>
            </w:r>
            <w:r w:rsidRPr="008208A6">
              <w:rPr>
                <w:rStyle w:val="hps"/>
                <w:rFonts w:ascii="Arial" w:hAnsi="Arial" w:cs="Arial"/>
                <w:sz w:val="20"/>
                <w:szCs w:val="20"/>
                <w:lang/>
              </w:rPr>
              <w:t>the state</w:t>
            </w:r>
            <w:r w:rsidRPr="008208A6">
              <w:rPr>
                <w:rStyle w:val="longtext"/>
                <w:rFonts w:ascii="Arial" w:hAnsi="Arial" w:cs="Arial"/>
                <w:sz w:val="20"/>
                <w:szCs w:val="20"/>
                <w:lang/>
              </w:rPr>
              <w:t xml:space="preserve"> </w:t>
            </w:r>
            <w:r w:rsidRPr="008208A6">
              <w:rPr>
                <w:rStyle w:val="hps"/>
                <w:rFonts w:ascii="Arial" w:hAnsi="Arial" w:cs="Arial"/>
                <w:sz w:val="20"/>
                <w:szCs w:val="20"/>
                <w:lang/>
              </w:rPr>
              <w:t>of the LEDs,</w:t>
            </w:r>
            <w:r w:rsidRPr="008208A6">
              <w:rPr>
                <w:rStyle w:val="longtext"/>
                <w:rFonts w:ascii="Arial" w:hAnsi="Arial" w:cs="Arial"/>
                <w:sz w:val="20"/>
                <w:szCs w:val="20"/>
                <w:lang/>
              </w:rPr>
              <w:t xml:space="preserve"> </w:t>
            </w:r>
            <w:r w:rsidRPr="008208A6">
              <w:rPr>
                <w:rStyle w:val="hps"/>
                <w:rFonts w:ascii="Arial" w:hAnsi="Arial" w:cs="Arial"/>
                <w:sz w:val="20"/>
                <w:szCs w:val="20"/>
                <w:lang/>
              </w:rPr>
              <w:t>using</w:t>
            </w:r>
            <w:r w:rsidRPr="008208A6">
              <w:rPr>
                <w:rStyle w:val="longtext"/>
                <w:rFonts w:ascii="Arial" w:hAnsi="Arial" w:cs="Arial"/>
                <w:sz w:val="20"/>
                <w:szCs w:val="20"/>
                <w:lang/>
              </w:rPr>
              <w:t xml:space="preserve"> </w:t>
            </w:r>
            <w:r w:rsidRPr="008208A6">
              <w:rPr>
                <w:rStyle w:val="hps"/>
                <w:rFonts w:ascii="Arial" w:hAnsi="Arial" w:cs="Arial"/>
                <w:sz w:val="20"/>
                <w:szCs w:val="20"/>
                <w:lang/>
              </w:rPr>
              <w:t>CSS</w:t>
            </w:r>
            <w:r w:rsidRPr="008208A6">
              <w:rPr>
                <w:rStyle w:val="longtext"/>
                <w:rFonts w:ascii="Arial" w:hAnsi="Arial" w:cs="Arial"/>
                <w:sz w:val="20"/>
                <w:szCs w:val="20"/>
                <w:lang/>
              </w:rPr>
              <w:t xml:space="preserve"> </w:t>
            </w:r>
            <w:r w:rsidRPr="008208A6">
              <w:rPr>
                <w:rStyle w:val="hps"/>
                <w:rFonts w:ascii="Arial" w:hAnsi="Arial" w:cs="Arial"/>
                <w:sz w:val="20"/>
                <w:szCs w:val="20"/>
                <w:lang/>
              </w:rPr>
              <w:t>classes and attributes</w:t>
            </w:r>
            <w:r w:rsidRPr="008208A6">
              <w:rPr>
                <w:rStyle w:val="longtext"/>
                <w:rFonts w:ascii="Arial" w:hAnsi="Arial" w:cs="Arial"/>
                <w:sz w:val="20"/>
                <w:szCs w:val="20"/>
                <w:lang/>
              </w:rPr>
              <w:t xml:space="preserve">. </w:t>
            </w:r>
            <w:r w:rsidRPr="008208A6">
              <w:rPr>
                <w:rStyle w:val="hps"/>
                <w:rFonts w:ascii="Arial" w:hAnsi="Arial" w:cs="Arial"/>
                <w:sz w:val="20"/>
                <w:szCs w:val="20"/>
                <w:lang/>
              </w:rPr>
              <w:t>Receives 4</w:t>
            </w:r>
            <w:r w:rsidRPr="008208A6">
              <w:rPr>
                <w:rStyle w:val="longtext"/>
                <w:rFonts w:ascii="Arial" w:hAnsi="Arial" w:cs="Arial"/>
                <w:sz w:val="20"/>
                <w:szCs w:val="20"/>
                <w:lang/>
              </w:rPr>
              <w:t xml:space="preserve"> </w:t>
            </w:r>
            <w:r w:rsidRPr="008208A6">
              <w:rPr>
                <w:rStyle w:val="hps"/>
                <w:rFonts w:ascii="Arial" w:hAnsi="Arial" w:cs="Arial"/>
                <w:sz w:val="20"/>
                <w:szCs w:val="20"/>
                <w:lang/>
              </w:rPr>
              <w:t>Boolean</w:t>
            </w:r>
            <w:r w:rsidRPr="008208A6">
              <w:rPr>
                <w:rStyle w:val="longtext"/>
                <w:rFonts w:ascii="Arial" w:hAnsi="Arial" w:cs="Arial"/>
                <w:sz w:val="20"/>
                <w:szCs w:val="20"/>
                <w:lang/>
              </w:rPr>
              <w:t xml:space="preserve"> </w:t>
            </w:r>
            <w:r w:rsidRPr="008208A6">
              <w:rPr>
                <w:rStyle w:val="hps"/>
                <w:rFonts w:ascii="Arial" w:hAnsi="Arial" w:cs="Arial"/>
                <w:sz w:val="20"/>
                <w:szCs w:val="20"/>
                <w:lang/>
              </w:rPr>
              <w:t>parameters</w:t>
            </w:r>
            <w:r w:rsidRPr="008208A6">
              <w:rPr>
                <w:rStyle w:val="longtext"/>
                <w:rFonts w:ascii="Arial" w:hAnsi="Arial" w:cs="Arial"/>
                <w:sz w:val="20"/>
                <w:szCs w:val="20"/>
                <w:lang/>
              </w:rPr>
              <w:t xml:space="preserve"> </w:t>
            </w:r>
            <w:r w:rsidRPr="008208A6">
              <w:rPr>
                <w:rStyle w:val="hps"/>
                <w:rFonts w:ascii="Arial" w:hAnsi="Arial" w:cs="Arial"/>
                <w:sz w:val="20"/>
                <w:szCs w:val="20"/>
                <w:lang/>
              </w:rPr>
              <w:t>represent the state of</w:t>
            </w:r>
            <w:r w:rsidRPr="008208A6">
              <w:rPr>
                <w:rStyle w:val="longtext"/>
                <w:rFonts w:ascii="Arial" w:hAnsi="Arial" w:cs="Arial"/>
                <w:sz w:val="20"/>
                <w:szCs w:val="20"/>
                <w:lang/>
              </w:rPr>
              <w:t xml:space="preserve"> </w:t>
            </w:r>
            <w:r w:rsidRPr="008208A6">
              <w:rPr>
                <w:rStyle w:val="hps"/>
                <w:rFonts w:ascii="Arial" w:hAnsi="Arial" w:cs="Arial"/>
                <w:sz w:val="20"/>
                <w:szCs w:val="20"/>
                <w:lang/>
              </w:rPr>
              <w:t>each of the</w:t>
            </w:r>
            <w:r w:rsidRPr="008208A6">
              <w:rPr>
                <w:rStyle w:val="longtext"/>
                <w:rFonts w:ascii="Arial" w:hAnsi="Arial" w:cs="Arial"/>
                <w:sz w:val="20"/>
                <w:szCs w:val="20"/>
                <w:lang/>
              </w:rPr>
              <w:t xml:space="preserve"> </w:t>
            </w:r>
            <w:r w:rsidRPr="008208A6">
              <w:rPr>
                <w:rStyle w:val="hps"/>
                <w:rFonts w:ascii="Arial" w:hAnsi="Arial" w:cs="Arial"/>
                <w:sz w:val="20"/>
                <w:szCs w:val="20"/>
                <w:lang/>
              </w:rPr>
              <w:t>LEDs.</w:t>
            </w:r>
          </w:p>
        </w:tc>
      </w:tr>
    </w:tbl>
    <w:p w:rsidR="001F45AD" w:rsidRPr="008208A6" w:rsidRDefault="001F45AD" w:rsidP="00DA0FBB">
      <w:pPr>
        <w:pStyle w:val="Standard1"/>
        <w:tabs>
          <w:tab w:val="left" w:pos="0"/>
        </w:tabs>
        <w:spacing w:line="360" w:lineRule="auto"/>
        <w:jc w:val="both"/>
        <w:rPr>
          <w:rFonts w:ascii="Arial" w:hAnsi="Arial" w:cs="Arial"/>
          <w:bCs/>
          <w:color w:val="000000"/>
          <w:lang w:val="en-US"/>
        </w:rPr>
      </w:pPr>
    </w:p>
    <w:p w:rsidR="00C06406" w:rsidRPr="004753DD" w:rsidRDefault="008208A6" w:rsidP="008208A6">
      <w:pPr>
        <w:pStyle w:val="Standard1"/>
        <w:numPr>
          <w:ilvl w:val="1"/>
          <w:numId w:val="18"/>
          <w:numberingChange w:id="274" w:author="Alexander Schulze" w:date="2012-06-03T22:19:00Z" w:original="%1:5:0:.%2:3:0:"/>
        </w:numPr>
        <w:tabs>
          <w:tab w:val="left" w:pos="0"/>
        </w:tabs>
        <w:spacing w:line="360" w:lineRule="auto"/>
        <w:ind w:hanging="502"/>
        <w:jc w:val="both"/>
        <w:rPr>
          <w:rFonts w:ascii="Arial" w:hAnsi="Arial" w:cs="Arial"/>
          <w:b/>
          <w:bCs/>
          <w:color w:val="000000"/>
        </w:rPr>
      </w:pPr>
      <w:r>
        <w:rPr>
          <w:rFonts w:ascii="Arial" w:hAnsi="Arial" w:cs="Arial"/>
          <w:b/>
        </w:rPr>
        <w:t>Programing the micro-controller</w:t>
      </w:r>
    </w:p>
    <w:p w:rsidR="008208A6" w:rsidRDefault="008208A6" w:rsidP="008208A6">
      <w:pPr>
        <w:pStyle w:val="Standard1"/>
        <w:tabs>
          <w:tab w:val="left" w:pos="0"/>
        </w:tabs>
        <w:spacing w:line="360" w:lineRule="auto"/>
        <w:jc w:val="both"/>
        <w:rPr>
          <w:rStyle w:val="hps"/>
        </w:rPr>
      </w:pPr>
      <w:r w:rsidRPr="008208A6">
        <w:rPr>
          <w:rStyle w:val="hps"/>
          <w:rFonts w:ascii="Arial" w:hAnsi="Arial" w:cs="Arial"/>
          <w:lang/>
        </w:rPr>
        <w:t>Programming the</w:t>
      </w:r>
      <w:r w:rsidRPr="008208A6">
        <w:rPr>
          <w:rStyle w:val="longtext"/>
          <w:rFonts w:ascii="Arial" w:hAnsi="Arial" w:cs="Arial"/>
          <w:lang/>
        </w:rPr>
        <w:t xml:space="preserve"> </w:t>
      </w:r>
      <w:r w:rsidR="000C7EE0">
        <w:rPr>
          <w:rFonts w:ascii="Arial" w:hAnsi="Arial" w:cs="Arial"/>
          <w:lang w:val="en-US"/>
        </w:rPr>
        <w:t>M</w:t>
      </w:r>
      <w:r w:rsidR="000C7EE0" w:rsidRPr="00F53561">
        <w:rPr>
          <w:rFonts w:ascii="Arial" w:hAnsi="Arial" w:cs="Arial"/>
          <w:lang w:val="en-US"/>
        </w:rPr>
        <w:t>icro-controller of Arduino´s circuit</w:t>
      </w:r>
      <w:r w:rsidRPr="008208A6">
        <w:rPr>
          <w:rStyle w:val="longtext"/>
          <w:rFonts w:ascii="Arial" w:hAnsi="Arial" w:cs="Arial"/>
          <w:lang/>
        </w:rPr>
        <w:t xml:space="preserve">, </w:t>
      </w:r>
      <w:r w:rsidRPr="008208A6">
        <w:rPr>
          <w:rStyle w:val="hps"/>
          <w:rFonts w:ascii="Arial" w:hAnsi="Arial" w:cs="Arial"/>
          <w:lang/>
        </w:rPr>
        <w:t>is another important aspect</w:t>
      </w:r>
      <w:r w:rsidRPr="008208A6">
        <w:rPr>
          <w:rStyle w:val="longtext"/>
          <w:rFonts w:ascii="Arial" w:hAnsi="Arial" w:cs="Arial"/>
          <w:lang/>
        </w:rPr>
        <w:t xml:space="preserve"> </w:t>
      </w:r>
      <w:r w:rsidRPr="008208A6">
        <w:rPr>
          <w:rStyle w:val="hps"/>
          <w:rFonts w:ascii="Arial" w:hAnsi="Arial" w:cs="Arial"/>
          <w:lang/>
        </w:rPr>
        <w:t>in the process of</w:t>
      </w:r>
      <w:r w:rsidRPr="008208A6">
        <w:rPr>
          <w:rStyle w:val="longtext"/>
          <w:rFonts w:ascii="Arial" w:hAnsi="Arial" w:cs="Arial"/>
          <w:lang/>
        </w:rPr>
        <w:t xml:space="preserve"> </w:t>
      </w:r>
      <w:r w:rsidRPr="008208A6">
        <w:rPr>
          <w:rStyle w:val="hps"/>
          <w:rFonts w:ascii="Arial" w:hAnsi="Arial" w:cs="Arial"/>
          <w:lang/>
        </w:rPr>
        <w:t>application development</w:t>
      </w:r>
      <w:r w:rsidRPr="008208A6">
        <w:rPr>
          <w:rStyle w:val="longtext"/>
          <w:rFonts w:ascii="Arial" w:hAnsi="Arial" w:cs="Arial"/>
          <w:lang/>
        </w:rPr>
        <w:t xml:space="preserve">. </w:t>
      </w:r>
      <w:r w:rsidRPr="008208A6">
        <w:rPr>
          <w:rStyle w:val="hps"/>
          <w:rFonts w:ascii="Arial" w:hAnsi="Arial" w:cs="Arial"/>
          <w:lang/>
        </w:rPr>
        <w:t>The</w:t>
      </w:r>
      <w:r w:rsidRPr="008208A6">
        <w:rPr>
          <w:rStyle w:val="longtext"/>
          <w:rFonts w:ascii="Arial" w:hAnsi="Arial" w:cs="Arial"/>
          <w:lang/>
        </w:rPr>
        <w:t xml:space="preserve"> </w:t>
      </w:r>
      <w:r w:rsidRPr="008208A6">
        <w:rPr>
          <w:rStyle w:val="hps"/>
          <w:rFonts w:ascii="Arial" w:hAnsi="Arial" w:cs="Arial"/>
          <w:lang/>
        </w:rPr>
        <w:t>codes</w:t>
      </w:r>
      <w:r w:rsidRPr="008208A6">
        <w:rPr>
          <w:rStyle w:val="longtext"/>
          <w:rFonts w:ascii="Arial" w:hAnsi="Arial" w:cs="Arial"/>
          <w:lang/>
        </w:rPr>
        <w:t xml:space="preserve"> </w:t>
      </w:r>
      <w:r w:rsidRPr="008208A6">
        <w:rPr>
          <w:rStyle w:val="hps"/>
          <w:rFonts w:ascii="Arial" w:hAnsi="Arial" w:cs="Arial"/>
          <w:lang/>
        </w:rPr>
        <w:t>are developed with</w:t>
      </w:r>
      <w:r w:rsidRPr="008208A6">
        <w:rPr>
          <w:rStyle w:val="longtext"/>
          <w:rFonts w:ascii="Arial" w:hAnsi="Arial" w:cs="Arial"/>
          <w:lang/>
        </w:rPr>
        <w:t xml:space="preserve"> </w:t>
      </w:r>
      <w:r w:rsidRPr="008208A6">
        <w:rPr>
          <w:rStyle w:val="hps"/>
          <w:rFonts w:ascii="Arial" w:hAnsi="Arial" w:cs="Arial"/>
          <w:lang/>
        </w:rPr>
        <w:t>an</w:t>
      </w:r>
      <w:r w:rsidRPr="008208A6">
        <w:rPr>
          <w:rStyle w:val="longtext"/>
          <w:rFonts w:ascii="Arial" w:hAnsi="Arial" w:cs="Arial"/>
          <w:lang/>
        </w:rPr>
        <w:t xml:space="preserve"> </w:t>
      </w:r>
      <w:r w:rsidRPr="008208A6">
        <w:rPr>
          <w:rStyle w:val="hps"/>
          <w:rFonts w:ascii="Arial" w:hAnsi="Arial" w:cs="Arial"/>
          <w:lang/>
        </w:rPr>
        <w:t>Arduino</w:t>
      </w:r>
      <w:r w:rsidRPr="008208A6">
        <w:rPr>
          <w:rStyle w:val="longtext"/>
          <w:rFonts w:ascii="Arial" w:hAnsi="Arial" w:cs="Arial"/>
          <w:lang/>
        </w:rPr>
        <w:t xml:space="preserve"> </w:t>
      </w:r>
      <w:r w:rsidRPr="008208A6">
        <w:rPr>
          <w:rStyle w:val="hps"/>
          <w:rFonts w:ascii="Arial" w:hAnsi="Arial" w:cs="Arial"/>
          <w:lang/>
        </w:rPr>
        <w:t>IDE</w:t>
      </w:r>
      <w:r w:rsidRPr="008208A6">
        <w:rPr>
          <w:rStyle w:val="longtext"/>
          <w:rFonts w:ascii="Arial" w:hAnsi="Arial" w:cs="Arial"/>
          <w:lang/>
        </w:rPr>
        <w:t xml:space="preserve"> </w:t>
      </w:r>
      <w:r w:rsidRPr="008208A6">
        <w:rPr>
          <w:rStyle w:val="hps"/>
          <w:rFonts w:ascii="Arial" w:hAnsi="Arial" w:cs="Arial"/>
          <w:lang/>
        </w:rPr>
        <w:t>is part of</w:t>
      </w:r>
      <w:r w:rsidRPr="008208A6">
        <w:rPr>
          <w:rStyle w:val="longtext"/>
          <w:rFonts w:ascii="Arial" w:hAnsi="Arial" w:cs="Arial"/>
          <w:lang/>
        </w:rPr>
        <w:t xml:space="preserve"> </w:t>
      </w:r>
      <w:r w:rsidRPr="008208A6">
        <w:rPr>
          <w:rStyle w:val="hps"/>
          <w:rFonts w:ascii="Arial" w:hAnsi="Arial" w:cs="Arial"/>
          <w:lang/>
        </w:rPr>
        <w:t>the hardware platform</w:t>
      </w:r>
      <w:r w:rsidRPr="008208A6">
        <w:rPr>
          <w:rStyle w:val="longtext"/>
          <w:rFonts w:ascii="Arial" w:hAnsi="Arial" w:cs="Arial"/>
          <w:lang/>
        </w:rPr>
        <w:t xml:space="preserve">. </w:t>
      </w:r>
      <w:r w:rsidRPr="008208A6">
        <w:rPr>
          <w:rStyle w:val="hps"/>
          <w:rFonts w:ascii="Arial" w:hAnsi="Arial" w:cs="Arial"/>
          <w:lang/>
        </w:rPr>
        <w:t>The IDE</w:t>
      </w:r>
      <w:r w:rsidRPr="008208A6">
        <w:rPr>
          <w:rStyle w:val="longtext"/>
          <w:rFonts w:ascii="Arial" w:hAnsi="Arial" w:cs="Arial"/>
          <w:lang/>
        </w:rPr>
        <w:t xml:space="preserve"> </w:t>
      </w:r>
      <w:r w:rsidRPr="008208A6">
        <w:rPr>
          <w:rStyle w:val="hps"/>
          <w:rFonts w:ascii="Arial" w:hAnsi="Arial" w:cs="Arial"/>
          <w:lang/>
        </w:rPr>
        <w:t>allows you to create</w:t>
      </w:r>
      <w:r w:rsidRPr="008208A6">
        <w:rPr>
          <w:rStyle w:val="longtext"/>
          <w:rFonts w:ascii="Arial" w:hAnsi="Arial" w:cs="Arial"/>
          <w:lang/>
        </w:rPr>
        <w:t xml:space="preserve"> </w:t>
      </w:r>
      <w:r w:rsidRPr="008208A6">
        <w:rPr>
          <w:rStyle w:val="hps"/>
          <w:rFonts w:ascii="Arial" w:hAnsi="Arial" w:cs="Arial"/>
          <w:lang/>
        </w:rPr>
        <w:t>programs and</w:t>
      </w:r>
      <w:r w:rsidRPr="008208A6">
        <w:rPr>
          <w:rStyle w:val="longtext"/>
          <w:rFonts w:ascii="Arial" w:hAnsi="Arial" w:cs="Arial"/>
          <w:lang/>
        </w:rPr>
        <w:t xml:space="preserve"> </w:t>
      </w:r>
      <w:r w:rsidRPr="008208A6">
        <w:rPr>
          <w:rStyle w:val="hps"/>
          <w:rFonts w:ascii="Arial" w:hAnsi="Arial" w:cs="Arial"/>
          <w:lang/>
        </w:rPr>
        <w:t>then upload them</w:t>
      </w:r>
      <w:r w:rsidRPr="008208A6">
        <w:rPr>
          <w:rStyle w:val="longtext"/>
          <w:rFonts w:ascii="Arial" w:hAnsi="Arial" w:cs="Arial"/>
          <w:lang/>
        </w:rPr>
        <w:t xml:space="preserve"> </w:t>
      </w:r>
      <w:r w:rsidRPr="008208A6">
        <w:rPr>
          <w:rStyle w:val="hps"/>
          <w:rFonts w:ascii="Arial" w:hAnsi="Arial" w:cs="Arial"/>
          <w:lang/>
        </w:rPr>
        <w:t>to the circuit.</w:t>
      </w:r>
      <w:r w:rsidRPr="008208A6">
        <w:rPr>
          <w:rStyle w:val="longtext"/>
          <w:rFonts w:ascii="Arial" w:hAnsi="Arial" w:cs="Arial"/>
          <w:lang/>
        </w:rPr>
        <w:t xml:space="preserve"> </w:t>
      </w:r>
      <w:r w:rsidRPr="008208A6">
        <w:rPr>
          <w:rStyle w:val="hps"/>
          <w:rFonts w:ascii="Arial" w:hAnsi="Arial" w:cs="Arial"/>
          <w:lang/>
        </w:rPr>
        <w:t>Before</w:t>
      </w:r>
      <w:r w:rsidRPr="008208A6">
        <w:rPr>
          <w:rStyle w:val="longtext"/>
          <w:rFonts w:ascii="Arial" w:hAnsi="Arial" w:cs="Arial"/>
          <w:lang/>
        </w:rPr>
        <w:t xml:space="preserve"> </w:t>
      </w:r>
      <w:r w:rsidRPr="008208A6">
        <w:rPr>
          <w:rStyle w:val="hps"/>
          <w:rFonts w:ascii="Arial" w:hAnsi="Arial" w:cs="Arial"/>
          <w:lang/>
        </w:rPr>
        <w:t>this process</w:t>
      </w:r>
      <w:r w:rsidRPr="008208A6">
        <w:rPr>
          <w:rStyle w:val="longtext"/>
          <w:rFonts w:ascii="Arial" w:hAnsi="Arial" w:cs="Arial"/>
          <w:lang/>
        </w:rPr>
        <w:t xml:space="preserve"> </w:t>
      </w:r>
      <w:r w:rsidRPr="008208A6">
        <w:rPr>
          <w:rStyle w:val="hps"/>
          <w:rFonts w:ascii="Arial" w:hAnsi="Arial" w:cs="Arial"/>
          <w:lang/>
        </w:rPr>
        <w:t>must be configured</w:t>
      </w:r>
      <w:r w:rsidRPr="008208A6">
        <w:rPr>
          <w:rStyle w:val="longtext"/>
          <w:rFonts w:ascii="Arial" w:hAnsi="Arial" w:cs="Arial"/>
          <w:lang/>
        </w:rPr>
        <w:t xml:space="preserve"> </w:t>
      </w:r>
      <w:r w:rsidRPr="008208A6">
        <w:rPr>
          <w:rStyle w:val="hps"/>
          <w:rFonts w:ascii="Arial" w:hAnsi="Arial" w:cs="Arial"/>
          <w:lang/>
        </w:rPr>
        <w:t>in the IDE,</w:t>
      </w:r>
      <w:r w:rsidRPr="008208A6">
        <w:rPr>
          <w:rStyle w:val="longtext"/>
          <w:rFonts w:ascii="Arial" w:hAnsi="Arial" w:cs="Arial"/>
          <w:lang/>
        </w:rPr>
        <w:t xml:space="preserve"> </w:t>
      </w:r>
      <w:r w:rsidRPr="008208A6">
        <w:rPr>
          <w:rStyle w:val="hps"/>
          <w:rFonts w:ascii="Arial" w:hAnsi="Arial" w:cs="Arial"/>
          <w:lang/>
        </w:rPr>
        <w:t>the port</w:t>
      </w:r>
      <w:r w:rsidRPr="008208A6">
        <w:rPr>
          <w:rStyle w:val="longtext"/>
          <w:rFonts w:ascii="Arial" w:hAnsi="Arial" w:cs="Arial"/>
          <w:lang/>
        </w:rPr>
        <w:t xml:space="preserve"> </w:t>
      </w:r>
      <w:r w:rsidRPr="008208A6">
        <w:rPr>
          <w:rStyle w:val="hps"/>
          <w:rFonts w:ascii="Arial" w:hAnsi="Arial" w:cs="Arial"/>
          <w:lang/>
        </w:rPr>
        <w:t>will be connected to</w:t>
      </w:r>
      <w:r w:rsidRPr="008208A6">
        <w:rPr>
          <w:rStyle w:val="longtext"/>
          <w:rFonts w:ascii="Arial" w:hAnsi="Arial" w:cs="Arial"/>
          <w:lang/>
        </w:rPr>
        <w:t xml:space="preserve"> </w:t>
      </w:r>
      <w:r w:rsidRPr="008208A6">
        <w:rPr>
          <w:rStyle w:val="hps"/>
          <w:rFonts w:ascii="Arial" w:hAnsi="Arial" w:cs="Arial"/>
          <w:lang/>
        </w:rPr>
        <w:t>the circuit and</w:t>
      </w:r>
      <w:r w:rsidRPr="008208A6">
        <w:rPr>
          <w:rStyle w:val="longtext"/>
          <w:rFonts w:ascii="Arial" w:hAnsi="Arial" w:cs="Arial"/>
          <w:lang/>
        </w:rPr>
        <w:t xml:space="preserve"> </w:t>
      </w:r>
      <w:r w:rsidRPr="008208A6">
        <w:rPr>
          <w:rStyle w:val="hps"/>
          <w:rFonts w:ascii="Arial" w:hAnsi="Arial" w:cs="Arial"/>
          <w:lang/>
        </w:rPr>
        <w:t>the circuit model</w:t>
      </w:r>
      <w:r w:rsidRPr="008208A6">
        <w:rPr>
          <w:rStyle w:val="longtext"/>
          <w:rFonts w:ascii="Arial" w:hAnsi="Arial" w:cs="Arial"/>
          <w:lang/>
        </w:rPr>
        <w:t xml:space="preserve">. </w:t>
      </w:r>
      <w:r w:rsidRPr="008208A6">
        <w:rPr>
          <w:rStyle w:val="hps"/>
          <w:rFonts w:ascii="Arial" w:hAnsi="Arial" w:cs="Arial"/>
        </w:rPr>
        <w:t>An</w:t>
      </w:r>
      <w:r w:rsidRPr="008208A6">
        <w:rPr>
          <w:rStyle w:val="longtext"/>
          <w:rFonts w:ascii="Arial" w:hAnsi="Arial" w:cs="Arial"/>
        </w:rPr>
        <w:t xml:space="preserve"> </w:t>
      </w:r>
      <w:r w:rsidRPr="008208A6">
        <w:rPr>
          <w:rStyle w:val="hps"/>
          <w:rFonts w:ascii="Arial" w:hAnsi="Arial" w:cs="Arial"/>
        </w:rPr>
        <w:t>Arduino</w:t>
      </w:r>
      <w:r w:rsidRPr="008208A6">
        <w:rPr>
          <w:rStyle w:val="longtext"/>
          <w:rFonts w:ascii="Arial" w:hAnsi="Arial" w:cs="Arial"/>
        </w:rPr>
        <w:t xml:space="preserve"> </w:t>
      </w:r>
      <w:r w:rsidRPr="008208A6">
        <w:rPr>
          <w:rStyle w:val="hps"/>
          <w:rFonts w:ascii="Arial" w:hAnsi="Arial" w:cs="Arial"/>
        </w:rPr>
        <w:t>program</w:t>
      </w:r>
      <w:r w:rsidRPr="008208A6">
        <w:rPr>
          <w:rStyle w:val="longtext"/>
          <w:rFonts w:ascii="Arial" w:hAnsi="Arial" w:cs="Arial"/>
        </w:rPr>
        <w:t xml:space="preserve"> </w:t>
      </w:r>
      <w:r w:rsidRPr="008208A6">
        <w:rPr>
          <w:rStyle w:val="hps"/>
          <w:rFonts w:ascii="Arial" w:hAnsi="Arial" w:cs="Arial"/>
        </w:rPr>
        <w:t>consists of two</w:t>
      </w:r>
      <w:r w:rsidRPr="008208A6">
        <w:rPr>
          <w:rStyle w:val="longtext"/>
          <w:rFonts w:ascii="Arial" w:hAnsi="Arial" w:cs="Arial"/>
        </w:rPr>
        <w:t xml:space="preserve"> </w:t>
      </w:r>
      <w:r w:rsidRPr="008208A6">
        <w:rPr>
          <w:rStyle w:val="hps"/>
          <w:rFonts w:ascii="Arial" w:hAnsi="Arial" w:cs="Arial"/>
        </w:rPr>
        <w:t>main functions:</w:t>
      </w:r>
    </w:p>
    <w:p w:rsidR="008208A6" w:rsidRPr="008208A6" w:rsidRDefault="008208A6" w:rsidP="008208A6">
      <w:pPr>
        <w:pStyle w:val="Standard1"/>
        <w:tabs>
          <w:tab w:val="left" w:pos="0"/>
        </w:tabs>
        <w:spacing w:line="360" w:lineRule="auto"/>
        <w:jc w:val="both"/>
        <w:rPr>
          <w:rStyle w:val="hps"/>
        </w:rPr>
      </w:pPr>
    </w:p>
    <w:p w:rsidR="008208A6" w:rsidRPr="008208A6" w:rsidRDefault="00C06406" w:rsidP="00C06406">
      <w:pPr>
        <w:pStyle w:val="Standard1"/>
        <w:numPr>
          <w:ilvl w:val="0"/>
          <w:numId w:val="13"/>
          <w:numberingChange w:id="275" w:author="Alexander Schulze" w:date="2012-06-03T22:19:00Z" w:original=""/>
        </w:numPr>
        <w:tabs>
          <w:tab w:val="left" w:pos="0"/>
        </w:tabs>
        <w:spacing w:line="360" w:lineRule="auto"/>
        <w:jc w:val="both"/>
        <w:rPr>
          <w:rStyle w:val="hps"/>
        </w:rPr>
      </w:pPr>
      <w:r w:rsidRPr="008208A6">
        <w:rPr>
          <w:rFonts w:ascii="Arial" w:hAnsi="Arial" w:cs="Arial"/>
          <w:u w:val="single"/>
          <w:lang w:val="en-US"/>
        </w:rPr>
        <w:t>setup():</w:t>
      </w:r>
      <w:r w:rsidR="008208A6" w:rsidRPr="008208A6">
        <w:rPr>
          <w:rFonts w:ascii="Arial" w:hAnsi="Arial" w:cs="Arial"/>
          <w:lang w:val="en-US"/>
        </w:rPr>
        <w:t xml:space="preserve"> </w:t>
      </w:r>
      <w:r w:rsidR="008208A6" w:rsidRPr="008208A6">
        <w:rPr>
          <w:rStyle w:val="hps"/>
          <w:rFonts w:ascii="Arial" w:hAnsi="Arial" w:cs="Arial"/>
          <w:lang/>
        </w:rPr>
        <w:t>This function</w:t>
      </w:r>
      <w:r w:rsidR="008208A6" w:rsidRPr="008208A6">
        <w:rPr>
          <w:rStyle w:val="longtext"/>
          <w:rFonts w:ascii="Arial" w:hAnsi="Arial" w:cs="Arial"/>
          <w:lang/>
        </w:rPr>
        <w:t xml:space="preserve"> </w:t>
      </w:r>
      <w:r w:rsidR="008208A6" w:rsidRPr="008208A6">
        <w:rPr>
          <w:rStyle w:val="hps"/>
          <w:rFonts w:ascii="Arial" w:hAnsi="Arial" w:cs="Arial"/>
          <w:lang/>
        </w:rPr>
        <w:t>typically</w:t>
      </w:r>
      <w:r w:rsidR="008208A6" w:rsidRPr="008208A6">
        <w:rPr>
          <w:rStyle w:val="longtext"/>
          <w:rFonts w:ascii="Arial" w:hAnsi="Arial" w:cs="Arial"/>
          <w:lang/>
        </w:rPr>
        <w:t xml:space="preserve"> </w:t>
      </w:r>
      <w:r w:rsidR="008208A6" w:rsidRPr="008208A6">
        <w:rPr>
          <w:rStyle w:val="hps"/>
          <w:rFonts w:ascii="Arial" w:hAnsi="Arial" w:cs="Arial"/>
          <w:lang/>
        </w:rPr>
        <w:t>sets the</w:t>
      </w:r>
      <w:r w:rsidR="008208A6" w:rsidRPr="008208A6">
        <w:rPr>
          <w:rStyle w:val="longtext"/>
          <w:rFonts w:ascii="Arial" w:hAnsi="Arial" w:cs="Arial"/>
          <w:lang/>
        </w:rPr>
        <w:t xml:space="preserve"> </w:t>
      </w:r>
      <w:r w:rsidR="008208A6" w:rsidRPr="008208A6">
        <w:rPr>
          <w:rStyle w:val="hps"/>
          <w:rFonts w:ascii="Arial" w:hAnsi="Arial" w:cs="Arial"/>
          <w:lang/>
        </w:rPr>
        <w:t>digital</w:t>
      </w:r>
      <w:r w:rsidR="008208A6" w:rsidRPr="008208A6">
        <w:rPr>
          <w:rStyle w:val="longtext"/>
          <w:rFonts w:ascii="Arial" w:hAnsi="Arial" w:cs="Arial"/>
          <w:lang/>
        </w:rPr>
        <w:t xml:space="preserve"> </w:t>
      </w:r>
      <w:r w:rsidR="008208A6" w:rsidRPr="008208A6">
        <w:rPr>
          <w:rStyle w:val="hps"/>
          <w:rFonts w:ascii="Arial" w:hAnsi="Arial" w:cs="Arial"/>
          <w:lang/>
        </w:rPr>
        <w:t>pin</w:t>
      </w:r>
      <w:r w:rsidR="008208A6" w:rsidRPr="008208A6">
        <w:rPr>
          <w:rStyle w:val="longtext"/>
          <w:rFonts w:ascii="Arial" w:hAnsi="Arial" w:cs="Arial"/>
          <w:lang/>
        </w:rPr>
        <w:t xml:space="preserve"> </w:t>
      </w:r>
      <w:r w:rsidR="008208A6" w:rsidRPr="008208A6">
        <w:rPr>
          <w:rStyle w:val="hps"/>
          <w:rFonts w:ascii="Arial" w:hAnsi="Arial" w:cs="Arial"/>
          <w:lang/>
        </w:rPr>
        <w:t>mode</w:t>
      </w:r>
      <w:r w:rsidR="008208A6" w:rsidRPr="008208A6">
        <w:rPr>
          <w:rStyle w:val="longtext"/>
          <w:rFonts w:ascii="Arial" w:hAnsi="Arial" w:cs="Arial"/>
          <w:lang/>
        </w:rPr>
        <w:t xml:space="preserve">, </w:t>
      </w:r>
      <w:r w:rsidR="008208A6" w:rsidRPr="008208A6">
        <w:rPr>
          <w:rStyle w:val="hps"/>
          <w:rFonts w:ascii="Arial" w:hAnsi="Arial" w:cs="Arial"/>
          <w:lang/>
        </w:rPr>
        <w:t>in</w:t>
      </w:r>
      <w:r w:rsidR="008208A6" w:rsidRPr="008208A6">
        <w:rPr>
          <w:rStyle w:val="longtext"/>
          <w:rFonts w:ascii="Arial" w:hAnsi="Arial" w:cs="Arial"/>
          <w:lang/>
        </w:rPr>
        <w:t xml:space="preserve"> </w:t>
      </w:r>
      <w:r w:rsidR="008208A6" w:rsidRPr="008208A6">
        <w:rPr>
          <w:rStyle w:val="hps"/>
          <w:rFonts w:ascii="Arial" w:hAnsi="Arial" w:cs="Arial"/>
          <w:lang/>
        </w:rPr>
        <w:t>or out</w:t>
      </w:r>
      <w:r w:rsidR="008208A6" w:rsidRPr="008208A6">
        <w:rPr>
          <w:rStyle w:val="longtext"/>
          <w:rFonts w:ascii="Arial" w:hAnsi="Arial" w:cs="Arial"/>
          <w:lang/>
        </w:rPr>
        <w:t xml:space="preserve">, in the </w:t>
      </w:r>
      <w:r w:rsidR="008208A6" w:rsidRPr="008208A6">
        <w:rPr>
          <w:rStyle w:val="hps"/>
          <w:rFonts w:ascii="Arial" w:hAnsi="Arial" w:cs="Arial"/>
          <w:lang/>
        </w:rPr>
        <w:t>case of the application</w:t>
      </w:r>
      <w:r w:rsidR="008208A6" w:rsidRPr="008208A6">
        <w:rPr>
          <w:rStyle w:val="longtext"/>
          <w:rFonts w:ascii="Arial" w:hAnsi="Arial" w:cs="Arial"/>
          <w:lang/>
        </w:rPr>
        <w:t xml:space="preserve">, set </w:t>
      </w:r>
      <w:r w:rsidR="008208A6" w:rsidRPr="008208A6">
        <w:rPr>
          <w:rStyle w:val="hps"/>
          <w:rFonts w:ascii="Arial" w:hAnsi="Arial" w:cs="Arial"/>
          <w:lang/>
        </w:rPr>
        <w:t>pins 4</w:t>
      </w:r>
      <w:r w:rsidR="008208A6" w:rsidRPr="008208A6">
        <w:rPr>
          <w:rStyle w:val="longtext"/>
          <w:rFonts w:ascii="Arial" w:hAnsi="Arial" w:cs="Arial"/>
          <w:lang/>
        </w:rPr>
        <w:t xml:space="preserve">, 7, 8 </w:t>
      </w:r>
      <w:r w:rsidR="008208A6" w:rsidRPr="008208A6">
        <w:rPr>
          <w:rStyle w:val="hps"/>
          <w:rFonts w:ascii="Arial" w:hAnsi="Arial" w:cs="Arial"/>
          <w:lang/>
        </w:rPr>
        <w:t>and 12</w:t>
      </w:r>
      <w:r w:rsidR="008208A6" w:rsidRPr="008208A6">
        <w:rPr>
          <w:rStyle w:val="longtext"/>
          <w:rFonts w:ascii="Arial" w:hAnsi="Arial" w:cs="Arial"/>
          <w:lang/>
        </w:rPr>
        <w:t xml:space="preserve"> </w:t>
      </w:r>
      <w:r w:rsidR="008208A6" w:rsidRPr="008208A6">
        <w:rPr>
          <w:rStyle w:val="hps"/>
          <w:rFonts w:ascii="Arial" w:hAnsi="Arial" w:cs="Arial"/>
          <w:lang/>
        </w:rPr>
        <w:t>digital output,</w:t>
      </w:r>
      <w:r w:rsidR="008208A6" w:rsidRPr="008208A6">
        <w:rPr>
          <w:rStyle w:val="longtext"/>
          <w:rFonts w:ascii="Arial" w:hAnsi="Arial" w:cs="Arial"/>
          <w:lang/>
        </w:rPr>
        <w:t xml:space="preserve"> </w:t>
      </w:r>
      <w:r w:rsidR="008208A6" w:rsidRPr="008208A6">
        <w:rPr>
          <w:rStyle w:val="hps"/>
          <w:rFonts w:ascii="Arial" w:hAnsi="Arial" w:cs="Arial"/>
          <w:lang/>
        </w:rPr>
        <w:t>set</w:t>
      </w:r>
      <w:r w:rsidR="008208A6" w:rsidRPr="008208A6">
        <w:rPr>
          <w:rStyle w:val="longtext"/>
          <w:rFonts w:ascii="Arial" w:hAnsi="Arial" w:cs="Arial"/>
          <w:lang/>
        </w:rPr>
        <w:t xml:space="preserve"> </w:t>
      </w:r>
      <w:r w:rsidR="008208A6" w:rsidRPr="008208A6">
        <w:rPr>
          <w:rStyle w:val="hps"/>
          <w:rFonts w:ascii="Arial" w:hAnsi="Arial" w:cs="Arial"/>
          <w:lang/>
        </w:rPr>
        <w:t>the baud rate</w:t>
      </w:r>
      <w:r w:rsidR="008208A6" w:rsidRPr="008208A6">
        <w:rPr>
          <w:rStyle w:val="longtext"/>
          <w:rFonts w:ascii="Arial" w:hAnsi="Arial" w:cs="Arial"/>
          <w:lang/>
        </w:rPr>
        <w:t xml:space="preserve"> </w:t>
      </w:r>
      <w:r w:rsidR="008208A6" w:rsidRPr="008208A6">
        <w:rPr>
          <w:rStyle w:val="hps"/>
          <w:rFonts w:ascii="Arial" w:hAnsi="Arial" w:cs="Arial"/>
          <w:lang/>
        </w:rPr>
        <w:t>to 9600</w:t>
      </w:r>
      <w:r w:rsidR="008208A6" w:rsidRPr="008208A6">
        <w:rPr>
          <w:rStyle w:val="longtext"/>
          <w:rFonts w:ascii="Arial" w:hAnsi="Arial" w:cs="Arial"/>
          <w:lang/>
        </w:rPr>
        <w:t xml:space="preserve"> </w:t>
      </w:r>
      <w:r w:rsidR="008208A6" w:rsidRPr="008208A6">
        <w:rPr>
          <w:rStyle w:val="hps"/>
          <w:rFonts w:ascii="Arial" w:hAnsi="Arial" w:cs="Arial"/>
          <w:lang/>
        </w:rPr>
        <w:t>bps</w:t>
      </w:r>
      <w:r w:rsidR="008208A6" w:rsidRPr="008208A6">
        <w:rPr>
          <w:rStyle w:val="longtext"/>
          <w:rFonts w:ascii="Arial" w:hAnsi="Arial" w:cs="Arial"/>
          <w:lang/>
        </w:rPr>
        <w:t xml:space="preserve"> </w:t>
      </w:r>
      <w:r w:rsidR="008208A6" w:rsidRPr="008208A6">
        <w:rPr>
          <w:rStyle w:val="hps"/>
          <w:rFonts w:ascii="Arial" w:hAnsi="Arial" w:cs="Arial"/>
          <w:lang/>
        </w:rPr>
        <w:t>and</w:t>
      </w:r>
      <w:r w:rsidR="008208A6" w:rsidRPr="008208A6">
        <w:rPr>
          <w:rStyle w:val="longtext"/>
          <w:rFonts w:ascii="Arial" w:hAnsi="Arial" w:cs="Arial"/>
          <w:lang/>
        </w:rPr>
        <w:t xml:space="preserve"> </w:t>
      </w:r>
      <w:r w:rsidR="008208A6" w:rsidRPr="008208A6">
        <w:rPr>
          <w:rStyle w:val="hps"/>
          <w:rFonts w:ascii="Arial" w:hAnsi="Arial" w:cs="Arial"/>
          <w:lang/>
        </w:rPr>
        <w:t>configure</w:t>
      </w:r>
      <w:r w:rsidR="008208A6" w:rsidRPr="008208A6">
        <w:rPr>
          <w:rStyle w:val="longtext"/>
          <w:rFonts w:ascii="Arial" w:hAnsi="Arial" w:cs="Arial"/>
          <w:lang/>
        </w:rPr>
        <w:t xml:space="preserve"> </w:t>
      </w:r>
      <w:r w:rsidR="008208A6" w:rsidRPr="008208A6">
        <w:rPr>
          <w:rStyle w:val="hps"/>
          <w:rFonts w:ascii="Arial" w:hAnsi="Arial" w:cs="Arial"/>
          <w:lang/>
        </w:rPr>
        <w:t>the analog pins</w:t>
      </w:r>
      <w:r w:rsidR="008208A6" w:rsidRPr="008208A6">
        <w:rPr>
          <w:rStyle w:val="longtext"/>
          <w:rFonts w:ascii="Arial" w:hAnsi="Arial" w:cs="Arial"/>
          <w:lang/>
        </w:rPr>
        <w:t xml:space="preserve"> </w:t>
      </w:r>
      <w:r w:rsidR="008208A6" w:rsidRPr="008208A6">
        <w:rPr>
          <w:rStyle w:val="hps"/>
          <w:rFonts w:ascii="Arial" w:hAnsi="Arial" w:cs="Arial"/>
          <w:lang/>
        </w:rPr>
        <w:t>0 and</w:t>
      </w:r>
      <w:r w:rsidR="008208A6" w:rsidRPr="008208A6">
        <w:rPr>
          <w:rStyle w:val="longtext"/>
          <w:rFonts w:ascii="Arial" w:hAnsi="Arial" w:cs="Arial"/>
          <w:lang/>
        </w:rPr>
        <w:t xml:space="preserve"> </w:t>
      </w:r>
      <w:r w:rsidR="008208A6" w:rsidRPr="008208A6">
        <w:rPr>
          <w:rStyle w:val="hps"/>
          <w:rFonts w:ascii="Arial" w:hAnsi="Arial" w:cs="Arial"/>
          <w:lang/>
        </w:rPr>
        <w:t>1 for</w:t>
      </w:r>
      <w:r w:rsidR="008208A6" w:rsidRPr="008208A6">
        <w:rPr>
          <w:rStyle w:val="longtext"/>
          <w:rFonts w:ascii="Arial" w:hAnsi="Arial" w:cs="Arial"/>
          <w:lang/>
        </w:rPr>
        <w:t xml:space="preserve"> </w:t>
      </w:r>
      <w:r w:rsidR="008208A6" w:rsidRPr="008208A6">
        <w:rPr>
          <w:rStyle w:val="hps"/>
          <w:rFonts w:ascii="Arial" w:hAnsi="Arial" w:cs="Arial"/>
          <w:lang/>
        </w:rPr>
        <w:t>the coordinates of the</w:t>
      </w:r>
      <w:r w:rsidR="008208A6" w:rsidRPr="008208A6">
        <w:rPr>
          <w:rStyle w:val="longtext"/>
          <w:rFonts w:ascii="Arial" w:hAnsi="Arial" w:cs="Arial"/>
          <w:lang/>
        </w:rPr>
        <w:t xml:space="preserve"> </w:t>
      </w:r>
      <w:r w:rsidR="008208A6" w:rsidRPr="008208A6">
        <w:rPr>
          <w:rStyle w:val="hps"/>
          <w:rFonts w:ascii="Arial" w:hAnsi="Arial" w:cs="Arial"/>
          <w:lang/>
        </w:rPr>
        <w:t>joystick.</w:t>
      </w:r>
    </w:p>
    <w:p w:rsidR="00C06406" w:rsidRPr="008208A6" w:rsidRDefault="00C06406" w:rsidP="00C06406">
      <w:pPr>
        <w:pStyle w:val="Standard1"/>
        <w:numPr>
          <w:ilvl w:val="0"/>
          <w:numId w:val="13"/>
          <w:numberingChange w:id="276" w:author="Alexander Schulze" w:date="2012-06-03T22:19:00Z" w:original=""/>
        </w:numPr>
        <w:tabs>
          <w:tab w:val="left" w:pos="0"/>
        </w:tabs>
        <w:spacing w:line="360" w:lineRule="auto"/>
        <w:jc w:val="both"/>
        <w:rPr>
          <w:rStyle w:val="hps"/>
        </w:rPr>
      </w:pPr>
      <w:proofErr w:type="gramStart"/>
      <w:r w:rsidRPr="008208A6">
        <w:rPr>
          <w:rFonts w:ascii="Arial" w:hAnsi="Arial" w:cs="Arial"/>
          <w:u w:val="single"/>
          <w:lang w:val="en-US"/>
        </w:rPr>
        <w:t>loop</w:t>
      </w:r>
      <w:proofErr w:type="gramEnd"/>
      <w:r w:rsidRPr="008208A6">
        <w:rPr>
          <w:rFonts w:ascii="Arial" w:hAnsi="Arial" w:cs="Arial"/>
          <w:u w:val="single"/>
          <w:lang w:val="en-US"/>
        </w:rPr>
        <w:t>():</w:t>
      </w:r>
      <w:r w:rsidR="008208A6" w:rsidRPr="008208A6">
        <w:rPr>
          <w:rFonts w:ascii="Arial" w:hAnsi="Arial" w:cs="Arial"/>
          <w:lang w:val="en-US"/>
        </w:rPr>
        <w:t xml:space="preserve"> </w:t>
      </w:r>
      <w:r w:rsidR="008208A6" w:rsidRPr="008208A6">
        <w:rPr>
          <w:rStyle w:val="hps"/>
          <w:rFonts w:ascii="Arial" w:hAnsi="Arial" w:cs="Arial"/>
          <w:lang/>
        </w:rPr>
        <w:t>This</w:t>
      </w:r>
      <w:r w:rsidR="008208A6" w:rsidRPr="008208A6">
        <w:rPr>
          <w:rStyle w:val="longtext"/>
          <w:rFonts w:ascii="Arial" w:hAnsi="Arial" w:cs="Arial"/>
          <w:lang/>
        </w:rPr>
        <w:t xml:space="preserve"> </w:t>
      </w:r>
      <w:r w:rsidR="008208A6" w:rsidRPr="008208A6">
        <w:rPr>
          <w:rStyle w:val="hps"/>
          <w:rFonts w:ascii="Arial" w:hAnsi="Arial" w:cs="Arial"/>
          <w:lang/>
        </w:rPr>
        <w:t>function is performed</w:t>
      </w:r>
      <w:r w:rsidR="008208A6" w:rsidRPr="008208A6">
        <w:rPr>
          <w:rStyle w:val="longtext"/>
          <w:rFonts w:ascii="Arial" w:hAnsi="Arial" w:cs="Arial"/>
          <w:lang/>
        </w:rPr>
        <w:t xml:space="preserve"> </w:t>
      </w:r>
      <w:r w:rsidR="008208A6" w:rsidRPr="008208A6">
        <w:rPr>
          <w:rStyle w:val="hps"/>
          <w:rFonts w:ascii="Arial" w:hAnsi="Arial" w:cs="Arial"/>
          <w:lang/>
        </w:rPr>
        <w:t>as a cycle,</w:t>
      </w:r>
      <w:r w:rsidR="008208A6" w:rsidRPr="008208A6">
        <w:rPr>
          <w:rStyle w:val="longtext"/>
          <w:rFonts w:ascii="Arial" w:hAnsi="Arial" w:cs="Arial"/>
          <w:lang/>
        </w:rPr>
        <w:t xml:space="preserve"> </w:t>
      </w:r>
      <w:r w:rsidR="008208A6" w:rsidRPr="008208A6">
        <w:rPr>
          <w:rStyle w:val="hps"/>
          <w:rFonts w:ascii="Arial" w:hAnsi="Arial" w:cs="Arial"/>
          <w:lang/>
        </w:rPr>
        <w:t>it</w:t>
      </w:r>
      <w:r w:rsidR="008208A6" w:rsidRPr="008208A6">
        <w:rPr>
          <w:rStyle w:val="longtext"/>
          <w:rFonts w:ascii="Arial" w:hAnsi="Arial" w:cs="Arial"/>
          <w:lang/>
        </w:rPr>
        <w:t xml:space="preserve"> </w:t>
      </w:r>
      <w:r w:rsidR="008208A6" w:rsidRPr="008208A6">
        <w:rPr>
          <w:rStyle w:val="hps"/>
          <w:rFonts w:ascii="Arial" w:hAnsi="Arial" w:cs="Arial"/>
          <w:lang/>
        </w:rPr>
        <w:t>is practically</w:t>
      </w:r>
      <w:r w:rsidR="008208A6" w:rsidRPr="008208A6">
        <w:rPr>
          <w:rStyle w:val="longtext"/>
          <w:rFonts w:ascii="Arial" w:hAnsi="Arial" w:cs="Arial"/>
          <w:lang/>
        </w:rPr>
        <w:t xml:space="preserve"> </w:t>
      </w:r>
      <w:r w:rsidR="008208A6" w:rsidRPr="008208A6">
        <w:rPr>
          <w:rStyle w:val="hps"/>
          <w:rFonts w:ascii="Arial" w:hAnsi="Arial" w:cs="Arial"/>
          <w:lang/>
        </w:rPr>
        <w:t>the entire program</w:t>
      </w:r>
      <w:r w:rsidR="008208A6" w:rsidRPr="008208A6">
        <w:rPr>
          <w:rStyle w:val="longtext"/>
          <w:rFonts w:ascii="Arial" w:hAnsi="Arial" w:cs="Arial"/>
          <w:lang/>
        </w:rPr>
        <w:t xml:space="preserve"> </w:t>
      </w:r>
      <w:r w:rsidR="008208A6" w:rsidRPr="008208A6">
        <w:rPr>
          <w:rStyle w:val="hps"/>
          <w:rFonts w:ascii="Arial" w:hAnsi="Arial" w:cs="Arial"/>
          <w:lang/>
        </w:rPr>
        <w:t>that will control</w:t>
      </w:r>
      <w:r w:rsidR="008208A6" w:rsidRPr="008208A6">
        <w:rPr>
          <w:rStyle w:val="longtext"/>
          <w:rFonts w:ascii="Arial" w:hAnsi="Arial" w:cs="Arial"/>
          <w:lang/>
        </w:rPr>
        <w:t xml:space="preserve"> </w:t>
      </w:r>
      <w:r w:rsidR="008208A6" w:rsidRPr="008208A6">
        <w:rPr>
          <w:rStyle w:val="hps"/>
          <w:rFonts w:ascii="Arial" w:hAnsi="Arial" w:cs="Arial"/>
          <w:lang/>
        </w:rPr>
        <w:t>the LEDs and</w:t>
      </w:r>
      <w:r w:rsidR="008208A6" w:rsidRPr="008208A6">
        <w:rPr>
          <w:rStyle w:val="longtext"/>
          <w:rFonts w:ascii="Arial" w:hAnsi="Arial" w:cs="Arial"/>
          <w:lang/>
        </w:rPr>
        <w:t xml:space="preserve"> </w:t>
      </w:r>
      <w:r w:rsidR="008208A6" w:rsidRPr="008208A6">
        <w:rPr>
          <w:rStyle w:val="hps"/>
          <w:rFonts w:ascii="Arial" w:hAnsi="Arial" w:cs="Arial"/>
          <w:lang/>
        </w:rPr>
        <w:t>will monitor</w:t>
      </w:r>
      <w:r w:rsidR="008208A6" w:rsidRPr="008208A6">
        <w:rPr>
          <w:rStyle w:val="longtext"/>
          <w:rFonts w:ascii="Arial" w:hAnsi="Arial" w:cs="Arial"/>
          <w:lang/>
        </w:rPr>
        <w:t xml:space="preserve"> </w:t>
      </w:r>
      <w:r w:rsidR="008208A6" w:rsidRPr="008208A6">
        <w:rPr>
          <w:rStyle w:val="hps"/>
          <w:rFonts w:ascii="Arial" w:hAnsi="Arial" w:cs="Arial"/>
          <w:lang/>
        </w:rPr>
        <w:t>the joystick.</w:t>
      </w:r>
    </w:p>
    <w:p w:rsidR="008208A6" w:rsidRPr="008208A6" w:rsidRDefault="008208A6" w:rsidP="008208A6">
      <w:pPr>
        <w:pStyle w:val="Standard1"/>
        <w:tabs>
          <w:tab w:val="left" w:pos="0"/>
        </w:tabs>
        <w:spacing w:line="360" w:lineRule="auto"/>
        <w:ind w:left="720"/>
        <w:jc w:val="both"/>
        <w:rPr>
          <w:rFonts w:ascii="Arial" w:hAnsi="Arial" w:cs="Arial"/>
          <w:lang w:val="en-US"/>
        </w:rPr>
      </w:pPr>
    </w:p>
    <w:p w:rsidR="00C06406" w:rsidRPr="008208A6" w:rsidRDefault="008208A6" w:rsidP="00C06406">
      <w:pPr>
        <w:pStyle w:val="Standard1"/>
        <w:tabs>
          <w:tab w:val="left" w:pos="0"/>
        </w:tabs>
        <w:spacing w:line="360" w:lineRule="auto"/>
        <w:jc w:val="both"/>
        <w:rPr>
          <w:rFonts w:ascii="Arial" w:hAnsi="Arial" w:cs="Arial"/>
          <w:lang w:val="en-US"/>
        </w:rPr>
      </w:pPr>
      <w:r w:rsidRPr="008208A6">
        <w:rPr>
          <w:rStyle w:val="hps"/>
          <w:rFonts w:ascii="Arial" w:hAnsi="Arial" w:cs="Arial"/>
          <w:lang/>
        </w:rPr>
        <w:t>In addition to</w:t>
      </w:r>
      <w:r w:rsidRPr="008208A6">
        <w:rPr>
          <w:rStyle w:val="longtext"/>
          <w:rFonts w:ascii="Arial" w:hAnsi="Arial" w:cs="Arial"/>
          <w:lang/>
        </w:rPr>
        <w:t xml:space="preserve"> </w:t>
      </w:r>
      <w:r w:rsidRPr="008208A6">
        <w:rPr>
          <w:rStyle w:val="hps"/>
          <w:rFonts w:ascii="Arial" w:hAnsi="Arial" w:cs="Arial"/>
          <w:lang/>
        </w:rPr>
        <w:t>the aforementioned functions</w:t>
      </w:r>
      <w:r w:rsidRPr="008208A6">
        <w:rPr>
          <w:rStyle w:val="longtext"/>
          <w:rFonts w:ascii="Arial" w:hAnsi="Arial" w:cs="Arial"/>
          <w:lang/>
        </w:rPr>
        <w:t xml:space="preserve">, the program </w:t>
      </w:r>
      <w:r w:rsidRPr="008208A6">
        <w:rPr>
          <w:rStyle w:val="hps"/>
          <w:rFonts w:ascii="Arial" w:hAnsi="Arial" w:cs="Arial"/>
          <w:lang/>
        </w:rPr>
        <w:t>contains other</w:t>
      </w:r>
      <w:r w:rsidRPr="008208A6">
        <w:rPr>
          <w:rStyle w:val="longtext"/>
          <w:rFonts w:ascii="Arial" w:hAnsi="Arial" w:cs="Arial"/>
          <w:lang/>
        </w:rPr>
        <w:t xml:space="preserve"> </w:t>
      </w:r>
      <w:r w:rsidRPr="008208A6">
        <w:rPr>
          <w:rStyle w:val="hps"/>
          <w:rFonts w:ascii="Arial" w:hAnsi="Arial" w:cs="Arial"/>
          <w:lang/>
        </w:rPr>
        <w:t>to be described</w:t>
      </w:r>
      <w:r w:rsidRPr="008208A6">
        <w:rPr>
          <w:rStyle w:val="longtext"/>
          <w:rFonts w:ascii="Arial" w:hAnsi="Arial" w:cs="Arial"/>
          <w:lang/>
        </w:rPr>
        <w:t xml:space="preserve"> </w:t>
      </w:r>
      <w:r w:rsidRPr="008208A6">
        <w:rPr>
          <w:rStyle w:val="hps"/>
          <w:rFonts w:ascii="Arial" w:hAnsi="Arial" w:cs="Arial"/>
          <w:lang/>
        </w:rPr>
        <w:t>below:</w:t>
      </w:r>
    </w:p>
    <w:tbl>
      <w:tblPr>
        <w:tblStyle w:val="MittleresRaster2-Akzent5"/>
        <w:tblW w:w="9781" w:type="dxa"/>
        <w:tblInd w:w="108" w:type="dxa"/>
        <w:tblLayout w:type="fixed"/>
        <w:tblLook w:val="04A0"/>
      </w:tblPr>
      <w:tblGrid>
        <w:gridCol w:w="2269"/>
        <w:gridCol w:w="3510"/>
        <w:gridCol w:w="3543"/>
        <w:gridCol w:w="459"/>
      </w:tblGrid>
      <w:tr w:rsidR="00C06406" w:rsidRPr="001C1992">
        <w:trPr>
          <w:gridAfter w:val="1"/>
          <w:cnfStyle w:val="100000000000"/>
          <w:wAfter w:w="459" w:type="dxa"/>
        </w:trPr>
        <w:tc>
          <w:tcPr>
            <w:cnfStyle w:val="001000000100"/>
            <w:tcW w:w="9322" w:type="dxa"/>
            <w:gridSpan w:val="3"/>
          </w:tcPr>
          <w:p w:rsidR="00C06406" w:rsidRPr="001C1992" w:rsidRDefault="00C06406" w:rsidP="00AB5746">
            <w:pPr>
              <w:pStyle w:val="Standard1"/>
              <w:tabs>
                <w:tab w:val="left" w:pos="0"/>
              </w:tabs>
              <w:jc w:val="center"/>
              <w:rPr>
                <w:rFonts w:ascii="Arial" w:hAnsi="Arial" w:cs="Arial"/>
                <w:bCs w:val="0"/>
                <w:color w:val="000000"/>
              </w:rPr>
            </w:pPr>
            <w:del w:id="277" w:author="Alexander Schulze" w:date="2012-06-03T23:17:00Z">
              <w:r w:rsidDel="00AB5746">
                <w:rPr>
                  <w:rFonts w:ascii="Arial" w:hAnsi="Arial" w:cs="Arial"/>
                  <w:color w:val="000000"/>
                </w:rPr>
                <w:delText>Fichero</w:delText>
              </w:r>
            </w:del>
            <w:ins w:id="278" w:author="Alexander Schulze" w:date="2012-06-03T23:17:00Z">
              <w:r w:rsidR="00AB5746">
                <w:rPr>
                  <w:rFonts w:ascii="Arial" w:hAnsi="Arial" w:cs="Arial"/>
                  <w:color w:val="000000"/>
                </w:rPr>
                <w:t>File</w:t>
              </w:r>
            </w:ins>
            <w:r>
              <w:rPr>
                <w:rFonts w:ascii="Arial" w:hAnsi="Arial" w:cs="Arial"/>
                <w:color w:val="000000"/>
              </w:rPr>
              <w:t>: rc_demo.pde</w:t>
            </w:r>
          </w:p>
        </w:tc>
      </w:tr>
      <w:tr w:rsidR="00C06406">
        <w:trPr>
          <w:cnfStyle w:val="000000100000"/>
        </w:trPr>
        <w:tc>
          <w:tcPr>
            <w:cnfStyle w:val="001000000000"/>
            <w:tcW w:w="2269" w:type="dxa"/>
          </w:tcPr>
          <w:p w:rsidR="00C06406" w:rsidRPr="00BB15FC" w:rsidRDefault="00C507A0" w:rsidP="00761594">
            <w:pPr>
              <w:pStyle w:val="Standard1"/>
              <w:tabs>
                <w:tab w:val="left" w:pos="0"/>
              </w:tabs>
              <w:jc w:val="center"/>
              <w:rPr>
                <w:rFonts w:ascii="Arial" w:hAnsi="Arial" w:cs="Arial"/>
                <w:bCs w:val="0"/>
                <w:color w:val="000000"/>
              </w:rPr>
            </w:pPr>
            <w:r>
              <w:rPr>
                <w:rFonts w:ascii="Arial" w:hAnsi="Arial" w:cs="Arial"/>
                <w:bCs w:val="0"/>
                <w:color w:val="000000"/>
              </w:rPr>
              <w:t>Type</w:t>
            </w:r>
          </w:p>
        </w:tc>
        <w:tc>
          <w:tcPr>
            <w:tcW w:w="3510" w:type="dxa"/>
          </w:tcPr>
          <w:p w:rsidR="00C06406" w:rsidRPr="00BB15FC" w:rsidRDefault="00C507A0" w:rsidP="00761594">
            <w:pPr>
              <w:pStyle w:val="Standard1"/>
              <w:tabs>
                <w:tab w:val="left" w:pos="0"/>
              </w:tabs>
              <w:jc w:val="center"/>
              <w:cnfStyle w:val="000000100000"/>
              <w:rPr>
                <w:rFonts w:ascii="Arial" w:hAnsi="Arial" w:cs="Arial"/>
                <w:b/>
                <w:bCs/>
                <w:color w:val="000000"/>
              </w:rPr>
            </w:pPr>
            <w:r>
              <w:rPr>
                <w:rFonts w:ascii="Arial" w:hAnsi="Arial" w:cs="Arial"/>
                <w:b/>
                <w:bCs/>
                <w:color w:val="000000"/>
              </w:rPr>
              <w:t>Function</w:t>
            </w:r>
          </w:p>
        </w:tc>
        <w:tc>
          <w:tcPr>
            <w:tcW w:w="4002" w:type="dxa"/>
            <w:gridSpan w:val="2"/>
          </w:tcPr>
          <w:p w:rsidR="00C06406" w:rsidRPr="00BB15FC" w:rsidRDefault="00C507A0" w:rsidP="00761594">
            <w:pPr>
              <w:pStyle w:val="Standard1"/>
              <w:tabs>
                <w:tab w:val="left" w:pos="0"/>
              </w:tabs>
              <w:jc w:val="center"/>
              <w:cnfStyle w:val="000000100000"/>
              <w:rPr>
                <w:rFonts w:ascii="Arial" w:hAnsi="Arial" w:cs="Arial"/>
                <w:b/>
                <w:bCs/>
                <w:color w:val="000000"/>
              </w:rPr>
            </w:pPr>
            <w:r>
              <w:rPr>
                <w:rFonts w:ascii="Arial" w:hAnsi="Arial" w:cs="Arial"/>
                <w:b/>
                <w:bCs/>
                <w:color w:val="000000"/>
              </w:rPr>
              <w:t>Description</w:t>
            </w:r>
          </w:p>
        </w:tc>
      </w:tr>
      <w:tr w:rsidR="00C06406" w:rsidRPr="00FD6D9D">
        <w:tc>
          <w:tcPr>
            <w:cnfStyle w:val="001000000000"/>
            <w:tcW w:w="2269" w:type="dxa"/>
          </w:tcPr>
          <w:p w:rsidR="00C06406" w:rsidRDefault="00C06406" w:rsidP="00761594">
            <w:pPr>
              <w:pStyle w:val="Standard1"/>
              <w:tabs>
                <w:tab w:val="left" w:pos="0"/>
              </w:tabs>
              <w:rPr>
                <w:rFonts w:ascii="Arial" w:hAnsi="Arial" w:cs="Arial"/>
                <w:b w:val="0"/>
                <w:bCs w:val="0"/>
                <w:color w:val="000000"/>
                <w:sz w:val="20"/>
                <w:szCs w:val="20"/>
                <w:lang w:val="en-US"/>
              </w:rPr>
            </w:pPr>
          </w:p>
          <w:p w:rsidR="00C06406" w:rsidRPr="00C855AF" w:rsidRDefault="00C06406" w:rsidP="00761594">
            <w:pPr>
              <w:pStyle w:val="Standard1"/>
              <w:tabs>
                <w:tab w:val="left" w:pos="0"/>
              </w:tabs>
              <w:rPr>
                <w:rFonts w:ascii="Arial" w:hAnsi="Arial" w:cs="Arial"/>
                <w:b w:val="0"/>
                <w:bCs w:val="0"/>
                <w:color w:val="000000"/>
                <w:sz w:val="20"/>
                <w:szCs w:val="20"/>
                <w:lang w:val="en-US"/>
              </w:rPr>
            </w:pPr>
            <w:r>
              <w:rPr>
                <w:rFonts w:ascii="Arial" w:hAnsi="Arial" w:cs="Arial"/>
                <w:b w:val="0"/>
                <w:bCs w:val="0"/>
                <w:color w:val="000000"/>
                <w:sz w:val="20"/>
                <w:szCs w:val="20"/>
                <w:lang w:val="en-US"/>
              </w:rPr>
              <w:t>void</w:t>
            </w:r>
          </w:p>
        </w:tc>
        <w:tc>
          <w:tcPr>
            <w:tcW w:w="3510" w:type="dxa"/>
          </w:tcPr>
          <w:p w:rsidR="00C06406" w:rsidRDefault="00C06406" w:rsidP="00761594">
            <w:pPr>
              <w:pStyle w:val="Standard1"/>
              <w:tabs>
                <w:tab w:val="left" w:pos="0"/>
              </w:tabs>
              <w:jc w:val="center"/>
              <w:cnfStyle w:val="000000000000"/>
              <w:rPr>
                <w:rFonts w:ascii="Arial" w:hAnsi="Arial" w:cs="Arial"/>
                <w:bCs/>
                <w:color w:val="000000"/>
                <w:sz w:val="20"/>
                <w:szCs w:val="20"/>
                <w:lang w:val="en-US"/>
              </w:rPr>
            </w:pPr>
          </w:p>
          <w:p w:rsidR="00C06406" w:rsidRPr="00BE7205" w:rsidRDefault="00C06406" w:rsidP="00761594">
            <w:pPr>
              <w:pStyle w:val="Standard1"/>
              <w:tabs>
                <w:tab w:val="left" w:pos="0"/>
              </w:tabs>
              <w:jc w:val="center"/>
              <w:cnfStyle w:val="000000000000"/>
              <w:rPr>
                <w:rFonts w:ascii="Arial" w:hAnsi="Arial" w:cs="Arial"/>
                <w:bCs/>
                <w:color w:val="000000"/>
                <w:sz w:val="20"/>
                <w:szCs w:val="20"/>
                <w:lang w:val="en-US"/>
              </w:rPr>
            </w:pPr>
            <w:r w:rsidRPr="00ED1C4D">
              <w:rPr>
                <w:rFonts w:ascii="Arial" w:hAnsi="Arial" w:cs="Arial"/>
                <w:bCs/>
                <w:color w:val="000000"/>
                <w:sz w:val="20"/>
                <w:szCs w:val="20"/>
                <w:lang w:val="en-US"/>
              </w:rPr>
              <w:t>changeLedState()</w:t>
            </w:r>
          </w:p>
        </w:tc>
        <w:tc>
          <w:tcPr>
            <w:tcW w:w="4002" w:type="dxa"/>
            <w:gridSpan w:val="2"/>
          </w:tcPr>
          <w:p w:rsidR="00C06406" w:rsidRPr="00C507A0" w:rsidRDefault="00C507A0" w:rsidP="00761594">
            <w:pPr>
              <w:pStyle w:val="Standard1"/>
              <w:tabs>
                <w:tab w:val="left" w:pos="0"/>
              </w:tabs>
              <w:jc w:val="both"/>
              <w:cnfStyle w:val="000000000000"/>
              <w:rPr>
                <w:rFonts w:ascii="Arial" w:hAnsi="Arial" w:cs="Arial"/>
                <w:bCs/>
                <w:color w:val="000000"/>
                <w:sz w:val="20"/>
                <w:szCs w:val="20"/>
                <w:lang w:val="en-US"/>
              </w:rPr>
            </w:pPr>
            <w:r w:rsidRPr="00C507A0">
              <w:rPr>
                <w:rStyle w:val="hps"/>
                <w:rFonts w:ascii="Arial" w:hAnsi="Arial" w:cs="Arial"/>
                <w:sz w:val="20"/>
                <w:szCs w:val="20"/>
                <w:lang/>
              </w:rPr>
              <w:t>The function</w:t>
            </w:r>
            <w:r w:rsidRPr="00C507A0">
              <w:rPr>
                <w:rStyle w:val="longtext"/>
                <w:rFonts w:ascii="Arial" w:hAnsi="Arial" w:cs="Arial"/>
                <w:sz w:val="20"/>
                <w:szCs w:val="20"/>
                <w:lang/>
              </w:rPr>
              <w:t xml:space="preserve"> </w:t>
            </w:r>
            <w:r w:rsidRPr="00C507A0">
              <w:rPr>
                <w:rStyle w:val="hps"/>
                <w:rFonts w:ascii="Arial" w:hAnsi="Arial" w:cs="Arial"/>
                <w:sz w:val="20"/>
                <w:szCs w:val="20"/>
                <w:lang/>
              </w:rPr>
              <w:t>works with</w:t>
            </w:r>
            <w:r w:rsidRPr="00C507A0">
              <w:rPr>
                <w:rStyle w:val="longtext"/>
                <w:rFonts w:ascii="Arial" w:hAnsi="Arial" w:cs="Arial"/>
                <w:sz w:val="20"/>
                <w:szCs w:val="20"/>
                <w:lang/>
              </w:rPr>
              <w:t xml:space="preserve"> </w:t>
            </w:r>
            <w:r w:rsidRPr="00C507A0">
              <w:rPr>
                <w:rStyle w:val="hps"/>
                <w:rFonts w:ascii="Arial" w:hAnsi="Arial" w:cs="Arial"/>
                <w:sz w:val="20"/>
                <w:szCs w:val="20"/>
                <w:lang/>
              </w:rPr>
              <w:t>Boolean</w:t>
            </w:r>
            <w:r w:rsidRPr="00C507A0">
              <w:rPr>
                <w:rStyle w:val="longtext"/>
                <w:rFonts w:ascii="Arial" w:hAnsi="Arial" w:cs="Arial"/>
                <w:sz w:val="20"/>
                <w:szCs w:val="20"/>
                <w:lang/>
              </w:rPr>
              <w:t xml:space="preserve"> </w:t>
            </w:r>
            <w:r w:rsidRPr="00C507A0">
              <w:rPr>
                <w:rStyle w:val="hps"/>
                <w:rFonts w:ascii="Arial" w:hAnsi="Arial" w:cs="Arial"/>
                <w:sz w:val="20"/>
                <w:szCs w:val="20"/>
                <w:lang/>
              </w:rPr>
              <w:t>variables</w:t>
            </w:r>
            <w:r w:rsidRPr="00C507A0">
              <w:rPr>
                <w:rStyle w:val="longtext"/>
                <w:rFonts w:ascii="Arial" w:hAnsi="Arial" w:cs="Arial"/>
                <w:sz w:val="20"/>
                <w:szCs w:val="20"/>
                <w:lang/>
              </w:rPr>
              <w:t xml:space="preserve"> </w:t>
            </w:r>
            <w:r w:rsidRPr="00C507A0">
              <w:rPr>
                <w:rStyle w:val="hps"/>
                <w:rFonts w:ascii="Arial" w:hAnsi="Arial" w:cs="Arial"/>
                <w:sz w:val="20"/>
                <w:szCs w:val="20"/>
                <w:lang/>
              </w:rPr>
              <w:t>associated with each</w:t>
            </w:r>
            <w:r w:rsidRPr="00C507A0">
              <w:rPr>
                <w:rStyle w:val="longtext"/>
                <w:rFonts w:ascii="Arial" w:hAnsi="Arial" w:cs="Arial"/>
                <w:sz w:val="20"/>
                <w:szCs w:val="20"/>
                <w:lang/>
              </w:rPr>
              <w:t xml:space="preserve"> </w:t>
            </w:r>
            <w:r w:rsidRPr="00C507A0">
              <w:rPr>
                <w:rStyle w:val="hps"/>
                <w:rFonts w:ascii="Arial" w:hAnsi="Arial" w:cs="Arial"/>
                <w:sz w:val="20"/>
                <w:szCs w:val="20"/>
                <w:lang/>
              </w:rPr>
              <w:t>LED</w:t>
            </w:r>
            <w:r w:rsidRPr="00C507A0">
              <w:rPr>
                <w:rStyle w:val="longtext"/>
                <w:rFonts w:ascii="Arial" w:hAnsi="Arial" w:cs="Arial"/>
                <w:sz w:val="20"/>
                <w:szCs w:val="20"/>
                <w:lang/>
              </w:rPr>
              <w:t xml:space="preserve"> </w:t>
            </w:r>
            <w:r w:rsidRPr="00C507A0">
              <w:rPr>
                <w:rStyle w:val="hps"/>
                <w:rFonts w:ascii="Arial" w:hAnsi="Arial" w:cs="Arial"/>
                <w:sz w:val="20"/>
                <w:szCs w:val="20"/>
                <w:lang/>
              </w:rPr>
              <w:t>which prepares</w:t>
            </w:r>
            <w:r w:rsidRPr="00C507A0">
              <w:rPr>
                <w:rStyle w:val="longtext"/>
                <w:rFonts w:ascii="Arial" w:hAnsi="Arial" w:cs="Arial"/>
                <w:sz w:val="20"/>
                <w:szCs w:val="20"/>
                <w:lang/>
              </w:rPr>
              <w:t xml:space="preserve"> </w:t>
            </w:r>
            <w:r w:rsidRPr="00C507A0">
              <w:rPr>
                <w:rStyle w:val="hps"/>
                <w:rFonts w:ascii="Arial" w:hAnsi="Arial" w:cs="Arial"/>
                <w:sz w:val="20"/>
                <w:szCs w:val="20"/>
                <w:lang/>
              </w:rPr>
              <w:t>a variable with</w:t>
            </w:r>
            <w:r w:rsidRPr="00C507A0">
              <w:rPr>
                <w:rStyle w:val="longtext"/>
                <w:rFonts w:ascii="Arial" w:hAnsi="Arial" w:cs="Arial"/>
                <w:sz w:val="20"/>
                <w:szCs w:val="20"/>
                <w:lang/>
              </w:rPr>
              <w:t xml:space="preserve"> </w:t>
            </w:r>
            <w:r w:rsidRPr="00C507A0">
              <w:rPr>
                <w:rStyle w:val="hps"/>
                <w:rFonts w:ascii="Arial" w:hAnsi="Arial" w:cs="Arial"/>
                <w:sz w:val="20"/>
                <w:szCs w:val="20"/>
                <w:lang/>
              </w:rPr>
              <w:t>an integer</w:t>
            </w:r>
            <w:r w:rsidRPr="00C507A0">
              <w:rPr>
                <w:rStyle w:val="longtext"/>
                <w:rFonts w:ascii="Arial" w:hAnsi="Arial" w:cs="Arial"/>
                <w:sz w:val="20"/>
                <w:szCs w:val="20"/>
                <w:lang/>
              </w:rPr>
              <w:t xml:space="preserve"> </w:t>
            </w:r>
            <w:r w:rsidRPr="00C507A0">
              <w:rPr>
                <w:rStyle w:val="hps"/>
                <w:rFonts w:ascii="Arial" w:hAnsi="Arial" w:cs="Arial"/>
                <w:sz w:val="20"/>
                <w:szCs w:val="20"/>
                <w:lang/>
              </w:rPr>
              <w:t>from 0 to 15</w:t>
            </w:r>
            <w:r w:rsidRPr="00C507A0">
              <w:rPr>
                <w:rStyle w:val="longtext"/>
                <w:rFonts w:ascii="Arial" w:hAnsi="Arial" w:cs="Arial"/>
                <w:sz w:val="20"/>
                <w:szCs w:val="20"/>
                <w:lang/>
              </w:rPr>
              <w:t xml:space="preserve"> </w:t>
            </w:r>
            <w:r w:rsidRPr="00C507A0">
              <w:rPr>
                <w:rStyle w:val="hps"/>
                <w:rFonts w:ascii="Arial" w:hAnsi="Arial" w:cs="Arial"/>
                <w:sz w:val="20"/>
                <w:szCs w:val="20"/>
                <w:lang/>
              </w:rPr>
              <w:t>and then</w:t>
            </w:r>
            <w:r w:rsidRPr="00C507A0">
              <w:rPr>
                <w:rStyle w:val="longtext"/>
                <w:rFonts w:ascii="Arial" w:hAnsi="Arial" w:cs="Arial"/>
                <w:sz w:val="20"/>
                <w:szCs w:val="20"/>
                <w:lang/>
              </w:rPr>
              <w:t xml:space="preserve"> </w:t>
            </w:r>
            <w:r w:rsidRPr="00C507A0">
              <w:rPr>
                <w:rStyle w:val="hps"/>
                <w:rFonts w:ascii="Arial" w:hAnsi="Arial" w:cs="Arial"/>
                <w:sz w:val="20"/>
                <w:szCs w:val="20"/>
                <w:lang/>
              </w:rPr>
              <w:t>sent via</w:t>
            </w:r>
            <w:r w:rsidRPr="00C507A0">
              <w:rPr>
                <w:rStyle w:val="longtext"/>
                <w:rFonts w:ascii="Arial" w:hAnsi="Arial" w:cs="Arial"/>
                <w:sz w:val="20"/>
                <w:szCs w:val="20"/>
                <w:lang/>
              </w:rPr>
              <w:t xml:space="preserve"> </w:t>
            </w:r>
            <w:r w:rsidRPr="00C507A0">
              <w:rPr>
                <w:rStyle w:val="hps"/>
                <w:rFonts w:ascii="Arial" w:hAnsi="Arial" w:cs="Arial"/>
                <w:sz w:val="20"/>
                <w:szCs w:val="20"/>
                <w:lang/>
              </w:rPr>
              <w:t>the USB port</w:t>
            </w:r>
            <w:r w:rsidRPr="00C507A0">
              <w:rPr>
                <w:rStyle w:val="longtext"/>
                <w:rFonts w:ascii="Arial" w:hAnsi="Arial" w:cs="Arial"/>
                <w:sz w:val="20"/>
                <w:szCs w:val="20"/>
                <w:lang/>
              </w:rPr>
              <w:t xml:space="preserve"> </w:t>
            </w:r>
            <w:r w:rsidRPr="00C507A0">
              <w:rPr>
                <w:rStyle w:val="hps"/>
                <w:rFonts w:ascii="Arial" w:hAnsi="Arial" w:cs="Arial"/>
                <w:sz w:val="20"/>
                <w:szCs w:val="20"/>
                <w:lang/>
              </w:rPr>
              <w:t>jWebSocket</w:t>
            </w:r>
            <w:r w:rsidRPr="00C507A0">
              <w:rPr>
                <w:rStyle w:val="longtext"/>
                <w:rFonts w:ascii="Arial" w:hAnsi="Arial" w:cs="Arial"/>
                <w:sz w:val="20"/>
                <w:szCs w:val="20"/>
                <w:lang/>
              </w:rPr>
              <w:t xml:space="preserve"> </w:t>
            </w:r>
            <w:r w:rsidRPr="00C507A0">
              <w:rPr>
                <w:rStyle w:val="hps"/>
                <w:rFonts w:ascii="Arial" w:hAnsi="Arial" w:cs="Arial"/>
                <w:sz w:val="20"/>
                <w:szCs w:val="20"/>
                <w:lang/>
              </w:rPr>
              <w:t>server</w:t>
            </w:r>
            <w:r w:rsidRPr="00C507A0">
              <w:rPr>
                <w:rStyle w:val="longtext"/>
                <w:rFonts w:ascii="Arial" w:hAnsi="Arial" w:cs="Arial"/>
                <w:sz w:val="20"/>
                <w:szCs w:val="20"/>
                <w:lang/>
              </w:rPr>
              <w:t>.</w:t>
            </w:r>
          </w:p>
        </w:tc>
      </w:tr>
      <w:tr w:rsidR="00C06406" w:rsidRPr="00FD6D9D">
        <w:trPr>
          <w:cnfStyle w:val="000000100000"/>
        </w:trPr>
        <w:tc>
          <w:tcPr>
            <w:cnfStyle w:val="001000000000"/>
            <w:tcW w:w="2269" w:type="dxa"/>
          </w:tcPr>
          <w:p w:rsidR="00C06406" w:rsidRPr="00C507A0" w:rsidRDefault="00C06406" w:rsidP="00761594">
            <w:pPr>
              <w:pStyle w:val="Standard1"/>
              <w:tabs>
                <w:tab w:val="left" w:pos="0"/>
              </w:tabs>
              <w:rPr>
                <w:rFonts w:ascii="Arial" w:hAnsi="Arial" w:cs="Arial"/>
                <w:b w:val="0"/>
                <w:bCs w:val="0"/>
                <w:color w:val="000000"/>
                <w:sz w:val="20"/>
                <w:szCs w:val="20"/>
                <w:lang w:val="en-US"/>
              </w:rPr>
            </w:pPr>
          </w:p>
          <w:p w:rsidR="00C06406" w:rsidRPr="00A9724D" w:rsidRDefault="00C06406" w:rsidP="00761594">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int</w:t>
            </w:r>
          </w:p>
        </w:tc>
        <w:tc>
          <w:tcPr>
            <w:tcW w:w="3510" w:type="dxa"/>
          </w:tcPr>
          <w:p w:rsidR="00C06406" w:rsidRDefault="00C06406" w:rsidP="00761594">
            <w:pPr>
              <w:pStyle w:val="Standard1"/>
              <w:tabs>
                <w:tab w:val="left" w:pos="0"/>
              </w:tabs>
              <w:jc w:val="center"/>
              <w:cnfStyle w:val="000000100000"/>
              <w:rPr>
                <w:rFonts w:ascii="Arial" w:hAnsi="Arial" w:cs="Arial"/>
                <w:bCs/>
                <w:color w:val="000000"/>
                <w:sz w:val="20"/>
                <w:szCs w:val="20"/>
                <w:lang w:val="en-US"/>
              </w:rPr>
            </w:pPr>
          </w:p>
          <w:p w:rsidR="00C06406" w:rsidRPr="00A9724D" w:rsidRDefault="00C06406" w:rsidP="00761594">
            <w:pPr>
              <w:pStyle w:val="Standard1"/>
              <w:tabs>
                <w:tab w:val="left" w:pos="0"/>
              </w:tabs>
              <w:jc w:val="center"/>
              <w:cnfStyle w:val="000000100000"/>
              <w:rPr>
                <w:rFonts w:ascii="Arial" w:hAnsi="Arial" w:cs="Arial"/>
                <w:bCs/>
                <w:color w:val="000000"/>
                <w:sz w:val="20"/>
                <w:szCs w:val="20"/>
                <w:lang w:val="en-US"/>
              </w:rPr>
            </w:pPr>
            <w:r w:rsidRPr="00ED1C4D">
              <w:rPr>
                <w:rFonts w:ascii="Arial" w:hAnsi="Arial" w:cs="Arial"/>
                <w:bCs/>
                <w:color w:val="000000"/>
                <w:sz w:val="20"/>
                <w:szCs w:val="20"/>
                <w:lang w:val="en-US"/>
              </w:rPr>
              <w:t>treatValue(int data)</w:t>
            </w:r>
          </w:p>
        </w:tc>
        <w:tc>
          <w:tcPr>
            <w:tcW w:w="4002" w:type="dxa"/>
            <w:gridSpan w:val="2"/>
          </w:tcPr>
          <w:p w:rsidR="00C06406" w:rsidRPr="00C507A0" w:rsidRDefault="00C507A0" w:rsidP="00761594">
            <w:pPr>
              <w:pStyle w:val="Standard1"/>
              <w:tabs>
                <w:tab w:val="left" w:pos="0"/>
              </w:tabs>
              <w:jc w:val="both"/>
              <w:cnfStyle w:val="000000100000"/>
              <w:rPr>
                <w:rFonts w:ascii="Arial" w:hAnsi="Arial" w:cs="Arial"/>
                <w:bCs/>
                <w:color w:val="000000"/>
                <w:sz w:val="20"/>
                <w:szCs w:val="20"/>
                <w:lang w:val="en-US"/>
              </w:rPr>
            </w:pPr>
            <w:r w:rsidRPr="00C507A0">
              <w:rPr>
                <w:rStyle w:val="hps"/>
                <w:rFonts w:ascii="Arial" w:hAnsi="Arial" w:cs="Arial"/>
                <w:sz w:val="20"/>
                <w:szCs w:val="20"/>
                <w:lang/>
              </w:rPr>
              <w:t>Because</w:t>
            </w:r>
            <w:r w:rsidRPr="00C507A0">
              <w:rPr>
                <w:rStyle w:val="longtext"/>
                <w:rFonts w:ascii="Arial" w:hAnsi="Arial" w:cs="Arial"/>
                <w:sz w:val="20"/>
                <w:szCs w:val="20"/>
                <w:lang/>
              </w:rPr>
              <w:t xml:space="preserve"> </w:t>
            </w:r>
            <w:r w:rsidRPr="00C507A0">
              <w:rPr>
                <w:rStyle w:val="hps"/>
                <w:rFonts w:ascii="Arial" w:hAnsi="Arial" w:cs="Arial"/>
                <w:sz w:val="20"/>
                <w:szCs w:val="20"/>
                <w:lang/>
              </w:rPr>
              <w:t xml:space="preserve">the values </w:t>
            </w:r>
            <w:r w:rsidRPr="00C507A0">
              <w:rPr>
                <w:rStyle w:val="hps"/>
                <w:rFonts w:ascii="Cambria Math" w:hAnsi="Cambria Math" w:cs="Cambria Math"/>
                <w:sz w:val="20"/>
                <w:szCs w:val="20"/>
                <w:lang/>
              </w:rPr>
              <w:t>​​</w:t>
            </w:r>
            <w:r w:rsidRPr="00C507A0">
              <w:rPr>
                <w:rStyle w:val="hps"/>
                <w:rFonts w:ascii="Arial" w:hAnsi="Arial" w:cs="Arial"/>
                <w:sz w:val="20"/>
                <w:szCs w:val="20"/>
                <w:lang/>
              </w:rPr>
              <w:t>produced</w:t>
            </w:r>
            <w:r w:rsidRPr="00C507A0">
              <w:rPr>
                <w:rStyle w:val="longtext"/>
                <w:rFonts w:ascii="Arial" w:hAnsi="Arial" w:cs="Arial"/>
                <w:sz w:val="20"/>
                <w:szCs w:val="20"/>
                <w:lang/>
              </w:rPr>
              <w:t xml:space="preserve"> </w:t>
            </w:r>
            <w:r w:rsidRPr="00C507A0">
              <w:rPr>
                <w:rStyle w:val="hps"/>
                <w:rFonts w:ascii="Arial" w:hAnsi="Arial" w:cs="Arial"/>
                <w:sz w:val="20"/>
                <w:szCs w:val="20"/>
                <w:lang/>
              </w:rPr>
              <w:t>by the</w:t>
            </w:r>
            <w:r w:rsidRPr="00C507A0">
              <w:rPr>
                <w:rStyle w:val="longtext"/>
                <w:rFonts w:ascii="Arial" w:hAnsi="Arial" w:cs="Arial"/>
                <w:sz w:val="20"/>
                <w:szCs w:val="20"/>
                <w:lang/>
              </w:rPr>
              <w:t xml:space="preserve"> </w:t>
            </w:r>
            <w:r w:rsidRPr="00C507A0">
              <w:rPr>
                <w:rStyle w:val="hps"/>
                <w:rFonts w:ascii="Arial" w:hAnsi="Arial" w:cs="Arial"/>
                <w:sz w:val="20"/>
                <w:szCs w:val="20"/>
                <w:lang/>
              </w:rPr>
              <w:t>joystick</w:t>
            </w:r>
            <w:r w:rsidRPr="00C507A0">
              <w:rPr>
                <w:rStyle w:val="longtext"/>
                <w:rFonts w:ascii="Arial" w:hAnsi="Arial" w:cs="Arial"/>
                <w:sz w:val="20"/>
                <w:szCs w:val="20"/>
                <w:lang/>
              </w:rPr>
              <w:t xml:space="preserve"> </w:t>
            </w:r>
            <w:r w:rsidRPr="00C507A0">
              <w:rPr>
                <w:rStyle w:val="hps"/>
                <w:rFonts w:ascii="Arial" w:hAnsi="Arial" w:cs="Arial"/>
                <w:sz w:val="20"/>
                <w:szCs w:val="20"/>
                <w:lang/>
              </w:rPr>
              <w:t>is very sensitive</w:t>
            </w:r>
            <w:r w:rsidRPr="00C507A0">
              <w:rPr>
                <w:rStyle w:val="longtext"/>
                <w:rFonts w:ascii="Arial" w:hAnsi="Arial" w:cs="Arial"/>
                <w:sz w:val="20"/>
                <w:szCs w:val="20"/>
                <w:lang/>
              </w:rPr>
              <w:t xml:space="preserve">, it is necessary </w:t>
            </w:r>
            <w:r w:rsidRPr="00C507A0">
              <w:rPr>
                <w:rStyle w:val="hps"/>
                <w:rFonts w:ascii="Arial" w:hAnsi="Arial" w:cs="Arial"/>
                <w:sz w:val="20"/>
                <w:szCs w:val="20"/>
                <w:lang/>
              </w:rPr>
              <w:t>to</w:t>
            </w:r>
            <w:r w:rsidRPr="00C507A0">
              <w:rPr>
                <w:rStyle w:val="longtext"/>
                <w:rFonts w:ascii="Arial" w:hAnsi="Arial" w:cs="Arial"/>
                <w:sz w:val="20"/>
                <w:szCs w:val="20"/>
                <w:lang/>
              </w:rPr>
              <w:t xml:space="preserve"> </w:t>
            </w:r>
            <w:r w:rsidRPr="00C507A0">
              <w:rPr>
                <w:rStyle w:val="hps"/>
                <w:rFonts w:ascii="Arial" w:hAnsi="Arial" w:cs="Arial"/>
                <w:sz w:val="20"/>
                <w:szCs w:val="20"/>
                <w:lang/>
              </w:rPr>
              <w:t>treat</w:t>
            </w:r>
            <w:r w:rsidRPr="00C507A0">
              <w:rPr>
                <w:rStyle w:val="longtext"/>
                <w:rFonts w:ascii="Arial" w:hAnsi="Arial" w:cs="Arial"/>
                <w:sz w:val="20"/>
                <w:szCs w:val="20"/>
                <w:lang/>
              </w:rPr>
              <w:t xml:space="preserve"> </w:t>
            </w:r>
            <w:r w:rsidRPr="00C507A0">
              <w:rPr>
                <w:rStyle w:val="hps"/>
                <w:rFonts w:ascii="Arial" w:hAnsi="Arial" w:cs="Arial"/>
                <w:sz w:val="20"/>
                <w:szCs w:val="20"/>
                <w:lang/>
              </w:rPr>
              <w:t>jWebSocket</w:t>
            </w:r>
            <w:r w:rsidRPr="00C507A0">
              <w:rPr>
                <w:rStyle w:val="longtext"/>
                <w:rFonts w:ascii="Arial" w:hAnsi="Arial" w:cs="Arial"/>
                <w:sz w:val="20"/>
                <w:szCs w:val="20"/>
                <w:lang/>
              </w:rPr>
              <w:t xml:space="preserve"> </w:t>
            </w:r>
            <w:r w:rsidRPr="00C507A0">
              <w:rPr>
                <w:rStyle w:val="hps"/>
                <w:rFonts w:ascii="Arial" w:hAnsi="Arial" w:cs="Arial"/>
                <w:sz w:val="20"/>
                <w:szCs w:val="20"/>
                <w:lang/>
              </w:rPr>
              <w:t>sent to the server</w:t>
            </w:r>
            <w:r w:rsidRPr="00C507A0">
              <w:rPr>
                <w:rStyle w:val="longtext"/>
                <w:rFonts w:ascii="Arial" w:hAnsi="Arial" w:cs="Arial"/>
                <w:sz w:val="20"/>
                <w:szCs w:val="20"/>
                <w:lang/>
              </w:rPr>
              <w:t xml:space="preserve">, this </w:t>
            </w:r>
            <w:r w:rsidRPr="00C507A0">
              <w:rPr>
                <w:rStyle w:val="hps"/>
                <w:rFonts w:ascii="Arial" w:hAnsi="Arial" w:cs="Arial"/>
                <w:sz w:val="20"/>
                <w:szCs w:val="20"/>
                <w:lang/>
              </w:rPr>
              <w:t>function takes care of</w:t>
            </w:r>
            <w:r w:rsidRPr="00C507A0">
              <w:rPr>
                <w:rStyle w:val="longtext"/>
                <w:rFonts w:ascii="Arial" w:hAnsi="Arial" w:cs="Arial"/>
                <w:sz w:val="20"/>
                <w:szCs w:val="20"/>
                <w:lang/>
              </w:rPr>
              <w:t xml:space="preserve"> </w:t>
            </w:r>
            <w:r w:rsidRPr="00C507A0">
              <w:rPr>
                <w:rStyle w:val="hps"/>
                <w:rFonts w:ascii="Arial" w:hAnsi="Arial" w:cs="Arial"/>
                <w:sz w:val="20"/>
                <w:szCs w:val="20"/>
                <w:lang/>
              </w:rPr>
              <w:t>the problem.</w:t>
            </w:r>
          </w:p>
        </w:tc>
      </w:tr>
      <w:tr w:rsidR="00C06406" w:rsidRPr="00FD6D9D">
        <w:tc>
          <w:tcPr>
            <w:cnfStyle w:val="001000000000"/>
            <w:tcW w:w="2269" w:type="dxa"/>
          </w:tcPr>
          <w:p w:rsidR="00C06406" w:rsidRPr="00C507A0" w:rsidRDefault="00C06406" w:rsidP="00761594">
            <w:pPr>
              <w:pStyle w:val="Standard1"/>
              <w:tabs>
                <w:tab w:val="left" w:pos="0"/>
              </w:tabs>
              <w:rPr>
                <w:rFonts w:ascii="Arial" w:hAnsi="Arial" w:cs="Arial"/>
                <w:b w:val="0"/>
                <w:bCs w:val="0"/>
                <w:color w:val="000000"/>
                <w:sz w:val="20"/>
                <w:szCs w:val="20"/>
                <w:lang w:val="en-US"/>
              </w:rPr>
            </w:pPr>
          </w:p>
          <w:p w:rsidR="00C06406" w:rsidRPr="00C507A0" w:rsidRDefault="00C06406" w:rsidP="00761594">
            <w:pPr>
              <w:pStyle w:val="Standard1"/>
              <w:tabs>
                <w:tab w:val="left" w:pos="0"/>
              </w:tabs>
              <w:rPr>
                <w:rFonts w:ascii="Arial" w:hAnsi="Arial" w:cs="Arial"/>
                <w:b w:val="0"/>
                <w:bCs w:val="0"/>
                <w:color w:val="000000"/>
                <w:sz w:val="20"/>
                <w:szCs w:val="20"/>
                <w:lang w:val="en-US"/>
              </w:rPr>
            </w:pPr>
          </w:p>
          <w:p w:rsidR="00C06406" w:rsidRDefault="00C06406" w:rsidP="00761594">
            <w:pPr>
              <w:pStyle w:val="Standard1"/>
              <w:tabs>
                <w:tab w:val="left" w:pos="0"/>
              </w:tabs>
              <w:rPr>
                <w:rFonts w:ascii="Arial" w:hAnsi="Arial" w:cs="Arial"/>
                <w:b w:val="0"/>
                <w:bCs w:val="0"/>
                <w:color w:val="000000"/>
                <w:sz w:val="20"/>
                <w:szCs w:val="20"/>
              </w:rPr>
            </w:pPr>
            <w:r>
              <w:rPr>
                <w:rFonts w:ascii="Arial" w:hAnsi="Arial" w:cs="Arial"/>
                <w:b w:val="0"/>
                <w:bCs w:val="0"/>
                <w:color w:val="000000"/>
                <w:sz w:val="20"/>
                <w:szCs w:val="20"/>
              </w:rPr>
              <w:t>void</w:t>
            </w:r>
          </w:p>
        </w:tc>
        <w:tc>
          <w:tcPr>
            <w:tcW w:w="3510" w:type="dxa"/>
          </w:tcPr>
          <w:p w:rsidR="00C06406" w:rsidRDefault="00C06406" w:rsidP="00761594">
            <w:pPr>
              <w:pStyle w:val="Standard1"/>
              <w:tabs>
                <w:tab w:val="left" w:pos="0"/>
              </w:tabs>
              <w:jc w:val="center"/>
              <w:cnfStyle w:val="000000000000"/>
              <w:rPr>
                <w:rFonts w:ascii="Arial" w:hAnsi="Arial" w:cs="Arial"/>
                <w:bCs/>
                <w:color w:val="000000"/>
                <w:sz w:val="20"/>
                <w:szCs w:val="20"/>
                <w:lang w:val="en-US"/>
              </w:rPr>
            </w:pPr>
          </w:p>
          <w:p w:rsidR="00C06406" w:rsidRDefault="00C06406" w:rsidP="00761594">
            <w:pPr>
              <w:pStyle w:val="Standard1"/>
              <w:tabs>
                <w:tab w:val="left" w:pos="0"/>
              </w:tabs>
              <w:jc w:val="center"/>
              <w:cnfStyle w:val="000000000000"/>
              <w:rPr>
                <w:rFonts w:ascii="Arial" w:hAnsi="Arial" w:cs="Arial"/>
                <w:bCs/>
                <w:color w:val="000000"/>
                <w:sz w:val="20"/>
                <w:szCs w:val="20"/>
                <w:lang w:val="en-US"/>
              </w:rPr>
            </w:pPr>
          </w:p>
          <w:p w:rsidR="00C06406" w:rsidRPr="00640091" w:rsidRDefault="00C06406" w:rsidP="00761594">
            <w:pPr>
              <w:pStyle w:val="Standard1"/>
              <w:tabs>
                <w:tab w:val="left" w:pos="0"/>
              </w:tabs>
              <w:jc w:val="center"/>
              <w:cnfStyle w:val="000000000000"/>
              <w:rPr>
                <w:rFonts w:ascii="Arial" w:hAnsi="Arial" w:cs="Arial"/>
                <w:bCs/>
                <w:color w:val="000000"/>
                <w:sz w:val="20"/>
                <w:szCs w:val="20"/>
                <w:lang w:val="en-US"/>
              </w:rPr>
            </w:pPr>
            <w:r w:rsidRPr="00640091">
              <w:rPr>
                <w:rFonts w:ascii="Arial" w:hAnsi="Arial" w:cs="Arial"/>
                <w:bCs/>
                <w:color w:val="000000"/>
                <w:sz w:val="20"/>
                <w:szCs w:val="20"/>
                <w:lang w:val="en-US"/>
              </w:rPr>
              <w:t>changePosition(int x, int y)</w:t>
            </w:r>
          </w:p>
        </w:tc>
        <w:tc>
          <w:tcPr>
            <w:tcW w:w="4002" w:type="dxa"/>
            <w:gridSpan w:val="2"/>
          </w:tcPr>
          <w:p w:rsidR="00C06406" w:rsidRPr="00C507A0" w:rsidRDefault="00C507A0" w:rsidP="00761594">
            <w:pPr>
              <w:pStyle w:val="Standard1"/>
              <w:tabs>
                <w:tab w:val="left" w:pos="0"/>
              </w:tabs>
              <w:jc w:val="both"/>
              <w:cnfStyle w:val="000000000000"/>
              <w:rPr>
                <w:rFonts w:ascii="Arial" w:hAnsi="Arial" w:cs="Arial"/>
                <w:bCs/>
                <w:color w:val="000000"/>
                <w:sz w:val="20"/>
                <w:szCs w:val="20"/>
                <w:lang w:val="en-US"/>
              </w:rPr>
            </w:pPr>
            <w:r w:rsidRPr="00C507A0">
              <w:rPr>
                <w:rStyle w:val="hps"/>
                <w:rFonts w:ascii="Arial" w:hAnsi="Arial" w:cs="Arial"/>
                <w:sz w:val="20"/>
                <w:szCs w:val="20"/>
                <w:lang/>
              </w:rPr>
              <w:t>The</w:t>
            </w:r>
            <w:r w:rsidRPr="00C507A0">
              <w:rPr>
                <w:rStyle w:val="longtext"/>
                <w:rFonts w:ascii="Arial" w:hAnsi="Arial" w:cs="Arial"/>
                <w:sz w:val="20"/>
                <w:szCs w:val="20"/>
                <w:lang/>
              </w:rPr>
              <w:t xml:space="preserve"> </w:t>
            </w:r>
            <w:r w:rsidRPr="00C507A0">
              <w:rPr>
                <w:rStyle w:val="hps"/>
                <w:rFonts w:ascii="Arial" w:hAnsi="Arial" w:cs="Arial"/>
                <w:sz w:val="20"/>
                <w:szCs w:val="20"/>
                <w:lang/>
              </w:rPr>
              <w:t>function is executed</w:t>
            </w:r>
            <w:r w:rsidRPr="00C507A0">
              <w:rPr>
                <w:rStyle w:val="longtext"/>
                <w:rFonts w:ascii="Arial" w:hAnsi="Arial" w:cs="Arial"/>
                <w:sz w:val="20"/>
                <w:szCs w:val="20"/>
                <w:lang/>
              </w:rPr>
              <w:t xml:space="preserve"> </w:t>
            </w:r>
            <w:r w:rsidRPr="00C507A0">
              <w:rPr>
                <w:rStyle w:val="hps"/>
                <w:rFonts w:ascii="Arial" w:hAnsi="Arial" w:cs="Arial"/>
                <w:sz w:val="20"/>
                <w:szCs w:val="20"/>
                <w:lang/>
              </w:rPr>
              <w:t>when</w:t>
            </w:r>
            <w:r w:rsidRPr="00C507A0">
              <w:rPr>
                <w:rStyle w:val="longtext"/>
                <w:rFonts w:ascii="Arial" w:hAnsi="Arial" w:cs="Arial"/>
                <w:sz w:val="20"/>
                <w:szCs w:val="20"/>
                <w:lang/>
              </w:rPr>
              <w:t xml:space="preserve"> </w:t>
            </w:r>
            <w:r w:rsidRPr="00C507A0">
              <w:rPr>
                <w:rStyle w:val="hps"/>
                <w:rFonts w:ascii="Arial" w:hAnsi="Arial" w:cs="Arial"/>
                <w:sz w:val="20"/>
                <w:szCs w:val="20"/>
                <w:lang/>
              </w:rPr>
              <w:t>the</w:t>
            </w:r>
            <w:r w:rsidRPr="00C507A0">
              <w:rPr>
                <w:rStyle w:val="longtext"/>
                <w:rFonts w:ascii="Arial" w:hAnsi="Arial" w:cs="Arial"/>
                <w:sz w:val="20"/>
                <w:szCs w:val="20"/>
                <w:lang/>
              </w:rPr>
              <w:t xml:space="preserve"> </w:t>
            </w:r>
            <w:r w:rsidRPr="00C507A0">
              <w:rPr>
                <w:rStyle w:val="hps"/>
                <w:rFonts w:ascii="Arial" w:hAnsi="Arial" w:cs="Arial"/>
                <w:sz w:val="20"/>
                <w:szCs w:val="20"/>
                <w:lang/>
              </w:rPr>
              <w:t>joystick</w:t>
            </w:r>
            <w:r w:rsidRPr="00C507A0">
              <w:rPr>
                <w:rStyle w:val="longtext"/>
                <w:rFonts w:ascii="Arial" w:hAnsi="Arial" w:cs="Arial"/>
                <w:sz w:val="20"/>
                <w:szCs w:val="20"/>
                <w:lang/>
              </w:rPr>
              <w:t xml:space="preserve"> </w:t>
            </w:r>
            <w:r w:rsidRPr="00C507A0">
              <w:rPr>
                <w:rStyle w:val="hps"/>
                <w:rFonts w:ascii="Arial" w:hAnsi="Arial" w:cs="Arial"/>
                <w:sz w:val="20"/>
                <w:szCs w:val="20"/>
                <w:lang/>
              </w:rPr>
              <w:t>changes position</w:t>
            </w:r>
            <w:r w:rsidRPr="00C507A0">
              <w:rPr>
                <w:rStyle w:val="longtext"/>
                <w:rFonts w:ascii="Arial" w:hAnsi="Arial" w:cs="Arial"/>
                <w:sz w:val="20"/>
                <w:szCs w:val="20"/>
                <w:lang/>
              </w:rPr>
              <w:t xml:space="preserve"> </w:t>
            </w:r>
            <w:r w:rsidRPr="00C507A0">
              <w:rPr>
                <w:rStyle w:val="hps"/>
                <w:rFonts w:ascii="Arial" w:hAnsi="Arial" w:cs="Arial"/>
                <w:sz w:val="20"/>
                <w:szCs w:val="20"/>
                <w:lang/>
              </w:rPr>
              <w:t>jWebSocket</w:t>
            </w:r>
            <w:r w:rsidRPr="00C507A0">
              <w:rPr>
                <w:rStyle w:val="longtext"/>
                <w:rFonts w:ascii="Arial" w:hAnsi="Arial" w:cs="Arial"/>
                <w:sz w:val="20"/>
                <w:szCs w:val="20"/>
                <w:lang/>
              </w:rPr>
              <w:t xml:space="preserve"> </w:t>
            </w:r>
            <w:r w:rsidRPr="00C507A0">
              <w:rPr>
                <w:rStyle w:val="hps"/>
                <w:rFonts w:ascii="Arial" w:hAnsi="Arial" w:cs="Arial"/>
                <w:sz w:val="20"/>
                <w:szCs w:val="20"/>
                <w:lang/>
              </w:rPr>
              <w:t>sent to the server</w:t>
            </w:r>
            <w:r w:rsidRPr="00C507A0">
              <w:rPr>
                <w:rStyle w:val="longtext"/>
                <w:rFonts w:ascii="Arial" w:hAnsi="Arial" w:cs="Arial"/>
                <w:sz w:val="20"/>
                <w:szCs w:val="20"/>
                <w:lang/>
              </w:rPr>
              <w:t xml:space="preserve"> </w:t>
            </w:r>
            <w:r w:rsidRPr="00C507A0">
              <w:rPr>
                <w:rStyle w:val="hps"/>
                <w:rFonts w:ascii="Arial" w:hAnsi="Arial" w:cs="Arial"/>
                <w:sz w:val="20"/>
                <w:szCs w:val="20"/>
                <w:lang/>
              </w:rPr>
              <w:t>through the</w:t>
            </w:r>
            <w:r w:rsidRPr="00C507A0">
              <w:rPr>
                <w:rStyle w:val="longtext"/>
                <w:rFonts w:ascii="Arial" w:hAnsi="Arial" w:cs="Arial"/>
                <w:sz w:val="20"/>
                <w:szCs w:val="20"/>
                <w:lang/>
              </w:rPr>
              <w:t xml:space="preserve"> </w:t>
            </w:r>
            <w:r w:rsidRPr="00C507A0">
              <w:rPr>
                <w:rStyle w:val="hps"/>
                <w:rFonts w:ascii="Arial" w:hAnsi="Arial" w:cs="Arial"/>
                <w:sz w:val="20"/>
                <w:szCs w:val="20"/>
                <w:lang/>
              </w:rPr>
              <w:t>USB</w:t>
            </w:r>
            <w:r w:rsidRPr="00C507A0">
              <w:rPr>
                <w:rStyle w:val="longtext"/>
                <w:rFonts w:ascii="Arial" w:hAnsi="Arial" w:cs="Arial"/>
                <w:sz w:val="20"/>
                <w:szCs w:val="20"/>
                <w:lang/>
              </w:rPr>
              <w:t xml:space="preserve"> </w:t>
            </w:r>
            <w:r w:rsidRPr="00C507A0">
              <w:rPr>
                <w:rStyle w:val="hps"/>
                <w:rFonts w:ascii="Arial" w:hAnsi="Arial" w:cs="Arial"/>
                <w:sz w:val="20"/>
                <w:szCs w:val="20"/>
                <w:lang/>
              </w:rPr>
              <w:t>port</w:t>
            </w:r>
            <w:r w:rsidRPr="00C507A0">
              <w:rPr>
                <w:rStyle w:val="longtext"/>
                <w:rFonts w:ascii="Arial" w:hAnsi="Arial" w:cs="Arial"/>
                <w:sz w:val="20"/>
                <w:szCs w:val="20"/>
                <w:lang/>
              </w:rPr>
              <w:t xml:space="preserve"> </w:t>
            </w:r>
            <w:r w:rsidRPr="00C507A0">
              <w:rPr>
                <w:rStyle w:val="hps"/>
                <w:rFonts w:ascii="Arial" w:hAnsi="Arial" w:cs="Arial"/>
                <w:sz w:val="20"/>
                <w:szCs w:val="20"/>
                <w:lang/>
              </w:rPr>
              <w:t>the coordinates of the</w:t>
            </w:r>
            <w:r w:rsidRPr="00C507A0">
              <w:rPr>
                <w:rStyle w:val="longtext"/>
                <w:rFonts w:ascii="Arial" w:hAnsi="Arial" w:cs="Arial"/>
                <w:sz w:val="20"/>
                <w:szCs w:val="20"/>
                <w:lang/>
              </w:rPr>
              <w:t xml:space="preserve"> </w:t>
            </w:r>
            <w:r w:rsidRPr="00C507A0">
              <w:rPr>
                <w:rStyle w:val="hps"/>
                <w:rFonts w:ascii="Arial" w:hAnsi="Arial" w:cs="Arial"/>
                <w:sz w:val="20"/>
                <w:szCs w:val="20"/>
                <w:lang/>
              </w:rPr>
              <w:t>joystick</w:t>
            </w:r>
            <w:r w:rsidRPr="00C507A0">
              <w:rPr>
                <w:rStyle w:val="longtext"/>
                <w:rFonts w:ascii="Arial" w:hAnsi="Arial" w:cs="Arial"/>
                <w:sz w:val="20"/>
                <w:szCs w:val="20"/>
                <w:lang/>
              </w:rPr>
              <w:t xml:space="preserve">, it sends </w:t>
            </w:r>
            <w:r w:rsidRPr="00C507A0">
              <w:rPr>
                <w:rStyle w:val="hps"/>
                <w:rFonts w:ascii="Arial" w:hAnsi="Arial" w:cs="Arial"/>
                <w:sz w:val="20"/>
                <w:szCs w:val="20"/>
                <w:lang/>
              </w:rPr>
              <w:t>a text string</w:t>
            </w:r>
            <w:r w:rsidRPr="00C507A0">
              <w:rPr>
                <w:rStyle w:val="longtext"/>
                <w:rFonts w:ascii="Arial" w:hAnsi="Arial" w:cs="Arial"/>
                <w:sz w:val="20"/>
                <w:szCs w:val="20"/>
                <w:lang/>
              </w:rPr>
              <w:t xml:space="preserve"> </w:t>
            </w:r>
            <w:r w:rsidRPr="00C507A0">
              <w:rPr>
                <w:rStyle w:val="hps"/>
                <w:rFonts w:ascii="Arial" w:hAnsi="Arial" w:cs="Arial"/>
                <w:sz w:val="20"/>
                <w:szCs w:val="20"/>
                <w:lang/>
              </w:rPr>
              <w:t>containing the values</w:t>
            </w:r>
            <w:r w:rsidRPr="00C507A0">
              <w:rPr>
                <w:rStyle w:val="longtext"/>
                <w:rFonts w:ascii="Arial" w:hAnsi="Arial" w:cs="Arial"/>
                <w:sz w:val="20"/>
                <w:szCs w:val="20"/>
                <w:lang/>
              </w:rPr>
              <w:t xml:space="preserve"> </w:t>
            </w:r>
            <w:r w:rsidRPr="00C507A0">
              <w:rPr>
                <w:rStyle w:val="hps"/>
                <w:rFonts w:ascii="Cambria Math" w:hAnsi="Cambria Math" w:cs="Cambria Math"/>
                <w:sz w:val="20"/>
                <w:szCs w:val="20"/>
                <w:lang/>
              </w:rPr>
              <w:t>​​</w:t>
            </w:r>
            <w:r w:rsidRPr="00C507A0">
              <w:rPr>
                <w:rStyle w:val="hps"/>
                <w:rFonts w:ascii="Arial" w:hAnsi="Arial" w:cs="Arial"/>
                <w:sz w:val="20"/>
                <w:szCs w:val="20"/>
                <w:lang/>
              </w:rPr>
              <w:t>x,</w:t>
            </w:r>
            <w:r w:rsidRPr="00C507A0">
              <w:rPr>
                <w:rStyle w:val="longtext"/>
                <w:rFonts w:ascii="Arial" w:hAnsi="Arial" w:cs="Arial"/>
                <w:sz w:val="20"/>
                <w:szCs w:val="20"/>
                <w:lang/>
              </w:rPr>
              <w:t xml:space="preserve"> </w:t>
            </w:r>
            <w:r w:rsidRPr="00C507A0">
              <w:rPr>
                <w:rStyle w:val="hps"/>
                <w:rFonts w:ascii="Arial" w:hAnsi="Arial" w:cs="Arial"/>
                <w:sz w:val="20"/>
                <w:szCs w:val="20"/>
                <w:lang/>
              </w:rPr>
              <w:t>and</w:t>
            </w:r>
            <w:r w:rsidRPr="00C507A0">
              <w:rPr>
                <w:rStyle w:val="longtext"/>
                <w:rFonts w:ascii="Arial" w:hAnsi="Arial" w:cs="Arial"/>
                <w:sz w:val="20"/>
                <w:szCs w:val="20"/>
                <w:lang/>
              </w:rPr>
              <w:t xml:space="preserve"> </w:t>
            </w:r>
            <w:r w:rsidRPr="00C507A0">
              <w:rPr>
                <w:rStyle w:val="hps"/>
                <w:rFonts w:ascii="Arial" w:hAnsi="Arial" w:cs="Arial"/>
                <w:sz w:val="20"/>
                <w:szCs w:val="20"/>
                <w:lang/>
              </w:rPr>
              <w:t>the text string</w:t>
            </w:r>
            <w:r w:rsidRPr="00C507A0">
              <w:rPr>
                <w:rStyle w:val="longtext"/>
                <w:rFonts w:ascii="Arial" w:hAnsi="Arial" w:cs="Arial"/>
                <w:sz w:val="20"/>
                <w:szCs w:val="20"/>
                <w:lang/>
              </w:rPr>
              <w:t xml:space="preserve"> </w:t>
            </w:r>
            <w:r w:rsidRPr="00C507A0">
              <w:rPr>
                <w:rStyle w:val="hps"/>
                <w:rFonts w:ascii="Arial" w:hAnsi="Arial" w:cs="Arial"/>
                <w:sz w:val="20"/>
                <w:szCs w:val="20"/>
                <w:lang/>
              </w:rPr>
              <w:t>is identified by</w:t>
            </w:r>
            <w:r w:rsidRPr="00C507A0">
              <w:rPr>
                <w:rStyle w:val="longtext"/>
                <w:rFonts w:ascii="Arial" w:hAnsi="Arial" w:cs="Arial"/>
                <w:sz w:val="20"/>
                <w:szCs w:val="20"/>
                <w:lang/>
              </w:rPr>
              <w:t xml:space="preserve"> </w:t>
            </w:r>
            <w:r w:rsidRPr="00C507A0">
              <w:rPr>
                <w:rStyle w:val="hps"/>
                <w:rFonts w:ascii="Arial" w:hAnsi="Arial" w:cs="Arial"/>
                <w:sz w:val="20"/>
                <w:szCs w:val="20"/>
                <w:lang/>
              </w:rPr>
              <w:t>start</w:t>
            </w:r>
            <w:r w:rsidRPr="00C507A0">
              <w:rPr>
                <w:rStyle w:val="longtext"/>
                <w:rFonts w:ascii="Arial" w:hAnsi="Arial" w:cs="Arial"/>
                <w:sz w:val="20"/>
                <w:szCs w:val="20"/>
                <w:lang/>
              </w:rPr>
              <w:t xml:space="preserve"> </w:t>
            </w:r>
            <w:r w:rsidRPr="00C507A0">
              <w:rPr>
                <w:rStyle w:val="hps"/>
                <w:rFonts w:ascii="Arial" w:hAnsi="Arial" w:cs="Arial"/>
                <w:sz w:val="20"/>
                <w:szCs w:val="20"/>
                <w:lang/>
              </w:rPr>
              <w:t>the character '</w:t>
            </w:r>
            <w:r w:rsidRPr="00C507A0">
              <w:rPr>
                <w:rStyle w:val="longtext"/>
                <w:rFonts w:ascii="Arial" w:hAnsi="Arial" w:cs="Arial"/>
                <w:sz w:val="20"/>
                <w:szCs w:val="20"/>
                <w:lang/>
              </w:rPr>
              <w:t>J'.</w:t>
            </w:r>
          </w:p>
        </w:tc>
      </w:tr>
    </w:tbl>
    <w:p w:rsidR="00C06406" w:rsidRDefault="00C06406" w:rsidP="00C06406">
      <w:pPr>
        <w:pStyle w:val="Standard1"/>
        <w:numPr>
          <w:ins w:id="279" w:author="Alexander Schulze" w:date="2012-06-03T23:18:00Z"/>
        </w:numPr>
        <w:tabs>
          <w:tab w:val="left" w:pos="0"/>
        </w:tabs>
        <w:spacing w:line="360" w:lineRule="auto"/>
        <w:jc w:val="both"/>
        <w:rPr>
          <w:ins w:id="280" w:author="Alexander Schulze" w:date="2012-06-03T23:18:00Z"/>
          <w:rFonts w:ascii="Arial" w:hAnsi="Arial" w:cs="Arial"/>
          <w:lang w:val="en-US"/>
        </w:rPr>
      </w:pPr>
    </w:p>
    <w:p w:rsidR="001D0C59" w:rsidRPr="00C507A0" w:rsidRDefault="00A45C64" w:rsidP="00C06406">
      <w:pPr>
        <w:pStyle w:val="Standard1"/>
        <w:tabs>
          <w:tab w:val="left" w:pos="0"/>
        </w:tabs>
        <w:spacing w:line="360" w:lineRule="auto"/>
        <w:jc w:val="both"/>
        <w:rPr>
          <w:rFonts w:ascii="Arial" w:hAnsi="Arial" w:cs="Arial"/>
          <w:lang w:val="en-US"/>
        </w:rPr>
      </w:pPr>
      <w:ins w:id="281" w:author="Alexander Schulze" w:date="2012-06-03T23:18:00Z">
        <w:r>
          <w:rPr>
            <w:rFonts w:ascii="Arial" w:hAnsi="Arial" w:cs="Arial"/>
            <w:lang w:val="en-US"/>
          </w:rPr>
          <w:t>This is not enough here!</w:t>
        </w:r>
      </w:ins>
      <w:ins w:id="282" w:author="Alexander Schulze" w:date="2012-06-03T23:19:00Z">
        <w:r>
          <w:rPr>
            <w:rFonts w:ascii="Arial" w:hAnsi="Arial" w:cs="Arial"/>
            <w:lang w:val="en-US"/>
          </w:rPr>
          <w:t xml:space="preserve"> It’s a good start, but</w:t>
        </w:r>
      </w:ins>
      <w:ins w:id="283" w:author="Alexander Schulze" w:date="2012-06-03T23:18:00Z">
        <w:r w:rsidR="001D0C59">
          <w:rPr>
            <w:rFonts w:ascii="Arial" w:hAnsi="Arial" w:cs="Arial"/>
            <w:lang w:val="en-US"/>
          </w:rPr>
          <w:t xml:space="preserve"> </w:t>
        </w:r>
      </w:ins>
      <w:ins w:id="284" w:author="Alexander Schulze" w:date="2012-06-03T23:20:00Z">
        <w:r>
          <w:rPr>
            <w:rFonts w:ascii="Arial" w:hAnsi="Arial" w:cs="Arial"/>
            <w:lang w:val="en-US"/>
          </w:rPr>
          <w:t>t</w:t>
        </w:r>
      </w:ins>
      <w:ins w:id="285" w:author="Alexander Schulze" w:date="2012-06-03T23:18:00Z">
        <w:r w:rsidR="001D0C59">
          <w:rPr>
            <w:rFonts w:ascii="Arial" w:hAnsi="Arial" w:cs="Arial"/>
            <w:lang w:val="en-US"/>
          </w:rPr>
          <w:t>he reader will expect the listing for the micro controller and a description of it, to enable him to modify it according to his</w:t>
        </w:r>
      </w:ins>
      <w:ins w:id="286" w:author="Alexander Schulze" w:date="2012-06-03T23:19:00Z">
        <w:r w:rsidR="001D0C59">
          <w:rPr>
            <w:rFonts w:ascii="Arial" w:hAnsi="Arial" w:cs="Arial"/>
            <w:lang w:val="en-US"/>
          </w:rPr>
          <w:t xml:space="preserve"> </w:t>
        </w:r>
      </w:ins>
      <w:ins w:id="287" w:author="Alexander Schulze" w:date="2012-06-03T23:18:00Z">
        <w:r w:rsidR="001D0C59">
          <w:rPr>
            <w:rFonts w:ascii="Arial" w:hAnsi="Arial" w:cs="Arial"/>
            <w:lang w:val="en-US"/>
          </w:rPr>
          <w:t>needs</w:t>
        </w:r>
      </w:ins>
      <w:ins w:id="288" w:author="Alexander Schulze" w:date="2012-06-03T23:19:00Z">
        <w:r w:rsidR="001D0C59">
          <w:rPr>
            <w:rFonts w:ascii="Arial" w:hAnsi="Arial" w:cs="Arial"/>
            <w:lang w:val="en-US"/>
          </w:rPr>
          <w:t xml:space="preserve"> or use it as a template for own developments. Please extend this chapter into this direction.</w:t>
        </w:r>
      </w:ins>
    </w:p>
    <w:p w:rsidR="00C06406" w:rsidRPr="00C507A0" w:rsidRDefault="00C06406" w:rsidP="002E65F6">
      <w:pPr>
        <w:pStyle w:val="Standard1"/>
        <w:tabs>
          <w:tab w:val="left" w:pos="0"/>
        </w:tabs>
        <w:jc w:val="both"/>
        <w:rPr>
          <w:rFonts w:ascii="Arial" w:hAnsi="Arial" w:cs="Arial"/>
          <w:b/>
          <w:bCs/>
          <w:color w:val="000000"/>
          <w:lang w:val="en-US"/>
        </w:rPr>
      </w:pPr>
    </w:p>
    <w:p w:rsidR="002E65F6" w:rsidRPr="00C507A0" w:rsidRDefault="00C507A0" w:rsidP="00C507A0">
      <w:pPr>
        <w:pStyle w:val="Standard1"/>
        <w:numPr>
          <w:ilvl w:val="0"/>
          <w:numId w:val="18"/>
          <w:numberingChange w:id="289" w:author="Alexander Schulze" w:date="2012-06-03T22:19:00Z" w:original="%1:6:0:."/>
        </w:numPr>
        <w:tabs>
          <w:tab w:val="left" w:pos="0"/>
        </w:tabs>
        <w:spacing w:line="360" w:lineRule="auto"/>
        <w:ind w:left="426" w:hanging="426"/>
        <w:jc w:val="both"/>
        <w:rPr>
          <w:rFonts w:ascii="Arial" w:hAnsi="Arial" w:cs="Arial"/>
          <w:b/>
          <w:bCs/>
          <w:color w:val="000000"/>
        </w:rPr>
      </w:pPr>
      <w:r w:rsidRPr="00C507A0">
        <w:rPr>
          <w:rStyle w:val="hps"/>
          <w:rFonts w:ascii="Arial" w:hAnsi="Arial" w:cs="Arial"/>
          <w:b/>
        </w:rPr>
        <w:t>Libraries</w:t>
      </w:r>
      <w:r w:rsidRPr="00C507A0">
        <w:rPr>
          <w:rStyle w:val="longtext"/>
          <w:rFonts w:ascii="Arial" w:hAnsi="Arial" w:cs="Arial"/>
          <w:b/>
        </w:rPr>
        <w:t xml:space="preserve"> </w:t>
      </w:r>
      <w:r w:rsidRPr="00C507A0">
        <w:rPr>
          <w:rStyle w:val="hps"/>
          <w:rFonts w:ascii="Arial" w:hAnsi="Arial" w:cs="Arial"/>
          <w:b/>
        </w:rPr>
        <w:t>and tools used</w:t>
      </w:r>
    </w:p>
    <w:p w:rsidR="00D52AFA" w:rsidRPr="00D52AFA" w:rsidRDefault="00D52AFA" w:rsidP="002E65F6">
      <w:pPr>
        <w:pStyle w:val="Standard1"/>
        <w:numPr>
          <w:ilvl w:val="0"/>
          <w:numId w:val="10"/>
          <w:numberingChange w:id="290" w:author="Alexander Schulze" w:date="2012-06-03T22:19:00Z" w:original=""/>
        </w:numPr>
        <w:tabs>
          <w:tab w:val="left" w:pos="0"/>
        </w:tabs>
        <w:spacing w:line="360" w:lineRule="auto"/>
        <w:jc w:val="both"/>
        <w:rPr>
          <w:rStyle w:val="hps"/>
        </w:rPr>
      </w:pPr>
      <w:r w:rsidRPr="00D52AFA">
        <w:rPr>
          <w:rStyle w:val="hps"/>
          <w:rFonts w:ascii="Arial" w:hAnsi="Arial" w:cs="Arial"/>
          <w:lang/>
        </w:rPr>
        <w:t>jWebSocket</w:t>
      </w:r>
      <w:r w:rsidRPr="00D52AFA">
        <w:rPr>
          <w:rStyle w:val="longtext"/>
          <w:rFonts w:ascii="Arial" w:hAnsi="Arial" w:cs="Arial"/>
          <w:lang/>
        </w:rPr>
        <w:t xml:space="preserve"> </w:t>
      </w:r>
      <w:r w:rsidRPr="00D52AFA">
        <w:rPr>
          <w:rStyle w:val="hps"/>
          <w:rFonts w:ascii="Arial" w:hAnsi="Arial" w:cs="Arial"/>
          <w:lang/>
        </w:rPr>
        <w:t>Framework</w:t>
      </w:r>
      <w:r w:rsidRPr="00D52AFA">
        <w:rPr>
          <w:rStyle w:val="longtext"/>
          <w:rFonts w:ascii="Arial" w:hAnsi="Arial" w:cs="Arial"/>
          <w:lang/>
        </w:rPr>
        <w:t xml:space="preserve">, </w:t>
      </w:r>
      <w:r w:rsidRPr="00D52AFA">
        <w:rPr>
          <w:rStyle w:val="hps"/>
          <w:rFonts w:ascii="Arial" w:hAnsi="Arial" w:cs="Arial"/>
          <w:lang/>
        </w:rPr>
        <w:t>LGPL.</w:t>
      </w:r>
    </w:p>
    <w:p w:rsidR="00D52AFA" w:rsidRPr="00D52AFA" w:rsidRDefault="00D52AFA" w:rsidP="002E65F6">
      <w:pPr>
        <w:pStyle w:val="Standard1"/>
        <w:numPr>
          <w:ilvl w:val="0"/>
          <w:numId w:val="10"/>
          <w:numberingChange w:id="291" w:author="Alexander Schulze" w:date="2012-06-03T22:19:00Z" w:original=""/>
        </w:numPr>
        <w:tabs>
          <w:tab w:val="left" w:pos="0"/>
        </w:tabs>
        <w:spacing w:line="360" w:lineRule="auto"/>
        <w:jc w:val="both"/>
        <w:rPr>
          <w:rStyle w:val="longtext"/>
        </w:rPr>
      </w:pPr>
      <w:r w:rsidRPr="00D52AFA">
        <w:rPr>
          <w:rStyle w:val="hps"/>
          <w:rFonts w:ascii="Arial" w:hAnsi="Arial" w:cs="Arial"/>
          <w:lang/>
        </w:rPr>
        <w:t>Arduino Hardware platform,</w:t>
      </w:r>
      <w:r w:rsidRPr="00D52AFA">
        <w:rPr>
          <w:rStyle w:val="longtext"/>
          <w:rFonts w:ascii="Arial" w:hAnsi="Arial" w:cs="Arial"/>
          <w:lang/>
        </w:rPr>
        <w:t xml:space="preserve"> </w:t>
      </w:r>
      <w:r w:rsidRPr="00D52AFA">
        <w:rPr>
          <w:rStyle w:val="hps"/>
          <w:rFonts w:ascii="Arial" w:hAnsi="Arial" w:cs="Arial"/>
          <w:lang/>
        </w:rPr>
        <w:t>CC</w:t>
      </w:r>
      <w:r w:rsidRPr="00D52AFA">
        <w:rPr>
          <w:rStyle w:val="longtext"/>
          <w:rFonts w:ascii="Arial" w:hAnsi="Arial" w:cs="Arial"/>
          <w:lang/>
        </w:rPr>
        <w:t xml:space="preserve"> </w:t>
      </w:r>
      <w:r w:rsidRPr="00D52AFA">
        <w:rPr>
          <w:rStyle w:val="hps"/>
          <w:rFonts w:ascii="Arial" w:hAnsi="Arial" w:cs="Arial"/>
          <w:lang/>
        </w:rPr>
        <w:t>license</w:t>
      </w:r>
      <w:r w:rsidRPr="00D52AFA">
        <w:rPr>
          <w:rStyle w:val="longtext"/>
          <w:rFonts w:ascii="Arial" w:hAnsi="Arial" w:cs="Arial"/>
          <w:lang/>
        </w:rPr>
        <w:t xml:space="preserve"> </w:t>
      </w:r>
      <w:r w:rsidRPr="00D52AFA">
        <w:rPr>
          <w:rStyle w:val="hps"/>
          <w:rFonts w:ascii="Arial" w:hAnsi="Arial" w:cs="Arial"/>
          <w:lang/>
        </w:rPr>
        <w:t>(Creative</w:t>
      </w:r>
      <w:r w:rsidRPr="00D52AFA">
        <w:rPr>
          <w:rStyle w:val="longtext"/>
          <w:rFonts w:ascii="Arial" w:hAnsi="Arial" w:cs="Arial"/>
          <w:lang/>
        </w:rPr>
        <w:t xml:space="preserve"> </w:t>
      </w:r>
      <w:r w:rsidRPr="00D52AFA">
        <w:rPr>
          <w:rStyle w:val="hps"/>
          <w:rFonts w:ascii="Arial" w:hAnsi="Arial" w:cs="Arial"/>
          <w:lang/>
        </w:rPr>
        <w:t>Commons</w:t>
      </w:r>
      <w:r w:rsidRPr="00D52AFA">
        <w:rPr>
          <w:rStyle w:val="longtext"/>
          <w:rFonts w:ascii="Arial" w:hAnsi="Arial" w:cs="Arial"/>
          <w:lang/>
        </w:rPr>
        <w:t>).</w:t>
      </w:r>
    </w:p>
    <w:p w:rsidR="00D52AFA" w:rsidRPr="00D52AFA" w:rsidRDefault="00D52AFA" w:rsidP="002E65F6">
      <w:pPr>
        <w:pStyle w:val="Standard1"/>
        <w:numPr>
          <w:ilvl w:val="0"/>
          <w:numId w:val="10"/>
          <w:numberingChange w:id="292" w:author="Alexander Schulze" w:date="2012-06-03T22:19:00Z" w:original=""/>
        </w:numPr>
        <w:tabs>
          <w:tab w:val="left" w:pos="0"/>
        </w:tabs>
        <w:spacing w:line="360" w:lineRule="auto"/>
        <w:jc w:val="both"/>
        <w:rPr>
          <w:rStyle w:val="hps"/>
        </w:rPr>
      </w:pPr>
      <w:r w:rsidRPr="00D52AFA">
        <w:rPr>
          <w:rStyle w:val="hps"/>
          <w:rFonts w:ascii="Arial" w:hAnsi="Arial" w:cs="Arial"/>
          <w:lang/>
        </w:rPr>
        <w:t>jQuery</w:t>
      </w:r>
      <w:r w:rsidRPr="00D52AFA">
        <w:rPr>
          <w:rStyle w:val="longtext"/>
          <w:rFonts w:ascii="Arial" w:hAnsi="Arial" w:cs="Arial"/>
          <w:lang/>
        </w:rPr>
        <w:t xml:space="preserve"> </w:t>
      </w:r>
      <w:r w:rsidRPr="00D52AFA">
        <w:rPr>
          <w:rStyle w:val="hps"/>
          <w:rFonts w:ascii="Arial" w:hAnsi="Arial" w:cs="Arial"/>
          <w:lang/>
        </w:rPr>
        <w:t>JavaScript</w:t>
      </w:r>
      <w:r w:rsidRPr="00D52AFA">
        <w:rPr>
          <w:rStyle w:val="longtext"/>
          <w:rFonts w:ascii="Arial" w:hAnsi="Arial" w:cs="Arial"/>
          <w:lang/>
        </w:rPr>
        <w:t xml:space="preserve"> </w:t>
      </w:r>
      <w:r w:rsidRPr="00D52AFA">
        <w:rPr>
          <w:rStyle w:val="hps"/>
          <w:rFonts w:ascii="Arial" w:hAnsi="Arial" w:cs="Arial"/>
          <w:lang/>
        </w:rPr>
        <w:t>library</w:t>
      </w:r>
      <w:r w:rsidRPr="00D52AFA">
        <w:rPr>
          <w:rStyle w:val="longtext"/>
          <w:rFonts w:ascii="Arial" w:hAnsi="Arial" w:cs="Arial"/>
          <w:lang/>
        </w:rPr>
        <w:t xml:space="preserve">, </w:t>
      </w:r>
      <w:r w:rsidRPr="00D52AFA">
        <w:rPr>
          <w:rStyle w:val="hps"/>
          <w:rFonts w:ascii="Arial" w:hAnsi="Arial" w:cs="Arial"/>
          <w:lang/>
        </w:rPr>
        <w:t>GPL</w:t>
      </w:r>
      <w:r w:rsidRPr="00D52AFA">
        <w:rPr>
          <w:rStyle w:val="longtext"/>
          <w:rFonts w:ascii="Arial" w:hAnsi="Arial" w:cs="Arial"/>
          <w:lang/>
        </w:rPr>
        <w:t xml:space="preserve"> </w:t>
      </w:r>
      <w:r w:rsidRPr="00D52AFA">
        <w:rPr>
          <w:rStyle w:val="hps"/>
          <w:rFonts w:ascii="Arial" w:hAnsi="Arial" w:cs="Arial"/>
          <w:lang/>
        </w:rPr>
        <w:t>v2.</w:t>
      </w:r>
    </w:p>
    <w:p w:rsidR="00370F6C" w:rsidRPr="00D52AFA" w:rsidRDefault="00D52AFA" w:rsidP="00D52AFA">
      <w:pPr>
        <w:pStyle w:val="Standard1"/>
        <w:numPr>
          <w:ilvl w:val="0"/>
          <w:numId w:val="10"/>
          <w:numberingChange w:id="293" w:author="Alexander Schulze" w:date="2012-06-03T22:19:00Z" w:original=""/>
        </w:numPr>
        <w:tabs>
          <w:tab w:val="left" w:pos="0"/>
        </w:tabs>
        <w:spacing w:line="360" w:lineRule="auto"/>
        <w:jc w:val="both"/>
        <w:rPr>
          <w:rStyle w:val="hps"/>
        </w:rPr>
      </w:pPr>
      <w:r w:rsidRPr="00D52AFA">
        <w:rPr>
          <w:rStyle w:val="hps"/>
          <w:rFonts w:ascii="Arial" w:hAnsi="Arial" w:cs="Arial"/>
          <w:lang/>
        </w:rPr>
        <w:t>Raphael library,</w:t>
      </w:r>
      <w:r w:rsidRPr="00D52AFA">
        <w:rPr>
          <w:rStyle w:val="longtext"/>
          <w:rFonts w:ascii="Arial" w:hAnsi="Arial" w:cs="Arial"/>
          <w:lang/>
        </w:rPr>
        <w:t xml:space="preserve"> </w:t>
      </w:r>
      <w:r w:rsidRPr="00D52AFA">
        <w:rPr>
          <w:rStyle w:val="hps"/>
          <w:rFonts w:ascii="Arial" w:hAnsi="Arial" w:cs="Arial"/>
          <w:lang/>
        </w:rPr>
        <w:t>MIT License.</w:t>
      </w:r>
    </w:p>
    <w:p w:rsidR="00D52AFA" w:rsidRPr="00C31F5F" w:rsidRDefault="00D52AFA" w:rsidP="00D52AFA">
      <w:pPr>
        <w:pStyle w:val="Standard1"/>
        <w:numPr>
          <w:ilvl w:val="0"/>
          <w:numId w:val="10"/>
          <w:numberingChange w:id="294" w:author="Alexander Schulze" w:date="2012-06-03T22:19:00Z" w:original=""/>
        </w:numPr>
        <w:tabs>
          <w:tab w:val="left" w:pos="0"/>
        </w:tabs>
        <w:spacing w:line="360" w:lineRule="auto"/>
        <w:jc w:val="both"/>
        <w:rPr>
          <w:rStyle w:val="hps"/>
        </w:rPr>
      </w:pPr>
      <w:r>
        <w:rPr>
          <w:rStyle w:val="hps"/>
          <w:rFonts w:ascii="Arial" w:hAnsi="Arial" w:cs="Arial"/>
          <w:lang/>
        </w:rPr>
        <w:t xml:space="preserve">RxTx library, </w:t>
      </w:r>
      <w:r w:rsidRPr="00D52AFA">
        <w:rPr>
          <w:rStyle w:val="hps"/>
          <w:rFonts w:ascii="Arial" w:hAnsi="Arial" w:cs="Arial"/>
          <w:lang/>
        </w:rPr>
        <w:t>GPL</w:t>
      </w:r>
      <w:r w:rsidRPr="00D52AFA">
        <w:rPr>
          <w:rStyle w:val="longtext"/>
          <w:rFonts w:ascii="Arial" w:hAnsi="Arial" w:cs="Arial"/>
          <w:lang/>
        </w:rPr>
        <w:t xml:space="preserve"> </w:t>
      </w:r>
      <w:r w:rsidRPr="00D52AFA">
        <w:rPr>
          <w:rStyle w:val="hps"/>
          <w:rFonts w:ascii="Arial" w:hAnsi="Arial" w:cs="Arial"/>
          <w:lang/>
        </w:rPr>
        <w:t>v2.</w:t>
      </w:r>
      <w:r w:rsidR="00C31F5F">
        <w:rPr>
          <w:rStyle w:val="hps"/>
          <w:rFonts w:ascii="Arial" w:hAnsi="Arial" w:cs="Arial"/>
          <w:lang/>
        </w:rPr>
        <w:t>1</w:t>
      </w:r>
    </w:p>
    <w:p w:rsidR="00C31F5F" w:rsidRPr="00D52AFA" w:rsidRDefault="00C31F5F" w:rsidP="00C31F5F">
      <w:pPr>
        <w:pStyle w:val="Standard1"/>
        <w:tabs>
          <w:tab w:val="left" w:pos="0"/>
        </w:tabs>
        <w:spacing w:line="360" w:lineRule="auto"/>
        <w:ind w:left="720"/>
        <w:jc w:val="both"/>
        <w:rPr>
          <w:rFonts w:ascii="Arial" w:hAnsi="Arial" w:cs="Arial"/>
        </w:rPr>
      </w:pPr>
    </w:p>
    <w:p w:rsidR="00370F6C" w:rsidRPr="004B7EC6" w:rsidRDefault="00370F6C" w:rsidP="00C507A0">
      <w:pPr>
        <w:pStyle w:val="Standard1"/>
        <w:numPr>
          <w:ilvl w:val="1"/>
          <w:numId w:val="18"/>
          <w:numberingChange w:id="295" w:author="Alexander Schulze" w:date="2012-06-03T22:19:00Z" w:original="%1:6:0:.%2:1:0:"/>
        </w:numPr>
        <w:tabs>
          <w:tab w:val="left" w:pos="0"/>
        </w:tabs>
        <w:spacing w:line="360" w:lineRule="auto"/>
        <w:ind w:left="426" w:hanging="426"/>
        <w:jc w:val="both"/>
        <w:rPr>
          <w:rFonts w:ascii="Arial" w:hAnsi="Arial" w:cs="Arial"/>
          <w:b/>
          <w:bCs/>
          <w:color w:val="000000"/>
        </w:rPr>
      </w:pPr>
      <w:r>
        <w:rPr>
          <w:rFonts w:ascii="Arial" w:hAnsi="Arial" w:cs="Arial"/>
          <w:b/>
        </w:rPr>
        <w:t>Maven Configuration</w:t>
      </w:r>
    </w:p>
    <w:p w:rsidR="00370F6C" w:rsidRDefault="00C31F5F" w:rsidP="00C31F5F">
      <w:pPr>
        <w:pStyle w:val="Standard1"/>
        <w:tabs>
          <w:tab w:val="left" w:pos="0"/>
        </w:tabs>
        <w:spacing w:line="360" w:lineRule="auto"/>
        <w:jc w:val="both"/>
        <w:rPr>
          <w:rStyle w:val="hps"/>
        </w:rPr>
      </w:pPr>
      <w:r w:rsidRPr="00C31F5F">
        <w:rPr>
          <w:rStyle w:val="hps"/>
          <w:rFonts w:ascii="Arial" w:hAnsi="Arial" w:cs="Arial"/>
          <w:lang/>
        </w:rPr>
        <w:t>The Arduino</w:t>
      </w:r>
      <w:r w:rsidR="00FD6D9D">
        <w:rPr>
          <w:rStyle w:val="hps"/>
          <w:rFonts w:ascii="Arial" w:hAnsi="Arial" w:cs="Arial"/>
          <w:lang/>
        </w:rPr>
        <w:t xml:space="preserve"> </w:t>
      </w:r>
      <w:r w:rsidRPr="00C31F5F">
        <w:rPr>
          <w:rStyle w:val="hps"/>
          <w:rFonts w:ascii="Arial" w:hAnsi="Arial" w:cs="Arial"/>
          <w:lang/>
        </w:rPr>
        <w:t>Remote</w:t>
      </w:r>
      <w:r w:rsidR="00FD6D9D">
        <w:rPr>
          <w:rStyle w:val="hps"/>
          <w:rFonts w:ascii="Arial" w:hAnsi="Arial" w:cs="Arial"/>
          <w:lang/>
        </w:rPr>
        <w:t xml:space="preserve"> </w:t>
      </w:r>
      <w:r w:rsidRPr="00C31F5F">
        <w:rPr>
          <w:rStyle w:val="hps"/>
          <w:rFonts w:ascii="Arial" w:hAnsi="Arial" w:cs="Arial"/>
          <w:lang/>
        </w:rPr>
        <w:t>Control</w:t>
      </w:r>
      <w:r w:rsidRPr="00C31F5F">
        <w:rPr>
          <w:rStyle w:val="longtext"/>
          <w:rFonts w:ascii="Arial" w:hAnsi="Arial" w:cs="Arial"/>
          <w:lang/>
        </w:rPr>
        <w:t xml:space="preserve"> </w:t>
      </w:r>
      <w:del w:id="296" w:author="Alexander Schulze" w:date="2012-06-03T23:20:00Z">
        <w:r w:rsidDel="00654B00">
          <w:rPr>
            <w:rStyle w:val="longtext"/>
            <w:rFonts w:ascii="Arial" w:hAnsi="Arial" w:cs="Arial"/>
            <w:lang/>
          </w:rPr>
          <w:delText xml:space="preserve"> </w:delText>
        </w:r>
      </w:del>
      <w:r w:rsidRPr="00C31F5F">
        <w:rPr>
          <w:rStyle w:val="hps"/>
          <w:rFonts w:ascii="Arial" w:hAnsi="Arial" w:cs="Arial"/>
          <w:lang/>
        </w:rPr>
        <w:t>module</w:t>
      </w:r>
      <w:r w:rsidRPr="00C31F5F">
        <w:rPr>
          <w:rStyle w:val="longtext"/>
          <w:rFonts w:ascii="Arial" w:hAnsi="Arial" w:cs="Arial"/>
          <w:lang/>
        </w:rPr>
        <w:t xml:space="preserve"> </w:t>
      </w:r>
      <w:r w:rsidRPr="00C31F5F">
        <w:rPr>
          <w:rStyle w:val="hps"/>
          <w:rFonts w:ascii="Arial" w:hAnsi="Arial" w:cs="Arial"/>
          <w:lang/>
        </w:rPr>
        <w:t>has</w:t>
      </w:r>
      <w:r w:rsidRPr="00C31F5F">
        <w:rPr>
          <w:rStyle w:val="longtext"/>
          <w:rFonts w:ascii="Arial" w:hAnsi="Arial" w:cs="Arial"/>
          <w:lang/>
        </w:rPr>
        <w:t xml:space="preserve"> </w:t>
      </w:r>
      <w:ins w:id="297" w:author="Alexander Schulze" w:date="2012-06-03T23:20:00Z">
        <w:r w:rsidR="00654B00">
          <w:rPr>
            <w:rStyle w:val="longtext"/>
            <w:rFonts w:ascii="Arial" w:hAnsi="Arial" w:cs="Arial"/>
            <w:lang/>
          </w:rPr>
          <w:t xml:space="preserve">a Maven </w:t>
        </w:r>
      </w:ins>
      <w:r w:rsidRPr="00C31F5F">
        <w:rPr>
          <w:rStyle w:val="hps"/>
          <w:rFonts w:ascii="Arial" w:hAnsi="Arial" w:cs="Arial"/>
          <w:lang/>
        </w:rPr>
        <w:t>pom.xml</w:t>
      </w:r>
      <w:r w:rsidRPr="00C31F5F">
        <w:rPr>
          <w:rStyle w:val="longtext"/>
          <w:rFonts w:ascii="Arial" w:hAnsi="Arial" w:cs="Arial"/>
          <w:lang/>
        </w:rPr>
        <w:t xml:space="preserve"> </w:t>
      </w:r>
      <w:r w:rsidRPr="00C31F5F">
        <w:rPr>
          <w:rStyle w:val="hps"/>
          <w:rFonts w:ascii="Arial" w:hAnsi="Arial" w:cs="Arial"/>
          <w:lang/>
        </w:rPr>
        <w:t>file</w:t>
      </w:r>
      <w:r w:rsidRPr="00C31F5F">
        <w:rPr>
          <w:rStyle w:val="longtext"/>
          <w:rFonts w:ascii="Arial" w:hAnsi="Arial" w:cs="Arial"/>
          <w:lang/>
        </w:rPr>
        <w:t xml:space="preserve">, </w:t>
      </w:r>
      <w:del w:id="298" w:author="Alexander Schulze" w:date="2012-06-03T23:20:00Z">
        <w:r w:rsidRPr="00C31F5F" w:rsidDel="00654B00">
          <w:rPr>
            <w:rStyle w:val="hps"/>
            <w:rFonts w:ascii="Arial" w:hAnsi="Arial" w:cs="Arial"/>
            <w:lang/>
          </w:rPr>
          <w:delText xml:space="preserve">where </w:delText>
        </w:r>
      </w:del>
      <w:ins w:id="299" w:author="Alexander Schulze" w:date="2012-06-03T23:20:00Z">
        <w:r w:rsidR="00654B00">
          <w:rPr>
            <w:rStyle w:val="hps"/>
            <w:rFonts w:ascii="Arial" w:hAnsi="Arial" w:cs="Arial"/>
            <w:lang/>
          </w:rPr>
          <w:t>in which</w:t>
        </w:r>
        <w:r w:rsidR="00654B00" w:rsidRPr="00C31F5F">
          <w:rPr>
            <w:rStyle w:val="hps"/>
            <w:rFonts w:ascii="Arial" w:hAnsi="Arial" w:cs="Arial"/>
            <w:lang/>
          </w:rPr>
          <w:t xml:space="preserve"> </w:t>
        </w:r>
      </w:ins>
      <w:r w:rsidRPr="00C31F5F">
        <w:rPr>
          <w:rStyle w:val="hps"/>
          <w:rFonts w:ascii="Arial" w:hAnsi="Arial" w:cs="Arial"/>
          <w:lang/>
        </w:rPr>
        <w:t>in addition to</w:t>
      </w:r>
      <w:r w:rsidRPr="00C31F5F">
        <w:rPr>
          <w:rStyle w:val="longtext"/>
          <w:rFonts w:ascii="Arial" w:hAnsi="Arial" w:cs="Arial"/>
          <w:lang/>
        </w:rPr>
        <w:t xml:space="preserve"> </w:t>
      </w:r>
      <w:r w:rsidRPr="00C31F5F">
        <w:rPr>
          <w:rStyle w:val="hps"/>
          <w:rFonts w:ascii="Arial" w:hAnsi="Arial" w:cs="Arial"/>
          <w:lang/>
        </w:rPr>
        <w:t>other parameters</w:t>
      </w:r>
      <w:r w:rsidRPr="00C31F5F">
        <w:rPr>
          <w:rStyle w:val="longtext"/>
          <w:rFonts w:ascii="Arial" w:hAnsi="Arial" w:cs="Arial"/>
          <w:lang/>
        </w:rPr>
        <w:t xml:space="preserve"> </w:t>
      </w:r>
      <w:del w:id="300" w:author="Alexander Schulze" w:date="2012-06-03T23:21:00Z">
        <w:r w:rsidRPr="00C31F5F" w:rsidDel="00654B00">
          <w:rPr>
            <w:rStyle w:val="hps"/>
            <w:rFonts w:ascii="Arial" w:hAnsi="Arial" w:cs="Arial"/>
            <w:lang/>
          </w:rPr>
          <w:delText>define</w:delText>
        </w:r>
        <w:r w:rsidRPr="00C31F5F" w:rsidDel="00654B00">
          <w:rPr>
            <w:rStyle w:val="longtext"/>
            <w:rFonts w:ascii="Arial" w:hAnsi="Arial" w:cs="Arial"/>
            <w:lang/>
          </w:rPr>
          <w:delText xml:space="preserve"> </w:delText>
        </w:r>
      </w:del>
      <w:r w:rsidRPr="00C31F5F">
        <w:rPr>
          <w:rStyle w:val="hps"/>
          <w:rFonts w:ascii="Arial" w:hAnsi="Arial" w:cs="Arial"/>
          <w:lang/>
        </w:rPr>
        <w:t>the version of the</w:t>
      </w:r>
      <w:r w:rsidRPr="00C31F5F">
        <w:rPr>
          <w:rStyle w:val="longtext"/>
          <w:rFonts w:ascii="Arial" w:hAnsi="Arial" w:cs="Arial"/>
          <w:lang/>
        </w:rPr>
        <w:t xml:space="preserve"> </w:t>
      </w:r>
      <w:r w:rsidRPr="00C31F5F">
        <w:rPr>
          <w:rStyle w:val="hps"/>
          <w:rFonts w:ascii="Arial" w:hAnsi="Arial" w:cs="Arial"/>
          <w:lang/>
        </w:rPr>
        <w:t>module</w:t>
      </w:r>
      <w:r w:rsidRPr="00C31F5F">
        <w:rPr>
          <w:rStyle w:val="longtext"/>
          <w:rFonts w:ascii="Arial" w:hAnsi="Arial" w:cs="Arial"/>
          <w:lang/>
        </w:rPr>
        <w:t xml:space="preserve"> </w:t>
      </w:r>
      <w:r w:rsidRPr="00C31F5F">
        <w:rPr>
          <w:rStyle w:val="hps"/>
          <w:rFonts w:ascii="Arial" w:hAnsi="Arial" w:cs="Arial"/>
          <w:lang/>
        </w:rPr>
        <w:t>and dependencies</w:t>
      </w:r>
      <w:r w:rsidRPr="00C31F5F">
        <w:rPr>
          <w:rStyle w:val="longtext"/>
          <w:rFonts w:ascii="Arial" w:hAnsi="Arial" w:cs="Arial"/>
          <w:lang/>
        </w:rPr>
        <w:t xml:space="preserve"> </w:t>
      </w:r>
      <w:del w:id="301" w:author="Alexander Schulze" w:date="2012-06-03T23:21:00Z">
        <w:r w:rsidRPr="00C31F5F" w:rsidDel="00654B00">
          <w:rPr>
            <w:rStyle w:val="hps"/>
            <w:rFonts w:ascii="Arial" w:hAnsi="Arial" w:cs="Arial"/>
            <w:lang/>
          </w:rPr>
          <w:delText>which</w:delText>
        </w:r>
        <w:r w:rsidRPr="00C31F5F" w:rsidDel="00654B00">
          <w:rPr>
            <w:rStyle w:val="longtext"/>
            <w:rFonts w:ascii="Arial" w:hAnsi="Arial" w:cs="Arial"/>
            <w:lang/>
          </w:rPr>
          <w:delText xml:space="preserve"> </w:delText>
        </w:r>
        <w:r w:rsidRPr="00C31F5F" w:rsidDel="00654B00">
          <w:rPr>
            <w:rStyle w:val="hps"/>
            <w:rFonts w:ascii="Arial" w:hAnsi="Arial" w:cs="Arial"/>
            <w:lang/>
          </w:rPr>
          <w:delText>must include</w:delText>
        </w:r>
      </w:del>
      <w:ins w:id="302" w:author="Alexander Schulze" w:date="2012-06-03T23:21:00Z">
        <w:r w:rsidR="00654B00">
          <w:rPr>
            <w:rStyle w:val="hps"/>
            <w:rFonts w:ascii="Arial" w:hAnsi="Arial" w:cs="Arial"/>
            <w:lang/>
          </w:rPr>
          <w:t>of</w:t>
        </w:r>
      </w:ins>
      <w:r w:rsidRPr="00C31F5F">
        <w:rPr>
          <w:rStyle w:val="longtext"/>
          <w:rFonts w:ascii="Arial" w:hAnsi="Arial" w:cs="Arial"/>
          <w:lang/>
        </w:rPr>
        <w:t xml:space="preserve"> </w:t>
      </w:r>
      <w:r w:rsidRPr="00C31F5F">
        <w:rPr>
          <w:rStyle w:val="hps"/>
          <w:rFonts w:ascii="Arial" w:hAnsi="Arial" w:cs="Arial"/>
          <w:lang/>
        </w:rPr>
        <w:t>the module</w:t>
      </w:r>
      <w:ins w:id="303" w:author="Alexander Schulze" w:date="2012-06-03T23:21:00Z">
        <w:r w:rsidR="00654B00" w:rsidRPr="00654B00">
          <w:rPr>
            <w:rStyle w:val="hps"/>
            <w:rFonts w:ascii="Arial" w:hAnsi="Arial" w:cs="Arial"/>
            <w:lang/>
          </w:rPr>
          <w:t xml:space="preserve"> </w:t>
        </w:r>
        <w:r w:rsidR="00654B00">
          <w:rPr>
            <w:rStyle w:val="hps"/>
            <w:rFonts w:ascii="Arial" w:hAnsi="Arial" w:cs="Arial"/>
            <w:lang/>
          </w:rPr>
          <w:t xml:space="preserve">are </w:t>
        </w:r>
        <w:r w:rsidR="00654B00" w:rsidRPr="00C31F5F">
          <w:rPr>
            <w:rStyle w:val="hps"/>
            <w:rFonts w:ascii="Arial" w:hAnsi="Arial" w:cs="Arial"/>
            <w:lang/>
          </w:rPr>
          <w:t>define</w:t>
        </w:r>
        <w:r w:rsidR="00654B00">
          <w:rPr>
            <w:rStyle w:val="hps"/>
            <w:rFonts w:ascii="Arial" w:hAnsi="Arial" w:cs="Arial"/>
            <w:lang/>
          </w:rPr>
          <w:t>d</w:t>
        </w:r>
      </w:ins>
      <w:r w:rsidRPr="00C31F5F">
        <w:rPr>
          <w:rStyle w:val="hps"/>
          <w:rFonts w:ascii="Arial" w:hAnsi="Arial" w:cs="Arial"/>
          <w:lang/>
        </w:rPr>
        <w:t>.</w:t>
      </w:r>
      <w:r w:rsidRPr="00C31F5F">
        <w:rPr>
          <w:rStyle w:val="longtext"/>
          <w:rFonts w:ascii="Arial" w:hAnsi="Arial" w:cs="Arial"/>
          <w:lang/>
        </w:rPr>
        <w:t xml:space="preserve"> </w:t>
      </w:r>
      <w:r w:rsidRPr="00C31F5F">
        <w:rPr>
          <w:rStyle w:val="hps"/>
          <w:rFonts w:ascii="Arial" w:hAnsi="Arial" w:cs="Arial"/>
          <w:lang/>
        </w:rPr>
        <w:t>Dependencies are</w:t>
      </w:r>
      <w:r w:rsidRPr="00C31F5F">
        <w:rPr>
          <w:rStyle w:val="longtext"/>
          <w:rFonts w:ascii="Arial" w:hAnsi="Arial" w:cs="Arial"/>
          <w:lang/>
        </w:rPr>
        <w:t xml:space="preserve"> </w:t>
      </w:r>
      <w:r w:rsidRPr="00C31F5F">
        <w:rPr>
          <w:rStyle w:val="hps"/>
          <w:rFonts w:ascii="Arial" w:hAnsi="Arial" w:cs="Arial"/>
          <w:lang/>
        </w:rPr>
        <w:t>an important aspect in</w:t>
      </w:r>
      <w:r w:rsidRPr="00C31F5F">
        <w:rPr>
          <w:rStyle w:val="longtext"/>
          <w:rFonts w:ascii="Arial" w:hAnsi="Arial" w:cs="Arial"/>
          <w:lang/>
        </w:rPr>
        <w:t xml:space="preserve"> </w:t>
      </w:r>
      <w:r w:rsidRPr="00C31F5F">
        <w:rPr>
          <w:rStyle w:val="hps"/>
          <w:rFonts w:ascii="Arial" w:hAnsi="Arial" w:cs="Arial"/>
          <w:lang/>
        </w:rPr>
        <w:t>projects created</w:t>
      </w:r>
      <w:r w:rsidRPr="00C31F5F">
        <w:rPr>
          <w:rStyle w:val="longtext"/>
          <w:rFonts w:ascii="Arial" w:hAnsi="Arial" w:cs="Arial"/>
          <w:lang/>
        </w:rPr>
        <w:t xml:space="preserve"> </w:t>
      </w:r>
      <w:r w:rsidRPr="00C31F5F">
        <w:rPr>
          <w:rStyle w:val="hps"/>
          <w:rFonts w:ascii="Arial" w:hAnsi="Arial" w:cs="Arial"/>
          <w:lang/>
        </w:rPr>
        <w:t>with</w:t>
      </w:r>
      <w:r w:rsidRPr="00C31F5F">
        <w:rPr>
          <w:rStyle w:val="longtext"/>
          <w:rFonts w:ascii="Arial" w:hAnsi="Arial" w:cs="Arial"/>
          <w:lang/>
        </w:rPr>
        <w:t xml:space="preserve"> </w:t>
      </w:r>
      <w:r w:rsidRPr="00C31F5F">
        <w:rPr>
          <w:rStyle w:val="hps"/>
          <w:rFonts w:ascii="Arial" w:hAnsi="Arial" w:cs="Arial"/>
          <w:lang/>
        </w:rPr>
        <w:t>Maven.</w:t>
      </w:r>
      <w:r w:rsidRPr="00C31F5F">
        <w:rPr>
          <w:rStyle w:val="longtext"/>
          <w:rFonts w:ascii="Arial" w:hAnsi="Arial" w:cs="Arial"/>
          <w:lang/>
        </w:rPr>
        <w:t xml:space="preserve"> </w:t>
      </w:r>
      <w:ins w:id="304" w:author="Alexander Schulze" w:date="2012-06-03T23:21:00Z">
        <w:r w:rsidR="00654B00">
          <w:rPr>
            <w:rStyle w:val="longtext"/>
            <w:rFonts w:ascii="Arial" w:hAnsi="Arial" w:cs="Arial"/>
            <w:lang/>
          </w:rPr>
          <w:t xml:space="preserve">In the following picture </w:t>
        </w:r>
      </w:ins>
      <w:del w:id="305" w:author="Alexander Schulze" w:date="2012-06-03T23:21:00Z">
        <w:r w:rsidRPr="00C31F5F" w:rsidDel="00654B00">
          <w:rPr>
            <w:rStyle w:val="hps"/>
            <w:rFonts w:ascii="Arial" w:hAnsi="Arial" w:cs="Arial"/>
            <w:lang/>
          </w:rPr>
          <w:delText>Y</w:delText>
        </w:r>
      </w:del>
      <w:ins w:id="306" w:author="Alexander Schulze" w:date="2012-06-03T23:21:00Z">
        <w:r w:rsidR="00654B00">
          <w:rPr>
            <w:rStyle w:val="hps"/>
            <w:rFonts w:ascii="Arial" w:hAnsi="Arial" w:cs="Arial"/>
            <w:lang/>
          </w:rPr>
          <w:t>y</w:t>
        </w:r>
      </w:ins>
      <w:r w:rsidRPr="00C31F5F">
        <w:rPr>
          <w:rStyle w:val="hps"/>
          <w:rFonts w:ascii="Arial" w:hAnsi="Arial" w:cs="Arial"/>
          <w:lang/>
        </w:rPr>
        <w:t xml:space="preserve">ou </w:t>
      </w:r>
      <w:del w:id="307" w:author="Alexander Schulze" w:date="2012-06-03T23:21:00Z">
        <w:r w:rsidRPr="00C31F5F" w:rsidDel="00654B00">
          <w:rPr>
            <w:rStyle w:val="hps"/>
            <w:rFonts w:ascii="Arial" w:hAnsi="Arial" w:cs="Arial"/>
            <w:lang/>
          </w:rPr>
          <w:delText xml:space="preserve">then </w:delText>
        </w:r>
      </w:del>
      <w:r w:rsidRPr="00C31F5F">
        <w:rPr>
          <w:rStyle w:val="hps"/>
          <w:rFonts w:ascii="Arial" w:hAnsi="Arial" w:cs="Arial"/>
          <w:lang/>
        </w:rPr>
        <w:t>see</w:t>
      </w:r>
      <w:r w:rsidRPr="00C31F5F">
        <w:rPr>
          <w:rStyle w:val="longtext"/>
          <w:rFonts w:ascii="Arial" w:hAnsi="Arial" w:cs="Arial"/>
          <w:lang/>
        </w:rPr>
        <w:t xml:space="preserve"> </w:t>
      </w:r>
      <w:r w:rsidRPr="00C31F5F">
        <w:rPr>
          <w:rStyle w:val="hps"/>
          <w:rFonts w:ascii="Arial" w:hAnsi="Arial" w:cs="Arial"/>
          <w:lang/>
        </w:rPr>
        <w:t xml:space="preserve">how </w:t>
      </w:r>
      <w:del w:id="308" w:author="Alexander Schulze" w:date="2012-06-03T23:22:00Z">
        <w:r w:rsidRPr="00C31F5F" w:rsidDel="00654B00">
          <w:rPr>
            <w:rStyle w:val="hps"/>
            <w:rFonts w:ascii="Arial" w:hAnsi="Arial" w:cs="Arial"/>
            <w:lang/>
          </w:rPr>
          <w:delText xml:space="preserve">they </w:delText>
        </w:r>
      </w:del>
      <w:ins w:id="309" w:author="Alexander Schulze" w:date="2012-06-03T23:22:00Z">
        <w:r w:rsidR="00654B00">
          <w:rPr>
            <w:rStyle w:val="hps"/>
            <w:rFonts w:ascii="Arial" w:hAnsi="Arial" w:cs="Arial"/>
            <w:lang/>
          </w:rPr>
          <w:t>the dependencies</w:t>
        </w:r>
        <w:r w:rsidR="00654B00" w:rsidRPr="00C31F5F">
          <w:rPr>
            <w:rStyle w:val="hps"/>
            <w:rFonts w:ascii="Arial" w:hAnsi="Arial" w:cs="Arial"/>
            <w:lang/>
          </w:rPr>
          <w:t xml:space="preserve"> </w:t>
        </w:r>
      </w:ins>
      <w:r w:rsidRPr="00C31F5F">
        <w:rPr>
          <w:rStyle w:val="hps"/>
          <w:rFonts w:ascii="Arial" w:hAnsi="Arial" w:cs="Arial"/>
          <w:lang/>
        </w:rPr>
        <w:t>are</w:t>
      </w:r>
      <w:r w:rsidRPr="00C31F5F">
        <w:rPr>
          <w:rStyle w:val="longtext"/>
          <w:rFonts w:ascii="Arial" w:hAnsi="Arial" w:cs="Arial"/>
          <w:lang/>
        </w:rPr>
        <w:t xml:space="preserve"> </w:t>
      </w:r>
      <w:r w:rsidRPr="00C31F5F">
        <w:rPr>
          <w:rStyle w:val="hps"/>
          <w:rFonts w:ascii="Arial" w:hAnsi="Arial" w:cs="Arial"/>
          <w:lang/>
        </w:rPr>
        <w:t>configured</w:t>
      </w:r>
      <w:r w:rsidRPr="00C31F5F">
        <w:rPr>
          <w:rStyle w:val="longtext"/>
          <w:rFonts w:ascii="Arial" w:hAnsi="Arial" w:cs="Arial"/>
          <w:lang/>
        </w:rPr>
        <w:t xml:space="preserve"> </w:t>
      </w:r>
      <w:del w:id="310" w:author="Alexander Schulze" w:date="2012-06-03T23:22:00Z">
        <w:r w:rsidRPr="00C31F5F" w:rsidDel="00654B00">
          <w:rPr>
            <w:rStyle w:val="hps"/>
            <w:rFonts w:ascii="Arial" w:hAnsi="Arial" w:cs="Arial"/>
            <w:lang/>
          </w:rPr>
          <w:delText>units</w:delText>
        </w:r>
        <w:r w:rsidRPr="00C31F5F" w:rsidDel="00654B00">
          <w:rPr>
            <w:rStyle w:val="longtext"/>
            <w:rFonts w:ascii="Arial" w:hAnsi="Arial" w:cs="Arial"/>
            <w:lang/>
          </w:rPr>
          <w:delText xml:space="preserve"> </w:delText>
        </w:r>
      </w:del>
      <w:r w:rsidRPr="00C31F5F">
        <w:rPr>
          <w:rStyle w:val="hps"/>
          <w:rFonts w:ascii="Arial" w:hAnsi="Arial" w:cs="Arial"/>
          <w:lang/>
        </w:rPr>
        <w:t>for better</w:t>
      </w:r>
      <w:r w:rsidRPr="00C31F5F">
        <w:rPr>
          <w:rStyle w:val="longtext"/>
          <w:rFonts w:ascii="Arial" w:hAnsi="Arial" w:cs="Arial"/>
          <w:lang/>
        </w:rPr>
        <w:t xml:space="preserve"> </w:t>
      </w:r>
      <w:r w:rsidRPr="00C31F5F">
        <w:rPr>
          <w:rStyle w:val="hps"/>
          <w:rFonts w:ascii="Arial" w:hAnsi="Arial" w:cs="Arial"/>
          <w:lang/>
        </w:rPr>
        <w:t>understanding.</w:t>
      </w:r>
    </w:p>
    <w:p w:rsidR="00C31F5F" w:rsidRPr="00C31F5F" w:rsidRDefault="00654B00" w:rsidP="00C31F5F">
      <w:pPr>
        <w:pStyle w:val="Standard1"/>
        <w:tabs>
          <w:tab w:val="left" w:pos="0"/>
        </w:tabs>
        <w:spacing w:line="360" w:lineRule="auto"/>
        <w:jc w:val="both"/>
        <w:rPr>
          <w:rStyle w:val="hps"/>
        </w:rPr>
      </w:pPr>
      <w:ins w:id="311" w:author="Alexander Schulze" w:date="2012-06-03T23:20:00Z">
        <w:r>
          <w:rPr>
            <w:noProof/>
            <w:lang w:val="de-DE" w:eastAsia="de-DE"/>
          </w:rPr>
          <w:drawing>
            <wp:inline distT="0" distB="0" distL="0" distR="0">
              <wp:extent cx="5727700" cy="4533900"/>
              <wp:effectExtent l="25400" t="0" r="0" b="0"/>
              <wp:docPr id="6" name="POM_file_Dependences.PNG" descr="/svn/jWebSocket.dev/thesis/Arduino_Remote_Control_Demo_Dariel/Documentation/Images/POM_file_Depend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M_file_Dependences.PNG"/>
                      <pic:cNvPicPr/>
                    </pic:nvPicPr>
                    <pic:blipFill>
                      <a:blip r:embed="rId20" r:link="rId21"/>
                      <a:stretch>
                        <a:fillRect/>
                      </a:stretch>
                    </pic:blipFill>
                    <pic:spPr>
                      <a:xfrm>
                        <a:off x="0" y="0"/>
                        <a:ext cx="5727700" cy="4533900"/>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BF6DF8" w:rsidRPr="00FD6D9D" w:rsidDel="00654B00">
        <w:trPr>
          <w:trHeight w:val="699"/>
          <w:del w:id="312" w:author="Alexander Schulze" w:date="2012-06-03T23:22:00Z"/>
        </w:trPr>
        <w:tc>
          <w:tcPr>
            <w:tcW w:w="8223" w:type="dxa"/>
            <w:shd w:val="clear" w:color="auto" w:fill="auto"/>
          </w:tcPr>
          <w:p w:rsidR="00BF6DF8" w:rsidRPr="00BD789B" w:rsidDel="00654B00" w:rsidRDefault="0058264E" w:rsidP="003448FA">
            <w:pPr>
              <w:pStyle w:val="Standard1"/>
              <w:keepNext/>
              <w:tabs>
                <w:tab w:val="left" w:pos="0"/>
              </w:tabs>
              <w:spacing w:before="240" w:line="276" w:lineRule="auto"/>
              <w:jc w:val="center"/>
              <w:rPr>
                <w:del w:id="313" w:author="Alexander Schulze" w:date="2012-06-03T23:22:00Z"/>
                <w:rFonts w:ascii="Arial" w:hAnsi="Arial" w:cs="Arial"/>
                <w:bCs/>
                <w:color w:val="404040"/>
                <w:lang w:val="en-US"/>
              </w:rPr>
            </w:pPr>
            <w:del w:id="314" w:author="Alexander Schulze" w:date="2012-06-03T23:22:00Z">
              <w:r w:rsidDel="00654B00">
                <w:fldChar w:fldCharType="begin"/>
              </w:r>
              <w:r w:rsidDel="00654B00">
                <w:delInstrText>HYPERLINK "Images/POM_file_Dependences.PNG"</w:delInstrText>
              </w:r>
              <w:r w:rsidDel="00654B00">
                <w:fldChar w:fldCharType="separate"/>
              </w:r>
              <w:r w:rsidR="00BF6DF8" w:rsidDel="00654B00">
                <w:rPr>
                  <w:rStyle w:val="Link"/>
                  <w:rFonts w:ascii="Arial" w:hAnsi="Arial" w:cs="Arial"/>
                  <w:bCs/>
                  <w:lang w:val="en-US"/>
                </w:rPr>
                <w:delText>Ref. to Dependencies in the pom.xml file</w:delText>
              </w:r>
              <w:r w:rsidDel="00654B00">
                <w:fldChar w:fldCharType="end"/>
              </w:r>
            </w:del>
          </w:p>
        </w:tc>
      </w:tr>
    </w:tbl>
    <w:p w:rsidR="00C31F5F" w:rsidRPr="00C31F5F" w:rsidDel="00654B00" w:rsidRDefault="00C31F5F" w:rsidP="00C31F5F">
      <w:pPr>
        <w:pStyle w:val="Standard1"/>
        <w:tabs>
          <w:tab w:val="left" w:pos="0"/>
        </w:tabs>
        <w:spacing w:line="360" w:lineRule="auto"/>
        <w:jc w:val="center"/>
        <w:rPr>
          <w:del w:id="315" w:author="Alexander Schulze" w:date="2012-06-03T23:22:00Z"/>
          <w:rFonts w:ascii="Arial" w:hAnsi="Arial" w:cs="Arial"/>
          <w:bCs/>
          <w:color w:val="000000"/>
          <w:lang w:val="en-US"/>
        </w:rPr>
      </w:pPr>
    </w:p>
    <w:p w:rsidR="003448FA" w:rsidRDefault="003448FA" w:rsidP="003448FA">
      <w:pPr>
        <w:pStyle w:val="Standard1"/>
        <w:tabs>
          <w:tab w:val="left" w:pos="0"/>
        </w:tabs>
        <w:spacing w:line="360" w:lineRule="auto"/>
        <w:jc w:val="center"/>
        <w:rPr>
          <w:rFonts w:ascii="Arial" w:hAnsi="Arial" w:cs="Arial"/>
          <w:bCs/>
          <w:i/>
          <w:color w:val="000000"/>
          <w:sz w:val="20"/>
          <w:szCs w:val="20"/>
          <w:lang w:val="en-US"/>
        </w:rPr>
      </w:pPr>
    </w:p>
    <w:p w:rsidR="003448FA" w:rsidRDefault="003448FA" w:rsidP="003448FA">
      <w:pPr>
        <w:pStyle w:val="Standard1"/>
        <w:tabs>
          <w:tab w:val="left" w:pos="0"/>
        </w:tabs>
        <w:spacing w:line="360" w:lineRule="auto"/>
        <w:jc w:val="center"/>
        <w:rPr>
          <w:rFonts w:ascii="Arial" w:hAnsi="Arial" w:cs="Arial"/>
          <w:bCs/>
          <w:i/>
          <w:color w:val="000000"/>
          <w:sz w:val="20"/>
          <w:szCs w:val="20"/>
          <w:lang w:val="en-US"/>
        </w:rPr>
      </w:pPr>
    </w:p>
    <w:p w:rsidR="003448FA" w:rsidRPr="00D96A4C" w:rsidRDefault="003448FA" w:rsidP="003448FA">
      <w:pPr>
        <w:pStyle w:val="Standard1"/>
        <w:tabs>
          <w:tab w:val="left" w:pos="0"/>
        </w:tabs>
        <w:spacing w:line="360" w:lineRule="auto"/>
        <w:jc w:val="center"/>
        <w:rPr>
          <w:rFonts w:ascii="Arial" w:hAnsi="Arial" w:cs="Arial"/>
          <w:bCs/>
          <w:i/>
          <w:color w:val="000000"/>
          <w:sz w:val="20"/>
          <w:szCs w:val="20"/>
          <w:lang w:val="en-US"/>
        </w:rPr>
      </w:pPr>
      <w:r w:rsidRPr="00D96A4C">
        <w:rPr>
          <w:rFonts w:ascii="Arial" w:hAnsi="Arial" w:cs="Arial"/>
          <w:bCs/>
          <w:i/>
          <w:color w:val="000000"/>
          <w:sz w:val="20"/>
          <w:szCs w:val="20"/>
          <w:lang w:val="en-US"/>
        </w:rPr>
        <w:t>Ref. to Fig.</w:t>
      </w:r>
      <w:r>
        <w:rPr>
          <w:rFonts w:ascii="Arial" w:hAnsi="Arial" w:cs="Arial"/>
          <w:bCs/>
          <w:i/>
          <w:color w:val="000000"/>
          <w:sz w:val="20"/>
          <w:szCs w:val="20"/>
          <w:lang w:val="en-US"/>
        </w:rPr>
        <w:t>5</w:t>
      </w:r>
      <w:r w:rsidRPr="00D96A4C">
        <w:rPr>
          <w:rFonts w:ascii="Arial" w:hAnsi="Arial" w:cs="Arial"/>
          <w:bCs/>
          <w:i/>
          <w:color w:val="000000"/>
          <w:sz w:val="20"/>
          <w:szCs w:val="20"/>
          <w:lang w:val="en-US"/>
        </w:rPr>
        <w:t xml:space="preserve">: </w:t>
      </w:r>
      <w:r w:rsidRPr="003448FA">
        <w:rPr>
          <w:rFonts w:ascii="Arial" w:hAnsi="Arial" w:cs="Arial"/>
          <w:bCs/>
          <w:i/>
          <w:color w:val="000000"/>
          <w:sz w:val="20"/>
          <w:szCs w:val="20"/>
          <w:lang w:val="en-US"/>
        </w:rPr>
        <w:t>Dependencies in the pom.xml file</w:t>
      </w:r>
    </w:p>
    <w:p w:rsidR="00370F6C" w:rsidRDefault="00C31F5F" w:rsidP="00370F6C">
      <w:pPr>
        <w:pStyle w:val="Standard1"/>
        <w:tabs>
          <w:tab w:val="left" w:pos="0"/>
        </w:tabs>
        <w:spacing w:line="360" w:lineRule="auto"/>
        <w:jc w:val="both"/>
        <w:rPr>
          <w:ins w:id="316" w:author="Alexander Schulze" w:date="2012-06-03T23:23:00Z"/>
          <w:rStyle w:val="hps"/>
          <w:rFonts w:ascii="Arial" w:hAnsi="Arial" w:cs="Arial"/>
          <w:lang/>
        </w:rPr>
      </w:pPr>
      <w:r w:rsidRPr="00C31F5F">
        <w:rPr>
          <w:rStyle w:val="hps"/>
          <w:rFonts w:ascii="Arial" w:hAnsi="Arial" w:cs="Arial"/>
          <w:lang/>
        </w:rPr>
        <w:t xml:space="preserve">The </w:t>
      </w:r>
      <w:del w:id="317" w:author="Alexander Schulze" w:date="2012-06-03T23:22:00Z">
        <w:r w:rsidRPr="00C31F5F" w:rsidDel="00932C5C">
          <w:rPr>
            <w:rStyle w:val="hps"/>
            <w:rFonts w:ascii="Arial" w:hAnsi="Arial" w:cs="Arial"/>
            <w:lang/>
          </w:rPr>
          <w:delText>bookstore</w:delText>
        </w:r>
        <w:r w:rsidRPr="00C31F5F" w:rsidDel="00932C5C">
          <w:rPr>
            <w:rStyle w:val="longtext"/>
            <w:rFonts w:ascii="Arial" w:hAnsi="Arial" w:cs="Arial"/>
            <w:lang/>
          </w:rPr>
          <w:delText xml:space="preserve"> </w:delText>
        </w:r>
      </w:del>
      <w:ins w:id="318" w:author="Alexander Schulze" w:date="2012-06-03T23:22:00Z">
        <w:r w:rsidR="00932C5C">
          <w:rPr>
            <w:rStyle w:val="hps"/>
            <w:rFonts w:ascii="Arial" w:hAnsi="Arial" w:cs="Arial"/>
            <w:lang/>
          </w:rPr>
          <w:t>repository</w:t>
        </w:r>
        <w:r w:rsidR="00932C5C" w:rsidRPr="00C31F5F">
          <w:rPr>
            <w:rStyle w:val="longtext"/>
            <w:rFonts w:ascii="Arial" w:hAnsi="Arial" w:cs="Arial"/>
            <w:lang/>
          </w:rPr>
          <w:t xml:space="preserve"> </w:t>
        </w:r>
      </w:ins>
      <w:r w:rsidRPr="00C31F5F">
        <w:rPr>
          <w:rStyle w:val="hps"/>
          <w:rFonts w:ascii="Arial" w:hAnsi="Arial" w:cs="Arial"/>
          <w:lang/>
        </w:rPr>
        <w:t>operated by</w:t>
      </w:r>
      <w:r w:rsidRPr="00C31F5F">
        <w:rPr>
          <w:rStyle w:val="longtext"/>
          <w:rFonts w:ascii="Arial" w:hAnsi="Arial" w:cs="Arial"/>
          <w:lang/>
        </w:rPr>
        <w:t xml:space="preserve"> </w:t>
      </w:r>
      <w:r w:rsidRPr="00C31F5F">
        <w:rPr>
          <w:rStyle w:val="hps"/>
          <w:rFonts w:ascii="Arial" w:hAnsi="Arial" w:cs="Arial"/>
          <w:lang/>
        </w:rPr>
        <w:t>the last unit</w:t>
      </w:r>
      <w:r w:rsidRPr="00C31F5F">
        <w:rPr>
          <w:rStyle w:val="longtext"/>
          <w:rFonts w:ascii="Arial" w:hAnsi="Arial" w:cs="Arial"/>
          <w:lang/>
        </w:rPr>
        <w:t xml:space="preserve"> </w:t>
      </w:r>
      <w:r w:rsidRPr="00C31F5F">
        <w:rPr>
          <w:rStyle w:val="hps"/>
          <w:rFonts w:ascii="Arial" w:hAnsi="Arial" w:cs="Arial"/>
          <w:lang/>
        </w:rPr>
        <w:t>shown</w:t>
      </w:r>
      <w:r w:rsidRPr="00C31F5F">
        <w:rPr>
          <w:rStyle w:val="longtext"/>
          <w:rFonts w:ascii="Arial" w:hAnsi="Arial" w:cs="Arial"/>
          <w:lang/>
        </w:rPr>
        <w:t xml:space="preserve"> </w:t>
      </w:r>
      <w:r w:rsidRPr="00C31F5F">
        <w:rPr>
          <w:rStyle w:val="hps"/>
          <w:rFonts w:ascii="Arial" w:hAnsi="Arial" w:cs="Arial"/>
          <w:lang/>
        </w:rPr>
        <w:t>in Figure 5</w:t>
      </w:r>
      <w:r w:rsidRPr="00C31F5F">
        <w:rPr>
          <w:rStyle w:val="longtext"/>
          <w:rFonts w:ascii="Arial" w:hAnsi="Arial" w:cs="Arial"/>
          <w:lang/>
        </w:rPr>
        <w:t xml:space="preserve">, </w:t>
      </w:r>
      <w:r w:rsidRPr="00C31F5F">
        <w:rPr>
          <w:rStyle w:val="hps"/>
          <w:rFonts w:ascii="Arial" w:hAnsi="Arial" w:cs="Arial"/>
          <w:lang/>
        </w:rPr>
        <w:t>depending on the</w:t>
      </w:r>
      <w:r w:rsidRPr="00C31F5F">
        <w:rPr>
          <w:rStyle w:val="longtext"/>
          <w:rFonts w:ascii="Arial" w:hAnsi="Arial" w:cs="Arial"/>
          <w:lang/>
        </w:rPr>
        <w:t xml:space="preserve"> </w:t>
      </w:r>
      <w:r w:rsidRPr="00C31F5F">
        <w:rPr>
          <w:rStyle w:val="hps"/>
          <w:rFonts w:ascii="Arial" w:hAnsi="Arial" w:cs="Arial"/>
          <w:lang/>
        </w:rPr>
        <w:t>repository</w:t>
      </w:r>
      <w:r w:rsidRPr="00C31F5F">
        <w:rPr>
          <w:rStyle w:val="longtext"/>
          <w:rFonts w:ascii="Arial" w:hAnsi="Arial" w:cs="Arial"/>
          <w:lang/>
        </w:rPr>
        <w:t xml:space="preserve"> </w:t>
      </w:r>
      <w:r w:rsidRPr="00C31F5F">
        <w:rPr>
          <w:rStyle w:val="hps"/>
          <w:rFonts w:ascii="Arial" w:hAnsi="Arial" w:cs="Arial"/>
          <w:lang/>
        </w:rPr>
        <w:t>may</w:t>
      </w:r>
      <w:r w:rsidRPr="00C31F5F">
        <w:rPr>
          <w:rStyle w:val="longtext"/>
          <w:rFonts w:ascii="Arial" w:hAnsi="Arial" w:cs="Arial"/>
          <w:lang/>
        </w:rPr>
        <w:t xml:space="preserve"> </w:t>
      </w:r>
      <w:r w:rsidRPr="00C31F5F">
        <w:rPr>
          <w:rStyle w:val="hps"/>
          <w:rFonts w:ascii="Arial" w:hAnsi="Arial" w:cs="Arial"/>
          <w:lang/>
        </w:rPr>
        <w:t>not be available</w:t>
      </w:r>
      <w:r w:rsidRPr="00C31F5F">
        <w:rPr>
          <w:rStyle w:val="longtext"/>
          <w:rFonts w:ascii="Arial" w:hAnsi="Arial" w:cs="Arial"/>
          <w:lang/>
        </w:rPr>
        <w:t xml:space="preserve">, if </w:t>
      </w:r>
      <w:r w:rsidRPr="00C31F5F">
        <w:rPr>
          <w:rStyle w:val="hps"/>
          <w:rFonts w:ascii="Arial" w:hAnsi="Arial" w:cs="Arial"/>
          <w:lang/>
        </w:rPr>
        <w:t>this happens</w:t>
      </w:r>
      <w:r w:rsidRPr="00C31F5F">
        <w:rPr>
          <w:rStyle w:val="longtext"/>
          <w:rFonts w:ascii="Arial" w:hAnsi="Arial" w:cs="Arial"/>
          <w:lang/>
        </w:rPr>
        <w:t xml:space="preserve"> </w:t>
      </w:r>
      <w:r w:rsidRPr="00C31F5F">
        <w:rPr>
          <w:rStyle w:val="hps"/>
          <w:rFonts w:ascii="Arial" w:hAnsi="Arial" w:cs="Arial"/>
          <w:lang/>
        </w:rPr>
        <w:t>you can change the</w:t>
      </w:r>
      <w:r w:rsidRPr="00C31F5F">
        <w:rPr>
          <w:rStyle w:val="longtext"/>
          <w:rFonts w:ascii="Arial" w:hAnsi="Arial" w:cs="Arial"/>
          <w:lang/>
        </w:rPr>
        <w:t xml:space="preserve"> </w:t>
      </w:r>
      <w:r w:rsidRPr="00C31F5F">
        <w:rPr>
          <w:rStyle w:val="hps"/>
          <w:rFonts w:ascii="Arial" w:hAnsi="Arial" w:cs="Arial"/>
          <w:lang/>
        </w:rPr>
        <w:t>version of the</w:t>
      </w:r>
      <w:r w:rsidRPr="00C31F5F">
        <w:rPr>
          <w:rStyle w:val="longtext"/>
          <w:rFonts w:ascii="Arial" w:hAnsi="Arial" w:cs="Arial"/>
          <w:lang/>
        </w:rPr>
        <w:t xml:space="preserve"> </w:t>
      </w:r>
      <w:r w:rsidRPr="00C31F5F">
        <w:rPr>
          <w:rStyle w:val="hps"/>
          <w:rFonts w:ascii="Arial" w:hAnsi="Arial" w:cs="Arial"/>
          <w:lang/>
        </w:rPr>
        <w:t>library</w:t>
      </w:r>
      <w:r w:rsidRPr="00C31F5F">
        <w:rPr>
          <w:rStyle w:val="longtext"/>
          <w:rFonts w:ascii="Arial" w:hAnsi="Arial" w:cs="Arial"/>
          <w:lang/>
        </w:rPr>
        <w:t xml:space="preserve"> </w:t>
      </w:r>
      <w:r w:rsidRPr="00C31F5F">
        <w:rPr>
          <w:rStyle w:val="hps"/>
          <w:rFonts w:ascii="Arial" w:hAnsi="Arial" w:cs="Arial"/>
          <w:lang/>
        </w:rPr>
        <w:t>by</w:t>
      </w:r>
      <w:r w:rsidRPr="00C31F5F">
        <w:rPr>
          <w:rStyle w:val="longtext"/>
          <w:rFonts w:ascii="Arial" w:hAnsi="Arial" w:cs="Arial"/>
          <w:lang/>
        </w:rPr>
        <w:t xml:space="preserve"> </w:t>
      </w:r>
      <w:r w:rsidRPr="00C31F5F">
        <w:rPr>
          <w:rStyle w:val="hps"/>
          <w:rFonts w:ascii="Arial" w:hAnsi="Arial" w:cs="Arial"/>
          <w:lang/>
        </w:rPr>
        <w:t>2.1.7,</w:t>
      </w:r>
      <w:r w:rsidRPr="00C31F5F">
        <w:rPr>
          <w:rStyle w:val="longtext"/>
          <w:rFonts w:ascii="Arial" w:hAnsi="Arial" w:cs="Arial"/>
          <w:lang/>
        </w:rPr>
        <w:t xml:space="preserve"> </w:t>
      </w:r>
      <w:r w:rsidRPr="00C31F5F">
        <w:rPr>
          <w:rStyle w:val="hps"/>
          <w:rFonts w:ascii="Arial" w:hAnsi="Arial" w:cs="Arial"/>
          <w:lang/>
        </w:rPr>
        <w:t>this would not alter</w:t>
      </w:r>
      <w:r w:rsidRPr="00C31F5F">
        <w:rPr>
          <w:rStyle w:val="longtext"/>
          <w:rFonts w:ascii="Arial" w:hAnsi="Arial" w:cs="Arial"/>
          <w:lang/>
        </w:rPr>
        <w:t xml:space="preserve"> </w:t>
      </w:r>
      <w:r w:rsidRPr="00C31F5F">
        <w:rPr>
          <w:rStyle w:val="hps"/>
          <w:rFonts w:ascii="Arial" w:hAnsi="Arial" w:cs="Arial"/>
          <w:lang/>
        </w:rPr>
        <w:t>the operation of</w:t>
      </w:r>
      <w:r w:rsidRPr="00C31F5F">
        <w:rPr>
          <w:rStyle w:val="longtext"/>
          <w:rFonts w:ascii="Arial" w:hAnsi="Arial" w:cs="Arial"/>
          <w:lang/>
        </w:rPr>
        <w:t xml:space="preserve"> </w:t>
      </w:r>
      <w:r w:rsidRPr="00C31F5F">
        <w:rPr>
          <w:rStyle w:val="hps"/>
          <w:rFonts w:ascii="Arial" w:hAnsi="Arial" w:cs="Arial"/>
          <w:lang/>
        </w:rPr>
        <w:t>the application.</w:t>
      </w:r>
      <w:r w:rsidRPr="00C31F5F">
        <w:rPr>
          <w:rStyle w:val="longtext"/>
          <w:rFonts w:ascii="Arial" w:hAnsi="Arial" w:cs="Arial"/>
          <w:lang/>
        </w:rPr>
        <w:t xml:space="preserve"> </w:t>
      </w:r>
      <w:r w:rsidRPr="00C31F5F">
        <w:rPr>
          <w:rStyle w:val="hps"/>
          <w:rFonts w:ascii="Arial" w:hAnsi="Arial" w:cs="Arial"/>
          <w:lang/>
        </w:rPr>
        <w:t>However, it should</w:t>
      </w:r>
      <w:r w:rsidRPr="00C31F5F">
        <w:rPr>
          <w:rStyle w:val="longtext"/>
          <w:rFonts w:ascii="Arial" w:hAnsi="Arial" w:cs="Arial"/>
          <w:lang/>
        </w:rPr>
        <w:t xml:space="preserve"> </w:t>
      </w:r>
      <w:r w:rsidRPr="00C31F5F">
        <w:rPr>
          <w:rStyle w:val="hps"/>
          <w:rFonts w:ascii="Arial" w:hAnsi="Arial" w:cs="Arial"/>
          <w:lang/>
        </w:rPr>
        <w:t>be noted that</w:t>
      </w:r>
      <w:r w:rsidRPr="00C31F5F">
        <w:rPr>
          <w:rStyle w:val="longtext"/>
          <w:rFonts w:ascii="Arial" w:hAnsi="Arial" w:cs="Arial"/>
          <w:lang/>
        </w:rPr>
        <w:t xml:space="preserve"> </w:t>
      </w:r>
      <w:r w:rsidRPr="00C31F5F">
        <w:rPr>
          <w:rStyle w:val="hps"/>
          <w:rFonts w:ascii="Arial" w:hAnsi="Arial" w:cs="Arial"/>
          <w:lang/>
        </w:rPr>
        <w:t>by changing the</w:t>
      </w:r>
      <w:r w:rsidRPr="00C31F5F">
        <w:rPr>
          <w:rStyle w:val="longtext"/>
          <w:rFonts w:ascii="Arial" w:hAnsi="Arial" w:cs="Arial"/>
          <w:lang/>
        </w:rPr>
        <w:t xml:space="preserve"> </w:t>
      </w:r>
      <w:r w:rsidRPr="00C31F5F">
        <w:rPr>
          <w:rStyle w:val="hps"/>
          <w:rFonts w:ascii="Arial" w:hAnsi="Arial" w:cs="Arial"/>
          <w:lang/>
        </w:rPr>
        <w:t>version of the library</w:t>
      </w:r>
      <w:r w:rsidRPr="00C31F5F">
        <w:rPr>
          <w:rStyle w:val="longtext"/>
          <w:rFonts w:ascii="Arial" w:hAnsi="Arial" w:cs="Arial"/>
          <w:lang/>
        </w:rPr>
        <w:t xml:space="preserve"> </w:t>
      </w:r>
      <w:r w:rsidRPr="00C31F5F">
        <w:rPr>
          <w:rStyle w:val="hps"/>
          <w:rFonts w:ascii="Arial" w:hAnsi="Arial" w:cs="Arial"/>
          <w:lang/>
        </w:rPr>
        <w:t>will also change</w:t>
      </w:r>
      <w:r w:rsidRPr="00C31F5F">
        <w:rPr>
          <w:rStyle w:val="longtext"/>
          <w:rFonts w:ascii="Arial" w:hAnsi="Arial" w:cs="Arial"/>
          <w:lang/>
        </w:rPr>
        <w:t xml:space="preserve"> </w:t>
      </w:r>
      <w:r w:rsidRPr="00C31F5F">
        <w:rPr>
          <w:rStyle w:val="hps"/>
          <w:rFonts w:ascii="Arial" w:hAnsi="Arial" w:cs="Arial"/>
          <w:lang/>
        </w:rPr>
        <w:t>the version of</w:t>
      </w:r>
      <w:r w:rsidRPr="00C31F5F">
        <w:rPr>
          <w:rStyle w:val="longtext"/>
          <w:rFonts w:ascii="Arial" w:hAnsi="Arial" w:cs="Arial"/>
          <w:lang/>
        </w:rPr>
        <w:t xml:space="preserve"> </w:t>
      </w:r>
      <w:r w:rsidRPr="00C31F5F">
        <w:rPr>
          <w:rStyle w:val="hps"/>
          <w:rFonts w:ascii="Arial" w:hAnsi="Arial" w:cs="Arial"/>
          <w:lang/>
        </w:rPr>
        <w:t>the native library</w:t>
      </w:r>
      <w:r w:rsidRPr="00C31F5F">
        <w:rPr>
          <w:rStyle w:val="longtext"/>
          <w:rFonts w:ascii="Arial" w:hAnsi="Arial" w:cs="Arial"/>
          <w:lang/>
        </w:rPr>
        <w:t xml:space="preserve"> </w:t>
      </w:r>
      <w:r w:rsidRPr="00C31F5F">
        <w:rPr>
          <w:rStyle w:val="hps"/>
          <w:rFonts w:ascii="Arial" w:hAnsi="Arial" w:cs="Arial"/>
          <w:lang/>
        </w:rPr>
        <w:t>copied into</w:t>
      </w:r>
      <w:r w:rsidRPr="00C31F5F">
        <w:rPr>
          <w:rStyle w:val="longtext"/>
          <w:rFonts w:ascii="Arial" w:hAnsi="Arial" w:cs="Arial"/>
          <w:lang/>
        </w:rPr>
        <w:t xml:space="preserve"> </w:t>
      </w:r>
      <w:r w:rsidRPr="00C31F5F">
        <w:rPr>
          <w:rStyle w:val="hps"/>
          <w:rFonts w:ascii="Arial" w:hAnsi="Arial" w:cs="Arial"/>
          <w:lang/>
        </w:rPr>
        <w:t>the / bin folder</w:t>
      </w:r>
      <w:r w:rsidRPr="00C31F5F">
        <w:rPr>
          <w:rStyle w:val="longtext"/>
          <w:rFonts w:ascii="Arial" w:hAnsi="Arial" w:cs="Arial"/>
          <w:lang/>
        </w:rPr>
        <w:t xml:space="preserve"> </w:t>
      </w:r>
      <w:r w:rsidRPr="00C31F5F">
        <w:rPr>
          <w:rStyle w:val="hps"/>
          <w:rFonts w:ascii="Arial" w:hAnsi="Arial" w:cs="Arial"/>
          <w:lang/>
        </w:rPr>
        <w:t>of</w:t>
      </w:r>
      <w:r w:rsidRPr="00C31F5F">
        <w:rPr>
          <w:rStyle w:val="longtext"/>
          <w:rFonts w:ascii="Arial" w:hAnsi="Arial" w:cs="Arial"/>
          <w:lang/>
        </w:rPr>
        <w:t xml:space="preserve"> </w:t>
      </w:r>
      <w:r w:rsidRPr="00C31F5F">
        <w:rPr>
          <w:rStyle w:val="hps"/>
          <w:rFonts w:ascii="Arial" w:hAnsi="Arial" w:cs="Arial"/>
          <w:lang/>
        </w:rPr>
        <w:t>JDK.</w:t>
      </w:r>
    </w:p>
    <w:p w:rsidR="00932C5C" w:rsidRPr="00C31F5F" w:rsidRDefault="00932C5C" w:rsidP="00370F6C">
      <w:pPr>
        <w:pStyle w:val="Standard1"/>
        <w:numPr>
          <w:ins w:id="319" w:author="Alexander Schulze" w:date="2012-06-03T23:23:00Z"/>
        </w:numPr>
        <w:tabs>
          <w:tab w:val="left" w:pos="0"/>
        </w:tabs>
        <w:spacing w:line="360" w:lineRule="auto"/>
        <w:jc w:val="both"/>
        <w:rPr>
          <w:rFonts w:ascii="Arial" w:hAnsi="Arial" w:cs="Arial"/>
          <w:bCs/>
          <w:color w:val="000000"/>
          <w:lang w:val="en-US"/>
        </w:rPr>
      </w:pPr>
      <w:ins w:id="320" w:author="Alexander Schulze" w:date="2012-06-03T23:23:00Z">
        <w:r>
          <w:rPr>
            <w:rStyle w:val="hps"/>
            <w:rFonts w:ascii="Arial" w:hAnsi="Arial" w:cs="Arial"/>
            <w:lang/>
          </w:rPr>
          <w:t>Please also add the required “repositories” section if the dependencies cannot be resolved normally. It should be ensure that the libraries always can be loaded after we deployed a new version!</w:t>
        </w:r>
      </w:ins>
    </w:p>
    <w:p w:rsidR="002E65F6" w:rsidRPr="00C31F5F" w:rsidRDefault="002E65F6" w:rsidP="002E65F6">
      <w:pPr>
        <w:pStyle w:val="Standard1"/>
        <w:tabs>
          <w:tab w:val="left" w:pos="0"/>
        </w:tabs>
        <w:spacing w:line="360" w:lineRule="auto"/>
        <w:ind w:left="720"/>
        <w:jc w:val="both"/>
        <w:rPr>
          <w:rFonts w:ascii="Arial" w:hAnsi="Arial" w:cs="Arial"/>
          <w:bCs/>
          <w:color w:val="000000"/>
          <w:lang w:val="en-US"/>
        </w:rPr>
      </w:pPr>
    </w:p>
    <w:p w:rsidR="002E65F6" w:rsidRDefault="002E65F6" w:rsidP="00C31F5F">
      <w:pPr>
        <w:pStyle w:val="Standard1"/>
        <w:numPr>
          <w:ilvl w:val="0"/>
          <w:numId w:val="18"/>
          <w:numberingChange w:id="321" w:author="Alexander Schulze" w:date="2012-06-03T22:19:00Z" w:original="%1:7:0:."/>
        </w:numPr>
        <w:tabs>
          <w:tab w:val="left" w:pos="284"/>
        </w:tabs>
        <w:spacing w:line="360" w:lineRule="auto"/>
        <w:ind w:hanging="502"/>
        <w:jc w:val="both"/>
        <w:rPr>
          <w:rFonts w:ascii="Arial" w:hAnsi="Arial" w:cs="Arial"/>
          <w:b/>
        </w:rPr>
      </w:pPr>
      <w:r w:rsidRPr="006C40A3">
        <w:rPr>
          <w:rFonts w:ascii="Arial" w:hAnsi="Arial" w:cs="Arial"/>
          <w:b/>
        </w:rPr>
        <w:t>Hardware</w:t>
      </w:r>
    </w:p>
    <w:p w:rsidR="004246C0" w:rsidRPr="004246C0" w:rsidRDefault="004246C0" w:rsidP="002E65F6">
      <w:pPr>
        <w:pStyle w:val="Standard1"/>
        <w:tabs>
          <w:tab w:val="left" w:pos="284"/>
        </w:tabs>
        <w:spacing w:line="360" w:lineRule="auto"/>
        <w:jc w:val="both"/>
        <w:rPr>
          <w:rStyle w:val="hps"/>
        </w:rPr>
      </w:pPr>
      <w:r w:rsidRPr="004246C0">
        <w:rPr>
          <w:rStyle w:val="hps"/>
          <w:rFonts w:ascii="Arial" w:hAnsi="Arial" w:cs="Arial"/>
          <w:lang/>
        </w:rPr>
        <w:t>For remote control</w:t>
      </w:r>
      <w:r w:rsidRPr="004246C0">
        <w:rPr>
          <w:rStyle w:val="longtext"/>
          <w:rFonts w:ascii="Arial" w:hAnsi="Arial" w:cs="Arial"/>
          <w:lang/>
        </w:rPr>
        <w:t xml:space="preserve"> </w:t>
      </w:r>
      <w:r w:rsidRPr="004246C0">
        <w:rPr>
          <w:rStyle w:val="hps"/>
          <w:rFonts w:ascii="Arial" w:hAnsi="Arial" w:cs="Arial"/>
          <w:lang/>
        </w:rPr>
        <w:t>of</w:t>
      </w:r>
      <w:r w:rsidRPr="004246C0">
        <w:rPr>
          <w:rStyle w:val="longtext"/>
          <w:rFonts w:ascii="Arial" w:hAnsi="Arial" w:cs="Arial"/>
          <w:lang/>
        </w:rPr>
        <w:t xml:space="preserve"> </w:t>
      </w:r>
      <w:r w:rsidRPr="004246C0">
        <w:rPr>
          <w:rStyle w:val="hps"/>
          <w:rFonts w:ascii="Arial" w:hAnsi="Arial" w:cs="Arial"/>
          <w:lang/>
        </w:rPr>
        <w:t>devices, you must</w:t>
      </w:r>
      <w:r w:rsidRPr="004246C0">
        <w:rPr>
          <w:rStyle w:val="longtext"/>
          <w:rFonts w:ascii="Arial" w:hAnsi="Arial" w:cs="Arial"/>
          <w:lang/>
        </w:rPr>
        <w:t xml:space="preserve"> </w:t>
      </w:r>
      <w:r w:rsidRPr="004246C0">
        <w:rPr>
          <w:rStyle w:val="hps"/>
          <w:rFonts w:ascii="Arial" w:hAnsi="Arial" w:cs="Arial"/>
          <w:lang/>
        </w:rPr>
        <w:t>have a</w:t>
      </w:r>
      <w:r w:rsidRPr="004246C0">
        <w:rPr>
          <w:rStyle w:val="longtext"/>
          <w:rFonts w:ascii="Arial" w:hAnsi="Arial" w:cs="Arial"/>
          <w:lang/>
        </w:rPr>
        <w:t xml:space="preserve"> </w:t>
      </w:r>
      <w:r w:rsidRPr="004246C0">
        <w:rPr>
          <w:rStyle w:val="hps"/>
          <w:rFonts w:ascii="Arial" w:hAnsi="Arial" w:cs="Arial"/>
          <w:lang/>
        </w:rPr>
        <w:t>micro-</w:t>
      </w:r>
      <w:r w:rsidRPr="004246C0">
        <w:rPr>
          <w:rStyle w:val="longtext"/>
          <w:rFonts w:ascii="Arial" w:hAnsi="Arial" w:cs="Arial"/>
          <w:lang/>
        </w:rPr>
        <w:t xml:space="preserve">controller </w:t>
      </w:r>
      <w:r w:rsidRPr="004246C0">
        <w:rPr>
          <w:rStyle w:val="hps"/>
          <w:rFonts w:ascii="Arial" w:hAnsi="Arial" w:cs="Arial"/>
          <w:lang/>
        </w:rPr>
        <w:t>circuit</w:t>
      </w:r>
      <w:r w:rsidRPr="004246C0">
        <w:rPr>
          <w:rStyle w:val="longtext"/>
          <w:rFonts w:ascii="Arial" w:hAnsi="Arial" w:cs="Arial"/>
          <w:lang/>
        </w:rPr>
        <w:t xml:space="preserve"> </w:t>
      </w:r>
      <w:r w:rsidRPr="004246C0">
        <w:rPr>
          <w:rStyle w:val="hps"/>
          <w:rFonts w:ascii="Arial" w:hAnsi="Arial" w:cs="Arial"/>
          <w:lang/>
        </w:rPr>
        <w:t>of</w:t>
      </w:r>
      <w:r w:rsidRPr="004246C0">
        <w:rPr>
          <w:rStyle w:val="longtext"/>
          <w:rFonts w:ascii="Arial" w:hAnsi="Arial" w:cs="Arial"/>
          <w:lang/>
        </w:rPr>
        <w:t xml:space="preserve"> </w:t>
      </w:r>
      <w:r w:rsidRPr="004246C0">
        <w:rPr>
          <w:rStyle w:val="hps"/>
          <w:rFonts w:ascii="Arial" w:hAnsi="Arial" w:cs="Arial"/>
          <w:lang/>
        </w:rPr>
        <w:t>the Arduino platform</w:t>
      </w:r>
      <w:r w:rsidRPr="004246C0">
        <w:rPr>
          <w:rStyle w:val="longtext"/>
          <w:rFonts w:ascii="Arial" w:hAnsi="Arial" w:cs="Arial"/>
          <w:lang/>
        </w:rPr>
        <w:t xml:space="preserve">, </w:t>
      </w:r>
      <w:r w:rsidRPr="004246C0">
        <w:rPr>
          <w:rStyle w:val="hps"/>
          <w:rFonts w:ascii="Arial" w:hAnsi="Arial" w:cs="Arial"/>
          <w:lang/>
        </w:rPr>
        <w:t>the application was developed</w:t>
      </w:r>
      <w:r w:rsidRPr="004246C0">
        <w:rPr>
          <w:rStyle w:val="longtext"/>
          <w:rFonts w:ascii="Arial" w:hAnsi="Arial" w:cs="Arial"/>
          <w:lang/>
        </w:rPr>
        <w:t xml:space="preserve"> </w:t>
      </w:r>
      <w:r w:rsidRPr="004246C0">
        <w:rPr>
          <w:rStyle w:val="hps"/>
          <w:rFonts w:ascii="Arial" w:hAnsi="Arial" w:cs="Arial"/>
          <w:lang/>
        </w:rPr>
        <w:t>on the</w:t>
      </w:r>
      <w:r w:rsidRPr="004246C0">
        <w:rPr>
          <w:rStyle w:val="longtext"/>
          <w:rFonts w:ascii="Arial" w:hAnsi="Arial" w:cs="Arial"/>
          <w:lang/>
        </w:rPr>
        <w:t xml:space="preserve"> </w:t>
      </w:r>
      <w:r w:rsidRPr="004246C0">
        <w:rPr>
          <w:rStyle w:val="hps"/>
          <w:rFonts w:ascii="Arial" w:hAnsi="Arial" w:cs="Arial"/>
          <w:lang/>
        </w:rPr>
        <w:t>microcontroller</w:t>
      </w:r>
      <w:r w:rsidRPr="004246C0">
        <w:rPr>
          <w:rStyle w:val="longtext"/>
          <w:rFonts w:ascii="Arial" w:hAnsi="Arial" w:cs="Arial"/>
          <w:lang/>
        </w:rPr>
        <w:t xml:space="preserve"> </w:t>
      </w:r>
      <w:r w:rsidRPr="004246C0">
        <w:rPr>
          <w:rStyle w:val="hps"/>
          <w:rFonts w:ascii="Arial" w:hAnsi="Arial" w:cs="Arial"/>
          <w:lang/>
        </w:rPr>
        <w:t>Arduino</w:t>
      </w:r>
      <w:r w:rsidRPr="004246C0">
        <w:rPr>
          <w:rStyle w:val="longtext"/>
          <w:rFonts w:ascii="Arial" w:hAnsi="Arial" w:cs="Arial"/>
          <w:lang/>
        </w:rPr>
        <w:t xml:space="preserve"> </w:t>
      </w:r>
      <w:r w:rsidRPr="004246C0">
        <w:rPr>
          <w:rStyle w:val="hps"/>
          <w:rFonts w:ascii="Arial" w:hAnsi="Arial" w:cs="Arial"/>
          <w:lang/>
        </w:rPr>
        <w:t>Mega</w:t>
      </w:r>
      <w:r w:rsidRPr="004246C0">
        <w:rPr>
          <w:rStyle w:val="longtext"/>
          <w:rFonts w:ascii="Arial" w:hAnsi="Arial" w:cs="Arial"/>
          <w:lang/>
        </w:rPr>
        <w:t xml:space="preserve"> </w:t>
      </w:r>
      <w:r w:rsidRPr="004246C0">
        <w:rPr>
          <w:rStyle w:val="hps"/>
          <w:rFonts w:ascii="Arial" w:hAnsi="Arial" w:cs="Arial"/>
          <w:lang/>
        </w:rPr>
        <w:t>ADK</w:t>
      </w:r>
      <w:r w:rsidRPr="004246C0">
        <w:rPr>
          <w:rStyle w:val="longtext"/>
          <w:rFonts w:ascii="Arial" w:hAnsi="Arial" w:cs="Arial"/>
          <w:lang/>
        </w:rPr>
        <w:t xml:space="preserve">, however </w:t>
      </w:r>
      <w:r w:rsidRPr="004246C0">
        <w:rPr>
          <w:rStyle w:val="hps"/>
          <w:rFonts w:ascii="Arial" w:hAnsi="Arial" w:cs="Arial"/>
          <w:lang/>
        </w:rPr>
        <w:t>you can use any</w:t>
      </w:r>
      <w:r w:rsidRPr="004246C0">
        <w:rPr>
          <w:rStyle w:val="longtext"/>
          <w:rFonts w:ascii="Arial" w:hAnsi="Arial" w:cs="Arial"/>
          <w:lang/>
        </w:rPr>
        <w:t xml:space="preserve"> </w:t>
      </w:r>
      <w:r w:rsidRPr="004246C0">
        <w:rPr>
          <w:rStyle w:val="hps"/>
          <w:rFonts w:ascii="Arial" w:hAnsi="Arial" w:cs="Arial"/>
          <w:lang/>
        </w:rPr>
        <w:t>other circuit</w:t>
      </w:r>
      <w:r w:rsidRPr="004246C0">
        <w:rPr>
          <w:rStyle w:val="longtext"/>
          <w:rFonts w:ascii="Arial" w:hAnsi="Arial" w:cs="Arial"/>
          <w:lang/>
        </w:rPr>
        <w:t xml:space="preserve"> </w:t>
      </w:r>
      <w:r w:rsidRPr="004246C0">
        <w:rPr>
          <w:rStyle w:val="hps"/>
          <w:rFonts w:ascii="Arial" w:hAnsi="Arial" w:cs="Arial"/>
          <w:lang/>
        </w:rPr>
        <w:t>of the platform</w:t>
      </w:r>
      <w:r w:rsidRPr="004246C0">
        <w:rPr>
          <w:rStyle w:val="longtext"/>
          <w:rFonts w:ascii="Arial" w:hAnsi="Arial" w:cs="Arial"/>
          <w:lang/>
        </w:rPr>
        <w:t xml:space="preserve"> </w:t>
      </w:r>
      <w:r w:rsidRPr="004246C0">
        <w:rPr>
          <w:rStyle w:val="hps"/>
          <w:rFonts w:ascii="Arial" w:hAnsi="Arial" w:cs="Arial"/>
          <w:lang/>
        </w:rPr>
        <w:t>Arduino</w:t>
      </w:r>
      <w:r w:rsidRPr="004246C0">
        <w:rPr>
          <w:rStyle w:val="longtext"/>
          <w:rFonts w:ascii="Arial" w:hAnsi="Arial" w:cs="Arial"/>
          <w:lang/>
        </w:rPr>
        <w:t xml:space="preserve"> </w:t>
      </w:r>
      <w:r w:rsidRPr="004246C0">
        <w:rPr>
          <w:rStyle w:val="hps"/>
          <w:rFonts w:ascii="Arial" w:hAnsi="Arial" w:cs="Arial"/>
          <w:lang/>
        </w:rPr>
        <w:t>Duemilanove,</w:t>
      </w:r>
      <w:r w:rsidRPr="004246C0">
        <w:rPr>
          <w:rStyle w:val="longtext"/>
          <w:rFonts w:ascii="Arial" w:hAnsi="Arial" w:cs="Arial"/>
          <w:lang/>
        </w:rPr>
        <w:t xml:space="preserve"> </w:t>
      </w:r>
      <w:r w:rsidRPr="004246C0">
        <w:rPr>
          <w:rStyle w:val="hps"/>
          <w:rFonts w:ascii="Arial" w:hAnsi="Arial" w:cs="Arial"/>
          <w:lang/>
        </w:rPr>
        <w:t>Arduino</w:t>
      </w:r>
      <w:r w:rsidRPr="004246C0">
        <w:rPr>
          <w:rStyle w:val="longtext"/>
          <w:rFonts w:ascii="Arial" w:hAnsi="Arial" w:cs="Arial"/>
          <w:lang/>
        </w:rPr>
        <w:t xml:space="preserve"> </w:t>
      </w:r>
      <w:r w:rsidRPr="004246C0">
        <w:rPr>
          <w:rStyle w:val="hps"/>
          <w:rFonts w:ascii="Arial" w:hAnsi="Arial" w:cs="Arial"/>
          <w:lang/>
        </w:rPr>
        <w:t>Diecimila</w:t>
      </w:r>
      <w:r w:rsidRPr="004246C0">
        <w:rPr>
          <w:rStyle w:val="longtext"/>
          <w:rFonts w:ascii="Arial" w:hAnsi="Arial" w:cs="Arial"/>
          <w:lang/>
        </w:rPr>
        <w:t xml:space="preserve"> </w:t>
      </w:r>
      <w:r w:rsidRPr="004246C0">
        <w:rPr>
          <w:rStyle w:val="hps"/>
          <w:rFonts w:ascii="Arial" w:hAnsi="Arial" w:cs="Arial"/>
          <w:lang/>
        </w:rPr>
        <w:t>or similar.</w:t>
      </w:r>
      <w:r w:rsidRPr="004246C0">
        <w:rPr>
          <w:rStyle w:val="longtext"/>
          <w:rFonts w:ascii="Arial" w:hAnsi="Arial" w:cs="Arial"/>
          <w:lang/>
        </w:rPr>
        <w:t xml:space="preserve"> </w:t>
      </w:r>
      <w:r w:rsidRPr="004246C0">
        <w:rPr>
          <w:rStyle w:val="hps"/>
          <w:rFonts w:ascii="Arial" w:hAnsi="Arial" w:cs="Arial"/>
          <w:lang/>
        </w:rPr>
        <w:t>Arduino</w:t>
      </w:r>
      <w:r w:rsidRPr="004246C0">
        <w:rPr>
          <w:rStyle w:val="longtext"/>
          <w:rFonts w:ascii="Arial" w:hAnsi="Arial" w:cs="Arial"/>
          <w:lang/>
        </w:rPr>
        <w:t xml:space="preserve"> </w:t>
      </w:r>
      <w:r w:rsidRPr="004246C0">
        <w:rPr>
          <w:rStyle w:val="hps"/>
          <w:rFonts w:ascii="Arial" w:hAnsi="Arial" w:cs="Arial"/>
          <w:lang/>
        </w:rPr>
        <w:t>circuits</w:t>
      </w:r>
      <w:r w:rsidRPr="004246C0">
        <w:rPr>
          <w:rStyle w:val="longtext"/>
          <w:rFonts w:ascii="Arial" w:hAnsi="Arial" w:cs="Arial"/>
          <w:lang/>
        </w:rPr>
        <w:t xml:space="preserve"> </w:t>
      </w:r>
      <w:r w:rsidRPr="004246C0">
        <w:rPr>
          <w:rStyle w:val="hps"/>
          <w:rFonts w:ascii="Arial" w:hAnsi="Arial" w:cs="Arial"/>
          <w:lang/>
        </w:rPr>
        <w:t>have</w:t>
      </w:r>
      <w:r w:rsidRPr="004246C0">
        <w:rPr>
          <w:rStyle w:val="longtext"/>
          <w:rFonts w:ascii="Arial" w:hAnsi="Arial" w:cs="Arial"/>
          <w:lang/>
        </w:rPr>
        <w:t xml:space="preserve"> </w:t>
      </w:r>
      <w:r w:rsidRPr="004246C0">
        <w:rPr>
          <w:rStyle w:val="hps"/>
          <w:rFonts w:ascii="Arial" w:hAnsi="Arial" w:cs="Arial"/>
          <w:lang/>
        </w:rPr>
        <w:t>a connection to the</w:t>
      </w:r>
      <w:r w:rsidRPr="004246C0">
        <w:rPr>
          <w:rStyle w:val="longtext"/>
          <w:rFonts w:ascii="Arial" w:hAnsi="Arial" w:cs="Arial"/>
          <w:lang/>
        </w:rPr>
        <w:t xml:space="preserve"> </w:t>
      </w:r>
      <w:r w:rsidRPr="004246C0">
        <w:rPr>
          <w:rStyle w:val="hps"/>
          <w:rFonts w:ascii="Arial" w:hAnsi="Arial" w:cs="Arial"/>
          <w:lang/>
        </w:rPr>
        <w:t>computer</w:t>
      </w:r>
      <w:r w:rsidRPr="004246C0">
        <w:rPr>
          <w:rStyle w:val="longtext"/>
          <w:rFonts w:ascii="Arial" w:hAnsi="Arial" w:cs="Arial"/>
          <w:lang/>
        </w:rPr>
        <w:t xml:space="preserve"> </w:t>
      </w:r>
      <w:r w:rsidRPr="004246C0">
        <w:rPr>
          <w:rStyle w:val="hps"/>
          <w:rFonts w:ascii="Arial" w:hAnsi="Arial" w:cs="Arial"/>
          <w:lang/>
        </w:rPr>
        <w:t>via the USB port</w:t>
      </w:r>
      <w:r w:rsidRPr="004246C0">
        <w:rPr>
          <w:rStyle w:val="longtext"/>
          <w:rFonts w:ascii="Arial" w:hAnsi="Arial" w:cs="Arial"/>
          <w:lang/>
        </w:rPr>
        <w:t xml:space="preserve">, but </w:t>
      </w:r>
      <w:r w:rsidRPr="004246C0">
        <w:rPr>
          <w:rStyle w:val="hps"/>
          <w:rFonts w:ascii="Arial" w:hAnsi="Arial" w:cs="Arial"/>
          <w:lang/>
        </w:rPr>
        <w:t>older models</w:t>
      </w:r>
      <w:r w:rsidRPr="004246C0">
        <w:rPr>
          <w:rStyle w:val="longtext"/>
          <w:rFonts w:ascii="Arial" w:hAnsi="Arial" w:cs="Arial"/>
          <w:lang/>
        </w:rPr>
        <w:t xml:space="preserve"> </w:t>
      </w:r>
      <w:r w:rsidRPr="004246C0">
        <w:rPr>
          <w:rStyle w:val="hps"/>
          <w:rFonts w:ascii="Arial" w:hAnsi="Arial" w:cs="Arial"/>
          <w:lang/>
        </w:rPr>
        <w:t>are connected by</w:t>
      </w:r>
      <w:r w:rsidRPr="004246C0">
        <w:rPr>
          <w:rStyle w:val="longtext"/>
          <w:rFonts w:ascii="Arial" w:hAnsi="Arial" w:cs="Arial"/>
          <w:lang/>
        </w:rPr>
        <w:t xml:space="preserve"> </w:t>
      </w:r>
      <w:r w:rsidRPr="004246C0">
        <w:rPr>
          <w:rStyle w:val="hps"/>
          <w:rFonts w:ascii="Arial" w:hAnsi="Arial" w:cs="Arial"/>
          <w:lang/>
        </w:rPr>
        <w:t>the RS232 port.</w:t>
      </w:r>
    </w:p>
    <w:p w:rsidR="004246C0" w:rsidRPr="004246C0" w:rsidRDefault="004246C0" w:rsidP="004246C0">
      <w:pPr>
        <w:pStyle w:val="Standard1"/>
        <w:tabs>
          <w:tab w:val="left" w:pos="284"/>
        </w:tabs>
        <w:spacing w:line="360" w:lineRule="auto"/>
        <w:jc w:val="both"/>
        <w:rPr>
          <w:rStyle w:val="hps"/>
        </w:rPr>
      </w:pPr>
      <w:r w:rsidRPr="004246C0">
        <w:rPr>
          <w:rStyle w:val="hps"/>
          <w:rFonts w:ascii="Arial" w:hAnsi="Arial" w:cs="Arial"/>
          <w:lang/>
        </w:rPr>
        <w:t>To</w:t>
      </w:r>
      <w:r w:rsidRPr="004246C0">
        <w:rPr>
          <w:rStyle w:val="longtext"/>
          <w:rFonts w:ascii="Arial" w:hAnsi="Arial" w:cs="Arial"/>
          <w:lang/>
        </w:rPr>
        <w:t xml:space="preserve"> </w:t>
      </w:r>
      <w:r w:rsidRPr="004246C0">
        <w:rPr>
          <w:rStyle w:val="hps"/>
          <w:rFonts w:ascii="Arial" w:hAnsi="Arial" w:cs="Arial"/>
          <w:lang/>
        </w:rPr>
        <w:t>jump-start</w:t>
      </w:r>
      <w:r w:rsidRPr="004246C0">
        <w:rPr>
          <w:rStyle w:val="longtext"/>
          <w:rFonts w:ascii="Arial" w:hAnsi="Arial" w:cs="Arial"/>
          <w:lang/>
        </w:rPr>
        <w:t xml:space="preserve"> </w:t>
      </w:r>
      <w:r w:rsidRPr="004246C0">
        <w:rPr>
          <w:rStyle w:val="hps"/>
          <w:rFonts w:ascii="Arial" w:hAnsi="Arial" w:cs="Arial"/>
          <w:lang/>
        </w:rPr>
        <w:t>the application</w:t>
      </w:r>
      <w:r w:rsidRPr="004246C0">
        <w:rPr>
          <w:rStyle w:val="longtext"/>
          <w:rFonts w:ascii="Arial" w:hAnsi="Arial" w:cs="Arial"/>
          <w:lang/>
        </w:rPr>
        <w:t xml:space="preserve"> </w:t>
      </w:r>
      <w:ins w:id="322" w:author="Alexander Schulze" w:date="2012-06-03T23:24:00Z">
        <w:r w:rsidR="000120F2" w:rsidRPr="004246C0">
          <w:rPr>
            <w:rStyle w:val="longtext"/>
            <w:rFonts w:ascii="Arial" w:hAnsi="Arial" w:cs="Arial"/>
            <w:lang/>
          </w:rPr>
          <w:t xml:space="preserve">besides the </w:t>
        </w:r>
        <w:r w:rsidR="000120F2" w:rsidRPr="004246C0">
          <w:rPr>
            <w:rStyle w:val="hps"/>
            <w:rFonts w:ascii="Arial" w:hAnsi="Arial" w:cs="Arial"/>
            <w:lang/>
          </w:rPr>
          <w:t>micro-</w:t>
        </w:r>
        <w:r w:rsidR="000120F2" w:rsidRPr="004246C0">
          <w:rPr>
            <w:rStyle w:val="longtext"/>
            <w:rFonts w:ascii="Arial" w:hAnsi="Arial" w:cs="Arial"/>
            <w:lang/>
          </w:rPr>
          <w:t xml:space="preserve">controller </w:t>
        </w:r>
        <w:r w:rsidR="000120F2" w:rsidRPr="004246C0">
          <w:rPr>
            <w:rStyle w:val="hps"/>
            <w:rFonts w:ascii="Arial" w:hAnsi="Arial" w:cs="Arial"/>
            <w:lang/>
          </w:rPr>
          <w:t>circuit</w:t>
        </w:r>
        <w:r w:rsidR="000120F2" w:rsidRPr="004246C0">
          <w:rPr>
            <w:rStyle w:val="longtext"/>
            <w:rFonts w:ascii="Arial" w:hAnsi="Arial" w:cs="Arial"/>
            <w:lang/>
          </w:rPr>
          <w:t xml:space="preserve"> </w:t>
        </w:r>
      </w:ins>
      <w:r w:rsidRPr="004246C0">
        <w:rPr>
          <w:rStyle w:val="hps"/>
          <w:rFonts w:ascii="Arial" w:hAnsi="Arial" w:cs="Arial"/>
          <w:lang/>
        </w:rPr>
        <w:t>you must have</w:t>
      </w:r>
      <w:r w:rsidRPr="004246C0">
        <w:rPr>
          <w:rStyle w:val="longtext"/>
          <w:rFonts w:ascii="Arial" w:hAnsi="Arial" w:cs="Arial"/>
          <w:lang/>
        </w:rPr>
        <w:t xml:space="preserve">, </w:t>
      </w:r>
      <w:del w:id="323" w:author="Alexander Schulze" w:date="2012-06-03T23:24:00Z">
        <w:r w:rsidRPr="004246C0" w:rsidDel="000120F2">
          <w:rPr>
            <w:rStyle w:val="longtext"/>
            <w:rFonts w:ascii="Arial" w:hAnsi="Arial" w:cs="Arial"/>
            <w:lang/>
          </w:rPr>
          <w:delText xml:space="preserve">besides the </w:delText>
        </w:r>
        <w:r w:rsidRPr="004246C0" w:rsidDel="000120F2">
          <w:rPr>
            <w:rStyle w:val="hps"/>
            <w:rFonts w:ascii="Arial" w:hAnsi="Arial" w:cs="Arial"/>
            <w:lang/>
          </w:rPr>
          <w:delText>micro-</w:delText>
        </w:r>
        <w:r w:rsidRPr="004246C0" w:rsidDel="000120F2">
          <w:rPr>
            <w:rStyle w:val="longtext"/>
            <w:rFonts w:ascii="Arial" w:hAnsi="Arial" w:cs="Arial"/>
            <w:lang/>
          </w:rPr>
          <w:delText xml:space="preserve">controller </w:delText>
        </w:r>
        <w:r w:rsidRPr="004246C0" w:rsidDel="000120F2">
          <w:rPr>
            <w:rStyle w:val="hps"/>
            <w:rFonts w:ascii="Arial" w:hAnsi="Arial" w:cs="Arial"/>
            <w:lang/>
          </w:rPr>
          <w:delText>circuit</w:delText>
        </w:r>
        <w:r w:rsidRPr="004246C0" w:rsidDel="000120F2">
          <w:rPr>
            <w:rStyle w:val="longtext"/>
            <w:rFonts w:ascii="Arial" w:hAnsi="Arial" w:cs="Arial"/>
            <w:lang/>
          </w:rPr>
          <w:delText xml:space="preserve"> </w:delText>
        </w:r>
      </w:del>
      <w:r w:rsidRPr="004246C0">
        <w:rPr>
          <w:rStyle w:val="hps"/>
          <w:rFonts w:ascii="Arial" w:hAnsi="Arial" w:cs="Arial"/>
          <w:lang/>
        </w:rPr>
        <w:t>the following:</w:t>
      </w:r>
    </w:p>
    <w:p w:rsidR="00CC5070" w:rsidRPr="00CC5070" w:rsidRDefault="00CC5070" w:rsidP="002E65F6">
      <w:pPr>
        <w:pStyle w:val="Standard1"/>
        <w:numPr>
          <w:ilvl w:val="0"/>
          <w:numId w:val="16"/>
          <w:numberingChange w:id="324" w:author="Alexander Schulze" w:date="2012-06-03T22:19:00Z" w:original=""/>
        </w:numPr>
        <w:tabs>
          <w:tab w:val="left" w:pos="284"/>
        </w:tabs>
        <w:spacing w:line="360" w:lineRule="auto"/>
        <w:jc w:val="both"/>
        <w:rPr>
          <w:rStyle w:val="hps"/>
        </w:rPr>
      </w:pPr>
      <w:r w:rsidRPr="00CC5070">
        <w:rPr>
          <w:rStyle w:val="hps"/>
          <w:rFonts w:ascii="Arial" w:hAnsi="Arial" w:cs="Arial"/>
          <w:lang/>
        </w:rPr>
        <w:t>Four</w:t>
      </w:r>
      <w:r w:rsidRPr="00CC5070">
        <w:rPr>
          <w:rStyle w:val="longtext"/>
          <w:rFonts w:ascii="Arial" w:hAnsi="Arial" w:cs="Arial"/>
          <w:lang/>
        </w:rPr>
        <w:t xml:space="preserve"> </w:t>
      </w:r>
      <w:r w:rsidRPr="00CC5070">
        <w:rPr>
          <w:rStyle w:val="hps"/>
          <w:rFonts w:ascii="Arial" w:hAnsi="Arial" w:cs="Arial"/>
          <w:lang/>
        </w:rPr>
        <w:t>LEDs,</w:t>
      </w:r>
      <w:r w:rsidRPr="00CC5070">
        <w:rPr>
          <w:rStyle w:val="longtext"/>
          <w:rFonts w:ascii="Arial" w:hAnsi="Arial" w:cs="Arial"/>
          <w:lang/>
        </w:rPr>
        <w:t xml:space="preserve"> </w:t>
      </w:r>
      <w:r w:rsidRPr="00CC5070">
        <w:rPr>
          <w:rStyle w:val="hps"/>
          <w:rFonts w:ascii="Arial" w:hAnsi="Arial" w:cs="Arial"/>
          <w:lang/>
        </w:rPr>
        <w:t>blue,</w:t>
      </w:r>
      <w:r w:rsidRPr="00CC5070">
        <w:rPr>
          <w:rStyle w:val="longtext"/>
          <w:rFonts w:ascii="Arial" w:hAnsi="Arial" w:cs="Arial"/>
          <w:lang/>
        </w:rPr>
        <w:t xml:space="preserve"> </w:t>
      </w:r>
      <w:r w:rsidRPr="00CC5070">
        <w:rPr>
          <w:rStyle w:val="hps"/>
          <w:rFonts w:ascii="Arial" w:hAnsi="Arial" w:cs="Arial"/>
          <w:lang/>
        </w:rPr>
        <w:t>red</w:t>
      </w:r>
      <w:r w:rsidRPr="00CC5070">
        <w:rPr>
          <w:rStyle w:val="longtext"/>
          <w:rFonts w:ascii="Arial" w:hAnsi="Arial" w:cs="Arial"/>
          <w:lang/>
        </w:rPr>
        <w:t xml:space="preserve">, green </w:t>
      </w:r>
      <w:r w:rsidRPr="00CC5070">
        <w:rPr>
          <w:rStyle w:val="hps"/>
          <w:rFonts w:ascii="Arial" w:hAnsi="Arial" w:cs="Arial"/>
          <w:lang/>
        </w:rPr>
        <w:t>and yellow.</w:t>
      </w:r>
    </w:p>
    <w:p w:rsidR="00CC5070" w:rsidRPr="00CC5070" w:rsidRDefault="00CC5070" w:rsidP="002E65F6">
      <w:pPr>
        <w:pStyle w:val="Standard1"/>
        <w:numPr>
          <w:ilvl w:val="0"/>
          <w:numId w:val="16"/>
          <w:numberingChange w:id="325" w:author="Alexander Schulze" w:date="2012-06-03T22:19:00Z" w:original=""/>
        </w:numPr>
        <w:tabs>
          <w:tab w:val="left" w:pos="284"/>
        </w:tabs>
        <w:spacing w:line="360" w:lineRule="auto"/>
        <w:jc w:val="both"/>
        <w:rPr>
          <w:rStyle w:val="longtext"/>
        </w:rPr>
      </w:pPr>
      <w:r w:rsidRPr="00CC5070">
        <w:rPr>
          <w:rStyle w:val="hps"/>
          <w:rFonts w:ascii="Arial" w:hAnsi="Arial" w:cs="Arial"/>
          <w:lang/>
        </w:rPr>
        <w:t>A joystick</w:t>
      </w:r>
      <w:r w:rsidRPr="00CC5070">
        <w:rPr>
          <w:rStyle w:val="longtext"/>
          <w:rFonts w:ascii="Arial" w:hAnsi="Arial" w:cs="Arial"/>
          <w:lang/>
        </w:rPr>
        <w:t xml:space="preserve"> </w:t>
      </w:r>
      <w:r w:rsidRPr="00CC5070">
        <w:rPr>
          <w:rStyle w:val="hps"/>
          <w:rFonts w:ascii="Arial" w:hAnsi="Arial" w:cs="Arial"/>
          <w:lang/>
        </w:rPr>
        <w:t>with two connections</w:t>
      </w:r>
      <w:r w:rsidRPr="00CC5070">
        <w:rPr>
          <w:rStyle w:val="longtext"/>
          <w:rFonts w:ascii="Arial" w:hAnsi="Arial" w:cs="Arial"/>
          <w:lang/>
        </w:rPr>
        <w:t xml:space="preserve"> </w:t>
      </w:r>
      <w:r w:rsidRPr="00CC5070">
        <w:rPr>
          <w:rStyle w:val="hps"/>
          <w:rFonts w:ascii="Arial" w:hAnsi="Arial" w:cs="Arial"/>
          <w:lang/>
        </w:rPr>
        <w:t>(x</w:t>
      </w:r>
      <w:r w:rsidRPr="00CC5070">
        <w:rPr>
          <w:rStyle w:val="longtext"/>
          <w:rFonts w:ascii="Arial" w:hAnsi="Arial" w:cs="Arial"/>
          <w:lang/>
        </w:rPr>
        <w:t>, y).</w:t>
      </w:r>
    </w:p>
    <w:p w:rsidR="002E65F6" w:rsidRPr="00CC5070" w:rsidRDefault="002E65F6" w:rsidP="00CC5070">
      <w:pPr>
        <w:pStyle w:val="Standard1"/>
        <w:numPr>
          <w:ilvl w:val="0"/>
          <w:numId w:val="16"/>
          <w:numberingChange w:id="326" w:author="Alexander Schulze" w:date="2012-06-03T22:19:00Z" w:original=""/>
        </w:numPr>
        <w:tabs>
          <w:tab w:val="left" w:pos="284"/>
        </w:tabs>
        <w:spacing w:line="360" w:lineRule="auto"/>
        <w:jc w:val="both"/>
        <w:rPr>
          <w:rFonts w:ascii="Arial" w:hAnsi="Arial" w:cs="Arial"/>
        </w:rPr>
      </w:pPr>
      <w:del w:id="327" w:author="Alexander Schulze" w:date="2012-06-03T23:24:00Z">
        <w:r w:rsidRPr="00CC5070" w:rsidDel="000120F2">
          <w:rPr>
            <w:rFonts w:ascii="Arial" w:hAnsi="Arial" w:cs="Arial"/>
          </w:rPr>
          <w:delText xml:space="preserve">Un </w:delText>
        </w:r>
      </w:del>
      <w:ins w:id="328" w:author="Alexander Schulze" w:date="2012-06-03T23:24:00Z">
        <w:r w:rsidR="000120F2">
          <w:rPr>
            <w:rFonts w:ascii="Arial" w:hAnsi="Arial" w:cs="Arial"/>
          </w:rPr>
          <w:t>A</w:t>
        </w:r>
        <w:r w:rsidR="000120F2" w:rsidRPr="00CC5070">
          <w:rPr>
            <w:rFonts w:ascii="Arial" w:hAnsi="Arial" w:cs="Arial"/>
          </w:rPr>
          <w:t xml:space="preserve"> </w:t>
        </w:r>
      </w:ins>
      <w:ins w:id="329" w:author="Alexander Schulze" w:date="2012-06-03T23:25:00Z">
        <w:r w:rsidR="000120F2" w:rsidRPr="00CC5070">
          <w:rPr>
            <w:rFonts w:ascii="Arial" w:hAnsi="Arial" w:cs="Arial"/>
          </w:rPr>
          <w:t xml:space="preserve">USB </w:t>
        </w:r>
      </w:ins>
      <w:r w:rsidRPr="00CC5070">
        <w:rPr>
          <w:rFonts w:ascii="Arial" w:hAnsi="Arial" w:cs="Arial"/>
        </w:rPr>
        <w:t>cable</w:t>
      </w:r>
      <w:del w:id="330" w:author="Alexander Schulze" w:date="2012-06-03T23:25:00Z">
        <w:r w:rsidRPr="00CC5070" w:rsidDel="000120F2">
          <w:rPr>
            <w:rFonts w:ascii="Arial" w:hAnsi="Arial" w:cs="Arial"/>
          </w:rPr>
          <w:delText xml:space="preserve"> USB</w:delText>
        </w:r>
      </w:del>
      <w:r w:rsidRPr="00CC5070">
        <w:rPr>
          <w:rFonts w:ascii="Arial" w:hAnsi="Arial" w:cs="Arial"/>
        </w:rPr>
        <w:t>.</w:t>
      </w:r>
    </w:p>
    <w:p w:rsidR="002E65F6" w:rsidRPr="00CC5070" w:rsidRDefault="00CC5070" w:rsidP="00CC5070">
      <w:pPr>
        <w:pStyle w:val="Standard1"/>
        <w:numPr>
          <w:ilvl w:val="0"/>
          <w:numId w:val="16"/>
          <w:numberingChange w:id="331" w:author="Alexander Schulze" w:date="2012-06-03T22:19:00Z" w:original=""/>
        </w:numPr>
        <w:tabs>
          <w:tab w:val="left" w:pos="284"/>
        </w:tabs>
        <w:spacing w:line="360" w:lineRule="auto"/>
        <w:jc w:val="both"/>
        <w:rPr>
          <w:rFonts w:ascii="Arial" w:hAnsi="Arial" w:cs="Arial"/>
        </w:rPr>
      </w:pPr>
      <w:r w:rsidRPr="00CC5070">
        <w:rPr>
          <w:rStyle w:val="hps"/>
          <w:rFonts w:ascii="Arial" w:hAnsi="Arial" w:cs="Arial"/>
          <w:lang/>
        </w:rPr>
        <w:t>A module</w:t>
      </w:r>
      <w:r w:rsidRPr="00CC5070">
        <w:rPr>
          <w:rStyle w:val="longtext"/>
          <w:rFonts w:ascii="Arial" w:hAnsi="Arial" w:cs="Arial"/>
          <w:lang/>
        </w:rPr>
        <w:t xml:space="preserve"> </w:t>
      </w:r>
      <w:r w:rsidRPr="00CC5070">
        <w:rPr>
          <w:rStyle w:val="hps"/>
          <w:rFonts w:ascii="Arial" w:hAnsi="Arial" w:cs="Arial"/>
          <w:lang/>
        </w:rPr>
        <w:t>TinkerKit</w:t>
      </w:r>
      <w:r w:rsidRPr="00CC5070">
        <w:rPr>
          <w:rStyle w:val="longtext"/>
          <w:rFonts w:ascii="Arial" w:hAnsi="Arial" w:cs="Arial"/>
          <w:lang/>
        </w:rPr>
        <w:t xml:space="preserve"> </w:t>
      </w:r>
      <w:r w:rsidRPr="00CC5070">
        <w:rPr>
          <w:rStyle w:val="hps"/>
          <w:rFonts w:ascii="Arial" w:hAnsi="Arial" w:cs="Arial"/>
          <w:lang/>
        </w:rPr>
        <w:t>(Optional</w:t>
      </w:r>
      <w:r w:rsidRPr="00CC5070">
        <w:rPr>
          <w:rStyle w:val="longtext"/>
          <w:rFonts w:ascii="Arial" w:hAnsi="Arial" w:cs="Arial"/>
          <w:lang/>
        </w:rPr>
        <w:t>).</w:t>
      </w:r>
    </w:p>
    <w:p w:rsidR="002E65F6" w:rsidRPr="00CC5070" w:rsidRDefault="00CC5070" w:rsidP="002E65F6">
      <w:pPr>
        <w:pStyle w:val="Standard1"/>
        <w:tabs>
          <w:tab w:val="left" w:pos="284"/>
        </w:tabs>
        <w:spacing w:line="360" w:lineRule="auto"/>
        <w:jc w:val="both"/>
        <w:rPr>
          <w:rFonts w:ascii="Arial" w:hAnsi="Arial" w:cs="Arial"/>
          <w:lang w:val="en-US"/>
        </w:rPr>
      </w:pPr>
      <w:r w:rsidRPr="00CC5070">
        <w:rPr>
          <w:rStyle w:val="hps"/>
          <w:rFonts w:ascii="Arial" w:hAnsi="Arial" w:cs="Arial"/>
          <w:lang/>
        </w:rPr>
        <w:t>For</w:t>
      </w:r>
      <w:r w:rsidRPr="00CC5070">
        <w:rPr>
          <w:rStyle w:val="longtext"/>
          <w:rFonts w:ascii="Arial" w:hAnsi="Arial" w:cs="Arial"/>
          <w:lang/>
        </w:rPr>
        <w:t xml:space="preserve"> </w:t>
      </w:r>
      <w:r w:rsidRPr="00CC5070">
        <w:rPr>
          <w:rStyle w:val="hps"/>
          <w:rFonts w:ascii="Arial" w:hAnsi="Arial" w:cs="Arial"/>
          <w:lang/>
        </w:rPr>
        <w:t>more</w:t>
      </w:r>
      <w:r w:rsidRPr="00CC5070">
        <w:rPr>
          <w:rStyle w:val="longtext"/>
          <w:rFonts w:ascii="Arial" w:hAnsi="Arial" w:cs="Arial"/>
          <w:lang/>
        </w:rPr>
        <w:t xml:space="preserve"> </w:t>
      </w:r>
      <w:r w:rsidRPr="00CC5070">
        <w:rPr>
          <w:rStyle w:val="hps"/>
          <w:rFonts w:ascii="Arial" w:hAnsi="Arial" w:cs="Arial"/>
          <w:lang/>
        </w:rPr>
        <w:t>information on</w:t>
      </w:r>
      <w:r w:rsidRPr="00CC5070">
        <w:rPr>
          <w:rStyle w:val="longtext"/>
          <w:rFonts w:ascii="Arial" w:hAnsi="Arial" w:cs="Arial"/>
          <w:lang/>
        </w:rPr>
        <w:t xml:space="preserve"> </w:t>
      </w:r>
      <w:r w:rsidR="00664C51">
        <w:rPr>
          <w:rFonts w:ascii="Arial" w:hAnsi="Arial" w:cs="Arial"/>
          <w:lang w:val="en-US"/>
        </w:rPr>
        <w:t>M</w:t>
      </w:r>
      <w:r w:rsidR="00664C51" w:rsidRPr="00F53561">
        <w:rPr>
          <w:rFonts w:ascii="Arial" w:hAnsi="Arial" w:cs="Arial"/>
          <w:lang w:val="en-US"/>
        </w:rPr>
        <w:t>icro</w:t>
      </w:r>
      <w:r w:rsidR="00664C51">
        <w:rPr>
          <w:rFonts w:ascii="Arial" w:hAnsi="Arial" w:cs="Arial"/>
          <w:lang w:val="en-US"/>
        </w:rPr>
        <w:t xml:space="preserve">-controller of Arduino´s </w:t>
      </w:r>
      <w:r w:rsidRPr="00CC5070">
        <w:rPr>
          <w:rStyle w:val="hps"/>
          <w:rFonts w:ascii="Arial" w:hAnsi="Arial" w:cs="Arial"/>
          <w:lang/>
        </w:rPr>
        <w:t>platform</w:t>
      </w:r>
      <w:r w:rsidRPr="00CC5070">
        <w:rPr>
          <w:rStyle w:val="longtext"/>
          <w:rFonts w:ascii="Arial" w:hAnsi="Arial" w:cs="Arial"/>
          <w:lang/>
        </w:rPr>
        <w:t xml:space="preserve">, visit </w:t>
      </w:r>
      <w:r w:rsidRPr="00CC5070">
        <w:rPr>
          <w:rStyle w:val="hps"/>
          <w:rFonts w:ascii="Arial" w:hAnsi="Arial" w:cs="Arial"/>
          <w:lang/>
        </w:rPr>
        <w:t>the site:</w:t>
      </w:r>
      <w:r w:rsidRPr="00CC5070">
        <w:rPr>
          <w:rFonts w:ascii="Arial" w:hAnsi="Arial" w:cs="Arial"/>
          <w:lang w:val="en-US"/>
        </w:rPr>
        <w:t xml:space="preserve"> </w:t>
      </w:r>
      <w:hyperlink r:id="rId22" w:history="1">
        <w:r w:rsidR="002E65F6" w:rsidRPr="00CC5070">
          <w:rPr>
            <w:rStyle w:val="Link"/>
            <w:rFonts w:ascii="Arial" w:hAnsi="Arial" w:cs="Arial"/>
            <w:lang w:val="en-US"/>
          </w:rPr>
          <w:t>http://arduino.cc</w:t>
        </w:r>
      </w:hyperlink>
      <w:r w:rsidR="002E65F6" w:rsidRPr="00CC5070">
        <w:rPr>
          <w:rFonts w:ascii="Arial" w:hAnsi="Arial" w:cs="Arial"/>
          <w:lang w:val="en-US"/>
        </w:rPr>
        <w:t xml:space="preserve"> . </w:t>
      </w:r>
    </w:p>
    <w:p w:rsidR="001C4B78" w:rsidRPr="00CC5070" w:rsidRDefault="001C4B78" w:rsidP="002E65F6">
      <w:pPr>
        <w:pStyle w:val="Standard1"/>
        <w:tabs>
          <w:tab w:val="left" w:pos="284"/>
        </w:tabs>
        <w:spacing w:line="360" w:lineRule="auto"/>
        <w:jc w:val="both"/>
        <w:rPr>
          <w:rFonts w:ascii="Arial" w:hAnsi="Arial" w:cs="Arial"/>
          <w:lang w:val="en-US"/>
        </w:rPr>
      </w:pPr>
    </w:p>
    <w:p w:rsidR="001C4B78" w:rsidRDefault="00CC5070" w:rsidP="00CC5070">
      <w:pPr>
        <w:pStyle w:val="Standard1"/>
        <w:numPr>
          <w:ilvl w:val="0"/>
          <w:numId w:val="18"/>
          <w:numberingChange w:id="332" w:author="Alexander Schulze" w:date="2012-06-03T22:19:00Z" w:original="%1:8:0:."/>
        </w:numPr>
        <w:tabs>
          <w:tab w:val="left" w:pos="284"/>
        </w:tabs>
        <w:spacing w:line="360" w:lineRule="auto"/>
        <w:ind w:hanging="502"/>
        <w:jc w:val="both"/>
        <w:rPr>
          <w:rFonts w:ascii="Arial" w:hAnsi="Arial" w:cs="Arial"/>
          <w:b/>
        </w:rPr>
      </w:pPr>
      <w:r w:rsidRPr="00CC5070">
        <w:rPr>
          <w:rFonts w:ascii="Arial" w:hAnsi="Arial" w:cs="Arial"/>
          <w:b/>
        </w:rPr>
        <w:t>Continuous Improvement</w:t>
      </w:r>
    </w:p>
    <w:p w:rsidR="002E65F6" w:rsidRDefault="00CC5070" w:rsidP="00DA0FBB">
      <w:pPr>
        <w:pStyle w:val="Standard1"/>
        <w:tabs>
          <w:tab w:val="left" w:pos="0"/>
        </w:tabs>
        <w:spacing w:line="360" w:lineRule="auto"/>
        <w:jc w:val="both"/>
        <w:rPr>
          <w:rStyle w:val="longtext"/>
        </w:rPr>
      </w:pPr>
      <w:r w:rsidRPr="00CC5070">
        <w:rPr>
          <w:rStyle w:val="hps"/>
          <w:rFonts w:ascii="Arial" w:hAnsi="Arial" w:cs="Arial"/>
          <w:lang/>
        </w:rPr>
        <w:t xml:space="preserve">The </w:t>
      </w:r>
      <w:ins w:id="333" w:author="Alexander Schulze" w:date="2012-06-03T23:26:00Z">
        <w:r w:rsidR="00936850" w:rsidRPr="00CC5070">
          <w:rPr>
            <w:rStyle w:val="hps"/>
            <w:rFonts w:ascii="Arial" w:hAnsi="Arial" w:cs="Arial"/>
            <w:lang/>
          </w:rPr>
          <w:t>jWebSocket</w:t>
        </w:r>
        <w:r w:rsidR="00936850" w:rsidRPr="00CC5070">
          <w:rPr>
            <w:rStyle w:val="longtext"/>
            <w:rFonts w:ascii="Arial" w:hAnsi="Arial" w:cs="Arial"/>
            <w:lang/>
          </w:rPr>
          <w:t xml:space="preserve"> </w:t>
        </w:r>
      </w:ins>
      <w:r w:rsidRPr="00CC5070">
        <w:rPr>
          <w:rStyle w:val="hps"/>
          <w:rFonts w:ascii="Arial" w:hAnsi="Arial" w:cs="Arial"/>
          <w:lang/>
        </w:rPr>
        <w:t>server</w:t>
      </w:r>
      <w:r w:rsidRPr="00CC5070">
        <w:rPr>
          <w:rStyle w:val="longtext"/>
          <w:rFonts w:ascii="Arial" w:hAnsi="Arial" w:cs="Arial"/>
          <w:lang/>
        </w:rPr>
        <w:t xml:space="preserve"> </w:t>
      </w:r>
      <w:r w:rsidRPr="00CC5070">
        <w:rPr>
          <w:rStyle w:val="hps"/>
          <w:rFonts w:ascii="Arial" w:hAnsi="Arial" w:cs="Arial"/>
          <w:lang/>
        </w:rPr>
        <w:t>console</w:t>
      </w:r>
      <w:r w:rsidRPr="00CC5070">
        <w:rPr>
          <w:rStyle w:val="longtext"/>
          <w:rFonts w:ascii="Arial" w:hAnsi="Arial" w:cs="Arial"/>
          <w:lang/>
        </w:rPr>
        <w:t xml:space="preserve"> </w:t>
      </w:r>
      <w:del w:id="334" w:author="Alexander Schulze" w:date="2012-06-03T23:26:00Z">
        <w:r w:rsidRPr="00CC5070" w:rsidDel="00936850">
          <w:rPr>
            <w:rStyle w:val="hps"/>
            <w:rFonts w:ascii="Arial" w:hAnsi="Arial" w:cs="Arial"/>
            <w:lang/>
          </w:rPr>
          <w:delText>jWebSocket</w:delText>
        </w:r>
        <w:r w:rsidRPr="00CC5070" w:rsidDel="00936850">
          <w:rPr>
            <w:rStyle w:val="longtext"/>
            <w:rFonts w:ascii="Arial" w:hAnsi="Arial" w:cs="Arial"/>
            <w:lang/>
          </w:rPr>
          <w:delText xml:space="preserve"> </w:delText>
        </w:r>
      </w:del>
      <w:r w:rsidRPr="00CC5070">
        <w:rPr>
          <w:rStyle w:val="hps"/>
          <w:rFonts w:ascii="Arial" w:hAnsi="Arial" w:cs="Arial"/>
          <w:lang/>
        </w:rPr>
        <w:t>recorded in</w:t>
      </w:r>
      <w:r w:rsidRPr="00CC5070">
        <w:rPr>
          <w:rStyle w:val="longtext"/>
          <w:rFonts w:ascii="Arial" w:hAnsi="Arial" w:cs="Arial"/>
          <w:lang/>
        </w:rPr>
        <w:t xml:space="preserve"> </w:t>
      </w:r>
      <w:del w:id="335" w:author="Alexander Schulze" w:date="2012-06-03T23:26:00Z">
        <w:r w:rsidRPr="00CC5070" w:rsidDel="00936850">
          <w:rPr>
            <w:rStyle w:val="hps"/>
            <w:rFonts w:ascii="Arial" w:hAnsi="Arial" w:cs="Arial"/>
            <w:lang/>
          </w:rPr>
          <w:delText xml:space="preserve">all </w:delText>
        </w:r>
      </w:del>
      <w:ins w:id="336" w:author="Alexander Schulze" w:date="2012-06-03T23:26:00Z">
        <w:r w:rsidR="00936850">
          <w:rPr>
            <w:rStyle w:val="hps"/>
            <w:rFonts w:ascii="Arial" w:hAnsi="Arial" w:cs="Arial"/>
            <w:lang/>
          </w:rPr>
          <w:t>its</w:t>
        </w:r>
        <w:r w:rsidR="00936850" w:rsidRPr="00CC5070">
          <w:rPr>
            <w:rStyle w:val="hps"/>
            <w:rFonts w:ascii="Arial" w:hAnsi="Arial" w:cs="Arial"/>
            <w:lang/>
          </w:rPr>
          <w:t xml:space="preserve"> </w:t>
        </w:r>
      </w:ins>
      <w:r w:rsidRPr="00CC5070">
        <w:rPr>
          <w:rStyle w:val="hps"/>
          <w:rFonts w:ascii="Arial" w:hAnsi="Arial" w:cs="Arial"/>
          <w:lang/>
        </w:rPr>
        <w:t>logs</w:t>
      </w:r>
      <w:del w:id="337" w:author="Alexander Schulze" w:date="2012-06-03T23:26:00Z">
        <w:r w:rsidRPr="00CC5070" w:rsidDel="00936850">
          <w:rPr>
            <w:rStyle w:val="longtext"/>
            <w:rFonts w:ascii="Arial" w:hAnsi="Arial" w:cs="Arial"/>
            <w:lang/>
          </w:rPr>
          <w:delText>,</w:delText>
        </w:r>
      </w:del>
      <w:r w:rsidRPr="00CC5070">
        <w:rPr>
          <w:rStyle w:val="longtext"/>
          <w:rFonts w:ascii="Arial" w:hAnsi="Arial" w:cs="Arial"/>
          <w:lang/>
        </w:rPr>
        <w:t xml:space="preserve"> </w:t>
      </w:r>
      <w:ins w:id="338" w:author="Alexander Schulze" w:date="2012-06-03T23:26:00Z">
        <w:r w:rsidR="00936850">
          <w:rPr>
            <w:rStyle w:val="longtext"/>
            <w:rFonts w:ascii="Arial" w:hAnsi="Arial" w:cs="Arial"/>
            <w:lang/>
          </w:rPr>
          <w:t xml:space="preserve">what </w:t>
        </w:r>
      </w:ins>
      <w:del w:id="339" w:author="Alexander Schulze" w:date="2012-06-03T23:26:00Z">
        <w:r w:rsidRPr="00CC5070" w:rsidDel="00936850">
          <w:rPr>
            <w:rStyle w:val="hps"/>
            <w:rFonts w:ascii="Arial" w:hAnsi="Arial" w:cs="Arial"/>
            <w:lang/>
          </w:rPr>
          <w:delText>related to what</w:delText>
        </w:r>
        <w:r w:rsidRPr="00CC5070" w:rsidDel="00936850">
          <w:rPr>
            <w:rStyle w:val="longtext"/>
            <w:rFonts w:ascii="Arial" w:hAnsi="Arial" w:cs="Arial"/>
            <w:lang/>
          </w:rPr>
          <w:delText xml:space="preserve"> </w:delText>
        </w:r>
      </w:del>
      <w:r w:rsidRPr="00CC5070">
        <w:rPr>
          <w:rStyle w:val="hps"/>
          <w:rFonts w:ascii="Arial" w:hAnsi="Arial" w:cs="Arial"/>
          <w:lang/>
        </w:rPr>
        <w:t>happens,</w:t>
      </w:r>
      <w:r w:rsidRPr="00CC5070">
        <w:rPr>
          <w:rStyle w:val="longtext"/>
          <w:rFonts w:ascii="Arial" w:hAnsi="Arial" w:cs="Arial"/>
          <w:lang/>
        </w:rPr>
        <w:t xml:space="preserve"> </w:t>
      </w:r>
      <w:r w:rsidRPr="00CC5070">
        <w:rPr>
          <w:rStyle w:val="hps"/>
          <w:rFonts w:ascii="Arial" w:hAnsi="Arial" w:cs="Arial"/>
          <w:lang/>
        </w:rPr>
        <w:t>e</w:t>
      </w:r>
      <w:ins w:id="340" w:author="Alexander Schulze" w:date="2012-06-03T23:26:00Z">
        <w:r w:rsidR="00936850">
          <w:rPr>
            <w:rStyle w:val="hps"/>
            <w:rFonts w:ascii="Arial" w:hAnsi="Arial" w:cs="Arial"/>
            <w:lang/>
          </w:rPr>
          <w:t>.</w:t>
        </w:r>
      </w:ins>
      <w:r w:rsidRPr="00CC5070">
        <w:rPr>
          <w:rStyle w:val="hps"/>
          <w:rFonts w:ascii="Arial" w:hAnsi="Arial" w:cs="Arial"/>
          <w:lang/>
        </w:rPr>
        <w:t>g</w:t>
      </w:r>
      <w:ins w:id="341" w:author="Alexander Schulze" w:date="2012-06-03T23:26:00Z">
        <w:r w:rsidR="00936850">
          <w:rPr>
            <w:rStyle w:val="hps"/>
            <w:rFonts w:ascii="Arial" w:hAnsi="Arial" w:cs="Arial"/>
            <w:lang/>
          </w:rPr>
          <w:t>.</w:t>
        </w:r>
      </w:ins>
      <w:r w:rsidRPr="00CC5070">
        <w:rPr>
          <w:rStyle w:val="longtext"/>
          <w:rFonts w:ascii="Arial" w:hAnsi="Arial" w:cs="Arial"/>
          <w:lang/>
        </w:rPr>
        <w:t xml:space="preserve"> </w:t>
      </w:r>
      <w:r w:rsidRPr="00CC5070">
        <w:rPr>
          <w:rStyle w:val="hps"/>
          <w:rFonts w:ascii="Arial" w:hAnsi="Arial" w:cs="Arial"/>
          <w:lang/>
        </w:rPr>
        <w:t>when you throw</w:t>
      </w:r>
      <w:r w:rsidRPr="00CC5070">
        <w:rPr>
          <w:rStyle w:val="longtext"/>
          <w:rFonts w:ascii="Arial" w:hAnsi="Arial" w:cs="Arial"/>
          <w:lang/>
        </w:rPr>
        <w:t xml:space="preserve"> </w:t>
      </w:r>
      <w:r w:rsidRPr="00CC5070">
        <w:rPr>
          <w:rStyle w:val="hps"/>
          <w:rFonts w:ascii="Arial" w:hAnsi="Arial" w:cs="Arial"/>
          <w:lang/>
        </w:rPr>
        <w:t>an event, and</w:t>
      </w:r>
      <w:r w:rsidRPr="00CC5070">
        <w:rPr>
          <w:rStyle w:val="longtext"/>
          <w:rFonts w:ascii="Arial" w:hAnsi="Arial" w:cs="Arial"/>
          <w:lang/>
        </w:rPr>
        <w:t xml:space="preserve"> </w:t>
      </w:r>
      <w:r w:rsidRPr="00CC5070">
        <w:rPr>
          <w:rStyle w:val="hps"/>
          <w:rFonts w:ascii="Arial" w:hAnsi="Arial" w:cs="Arial"/>
          <w:lang/>
        </w:rPr>
        <w:t>when listening to</w:t>
      </w:r>
      <w:r w:rsidRPr="00CC5070">
        <w:rPr>
          <w:rStyle w:val="longtext"/>
          <w:rFonts w:ascii="Arial" w:hAnsi="Arial" w:cs="Arial"/>
          <w:lang/>
        </w:rPr>
        <w:t xml:space="preserve"> </w:t>
      </w:r>
      <w:r w:rsidRPr="00CC5070">
        <w:rPr>
          <w:rStyle w:val="hps"/>
          <w:rFonts w:ascii="Arial" w:hAnsi="Arial" w:cs="Arial"/>
          <w:lang/>
        </w:rPr>
        <w:t>an event,</w:t>
      </w:r>
      <w:r w:rsidRPr="00CC5070">
        <w:rPr>
          <w:rStyle w:val="longtext"/>
          <w:rFonts w:ascii="Arial" w:hAnsi="Arial" w:cs="Arial"/>
          <w:lang/>
        </w:rPr>
        <w:t xml:space="preserve"> </w:t>
      </w:r>
      <w:r w:rsidRPr="00CC5070">
        <w:rPr>
          <w:rStyle w:val="hps"/>
          <w:rFonts w:ascii="Arial" w:hAnsi="Arial" w:cs="Arial"/>
          <w:lang/>
        </w:rPr>
        <w:t>to achieve</w:t>
      </w:r>
      <w:r w:rsidRPr="00CC5070">
        <w:rPr>
          <w:rStyle w:val="longtext"/>
          <w:rFonts w:ascii="Arial" w:hAnsi="Arial" w:cs="Arial"/>
          <w:lang/>
        </w:rPr>
        <w:t xml:space="preserve"> </w:t>
      </w:r>
      <w:r w:rsidRPr="00CC5070">
        <w:rPr>
          <w:rStyle w:val="hps"/>
          <w:rFonts w:ascii="Arial" w:hAnsi="Arial" w:cs="Arial"/>
          <w:lang/>
        </w:rPr>
        <w:t>faster</w:t>
      </w:r>
      <w:r w:rsidRPr="00CC5070">
        <w:rPr>
          <w:rStyle w:val="longtext"/>
          <w:rFonts w:ascii="Arial" w:hAnsi="Arial" w:cs="Arial"/>
          <w:lang/>
        </w:rPr>
        <w:t xml:space="preserve"> </w:t>
      </w:r>
      <w:r w:rsidRPr="00CC5070">
        <w:rPr>
          <w:rStyle w:val="hps"/>
          <w:rFonts w:ascii="Arial" w:hAnsi="Arial" w:cs="Arial"/>
          <w:lang/>
        </w:rPr>
        <w:t>data processing</w:t>
      </w:r>
      <w:r w:rsidRPr="00CC5070">
        <w:rPr>
          <w:rStyle w:val="longtext"/>
          <w:rFonts w:ascii="Arial" w:hAnsi="Arial" w:cs="Arial"/>
          <w:lang/>
        </w:rPr>
        <w:t xml:space="preserve"> </w:t>
      </w:r>
      <w:r w:rsidRPr="00CC5070">
        <w:rPr>
          <w:rStyle w:val="hps"/>
          <w:rFonts w:ascii="Arial" w:hAnsi="Arial" w:cs="Arial"/>
          <w:lang/>
        </w:rPr>
        <w:t>on the server,</w:t>
      </w:r>
      <w:r w:rsidRPr="00CC5070">
        <w:rPr>
          <w:rStyle w:val="longtext"/>
          <w:rFonts w:ascii="Arial" w:hAnsi="Arial" w:cs="Arial"/>
          <w:lang/>
        </w:rPr>
        <w:t xml:space="preserve"> </w:t>
      </w:r>
      <w:r w:rsidRPr="00CC5070">
        <w:rPr>
          <w:rStyle w:val="hps"/>
          <w:rFonts w:ascii="Arial" w:hAnsi="Arial" w:cs="Arial"/>
          <w:lang/>
        </w:rPr>
        <w:t>the developer can</w:t>
      </w:r>
      <w:r w:rsidRPr="00CC5070">
        <w:rPr>
          <w:rStyle w:val="longtext"/>
          <w:rFonts w:ascii="Arial" w:hAnsi="Arial" w:cs="Arial"/>
          <w:lang/>
        </w:rPr>
        <w:t xml:space="preserve"> </w:t>
      </w:r>
      <w:r w:rsidRPr="00CC5070">
        <w:rPr>
          <w:rStyle w:val="hps"/>
          <w:rFonts w:ascii="Arial" w:hAnsi="Arial" w:cs="Arial"/>
          <w:lang/>
        </w:rPr>
        <w:t>go to</w:t>
      </w:r>
      <w:r w:rsidRPr="00CC5070">
        <w:rPr>
          <w:rStyle w:val="longtext"/>
          <w:rFonts w:ascii="Arial" w:hAnsi="Arial" w:cs="Arial"/>
          <w:lang/>
        </w:rPr>
        <w:t xml:space="preserve"> </w:t>
      </w:r>
      <w:r w:rsidRPr="00CC5070">
        <w:rPr>
          <w:rStyle w:val="hps"/>
          <w:rFonts w:ascii="Arial" w:hAnsi="Arial" w:cs="Arial"/>
          <w:lang/>
        </w:rPr>
        <w:t>server configuration</w:t>
      </w:r>
      <w:r w:rsidRPr="00CC5070">
        <w:rPr>
          <w:rStyle w:val="longtext"/>
          <w:rFonts w:ascii="Arial" w:hAnsi="Arial" w:cs="Arial"/>
          <w:lang/>
        </w:rPr>
        <w:t xml:space="preserve"> </w:t>
      </w:r>
      <w:r w:rsidRPr="00CC5070">
        <w:rPr>
          <w:rStyle w:val="hps"/>
          <w:rFonts w:ascii="Arial" w:hAnsi="Arial" w:cs="Arial"/>
          <w:lang/>
        </w:rPr>
        <w:t>and</w:t>
      </w:r>
      <w:r w:rsidRPr="00CC5070">
        <w:rPr>
          <w:rStyle w:val="longtext"/>
          <w:rFonts w:ascii="Arial" w:hAnsi="Arial" w:cs="Arial"/>
          <w:lang/>
        </w:rPr>
        <w:t xml:space="preserve"> </w:t>
      </w:r>
      <w:r w:rsidRPr="00CC5070">
        <w:rPr>
          <w:rStyle w:val="hps"/>
          <w:rFonts w:ascii="Arial" w:hAnsi="Arial" w:cs="Arial"/>
          <w:lang/>
        </w:rPr>
        <w:t>disable these</w:t>
      </w:r>
      <w:r w:rsidRPr="00CC5070">
        <w:rPr>
          <w:rStyle w:val="longtext"/>
          <w:rFonts w:ascii="Arial" w:hAnsi="Arial" w:cs="Arial"/>
          <w:lang/>
        </w:rPr>
        <w:t xml:space="preserve"> </w:t>
      </w:r>
      <w:r w:rsidRPr="00CC5070">
        <w:rPr>
          <w:rStyle w:val="hps"/>
          <w:rFonts w:ascii="Arial" w:hAnsi="Arial" w:cs="Arial"/>
          <w:lang/>
        </w:rPr>
        <w:t>logs</w:t>
      </w:r>
      <w:ins w:id="342" w:author="Alexander Schulze" w:date="2012-06-03T23:26:00Z">
        <w:r w:rsidR="000E4E58">
          <w:rPr>
            <w:rStyle w:val="hps"/>
            <w:rFonts w:ascii="Arial" w:hAnsi="Arial" w:cs="Arial"/>
            <w:lang/>
          </w:rPr>
          <w:t xml:space="preserve"> (if you write about that, you need to explain how</w:t>
        </w:r>
      </w:ins>
      <w:ins w:id="343" w:author="Alexander Schulze" w:date="2012-06-03T23:27:00Z">
        <w:r w:rsidR="000E4E58">
          <w:rPr>
            <w:rStyle w:val="hps"/>
            <w:rFonts w:ascii="Arial" w:hAnsi="Arial" w:cs="Arial"/>
            <w:lang/>
          </w:rPr>
          <w:t xml:space="preserve"> too</w:t>
        </w:r>
      </w:ins>
      <w:ins w:id="344" w:author="Alexander Schulze" w:date="2012-06-03T23:26:00Z">
        <w:r w:rsidR="000E4E58">
          <w:rPr>
            <w:rStyle w:val="hps"/>
            <w:rFonts w:ascii="Arial" w:hAnsi="Arial" w:cs="Arial"/>
            <w:lang/>
          </w:rPr>
          <w:t>!)</w:t>
        </w:r>
      </w:ins>
      <w:r w:rsidRPr="00CC5070">
        <w:rPr>
          <w:rStyle w:val="hps"/>
          <w:rFonts w:ascii="Arial" w:hAnsi="Arial" w:cs="Arial"/>
          <w:lang/>
        </w:rPr>
        <w:t>.</w:t>
      </w:r>
      <w:r w:rsidRPr="00CC5070">
        <w:rPr>
          <w:rStyle w:val="longtext"/>
          <w:rFonts w:ascii="Arial" w:hAnsi="Arial" w:cs="Arial"/>
          <w:lang/>
        </w:rPr>
        <w:t xml:space="preserve"> </w:t>
      </w:r>
      <w:r w:rsidRPr="00CC5070">
        <w:rPr>
          <w:rStyle w:val="hps"/>
          <w:rFonts w:ascii="Arial" w:hAnsi="Arial" w:cs="Arial"/>
          <w:lang/>
        </w:rPr>
        <w:t>In</w:t>
      </w:r>
      <w:r w:rsidRPr="00CC5070">
        <w:rPr>
          <w:rStyle w:val="longtext"/>
          <w:rFonts w:ascii="Arial" w:hAnsi="Arial" w:cs="Arial"/>
          <w:lang/>
        </w:rPr>
        <w:t xml:space="preserve"> </w:t>
      </w:r>
      <w:r w:rsidRPr="00CC5070">
        <w:rPr>
          <w:rStyle w:val="hps"/>
          <w:rFonts w:ascii="Arial" w:hAnsi="Arial" w:cs="Arial"/>
          <w:lang/>
        </w:rPr>
        <w:t>the Web application</w:t>
      </w:r>
      <w:ins w:id="345" w:author="Alexander Schulze" w:date="2012-06-03T23:27:00Z">
        <w:r w:rsidR="000E4E58">
          <w:rPr>
            <w:rStyle w:val="hps"/>
            <w:rFonts w:ascii="Arial" w:hAnsi="Arial" w:cs="Arial"/>
            <w:lang/>
          </w:rPr>
          <w:t xml:space="preserve"> this</w:t>
        </w:r>
      </w:ins>
      <w:r w:rsidRPr="00CC5070">
        <w:rPr>
          <w:rStyle w:val="longtext"/>
          <w:rFonts w:ascii="Arial" w:hAnsi="Arial" w:cs="Arial"/>
          <w:lang/>
        </w:rPr>
        <w:t xml:space="preserve"> </w:t>
      </w:r>
      <w:r w:rsidRPr="00CC5070">
        <w:rPr>
          <w:rStyle w:val="hps"/>
          <w:rFonts w:ascii="Arial" w:hAnsi="Arial" w:cs="Arial"/>
          <w:lang/>
        </w:rPr>
        <w:t>is similar,</w:t>
      </w:r>
      <w:r w:rsidRPr="00CC5070">
        <w:rPr>
          <w:rStyle w:val="longtext"/>
          <w:rFonts w:ascii="Arial" w:hAnsi="Arial" w:cs="Arial"/>
          <w:lang/>
        </w:rPr>
        <w:t xml:space="preserve"> </w:t>
      </w:r>
      <w:r w:rsidRPr="00CC5070">
        <w:rPr>
          <w:rStyle w:val="hps"/>
          <w:rFonts w:ascii="Arial" w:hAnsi="Arial" w:cs="Arial"/>
          <w:lang/>
        </w:rPr>
        <w:t>by default the</w:t>
      </w:r>
      <w:r w:rsidRPr="00CC5070">
        <w:rPr>
          <w:rStyle w:val="longtext"/>
          <w:rFonts w:ascii="Arial" w:hAnsi="Arial" w:cs="Arial"/>
          <w:lang/>
        </w:rPr>
        <w:t xml:space="preserve"> </w:t>
      </w:r>
      <w:r w:rsidRPr="00CC5070">
        <w:rPr>
          <w:rStyle w:val="hps"/>
          <w:rFonts w:ascii="Arial" w:hAnsi="Arial" w:cs="Arial"/>
          <w:lang/>
        </w:rPr>
        <w:t>logs</w:t>
      </w:r>
      <w:r w:rsidRPr="00CC5070">
        <w:rPr>
          <w:rStyle w:val="longtext"/>
          <w:rFonts w:ascii="Arial" w:hAnsi="Arial" w:cs="Arial"/>
          <w:lang/>
        </w:rPr>
        <w:t xml:space="preserve"> </w:t>
      </w:r>
      <w:r w:rsidRPr="00CC5070">
        <w:rPr>
          <w:rStyle w:val="hps"/>
          <w:rFonts w:ascii="Arial" w:hAnsi="Arial" w:cs="Arial"/>
          <w:lang/>
        </w:rPr>
        <w:t>are disabled,</w:t>
      </w:r>
      <w:r w:rsidRPr="00CC5070">
        <w:rPr>
          <w:rStyle w:val="longtext"/>
          <w:rFonts w:ascii="Arial" w:hAnsi="Arial" w:cs="Arial"/>
          <w:lang/>
        </w:rPr>
        <w:t xml:space="preserve"> </w:t>
      </w:r>
      <w:r w:rsidRPr="00CC5070">
        <w:rPr>
          <w:rStyle w:val="hps"/>
          <w:rFonts w:ascii="Arial" w:hAnsi="Arial" w:cs="Arial"/>
          <w:lang/>
        </w:rPr>
        <w:t>because</w:t>
      </w:r>
      <w:r w:rsidRPr="00CC5070">
        <w:rPr>
          <w:rStyle w:val="longtext"/>
          <w:rFonts w:ascii="Arial" w:hAnsi="Arial" w:cs="Arial"/>
          <w:lang/>
        </w:rPr>
        <w:t xml:space="preserve"> </w:t>
      </w:r>
      <w:r w:rsidRPr="00CC5070">
        <w:rPr>
          <w:rStyle w:val="hps"/>
          <w:rFonts w:ascii="Arial" w:hAnsi="Arial" w:cs="Arial"/>
          <w:lang/>
        </w:rPr>
        <w:t>these events</w:t>
      </w:r>
      <w:r w:rsidRPr="00CC5070">
        <w:rPr>
          <w:rStyle w:val="longtext"/>
          <w:rFonts w:ascii="Arial" w:hAnsi="Arial" w:cs="Arial"/>
          <w:lang/>
        </w:rPr>
        <w:t xml:space="preserve"> </w:t>
      </w:r>
      <w:r w:rsidRPr="00CC5070">
        <w:rPr>
          <w:rStyle w:val="hps"/>
          <w:rFonts w:ascii="Arial" w:hAnsi="Arial" w:cs="Arial"/>
          <w:lang/>
        </w:rPr>
        <w:t>display all</w:t>
      </w:r>
      <w:r w:rsidRPr="00CC5070">
        <w:rPr>
          <w:rStyle w:val="longtext"/>
          <w:rFonts w:ascii="Arial" w:hAnsi="Arial" w:cs="Arial"/>
          <w:lang/>
        </w:rPr>
        <w:t xml:space="preserve"> </w:t>
      </w:r>
      <w:r w:rsidRPr="00CC5070">
        <w:rPr>
          <w:rStyle w:val="hps"/>
          <w:rFonts w:ascii="Arial" w:hAnsi="Arial" w:cs="Arial"/>
          <w:lang/>
        </w:rPr>
        <w:t>the console</w:t>
      </w:r>
      <w:r w:rsidRPr="00CC5070">
        <w:rPr>
          <w:rStyle w:val="longtext"/>
          <w:rFonts w:ascii="Arial" w:hAnsi="Arial" w:cs="Arial"/>
          <w:lang/>
        </w:rPr>
        <w:t xml:space="preserve"> </w:t>
      </w:r>
      <w:r w:rsidRPr="00CC5070">
        <w:rPr>
          <w:rStyle w:val="hps"/>
          <w:rFonts w:ascii="Arial" w:hAnsi="Arial" w:cs="Arial"/>
          <w:lang/>
        </w:rPr>
        <w:t>application,</w:t>
      </w:r>
      <w:r w:rsidRPr="00CC5070">
        <w:rPr>
          <w:rStyle w:val="longtext"/>
          <w:rFonts w:ascii="Arial" w:hAnsi="Arial" w:cs="Arial"/>
          <w:lang/>
        </w:rPr>
        <w:t xml:space="preserve"> </w:t>
      </w:r>
      <w:r w:rsidRPr="00CC5070">
        <w:rPr>
          <w:rStyle w:val="hps"/>
          <w:rFonts w:ascii="Arial" w:hAnsi="Arial" w:cs="Arial"/>
          <w:lang/>
        </w:rPr>
        <w:t>is costly</w:t>
      </w:r>
      <w:r w:rsidRPr="00CC5070">
        <w:rPr>
          <w:rStyle w:val="longtext"/>
          <w:rFonts w:ascii="Arial" w:hAnsi="Arial" w:cs="Arial"/>
          <w:lang/>
        </w:rPr>
        <w:t>.</w:t>
      </w:r>
    </w:p>
    <w:p w:rsidR="00CC5070" w:rsidRDefault="00CC5070" w:rsidP="00DA0FBB">
      <w:pPr>
        <w:pStyle w:val="Standard1"/>
        <w:tabs>
          <w:tab w:val="left" w:pos="0"/>
        </w:tabs>
        <w:spacing w:line="360" w:lineRule="auto"/>
        <w:jc w:val="both"/>
        <w:rPr>
          <w:rFonts w:ascii="Arial" w:hAnsi="Arial" w:cs="Arial"/>
          <w:bCs/>
          <w:color w:val="000000"/>
          <w:lang w:val="en-US"/>
        </w:rPr>
      </w:pPr>
    </w:p>
    <w:p w:rsidR="00FD6D9D" w:rsidRDefault="00FD6D9D" w:rsidP="00DA0FBB">
      <w:pPr>
        <w:pStyle w:val="Standard1"/>
        <w:tabs>
          <w:tab w:val="left" w:pos="0"/>
        </w:tabs>
        <w:spacing w:line="360" w:lineRule="auto"/>
        <w:jc w:val="both"/>
        <w:rPr>
          <w:rFonts w:ascii="Arial" w:hAnsi="Arial" w:cs="Arial"/>
          <w:bCs/>
          <w:color w:val="000000"/>
          <w:lang w:val="en-US"/>
        </w:rPr>
      </w:pPr>
    </w:p>
    <w:p w:rsidR="00FD6D9D" w:rsidRDefault="00FD6D9D" w:rsidP="00DA0FBB">
      <w:pPr>
        <w:pStyle w:val="Standard1"/>
        <w:tabs>
          <w:tab w:val="left" w:pos="0"/>
        </w:tabs>
        <w:spacing w:line="360" w:lineRule="auto"/>
        <w:jc w:val="both"/>
        <w:rPr>
          <w:rFonts w:ascii="Arial" w:hAnsi="Arial" w:cs="Arial"/>
          <w:bCs/>
          <w:color w:val="000000"/>
          <w:lang w:val="en-US"/>
        </w:rPr>
      </w:pPr>
    </w:p>
    <w:p w:rsidR="00FD6D9D" w:rsidRPr="00CC5070" w:rsidRDefault="00FD6D9D" w:rsidP="00DA0FBB">
      <w:pPr>
        <w:pStyle w:val="Standard1"/>
        <w:tabs>
          <w:tab w:val="left" w:pos="0"/>
        </w:tabs>
        <w:spacing w:line="360" w:lineRule="auto"/>
        <w:jc w:val="both"/>
        <w:rPr>
          <w:rFonts w:ascii="Arial" w:hAnsi="Arial" w:cs="Arial"/>
          <w:bCs/>
          <w:color w:val="000000"/>
          <w:lang w:val="en-US"/>
        </w:rPr>
      </w:pPr>
    </w:p>
    <w:p w:rsidR="004753DD" w:rsidRPr="004753DD" w:rsidRDefault="004753DD" w:rsidP="00CC5070">
      <w:pPr>
        <w:pStyle w:val="Standard1"/>
        <w:numPr>
          <w:ilvl w:val="0"/>
          <w:numId w:val="18"/>
          <w:numberingChange w:id="346" w:author="Alexander Schulze" w:date="2012-06-03T22:19:00Z" w:original="%1:9:0:."/>
        </w:numPr>
        <w:tabs>
          <w:tab w:val="left" w:pos="0"/>
        </w:tabs>
        <w:spacing w:line="360" w:lineRule="auto"/>
        <w:ind w:left="284" w:hanging="284"/>
        <w:jc w:val="both"/>
        <w:rPr>
          <w:rFonts w:ascii="Arial" w:hAnsi="Arial" w:cs="Arial"/>
          <w:b/>
          <w:bCs/>
          <w:color w:val="000000"/>
        </w:rPr>
      </w:pPr>
      <w:r>
        <w:rPr>
          <w:rFonts w:ascii="Arial" w:hAnsi="Arial" w:cs="Arial"/>
          <w:b/>
        </w:rPr>
        <w:t>Configuración de la aplicación</w:t>
      </w:r>
      <w:ins w:id="347" w:author="Alexander Schulze" w:date="2012-06-03T22:20:00Z">
        <w:r w:rsidR="005D5500">
          <w:rPr>
            <w:rFonts w:ascii="Arial" w:hAnsi="Arial" w:cs="Arial"/>
            <w:b/>
          </w:rPr>
          <w:t xml:space="preserve"> (English please)</w:t>
        </w:r>
      </w:ins>
    </w:p>
    <w:p w:rsidR="004753DD" w:rsidRPr="00CC5070" w:rsidRDefault="00CC5070" w:rsidP="004753DD">
      <w:pPr>
        <w:pStyle w:val="Standard1"/>
        <w:tabs>
          <w:tab w:val="left" w:pos="0"/>
        </w:tabs>
        <w:spacing w:line="360" w:lineRule="auto"/>
        <w:jc w:val="both"/>
        <w:rPr>
          <w:rFonts w:ascii="Arial" w:hAnsi="Arial" w:cs="Arial"/>
          <w:lang w:val="en-US"/>
        </w:rPr>
      </w:pPr>
      <w:r w:rsidRPr="00CC5070">
        <w:rPr>
          <w:rStyle w:val="hps"/>
          <w:rFonts w:ascii="Arial" w:hAnsi="Arial" w:cs="Arial"/>
          <w:lang/>
        </w:rPr>
        <w:t>The application</w:t>
      </w:r>
      <w:r w:rsidRPr="00CC5070">
        <w:rPr>
          <w:rStyle w:val="longtext"/>
          <w:rFonts w:ascii="Arial" w:hAnsi="Arial" w:cs="Arial"/>
          <w:lang/>
        </w:rPr>
        <w:t xml:space="preserve"> </w:t>
      </w:r>
      <w:r w:rsidRPr="00CC5070">
        <w:rPr>
          <w:rStyle w:val="hps"/>
          <w:rFonts w:ascii="Arial" w:hAnsi="Arial" w:cs="Arial"/>
          <w:lang/>
        </w:rPr>
        <w:t>is subject to the</w:t>
      </w:r>
      <w:r w:rsidRPr="00CC5070">
        <w:rPr>
          <w:rStyle w:val="longtext"/>
          <w:rFonts w:ascii="Arial" w:hAnsi="Arial" w:cs="Arial"/>
          <w:lang/>
        </w:rPr>
        <w:t xml:space="preserve"> </w:t>
      </w:r>
      <w:r w:rsidRPr="00CC5070">
        <w:rPr>
          <w:rStyle w:val="hps"/>
          <w:rFonts w:ascii="Arial" w:hAnsi="Arial" w:cs="Arial"/>
          <w:lang/>
        </w:rPr>
        <w:t>settings that</w:t>
      </w:r>
      <w:r w:rsidRPr="00CC5070">
        <w:rPr>
          <w:rStyle w:val="longtext"/>
          <w:rFonts w:ascii="Arial" w:hAnsi="Arial" w:cs="Arial"/>
          <w:lang/>
        </w:rPr>
        <w:t xml:space="preserve"> </w:t>
      </w:r>
      <w:r w:rsidRPr="00CC5070">
        <w:rPr>
          <w:rStyle w:val="hps"/>
          <w:rFonts w:ascii="Arial" w:hAnsi="Arial" w:cs="Arial"/>
          <w:lang/>
        </w:rPr>
        <w:t>you</w:t>
      </w:r>
      <w:r w:rsidRPr="00CC5070">
        <w:rPr>
          <w:rStyle w:val="longtext"/>
          <w:rFonts w:ascii="Arial" w:hAnsi="Arial" w:cs="Arial"/>
          <w:lang/>
        </w:rPr>
        <w:t xml:space="preserve"> </w:t>
      </w:r>
      <w:r w:rsidRPr="00CC5070">
        <w:rPr>
          <w:rStyle w:val="hps"/>
          <w:rFonts w:ascii="Arial" w:hAnsi="Arial" w:cs="Arial"/>
          <w:lang/>
        </w:rPr>
        <w:t>can make</w:t>
      </w:r>
      <w:r w:rsidRPr="00CC5070">
        <w:rPr>
          <w:rStyle w:val="longtext"/>
          <w:rFonts w:ascii="Arial" w:hAnsi="Arial" w:cs="Arial"/>
          <w:lang/>
        </w:rPr>
        <w:t xml:space="preserve"> </w:t>
      </w:r>
      <w:r w:rsidRPr="00CC5070">
        <w:rPr>
          <w:rStyle w:val="hps"/>
          <w:rFonts w:ascii="Arial" w:hAnsi="Arial" w:cs="Arial"/>
          <w:lang/>
        </w:rPr>
        <w:t xml:space="preserve">the </w:t>
      </w:r>
      <w:ins w:id="348" w:author="Alexander Schulze" w:date="2012-06-03T23:28:00Z">
        <w:r w:rsidR="000E4E58" w:rsidRPr="00CC5070">
          <w:rPr>
            <w:rStyle w:val="hps"/>
            <w:rFonts w:ascii="Arial" w:hAnsi="Arial" w:cs="Arial"/>
            <w:lang/>
          </w:rPr>
          <w:t>jWebSocket</w:t>
        </w:r>
        <w:r w:rsidR="000E4E58" w:rsidRPr="00CC5070">
          <w:rPr>
            <w:rStyle w:val="hps"/>
            <w:rFonts w:ascii="Arial" w:hAnsi="Arial" w:cs="Arial"/>
            <w:lang/>
          </w:rPr>
          <w:t xml:space="preserve"> </w:t>
        </w:r>
      </w:ins>
      <w:r w:rsidRPr="00CC5070">
        <w:rPr>
          <w:rStyle w:val="hps"/>
          <w:rFonts w:ascii="Arial" w:hAnsi="Arial" w:cs="Arial"/>
          <w:lang/>
        </w:rPr>
        <w:t>working environment</w:t>
      </w:r>
      <w:del w:id="349" w:author="Alexander Schulze" w:date="2012-06-03T23:28:00Z">
        <w:r w:rsidRPr="00CC5070" w:rsidDel="000E4E58">
          <w:rPr>
            <w:rStyle w:val="longtext"/>
            <w:rFonts w:ascii="Arial" w:hAnsi="Arial" w:cs="Arial"/>
            <w:lang/>
          </w:rPr>
          <w:delText xml:space="preserve"> </w:delText>
        </w:r>
        <w:r w:rsidRPr="00CC5070" w:rsidDel="000E4E58">
          <w:rPr>
            <w:rStyle w:val="hps"/>
            <w:rFonts w:ascii="Arial" w:hAnsi="Arial" w:cs="Arial"/>
            <w:lang/>
          </w:rPr>
          <w:delText>jWebSocket</w:delText>
        </w:r>
      </w:del>
      <w:r w:rsidRPr="00CC5070">
        <w:rPr>
          <w:rStyle w:val="longtext"/>
          <w:rFonts w:ascii="Arial" w:hAnsi="Arial" w:cs="Arial"/>
          <w:lang/>
        </w:rPr>
        <w:t xml:space="preserve">, however </w:t>
      </w:r>
      <w:r w:rsidRPr="00CC5070">
        <w:rPr>
          <w:rStyle w:val="hps"/>
          <w:rFonts w:ascii="Arial" w:hAnsi="Arial" w:cs="Arial"/>
          <w:lang/>
        </w:rPr>
        <w:t>you</w:t>
      </w:r>
      <w:r w:rsidRPr="00CC5070">
        <w:rPr>
          <w:rStyle w:val="longtext"/>
          <w:rFonts w:ascii="Arial" w:hAnsi="Arial" w:cs="Arial"/>
          <w:lang/>
        </w:rPr>
        <w:t xml:space="preserve"> </w:t>
      </w:r>
      <w:r w:rsidRPr="00CC5070">
        <w:rPr>
          <w:rStyle w:val="hps"/>
          <w:rFonts w:ascii="Arial" w:hAnsi="Arial" w:cs="Arial"/>
          <w:lang/>
        </w:rPr>
        <w:t>need to</w:t>
      </w:r>
      <w:r w:rsidRPr="00CC5070">
        <w:rPr>
          <w:rStyle w:val="longtext"/>
          <w:rFonts w:ascii="Arial" w:hAnsi="Arial" w:cs="Arial"/>
          <w:lang/>
        </w:rPr>
        <w:t xml:space="preserve"> </w:t>
      </w:r>
      <w:r w:rsidRPr="00CC5070">
        <w:rPr>
          <w:rStyle w:val="hps"/>
          <w:rFonts w:ascii="Arial" w:hAnsi="Arial" w:cs="Arial"/>
          <w:lang/>
        </w:rPr>
        <w:t>specify</w:t>
      </w:r>
      <w:r w:rsidRPr="00CC5070">
        <w:rPr>
          <w:rStyle w:val="longtext"/>
          <w:rFonts w:ascii="Arial" w:hAnsi="Arial" w:cs="Arial"/>
          <w:lang/>
        </w:rPr>
        <w:t xml:space="preserve"> </w:t>
      </w:r>
      <w:r w:rsidRPr="00CC5070">
        <w:rPr>
          <w:rStyle w:val="hps"/>
          <w:rFonts w:ascii="Arial" w:hAnsi="Arial" w:cs="Arial"/>
          <w:lang/>
        </w:rPr>
        <w:t>which port</w:t>
      </w:r>
      <w:r w:rsidRPr="00CC5070">
        <w:rPr>
          <w:rStyle w:val="longtext"/>
          <w:rFonts w:ascii="Arial" w:hAnsi="Arial" w:cs="Arial"/>
          <w:lang/>
        </w:rPr>
        <w:t xml:space="preserve"> </w:t>
      </w:r>
      <w:r w:rsidRPr="00CC5070">
        <w:rPr>
          <w:rStyle w:val="hps"/>
          <w:rFonts w:ascii="Arial" w:hAnsi="Arial" w:cs="Arial"/>
          <w:lang/>
        </w:rPr>
        <w:t>is</w:t>
      </w:r>
      <w:r w:rsidRPr="00CC5070">
        <w:rPr>
          <w:rStyle w:val="longtext"/>
          <w:rFonts w:ascii="Arial" w:hAnsi="Arial" w:cs="Arial"/>
          <w:lang/>
        </w:rPr>
        <w:t xml:space="preserve"> </w:t>
      </w:r>
      <w:r w:rsidRPr="00CC5070">
        <w:rPr>
          <w:rStyle w:val="hps"/>
          <w:rFonts w:ascii="Arial" w:hAnsi="Arial" w:cs="Arial"/>
          <w:lang/>
        </w:rPr>
        <w:t>connected to</w:t>
      </w:r>
      <w:r w:rsidRPr="00CC5070">
        <w:rPr>
          <w:rStyle w:val="longtext"/>
          <w:rFonts w:ascii="Arial" w:hAnsi="Arial" w:cs="Arial"/>
          <w:lang/>
        </w:rPr>
        <w:t xml:space="preserve"> </w:t>
      </w:r>
      <w:r w:rsidRPr="00CC5070">
        <w:rPr>
          <w:rStyle w:val="hps"/>
          <w:rFonts w:ascii="Arial" w:hAnsi="Arial" w:cs="Arial"/>
          <w:lang/>
        </w:rPr>
        <w:t>the</w:t>
      </w:r>
      <w:r w:rsidRPr="00CC5070">
        <w:rPr>
          <w:rStyle w:val="longtext"/>
          <w:rFonts w:ascii="Arial" w:hAnsi="Arial" w:cs="Arial"/>
          <w:lang/>
        </w:rPr>
        <w:t xml:space="preserve"> </w:t>
      </w:r>
      <w:r w:rsidRPr="00CC5070">
        <w:rPr>
          <w:rStyle w:val="hps"/>
          <w:rFonts w:ascii="Arial" w:hAnsi="Arial" w:cs="Arial"/>
          <w:lang/>
        </w:rPr>
        <w:t>Arduino</w:t>
      </w:r>
      <w:r w:rsidRPr="00CC5070">
        <w:rPr>
          <w:rStyle w:val="longtext"/>
          <w:rFonts w:ascii="Arial" w:hAnsi="Arial" w:cs="Arial"/>
          <w:lang/>
        </w:rPr>
        <w:t xml:space="preserve"> </w:t>
      </w:r>
      <w:r w:rsidRPr="00CC5070">
        <w:rPr>
          <w:rStyle w:val="hps"/>
          <w:rFonts w:ascii="Arial" w:hAnsi="Arial" w:cs="Arial"/>
          <w:lang/>
        </w:rPr>
        <w:t>circuit</w:t>
      </w:r>
      <w:r w:rsidRPr="00CC5070">
        <w:rPr>
          <w:rStyle w:val="longtext"/>
          <w:rFonts w:ascii="Arial" w:hAnsi="Arial" w:cs="Arial"/>
          <w:lang/>
        </w:rPr>
        <w:t xml:space="preserve"> </w:t>
      </w:r>
      <w:r w:rsidRPr="00CC5070">
        <w:rPr>
          <w:rStyle w:val="hps"/>
          <w:rFonts w:ascii="Arial" w:hAnsi="Arial" w:cs="Arial"/>
          <w:lang/>
        </w:rPr>
        <w:t>and for this we</w:t>
      </w:r>
      <w:r w:rsidRPr="00CC5070">
        <w:rPr>
          <w:rStyle w:val="longtext"/>
          <w:rFonts w:ascii="Arial" w:hAnsi="Arial" w:cs="Arial"/>
          <w:lang/>
        </w:rPr>
        <w:t xml:space="preserve"> </w:t>
      </w:r>
      <w:r w:rsidRPr="00CC5070">
        <w:rPr>
          <w:rStyle w:val="hps"/>
          <w:rFonts w:ascii="Arial" w:hAnsi="Arial" w:cs="Arial"/>
          <w:lang/>
        </w:rPr>
        <w:t>must</w:t>
      </w:r>
      <w:r w:rsidRPr="00CC5070">
        <w:rPr>
          <w:rStyle w:val="longtext"/>
          <w:rFonts w:ascii="Arial" w:hAnsi="Arial" w:cs="Arial"/>
          <w:lang/>
        </w:rPr>
        <w:t xml:space="preserve"> </w:t>
      </w:r>
      <w:r w:rsidRPr="00CC5070">
        <w:rPr>
          <w:rStyle w:val="hps"/>
          <w:rFonts w:ascii="Arial" w:hAnsi="Arial" w:cs="Arial"/>
          <w:lang/>
        </w:rPr>
        <w:t>access the file</w:t>
      </w:r>
      <w:r w:rsidRPr="00CC5070">
        <w:rPr>
          <w:rStyle w:val="longtext"/>
          <w:rFonts w:ascii="Arial" w:hAnsi="Arial" w:cs="Arial"/>
          <w:lang/>
        </w:rPr>
        <w:t xml:space="preserve"> </w:t>
      </w:r>
      <w:r w:rsidRPr="00CC5070">
        <w:rPr>
          <w:rStyle w:val="hps"/>
          <w:rFonts w:ascii="Arial" w:hAnsi="Arial" w:cs="Arial"/>
          <w:lang/>
        </w:rPr>
        <w:t>located</w:t>
      </w:r>
      <w:r w:rsidRPr="00CC5070">
        <w:rPr>
          <w:rStyle w:val="longtext"/>
          <w:rFonts w:ascii="Arial" w:hAnsi="Arial" w:cs="Arial"/>
          <w:lang/>
        </w:rPr>
        <w:t xml:space="preserve"> </w:t>
      </w:r>
      <w:r w:rsidRPr="00CC5070">
        <w:rPr>
          <w:rStyle w:val="hps"/>
          <w:rFonts w:ascii="Arial" w:hAnsi="Arial" w:cs="Arial"/>
          <w:lang/>
        </w:rPr>
        <w:t>at:</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2472ED" w:rsidRPr="00FD6D9D">
        <w:trPr>
          <w:trHeight w:val="699"/>
        </w:trPr>
        <w:tc>
          <w:tcPr>
            <w:tcW w:w="8223" w:type="dxa"/>
            <w:shd w:val="clear" w:color="auto" w:fill="auto"/>
          </w:tcPr>
          <w:p w:rsidR="002472ED" w:rsidRPr="00BD789B" w:rsidRDefault="002472ED" w:rsidP="00B07442">
            <w:pPr>
              <w:pStyle w:val="Standard1"/>
              <w:keepNext/>
              <w:tabs>
                <w:tab w:val="left" w:pos="0"/>
              </w:tabs>
              <w:spacing w:before="240" w:line="276" w:lineRule="auto"/>
              <w:jc w:val="center"/>
              <w:rPr>
                <w:rFonts w:ascii="Arial" w:hAnsi="Arial" w:cs="Arial"/>
                <w:bCs/>
                <w:color w:val="404040"/>
                <w:lang w:val="en-US"/>
              </w:rPr>
            </w:pPr>
            <w:r w:rsidRPr="00BD789B">
              <w:rPr>
                <w:rFonts w:ascii="Arial" w:hAnsi="Arial" w:cs="Arial"/>
                <w:bCs/>
                <w:i/>
                <w:color w:val="404040"/>
                <w:sz w:val="22"/>
                <w:szCs w:val="22"/>
                <w:lang w:val="en-US"/>
              </w:rPr>
              <w:t>$JWEBSOCKET_HOME/conf/EventsPlugIn/rc-application/app-plugins/rc.xml</w:t>
            </w:r>
          </w:p>
        </w:tc>
      </w:tr>
    </w:tbl>
    <w:p w:rsidR="002472ED" w:rsidRPr="002472ED" w:rsidRDefault="002472ED" w:rsidP="004753DD">
      <w:pPr>
        <w:pStyle w:val="Standard1"/>
        <w:tabs>
          <w:tab w:val="left" w:pos="0"/>
        </w:tabs>
        <w:spacing w:line="360" w:lineRule="auto"/>
        <w:jc w:val="both"/>
        <w:rPr>
          <w:rFonts w:ascii="Arial" w:hAnsi="Arial" w:cs="Arial"/>
          <w:bCs/>
          <w:color w:val="000000"/>
          <w:lang w:val="en-US"/>
        </w:rPr>
      </w:pPr>
    </w:p>
    <w:p w:rsidR="004753DD" w:rsidRDefault="004753DD" w:rsidP="00F00178">
      <w:pPr>
        <w:pStyle w:val="Standard1"/>
        <w:tabs>
          <w:tab w:val="left" w:pos="0"/>
        </w:tabs>
        <w:spacing w:line="360" w:lineRule="auto"/>
        <w:jc w:val="both"/>
        <w:rPr>
          <w:rFonts w:ascii="Arial" w:hAnsi="Arial" w:cs="Arial"/>
          <w:bCs/>
          <w:color w:val="000000"/>
          <w:sz w:val="22"/>
          <w:lang w:val="en-US"/>
        </w:rPr>
      </w:pPr>
    </w:p>
    <w:p w:rsidR="002472ED" w:rsidRDefault="002472ED" w:rsidP="00F00178">
      <w:pPr>
        <w:pStyle w:val="Standard1"/>
        <w:tabs>
          <w:tab w:val="left" w:pos="0"/>
        </w:tabs>
        <w:spacing w:line="360" w:lineRule="auto"/>
        <w:jc w:val="both"/>
        <w:rPr>
          <w:rFonts w:ascii="Arial" w:hAnsi="Arial" w:cs="Arial"/>
          <w:bCs/>
          <w:color w:val="000000"/>
          <w:sz w:val="22"/>
          <w:lang w:val="en-US"/>
        </w:rPr>
      </w:pPr>
    </w:p>
    <w:p w:rsidR="00CC5070" w:rsidRDefault="00CC5070" w:rsidP="00CC5070">
      <w:pPr>
        <w:widowControl/>
        <w:suppressAutoHyphens w:val="0"/>
        <w:autoSpaceDN/>
        <w:spacing w:line="360" w:lineRule="auto"/>
        <w:textAlignment w:val="auto"/>
        <w:rPr>
          <w:ins w:id="350" w:author="Alexander Schulze" w:date="2012-06-03T23:28:00Z"/>
          <w:rFonts w:ascii="Arial" w:eastAsia="Times New Roman" w:hAnsi="Arial" w:cs="Arial"/>
          <w:kern w:val="0"/>
          <w:lang w:bidi="ar-SA"/>
        </w:rPr>
      </w:pPr>
      <w:r w:rsidRPr="00CC5070">
        <w:rPr>
          <w:rFonts w:ascii="Arial" w:eastAsia="Times New Roman" w:hAnsi="Arial" w:cs="Arial"/>
          <w:kern w:val="0"/>
          <w:lang w:bidi="ar-SA"/>
        </w:rPr>
        <w:t>In rc.xml file, specifying all the details that has the plug-in ArduinoRemoteControlPlugIn, to configure the port should take into account that operating system will work. In Windows the port would be COM0, ....., COM4, on Linux it may be /dev/tty/USB0</w:t>
      </w:r>
      <w:r>
        <w:rPr>
          <w:rFonts w:ascii="Arial" w:eastAsia="Times New Roman" w:hAnsi="Arial" w:cs="Arial"/>
          <w:kern w:val="0"/>
          <w:lang w:bidi="ar-SA"/>
        </w:rPr>
        <w:t>, /</w:t>
      </w:r>
      <w:r w:rsidRPr="00CC5070">
        <w:rPr>
          <w:rFonts w:ascii="Arial" w:eastAsia="Times New Roman" w:hAnsi="Arial" w:cs="Arial"/>
          <w:kern w:val="0"/>
          <w:lang w:bidi="ar-SA"/>
        </w:rPr>
        <w:t>dev/tty/USB1 or similar and probably MacOS /dev/tty.usbserial-1B1.</w:t>
      </w:r>
    </w:p>
    <w:p w:rsidR="000E4E58" w:rsidRDefault="000E4E58" w:rsidP="00CC5070">
      <w:pPr>
        <w:widowControl/>
        <w:numPr>
          <w:ins w:id="351" w:author="Alexander Schulze" w:date="2012-06-03T23:28:00Z"/>
        </w:numPr>
        <w:suppressAutoHyphens w:val="0"/>
        <w:autoSpaceDN/>
        <w:spacing w:line="360" w:lineRule="auto"/>
        <w:textAlignment w:val="auto"/>
        <w:rPr>
          <w:ins w:id="352" w:author="Alexander Schulze" w:date="2012-06-03T23:27:00Z"/>
          <w:rFonts w:ascii="Arial" w:eastAsia="Times New Roman" w:hAnsi="Arial" w:cs="Arial"/>
          <w:kern w:val="0"/>
          <w:lang w:bidi="ar-SA"/>
        </w:rPr>
      </w:pPr>
      <w:ins w:id="353" w:author="Alexander Schulze" w:date="2012-06-03T23:28:00Z">
        <w:r>
          <w:rPr>
            <w:rFonts w:ascii="Arial" w:eastAsia="Times New Roman" w:hAnsi="Arial" w:cs="Arial"/>
            <w:kern w:val="0"/>
            <w:lang w:bidi="ar-SA"/>
          </w:rPr>
          <w:t>Please describe how to figure out the available ports. For instance by the Arduino application. This definitly needs to be explained as an essential tool for the installation and the operation of your plug-in!</w:t>
        </w:r>
      </w:ins>
    </w:p>
    <w:p w:rsidR="000E4E58" w:rsidRPr="00CC5070" w:rsidRDefault="000E4E58" w:rsidP="00CC5070">
      <w:pPr>
        <w:widowControl/>
        <w:numPr>
          <w:ins w:id="354" w:author="Alexander Schulze" w:date="2012-06-03T23:27:00Z"/>
        </w:numPr>
        <w:suppressAutoHyphens w:val="0"/>
        <w:autoSpaceDN/>
        <w:spacing w:line="360" w:lineRule="auto"/>
        <w:textAlignment w:val="auto"/>
        <w:rPr>
          <w:rFonts w:ascii="Arial" w:eastAsia="Times New Roman" w:hAnsi="Arial" w:cs="Arial"/>
          <w:kern w:val="0"/>
          <w:lang w:val="en-US" w:bidi="ar-SA"/>
        </w:rPr>
      </w:pPr>
      <w:ins w:id="355" w:author="Alexander Schulze" w:date="2012-06-03T23:27:00Z">
        <w:r>
          <w:rPr>
            <w:rFonts w:ascii="Arial" w:eastAsia="Times New Roman" w:hAnsi="Arial" w:cs="Arial"/>
            <w:noProof/>
            <w:kern w:val="0"/>
            <w:lang w:val="de-DE" w:eastAsia="de-DE" w:bidi="ar-SA"/>
          </w:rPr>
          <w:drawing>
            <wp:inline distT="0" distB="0" distL="0" distR="0">
              <wp:extent cx="6210300" cy="1865630"/>
              <wp:effectExtent l="25400" t="0" r="0" b="0"/>
              <wp:docPr id="7" name="PlugIn_Port_Configuration.PNG" descr="/svn/jWebSocket.dev/thesis/Arduino_Remote_Control_Demo_Dariel/Documentation/Images/PlugIn_Port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Port_Configuration.PNG"/>
                      <pic:cNvPicPr/>
                    </pic:nvPicPr>
                    <pic:blipFill>
                      <a:blip r:embed="rId23" r:link="rId24"/>
                      <a:stretch>
                        <a:fillRect/>
                      </a:stretch>
                    </pic:blipFill>
                    <pic:spPr>
                      <a:xfrm>
                        <a:off x="0" y="0"/>
                        <a:ext cx="6210300" cy="1865630"/>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3448FA" w:rsidRPr="00FD6D9D">
        <w:trPr>
          <w:trHeight w:val="699"/>
        </w:trPr>
        <w:tc>
          <w:tcPr>
            <w:tcW w:w="8223" w:type="dxa"/>
            <w:shd w:val="clear" w:color="auto" w:fill="auto"/>
          </w:tcPr>
          <w:p w:rsidR="003448FA" w:rsidRPr="00BD789B" w:rsidRDefault="0058264E" w:rsidP="003448FA">
            <w:pPr>
              <w:pStyle w:val="Standard1"/>
              <w:keepNext/>
              <w:tabs>
                <w:tab w:val="left" w:pos="0"/>
              </w:tabs>
              <w:spacing w:before="240" w:line="276" w:lineRule="auto"/>
              <w:jc w:val="center"/>
              <w:rPr>
                <w:rFonts w:ascii="Arial" w:hAnsi="Arial" w:cs="Arial"/>
                <w:bCs/>
                <w:color w:val="404040"/>
                <w:lang w:val="en-US"/>
              </w:rPr>
            </w:pPr>
            <w:del w:id="356" w:author="Alexander Schulze" w:date="2012-06-03T23:29:00Z">
              <w:r w:rsidDel="002362D6">
                <w:fldChar w:fldCharType="begin"/>
              </w:r>
              <w:r w:rsidDel="002362D6">
                <w:delInstrText>HYPERLINK "Images/PlugIn_Port_Configuration.PNG"</w:delInstrText>
              </w:r>
              <w:r w:rsidDel="002362D6">
                <w:fldChar w:fldCharType="separate"/>
              </w:r>
              <w:r w:rsidR="00176244" w:rsidDel="002362D6">
                <w:rPr>
                  <w:rStyle w:val="Link"/>
                  <w:rFonts w:ascii="Arial" w:hAnsi="Arial" w:cs="Arial"/>
                  <w:bCs/>
                  <w:lang w:val="en-US"/>
                </w:rPr>
                <w:delText>Ref. to Port settings in the rc.xml file</w:delText>
              </w:r>
              <w:r w:rsidDel="002362D6">
                <w:fldChar w:fldCharType="end"/>
              </w:r>
            </w:del>
          </w:p>
        </w:tc>
      </w:tr>
    </w:tbl>
    <w:p w:rsidR="00056655" w:rsidRPr="00CC5070" w:rsidRDefault="00056655" w:rsidP="00F00178">
      <w:pPr>
        <w:pStyle w:val="Standard1"/>
        <w:tabs>
          <w:tab w:val="left" w:pos="0"/>
        </w:tabs>
        <w:spacing w:line="360" w:lineRule="auto"/>
        <w:jc w:val="both"/>
        <w:rPr>
          <w:rFonts w:ascii="Arial" w:hAnsi="Arial" w:cs="Arial"/>
          <w:bCs/>
          <w:color w:val="000000"/>
          <w:sz w:val="22"/>
          <w:lang w:val="en-US"/>
        </w:rPr>
      </w:pPr>
    </w:p>
    <w:p w:rsidR="00056655" w:rsidRPr="003448FA" w:rsidRDefault="00056655" w:rsidP="00F00178">
      <w:pPr>
        <w:pStyle w:val="Standard1"/>
        <w:tabs>
          <w:tab w:val="left" w:pos="0"/>
        </w:tabs>
        <w:spacing w:line="360" w:lineRule="auto"/>
        <w:jc w:val="both"/>
        <w:rPr>
          <w:rFonts w:ascii="Arial" w:hAnsi="Arial" w:cs="Arial"/>
          <w:bCs/>
          <w:color w:val="000000"/>
          <w:sz w:val="22"/>
          <w:lang w:val="en-US"/>
        </w:rPr>
      </w:pPr>
    </w:p>
    <w:p w:rsidR="00176244" w:rsidRDefault="00176244" w:rsidP="00176244">
      <w:pPr>
        <w:pStyle w:val="Standard1"/>
        <w:tabs>
          <w:tab w:val="left" w:pos="0"/>
        </w:tabs>
        <w:spacing w:line="360" w:lineRule="auto"/>
        <w:jc w:val="center"/>
        <w:rPr>
          <w:rFonts w:ascii="Arial" w:hAnsi="Arial" w:cs="Arial"/>
          <w:bCs/>
          <w:i/>
          <w:color w:val="000000"/>
          <w:sz w:val="20"/>
          <w:szCs w:val="20"/>
          <w:lang w:val="en-US"/>
        </w:rPr>
      </w:pPr>
    </w:p>
    <w:p w:rsidR="00176244" w:rsidRPr="00D96A4C" w:rsidRDefault="00176244" w:rsidP="00176244">
      <w:pPr>
        <w:pStyle w:val="Standard1"/>
        <w:tabs>
          <w:tab w:val="left" w:pos="0"/>
        </w:tabs>
        <w:spacing w:line="360" w:lineRule="auto"/>
        <w:jc w:val="center"/>
        <w:rPr>
          <w:rFonts w:ascii="Arial" w:hAnsi="Arial" w:cs="Arial"/>
          <w:bCs/>
          <w:i/>
          <w:color w:val="000000"/>
          <w:sz w:val="20"/>
          <w:szCs w:val="20"/>
          <w:lang w:val="en-US"/>
        </w:rPr>
      </w:pPr>
      <w:bookmarkStart w:id="357" w:name="_GoBack"/>
      <w:r w:rsidRPr="00D96A4C">
        <w:rPr>
          <w:rFonts w:ascii="Arial" w:hAnsi="Arial" w:cs="Arial"/>
          <w:bCs/>
          <w:i/>
          <w:color w:val="000000"/>
          <w:sz w:val="20"/>
          <w:szCs w:val="20"/>
          <w:lang w:val="en-US"/>
        </w:rPr>
        <w:t>Ref. to Fig.</w:t>
      </w:r>
      <w:r>
        <w:rPr>
          <w:rFonts w:ascii="Arial" w:hAnsi="Arial" w:cs="Arial"/>
          <w:bCs/>
          <w:i/>
          <w:color w:val="000000"/>
          <w:sz w:val="20"/>
          <w:szCs w:val="20"/>
          <w:lang w:val="en-US"/>
        </w:rPr>
        <w:t>6</w:t>
      </w:r>
      <w:r w:rsidRPr="00D96A4C">
        <w:rPr>
          <w:rFonts w:ascii="Arial" w:hAnsi="Arial" w:cs="Arial"/>
          <w:bCs/>
          <w:i/>
          <w:color w:val="000000"/>
          <w:sz w:val="20"/>
          <w:szCs w:val="20"/>
          <w:lang w:val="en-US"/>
        </w:rPr>
        <w:t xml:space="preserve">: </w:t>
      </w:r>
      <w:r w:rsidRPr="00176244">
        <w:rPr>
          <w:rFonts w:ascii="Arial" w:hAnsi="Arial" w:cs="Arial"/>
          <w:bCs/>
          <w:i/>
          <w:color w:val="000000"/>
          <w:sz w:val="20"/>
          <w:szCs w:val="20"/>
          <w:lang w:val="en-US"/>
        </w:rPr>
        <w:t>Port settings in the rc.xml file</w:t>
      </w:r>
    </w:p>
    <w:bookmarkEnd w:id="357"/>
    <w:p w:rsidR="00694B94" w:rsidRPr="00176244" w:rsidRDefault="00694B94" w:rsidP="00056655">
      <w:pPr>
        <w:pStyle w:val="Standard1"/>
        <w:tabs>
          <w:tab w:val="left" w:pos="0"/>
        </w:tabs>
        <w:spacing w:line="360" w:lineRule="auto"/>
        <w:jc w:val="center"/>
        <w:rPr>
          <w:rFonts w:ascii="Arial" w:hAnsi="Arial" w:cs="Arial"/>
          <w:bCs/>
          <w:i/>
          <w:color w:val="000000"/>
          <w:sz w:val="20"/>
          <w:szCs w:val="20"/>
          <w:lang w:val="en-US"/>
        </w:rPr>
      </w:pPr>
    </w:p>
    <w:sectPr w:rsidR="00694B94" w:rsidRPr="00176244" w:rsidSect="001C3FB6">
      <w:pgSz w:w="11905" w:h="16837"/>
      <w:pgMar w:top="1417" w:right="1132" w:bottom="426" w:left="993"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850" w:rsidRDefault="00936850">
      <w:r>
        <w:separator/>
      </w:r>
    </w:p>
  </w:endnote>
  <w:endnote w:type="continuationSeparator" w:id="0">
    <w:p w:rsidR="00936850" w:rsidRDefault="0093685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Bitstream Vera Sans">
    <w:altName w:val="Times New Roman"/>
    <w:charset w:val="00"/>
    <w:family w:val="roman"/>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10 Pitch">
    <w:altName w:val="ＭＳ ゴシック"/>
    <w:charset w:val="80"/>
    <w:family w:val="auto"/>
    <w:pitch w:val="fixed"/>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850" w:rsidRDefault="00936850">
      <w:r>
        <w:rPr>
          <w:color w:val="000000"/>
        </w:rPr>
        <w:separator/>
      </w:r>
    </w:p>
  </w:footnote>
  <w:footnote w:type="continuationSeparator" w:id="0">
    <w:p w:rsidR="00936850" w:rsidRDefault="00936850">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153F"/>
    <w:multiLevelType w:val="hybridMultilevel"/>
    <w:tmpl w:val="75A4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4455A"/>
    <w:multiLevelType w:val="multilevel"/>
    <w:tmpl w:val="A5CE6AD8"/>
    <w:lvl w:ilvl="0">
      <w:start w:val="1"/>
      <w:numFmt w:val="decimal"/>
      <w:lvlText w:val="%1."/>
      <w:lvlJc w:val="left"/>
      <w:pPr>
        <w:ind w:left="502" w:hanging="360"/>
      </w:pPr>
      <w:rPr>
        <w:rFonts w:hint="default"/>
        <w:b/>
        <w:i w:val="0"/>
      </w:rPr>
    </w:lvl>
    <w:lvl w:ilvl="1">
      <w:start w:val="1"/>
      <w:numFmt w:val="decimal"/>
      <w:isLgl/>
      <w:lvlText w:val="%1.%2"/>
      <w:lvlJc w:val="left"/>
      <w:pPr>
        <w:ind w:left="502" w:hanging="360"/>
      </w:pPr>
      <w:rPr>
        <w:rFonts w:hint="default"/>
        <w:color w:val="auto"/>
      </w:rPr>
    </w:lvl>
    <w:lvl w:ilvl="2">
      <w:start w:val="1"/>
      <w:numFmt w:val="decimal"/>
      <w:isLgl/>
      <w:lvlText w:val="%1.%2.%3"/>
      <w:lvlJc w:val="left"/>
      <w:pPr>
        <w:ind w:left="862" w:hanging="720"/>
      </w:pPr>
      <w:rPr>
        <w:rFonts w:hint="default"/>
        <w:color w:val="auto"/>
      </w:rPr>
    </w:lvl>
    <w:lvl w:ilvl="3">
      <w:start w:val="1"/>
      <w:numFmt w:val="decimal"/>
      <w:isLgl/>
      <w:lvlText w:val="%1.%2.%3.%4"/>
      <w:lvlJc w:val="left"/>
      <w:pPr>
        <w:ind w:left="1222" w:hanging="1080"/>
      </w:pPr>
      <w:rPr>
        <w:rFonts w:hint="default"/>
        <w:color w:val="auto"/>
      </w:rPr>
    </w:lvl>
    <w:lvl w:ilvl="4">
      <w:start w:val="1"/>
      <w:numFmt w:val="decimal"/>
      <w:isLgl/>
      <w:lvlText w:val="%1.%2.%3.%4.%5"/>
      <w:lvlJc w:val="left"/>
      <w:pPr>
        <w:ind w:left="1222" w:hanging="1080"/>
      </w:pPr>
      <w:rPr>
        <w:rFonts w:hint="default"/>
        <w:color w:val="auto"/>
      </w:rPr>
    </w:lvl>
    <w:lvl w:ilvl="5">
      <w:start w:val="1"/>
      <w:numFmt w:val="decimal"/>
      <w:isLgl/>
      <w:lvlText w:val="%1.%2.%3.%4.%5.%6"/>
      <w:lvlJc w:val="left"/>
      <w:pPr>
        <w:ind w:left="1582" w:hanging="1440"/>
      </w:pPr>
      <w:rPr>
        <w:rFonts w:hint="default"/>
        <w:color w:val="auto"/>
      </w:rPr>
    </w:lvl>
    <w:lvl w:ilvl="6">
      <w:start w:val="1"/>
      <w:numFmt w:val="decimal"/>
      <w:isLgl/>
      <w:lvlText w:val="%1.%2.%3.%4.%5.%6.%7"/>
      <w:lvlJc w:val="left"/>
      <w:pPr>
        <w:ind w:left="1582" w:hanging="1440"/>
      </w:pPr>
      <w:rPr>
        <w:rFonts w:hint="default"/>
        <w:color w:val="auto"/>
      </w:rPr>
    </w:lvl>
    <w:lvl w:ilvl="7">
      <w:start w:val="1"/>
      <w:numFmt w:val="decimal"/>
      <w:isLgl/>
      <w:lvlText w:val="%1.%2.%3.%4.%5.%6.%7.%8"/>
      <w:lvlJc w:val="left"/>
      <w:pPr>
        <w:ind w:left="1942" w:hanging="1800"/>
      </w:pPr>
      <w:rPr>
        <w:rFonts w:hint="default"/>
        <w:color w:val="auto"/>
      </w:rPr>
    </w:lvl>
    <w:lvl w:ilvl="8">
      <w:start w:val="1"/>
      <w:numFmt w:val="decimal"/>
      <w:isLgl/>
      <w:lvlText w:val="%1.%2.%3.%4.%5.%6.%7.%8.%9"/>
      <w:lvlJc w:val="left"/>
      <w:pPr>
        <w:ind w:left="1942" w:hanging="1800"/>
      </w:pPr>
      <w:rPr>
        <w:rFonts w:hint="default"/>
        <w:color w:val="auto"/>
      </w:rPr>
    </w:lvl>
  </w:abstractNum>
  <w:abstractNum w:abstractNumId="2">
    <w:nsid w:val="21C24BA0"/>
    <w:multiLevelType w:val="hybridMultilevel"/>
    <w:tmpl w:val="080E7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CA7CB2"/>
    <w:multiLevelType w:val="hybridMultilevel"/>
    <w:tmpl w:val="EB444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FA1706"/>
    <w:multiLevelType w:val="hybridMultilevel"/>
    <w:tmpl w:val="C8A29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B60967"/>
    <w:multiLevelType w:val="multilevel"/>
    <w:tmpl w:val="B1E4FBD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08F2723"/>
    <w:multiLevelType w:val="hybridMultilevel"/>
    <w:tmpl w:val="3334D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1E6FB8"/>
    <w:multiLevelType w:val="hybridMultilevel"/>
    <w:tmpl w:val="483A3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616949"/>
    <w:multiLevelType w:val="multilevel"/>
    <w:tmpl w:val="C8DE8F8A"/>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nsid w:val="38967F87"/>
    <w:multiLevelType w:val="multilevel"/>
    <w:tmpl w:val="79F8A7BA"/>
    <w:lvl w:ilvl="0">
      <w:start w:val="8"/>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0">
    <w:nsid w:val="3E9521F5"/>
    <w:multiLevelType w:val="multilevel"/>
    <w:tmpl w:val="E0803A5C"/>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1">
    <w:nsid w:val="3F9E4BE8"/>
    <w:multiLevelType w:val="hybridMultilevel"/>
    <w:tmpl w:val="93361D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1A023C"/>
    <w:multiLevelType w:val="hybridMultilevel"/>
    <w:tmpl w:val="DEC82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533D68"/>
    <w:multiLevelType w:val="multilevel"/>
    <w:tmpl w:val="151C3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FB35B2B"/>
    <w:multiLevelType w:val="hybridMultilevel"/>
    <w:tmpl w:val="EA1CF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3013C3"/>
    <w:multiLevelType w:val="multilevel"/>
    <w:tmpl w:val="A8B24476"/>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6">
    <w:nsid w:val="5E0F3F46"/>
    <w:multiLevelType w:val="multilevel"/>
    <w:tmpl w:val="44F87330"/>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7">
    <w:nsid w:val="5E3A1E88"/>
    <w:multiLevelType w:val="multilevel"/>
    <w:tmpl w:val="EBB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664EE1"/>
    <w:multiLevelType w:val="hybridMultilevel"/>
    <w:tmpl w:val="A08CA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2D3879"/>
    <w:multiLevelType w:val="multilevel"/>
    <w:tmpl w:val="73D66C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7BC62A9A"/>
    <w:multiLevelType w:val="hybridMultilevel"/>
    <w:tmpl w:val="144AC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2"/>
  </w:num>
  <w:num w:numId="6">
    <w:abstractNumId w:val="3"/>
  </w:num>
  <w:num w:numId="7">
    <w:abstractNumId w:val="13"/>
  </w:num>
  <w:num w:numId="8">
    <w:abstractNumId w:val="11"/>
  </w:num>
  <w:num w:numId="9">
    <w:abstractNumId w:val="19"/>
  </w:num>
  <w:num w:numId="10">
    <w:abstractNumId w:val="12"/>
  </w:num>
  <w:num w:numId="11">
    <w:abstractNumId w:val="16"/>
  </w:num>
  <w:num w:numId="12">
    <w:abstractNumId w:val="14"/>
  </w:num>
  <w:num w:numId="13">
    <w:abstractNumId w:val="18"/>
  </w:num>
  <w:num w:numId="14">
    <w:abstractNumId w:val="15"/>
  </w:num>
  <w:num w:numId="15">
    <w:abstractNumId w:val="9"/>
  </w:num>
  <w:num w:numId="16">
    <w:abstractNumId w:val="20"/>
  </w:num>
  <w:num w:numId="17">
    <w:abstractNumId w:val="10"/>
  </w:num>
  <w:num w:numId="18">
    <w:abstractNumId w:val="1"/>
  </w:num>
  <w:num w:numId="19">
    <w:abstractNumId w:val="0"/>
  </w:num>
  <w:num w:numId="20">
    <w:abstractNumId w:val="4"/>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trackRevisions/>
  <w:doNotTrackMove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rsids>
    <w:rsidRoot w:val="000F2598"/>
    <w:rsid w:val="000031A6"/>
    <w:rsid w:val="000050F9"/>
    <w:rsid w:val="000120F2"/>
    <w:rsid w:val="00020846"/>
    <w:rsid w:val="00027EDD"/>
    <w:rsid w:val="00030566"/>
    <w:rsid w:val="000365F2"/>
    <w:rsid w:val="00036A59"/>
    <w:rsid w:val="00054F3E"/>
    <w:rsid w:val="00056655"/>
    <w:rsid w:val="000C7EE0"/>
    <w:rsid w:val="000D7BE7"/>
    <w:rsid w:val="000E4190"/>
    <w:rsid w:val="000E4E58"/>
    <w:rsid w:val="000F2598"/>
    <w:rsid w:val="00102EE7"/>
    <w:rsid w:val="00113CAA"/>
    <w:rsid w:val="00120BB7"/>
    <w:rsid w:val="00131B27"/>
    <w:rsid w:val="001532A2"/>
    <w:rsid w:val="00156731"/>
    <w:rsid w:val="00176244"/>
    <w:rsid w:val="00181492"/>
    <w:rsid w:val="001956D8"/>
    <w:rsid w:val="001C1992"/>
    <w:rsid w:val="001C3B66"/>
    <w:rsid w:val="001C3FB6"/>
    <w:rsid w:val="001C4B78"/>
    <w:rsid w:val="001D0C59"/>
    <w:rsid w:val="001F45AD"/>
    <w:rsid w:val="00205B57"/>
    <w:rsid w:val="00230511"/>
    <w:rsid w:val="00230630"/>
    <w:rsid w:val="002362D6"/>
    <w:rsid w:val="002403E9"/>
    <w:rsid w:val="00246189"/>
    <w:rsid w:val="002472ED"/>
    <w:rsid w:val="00255F3D"/>
    <w:rsid w:val="00266D62"/>
    <w:rsid w:val="002859D6"/>
    <w:rsid w:val="00292055"/>
    <w:rsid w:val="002B4AEE"/>
    <w:rsid w:val="002B501F"/>
    <w:rsid w:val="002B7447"/>
    <w:rsid w:val="002D1414"/>
    <w:rsid w:val="002D756A"/>
    <w:rsid w:val="002E65F6"/>
    <w:rsid w:val="002F1F01"/>
    <w:rsid w:val="003448FA"/>
    <w:rsid w:val="00345F51"/>
    <w:rsid w:val="00361880"/>
    <w:rsid w:val="00370F6C"/>
    <w:rsid w:val="003733FE"/>
    <w:rsid w:val="00374282"/>
    <w:rsid w:val="00380BB1"/>
    <w:rsid w:val="00383311"/>
    <w:rsid w:val="00387CDB"/>
    <w:rsid w:val="003B7A4D"/>
    <w:rsid w:val="003F262F"/>
    <w:rsid w:val="00405B1E"/>
    <w:rsid w:val="00410320"/>
    <w:rsid w:val="004246C0"/>
    <w:rsid w:val="004264F4"/>
    <w:rsid w:val="0044774E"/>
    <w:rsid w:val="004753DD"/>
    <w:rsid w:val="004769F5"/>
    <w:rsid w:val="0049588A"/>
    <w:rsid w:val="004A3E95"/>
    <w:rsid w:val="004A4B5B"/>
    <w:rsid w:val="004B7EC6"/>
    <w:rsid w:val="004D1324"/>
    <w:rsid w:val="004D28B8"/>
    <w:rsid w:val="004E0A9B"/>
    <w:rsid w:val="004F329A"/>
    <w:rsid w:val="00506E2D"/>
    <w:rsid w:val="00540420"/>
    <w:rsid w:val="005656A9"/>
    <w:rsid w:val="0056594E"/>
    <w:rsid w:val="00565C1B"/>
    <w:rsid w:val="0058264E"/>
    <w:rsid w:val="005C7903"/>
    <w:rsid w:val="005D5500"/>
    <w:rsid w:val="005E0044"/>
    <w:rsid w:val="005E1B47"/>
    <w:rsid w:val="00600227"/>
    <w:rsid w:val="006306BF"/>
    <w:rsid w:val="00632E2D"/>
    <w:rsid w:val="00636B55"/>
    <w:rsid w:val="00640091"/>
    <w:rsid w:val="0065273D"/>
    <w:rsid w:val="00654B00"/>
    <w:rsid w:val="00664C51"/>
    <w:rsid w:val="00665812"/>
    <w:rsid w:val="00686915"/>
    <w:rsid w:val="00694636"/>
    <w:rsid w:val="00694B94"/>
    <w:rsid w:val="006A176A"/>
    <w:rsid w:val="006C40A3"/>
    <w:rsid w:val="006E3579"/>
    <w:rsid w:val="006E5C2C"/>
    <w:rsid w:val="00713E50"/>
    <w:rsid w:val="0071438C"/>
    <w:rsid w:val="007416D0"/>
    <w:rsid w:val="00761594"/>
    <w:rsid w:val="0076633A"/>
    <w:rsid w:val="007858C5"/>
    <w:rsid w:val="00785A81"/>
    <w:rsid w:val="0079117C"/>
    <w:rsid w:val="007B660D"/>
    <w:rsid w:val="007B7A40"/>
    <w:rsid w:val="007C11D7"/>
    <w:rsid w:val="007C27FF"/>
    <w:rsid w:val="007C6104"/>
    <w:rsid w:val="007F1419"/>
    <w:rsid w:val="00807A80"/>
    <w:rsid w:val="00815DC1"/>
    <w:rsid w:val="008208A6"/>
    <w:rsid w:val="008319B1"/>
    <w:rsid w:val="008435B9"/>
    <w:rsid w:val="008741A1"/>
    <w:rsid w:val="008A3A8B"/>
    <w:rsid w:val="008C415C"/>
    <w:rsid w:val="008D2287"/>
    <w:rsid w:val="008D67A1"/>
    <w:rsid w:val="009166B0"/>
    <w:rsid w:val="00921998"/>
    <w:rsid w:val="00932C5C"/>
    <w:rsid w:val="00936850"/>
    <w:rsid w:val="00964746"/>
    <w:rsid w:val="00991035"/>
    <w:rsid w:val="00997739"/>
    <w:rsid w:val="009A18A5"/>
    <w:rsid w:val="009A1E7E"/>
    <w:rsid w:val="009B4DEE"/>
    <w:rsid w:val="009D0833"/>
    <w:rsid w:val="00A030A7"/>
    <w:rsid w:val="00A03D2E"/>
    <w:rsid w:val="00A07CFC"/>
    <w:rsid w:val="00A13BD6"/>
    <w:rsid w:val="00A45C64"/>
    <w:rsid w:val="00A545DA"/>
    <w:rsid w:val="00A63CB9"/>
    <w:rsid w:val="00A912B4"/>
    <w:rsid w:val="00A97237"/>
    <w:rsid w:val="00A9724D"/>
    <w:rsid w:val="00AB2190"/>
    <w:rsid w:val="00AB21AB"/>
    <w:rsid w:val="00AB2DC0"/>
    <w:rsid w:val="00AB5746"/>
    <w:rsid w:val="00AC1656"/>
    <w:rsid w:val="00AD5A37"/>
    <w:rsid w:val="00AE4576"/>
    <w:rsid w:val="00AF63D9"/>
    <w:rsid w:val="00B0735F"/>
    <w:rsid w:val="00B07442"/>
    <w:rsid w:val="00B25AE4"/>
    <w:rsid w:val="00B419C9"/>
    <w:rsid w:val="00B42E7C"/>
    <w:rsid w:val="00B544D2"/>
    <w:rsid w:val="00B57CA8"/>
    <w:rsid w:val="00B612F9"/>
    <w:rsid w:val="00B6754C"/>
    <w:rsid w:val="00B804A1"/>
    <w:rsid w:val="00B97352"/>
    <w:rsid w:val="00BA47D5"/>
    <w:rsid w:val="00BA72A2"/>
    <w:rsid w:val="00BB0054"/>
    <w:rsid w:val="00BB093B"/>
    <w:rsid w:val="00BB1474"/>
    <w:rsid w:val="00BB15FC"/>
    <w:rsid w:val="00BB4D85"/>
    <w:rsid w:val="00BD4C9A"/>
    <w:rsid w:val="00BD4FDA"/>
    <w:rsid w:val="00BE25E5"/>
    <w:rsid w:val="00BE7205"/>
    <w:rsid w:val="00BF0DB5"/>
    <w:rsid w:val="00BF6DF8"/>
    <w:rsid w:val="00C050BE"/>
    <w:rsid w:val="00C06406"/>
    <w:rsid w:val="00C31F5F"/>
    <w:rsid w:val="00C507A0"/>
    <w:rsid w:val="00C50ABF"/>
    <w:rsid w:val="00C51829"/>
    <w:rsid w:val="00C76BF4"/>
    <w:rsid w:val="00C76C4A"/>
    <w:rsid w:val="00C855AF"/>
    <w:rsid w:val="00CA351C"/>
    <w:rsid w:val="00CA78F6"/>
    <w:rsid w:val="00CB16E4"/>
    <w:rsid w:val="00CB3F8F"/>
    <w:rsid w:val="00CC0BF5"/>
    <w:rsid w:val="00CC5070"/>
    <w:rsid w:val="00CC541C"/>
    <w:rsid w:val="00CF2341"/>
    <w:rsid w:val="00D224DA"/>
    <w:rsid w:val="00D4419C"/>
    <w:rsid w:val="00D52AFA"/>
    <w:rsid w:val="00D53D17"/>
    <w:rsid w:val="00D54688"/>
    <w:rsid w:val="00D6250D"/>
    <w:rsid w:val="00D70B00"/>
    <w:rsid w:val="00D96A4C"/>
    <w:rsid w:val="00DA0FBB"/>
    <w:rsid w:val="00DA559A"/>
    <w:rsid w:val="00DC02B6"/>
    <w:rsid w:val="00DC20CE"/>
    <w:rsid w:val="00DC6B9F"/>
    <w:rsid w:val="00DD4348"/>
    <w:rsid w:val="00DD4FA9"/>
    <w:rsid w:val="00DE436F"/>
    <w:rsid w:val="00E27F09"/>
    <w:rsid w:val="00E37353"/>
    <w:rsid w:val="00E445A2"/>
    <w:rsid w:val="00E46AD2"/>
    <w:rsid w:val="00E51753"/>
    <w:rsid w:val="00E51C31"/>
    <w:rsid w:val="00E52DB7"/>
    <w:rsid w:val="00E55BCE"/>
    <w:rsid w:val="00E57115"/>
    <w:rsid w:val="00E603A9"/>
    <w:rsid w:val="00E6485D"/>
    <w:rsid w:val="00E87215"/>
    <w:rsid w:val="00EB2108"/>
    <w:rsid w:val="00ED0110"/>
    <w:rsid w:val="00ED1C4D"/>
    <w:rsid w:val="00ED7B8B"/>
    <w:rsid w:val="00EE13CB"/>
    <w:rsid w:val="00F00178"/>
    <w:rsid w:val="00F1185F"/>
    <w:rsid w:val="00F71FB5"/>
    <w:rsid w:val="00F74C1B"/>
    <w:rsid w:val="00F92B87"/>
    <w:rsid w:val="00FB322B"/>
    <w:rsid w:val="00FC735B"/>
    <w:rsid w:val="00FD6D9D"/>
    <w:rsid w:val="00FE0BB9"/>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6A4C"/>
  </w:style>
  <w:style w:type="paragraph" w:styleId="berschrift1">
    <w:name w:val="heading 1"/>
    <w:basedOn w:val="Standard1"/>
    <w:next w:val="Standard1"/>
    <w:rsid w:val="0058264E"/>
    <w:pPr>
      <w:keepNext/>
      <w:jc w:val="right"/>
      <w:outlineLvl w:val="0"/>
    </w:pPr>
    <w:rPr>
      <w:rFonts w:ascii="Arial" w:hAnsi="Arial" w:cs="Arial"/>
      <w:b/>
      <w:bCs/>
      <w:iCs/>
      <w:sz w:val="36"/>
      <w:szCs w:val="3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Standard1">
    <w:name w:val="Standard1"/>
    <w:rsid w:val="0058264E"/>
    <w:pPr>
      <w:widowControl/>
    </w:pPr>
    <w:rPr>
      <w:rFonts w:ascii="Times New Roman" w:eastAsia="Times New Roman" w:hAnsi="Times New Roman" w:cs="Times New Roman"/>
      <w:lang w:bidi="ar-SA"/>
    </w:rPr>
  </w:style>
  <w:style w:type="paragraph" w:customStyle="1" w:styleId="Textbody">
    <w:name w:val="Text body"/>
    <w:basedOn w:val="Standard1"/>
    <w:rsid w:val="0058264E"/>
    <w:pPr>
      <w:spacing w:after="120"/>
    </w:pPr>
  </w:style>
  <w:style w:type="paragraph" w:customStyle="1" w:styleId="Heading">
    <w:name w:val="Heading"/>
    <w:basedOn w:val="Standard1"/>
    <w:next w:val="Textbody"/>
    <w:rsid w:val="0058264E"/>
    <w:pPr>
      <w:keepNext/>
      <w:spacing w:before="240" w:after="120"/>
    </w:pPr>
    <w:rPr>
      <w:rFonts w:ascii="Bitstream Vera Sans" w:eastAsia="Bitstream Vera Sans" w:hAnsi="Bitstream Vera Sans" w:cs="Bitstream Vera Sans"/>
      <w:sz w:val="28"/>
      <w:szCs w:val="28"/>
    </w:rPr>
  </w:style>
  <w:style w:type="paragraph" w:styleId="Liste">
    <w:name w:val="List"/>
    <w:basedOn w:val="Textbody"/>
    <w:rsid w:val="0058264E"/>
  </w:style>
  <w:style w:type="paragraph" w:styleId="Kopfzeile">
    <w:name w:val="header"/>
    <w:basedOn w:val="Standard1"/>
    <w:rsid w:val="0058264E"/>
    <w:pPr>
      <w:suppressLineNumbers/>
      <w:tabs>
        <w:tab w:val="center" w:pos="4251"/>
        <w:tab w:val="right" w:pos="8503"/>
      </w:tabs>
    </w:pPr>
  </w:style>
  <w:style w:type="paragraph" w:customStyle="1" w:styleId="TableContents">
    <w:name w:val="Table Contents"/>
    <w:basedOn w:val="Standard1"/>
    <w:rsid w:val="0058264E"/>
    <w:pPr>
      <w:suppressLineNumbers/>
    </w:pPr>
  </w:style>
  <w:style w:type="paragraph" w:customStyle="1" w:styleId="TableHeading">
    <w:name w:val="Table Heading"/>
    <w:basedOn w:val="TableContents"/>
    <w:rsid w:val="0058264E"/>
    <w:pPr>
      <w:jc w:val="center"/>
    </w:pPr>
    <w:rPr>
      <w:b/>
      <w:bCs/>
    </w:rPr>
  </w:style>
  <w:style w:type="paragraph" w:styleId="Beschriftung">
    <w:name w:val="caption"/>
    <w:basedOn w:val="Standard1"/>
    <w:rsid w:val="0058264E"/>
    <w:pPr>
      <w:suppressLineNumbers/>
      <w:spacing w:before="120" w:after="120"/>
    </w:pPr>
    <w:rPr>
      <w:i/>
      <w:iCs/>
    </w:rPr>
  </w:style>
  <w:style w:type="paragraph" w:customStyle="1" w:styleId="Index">
    <w:name w:val="Index"/>
    <w:basedOn w:val="Standard1"/>
    <w:rsid w:val="0058264E"/>
    <w:pPr>
      <w:suppressLineNumbers/>
    </w:pPr>
  </w:style>
  <w:style w:type="paragraph" w:styleId="StandardWeb">
    <w:name w:val="Normal (Web)"/>
    <w:basedOn w:val="Standard1"/>
    <w:rsid w:val="0058264E"/>
    <w:pPr>
      <w:spacing w:before="280" w:after="119"/>
    </w:pPr>
  </w:style>
  <w:style w:type="character" w:customStyle="1" w:styleId="NumberingSymbols">
    <w:name w:val="Numbering Symbols"/>
    <w:rsid w:val="0058264E"/>
  </w:style>
  <w:style w:type="character" w:customStyle="1" w:styleId="StrongEmphasis">
    <w:name w:val="Strong Emphasis"/>
    <w:rsid w:val="0058264E"/>
    <w:rPr>
      <w:b/>
      <w:bCs/>
    </w:rPr>
  </w:style>
  <w:style w:type="numbering" w:customStyle="1" w:styleId="WW8Num1">
    <w:name w:val="WW8Num1"/>
    <w:basedOn w:val="KeineListe"/>
    <w:rsid w:val="0058264E"/>
    <w:pPr>
      <w:numPr>
        <w:numId w:val="1"/>
      </w:numPr>
    </w:pPr>
  </w:style>
  <w:style w:type="paragraph" w:styleId="Sprechblasentext">
    <w:name w:val="Balloon Text"/>
    <w:basedOn w:val="Standard"/>
    <w:link w:val="SprechblasentextZeichen"/>
    <w:uiPriority w:val="99"/>
    <w:semiHidden/>
    <w:unhideWhenUsed/>
    <w:rsid w:val="000050F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050F9"/>
    <w:rPr>
      <w:rFonts w:ascii="Tahoma" w:hAnsi="Tahoma" w:cs="Tahoma"/>
      <w:sz w:val="16"/>
      <w:szCs w:val="16"/>
    </w:rPr>
  </w:style>
  <w:style w:type="paragraph" w:styleId="Fuzeile">
    <w:name w:val="footer"/>
    <w:basedOn w:val="Standard"/>
    <w:link w:val="FuzeileZeichen"/>
    <w:uiPriority w:val="99"/>
    <w:unhideWhenUsed/>
    <w:rsid w:val="00540420"/>
    <w:pPr>
      <w:tabs>
        <w:tab w:val="center" w:pos="4252"/>
        <w:tab w:val="right" w:pos="8504"/>
      </w:tabs>
    </w:pPr>
  </w:style>
  <w:style w:type="character" w:customStyle="1" w:styleId="FuzeileZeichen">
    <w:name w:val="Fußzeile Zeichen"/>
    <w:basedOn w:val="Absatzstandardschriftart"/>
    <w:link w:val="Fuzeile"/>
    <w:uiPriority w:val="99"/>
    <w:rsid w:val="00540420"/>
  </w:style>
  <w:style w:type="paragraph" w:customStyle="1" w:styleId="Default">
    <w:name w:val="Default"/>
    <w:rsid w:val="00F71FB5"/>
    <w:pPr>
      <w:widowControl/>
      <w:suppressAutoHyphens w:val="0"/>
      <w:autoSpaceDE w:val="0"/>
      <w:adjustRightInd w:val="0"/>
      <w:textAlignment w:val="auto"/>
    </w:pPr>
    <w:rPr>
      <w:rFonts w:ascii="Arial" w:eastAsia="Calibri" w:hAnsi="Arial" w:cs="Arial"/>
      <w:color w:val="000000"/>
      <w:kern w:val="0"/>
      <w:lang w:eastAsia="en-US" w:bidi="ar-SA"/>
    </w:rPr>
  </w:style>
  <w:style w:type="paragraph" w:styleId="Listenabsatz">
    <w:name w:val="List Paragraph"/>
    <w:basedOn w:val="Standard"/>
    <w:uiPriority w:val="34"/>
    <w:qFormat/>
    <w:rsid w:val="00F74C1B"/>
    <w:pPr>
      <w:ind w:left="720"/>
      <w:contextualSpacing/>
    </w:pPr>
  </w:style>
  <w:style w:type="character" w:styleId="Link">
    <w:name w:val="Hyperlink"/>
    <w:basedOn w:val="Absatzstandardschriftart"/>
    <w:uiPriority w:val="99"/>
    <w:unhideWhenUsed/>
    <w:rsid w:val="00CA351C"/>
    <w:rPr>
      <w:color w:val="0000FF" w:themeColor="hyperlink"/>
      <w:u w:val="single"/>
    </w:rPr>
  </w:style>
  <w:style w:type="character" w:styleId="GesichteterLink">
    <w:name w:val="FollowedHyperlink"/>
    <w:basedOn w:val="Absatzstandardschriftart"/>
    <w:uiPriority w:val="99"/>
    <w:semiHidden/>
    <w:unhideWhenUsed/>
    <w:rsid w:val="00036A59"/>
    <w:rPr>
      <w:color w:val="800080" w:themeColor="followedHyperlink"/>
      <w:u w:val="single"/>
    </w:rPr>
  </w:style>
  <w:style w:type="table" w:styleId="Tabellenraster">
    <w:name w:val="Table Grid"/>
    <w:basedOn w:val="NormaleTabelle"/>
    <w:uiPriority w:val="59"/>
    <w:rsid w:val="004477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1-Akzent1">
    <w:name w:val="Medium List 1 Accent 1"/>
    <w:basedOn w:val="NormaleTabelle"/>
    <w:uiPriority w:val="65"/>
    <w:rsid w:val="0044774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44774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44774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1">
    <w:name w:val="Medium Grid 1 Accent 1"/>
    <w:basedOn w:val="NormaleTabelle"/>
    <w:uiPriority w:val="67"/>
    <w:rsid w:val="0044774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2-Akzent5">
    <w:name w:val="Medium Grid 2 Accent 5"/>
    <w:basedOn w:val="NormaleTabelle"/>
    <w:uiPriority w:val="68"/>
    <w:rsid w:val="00BB15F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Endnotentext">
    <w:name w:val="endnote text"/>
    <w:basedOn w:val="Standard"/>
    <w:link w:val="EndnotentextZeichen"/>
    <w:uiPriority w:val="99"/>
    <w:semiHidden/>
    <w:unhideWhenUsed/>
    <w:rsid w:val="00B419C9"/>
    <w:rPr>
      <w:sz w:val="20"/>
      <w:szCs w:val="20"/>
    </w:rPr>
  </w:style>
  <w:style w:type="character" w:customStyle="1" w:styleId="EndnotentextZeichen">
    <w:name w:val="Endnotentext Zeichen"/>
    <w:basedOn w:val="Absatzstandardschriftart"/>
    <w:link w:val="Endnotentext"/>
    <w:uiPriority w:val="99"/>
    <w:semiHidden/>
    <w:rsid w:val="00B419C9"/>
    <w:rPr>
      <w:sz w:val="20"/>
      <w:szCs w:val="20"/>
    </w:rPr>
  </w:style>
  <w:style w:type="character" w:styleId="Endnotenzeichen">
    <w:name w:val="endnote reference"/>
    <w:basedOn w:val="Absatzstandardschriftart"/>
    <w:uiPriority w:val="99"/>
    <w:semiHidden/>
    <w:unhideWhenUsed/>
    <w:rsid w:val="00B419C9"/>
    <w:rPr>
      <w:vertAlign w:val="superscript"/>
    </w:rPr>
  </w:style>
  <w:style w:type="character" w:customStyle="1" w:styleId="hps">
    <w:name w:val="hps"/>
    <w:basedOn w:val="Absatzstandardschriftart"/>
    <w:rsid w:val="00B42E7C"/>
  </w:style>
  <w:style w:type="character" w:customStyle="1" w:styleId="atn">
    <w:name w:val="atn"/>
    <w:basedOn w:val="Absatzstandardschriftart"/>
    <w:rsid w:val="00B42E7C"/>
  </w:style>
  <w:style w:type="character" w:customStyle="1" w:styleId="shorttext">
    <w:name w:val="short_text"/>
    <w:basedOn w:val="Absatzstandardschriftart"/>
    <w:rsid w:val="00761594"/>
  </w:style>
  <w:style w:type="character" w:customStyle="1" w:styleId="longtext">
    <w:name w:val="long_text"/>
    <w:basedOn w:val="Absatzstandardschriftart"/>
    <w:rsid w:val="0049588A"/>
  </w:style>
  <w:style w:type="paragraph" w:styleId="Kommentartext">
    <w:name w:val="annotation text"/>
    <w:basedOn w:val="Standard"/>
    <w:link w:val="KommentartextZeichen"/>
    <w:uiPriority w:val="99"/>
    <w:unhideWhenUsed/>
    <w:rsid w:val="00E55BCE"/>
    <w:rPr>
      <w:sz w:val="20"/>
      <w:szCs w:val="20"/>
    </w:rPr>
  </w:style>
  <w:style w:type="character" w:customStyle="1" w:styleId="KommentartextZeichen">
    <w:name w:val="Kommentartext Zeichen"/>
    <w:basedOn w:val="Absatzstandardschriftart"/>
    <w:link w:val="Kommentartext"/>
    <w:uiPriority w:val="99"/>
    <w:rsid w:val="00E55BC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C"/>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0050F9"/>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F9"/>
    <w:rPr>
      <w:rFonts w:ascii="Tahoma" w:hAnsi="Tahoma" w:cs="Tahoma"/>
      <w:sz w:val="16"/>
      <w:szCs w:val="16"/>
    </w:rPr>
  </w:style>
  <w:style w:type="paragraph" w:styleId="Piedepgina">
    <w:name w:val="footer"/>
    <w:basedOn w:val="Normal"/>
    <w:link w:val="PiedepginaCar"/>
    <w:uiPriority w:val="99"/>
    <w:unhideWhenUsed/>
    <w:rsid w:val="00540420"/>
    <w:pPr>
      <w:tabs>
        <w:tab w:val="center" w:pos="4252"/>
        <w:tab w:val="right" w:pos="8504"/>
      </w:tabs>
    </w:pPr>
  </w:style>
  <w:style w:type="character" w:customStyle="1" w:styleId="PiedepginaCar">
    <w:name w:val="Pie de página Car"/>
    <w:basedOn w:val="Fuentedeprrafopredeter"/>
    <w:link w:val="Piedepgina"/>
    <w:uiPriority w:val="99"/>
    <w:rsid w:val="00540420"/>
  </w:style>
  <w:style w:type="paragraph" w:customStyle="1" w:styleId="Default">
    <w:name w:val="Default"/>
    <w:rsid w:val="00F71FB5"/>
    <w:pPr>
      <w:widowControl/>
      <w:suppressAutoHyphens w:val="0"/>
      <w:autoSpaceDE w:val="0"/>
      <w:adjustRightInd w:val="0"/>
      <w:textAlignment w:val="auto"/>
    </w:pPr>
    <w:rPr>
      <w:rFonts w:ascii="Arial" w:eastAsia="Calibri" w:hAnsi="Arial" w:cs="Arial"/>
      <w:color w:val="000000"/>
      <w:kern w:val="0"/>
      <w:lang w:eastAsia="en-US" w:bidi="ar-SA"/>
    </w:rPr>
  </w:style>
  <w:style w:type="paragraph" w:styleId="Prrafodelista">
    <w:name w:val="List Paragraph"/>
    <w:basedOn w:val="Normal"/>
    <w:uiPriority w:val="34"/>
    <w:qFormat/>
    <w:rsid w:val="00F74C1B"/>
    <w:pPr>
      <w:ind w:left="720"/>
      <w:contextualSpacing/>
    </w:pPr>
  </w:style>
  <w:style w:type="character" w:styleId="Hipervnculo">
    <w:name w:val="Hyperlink"/>
    <w:basedOn w:val="Fuentedeprrafopredeter"/>
    <w:uiPriority w:val="99"/>
    <w:unhideWhenUsed/>
    <w:rsid w:val="00CA351C"/>
    <w:rPr>
      <w:color w:val="0000FF" w:themeColor="hyperlink"/>
      <w:u w:val="single"/>
    </w:rPr>
  </w:style>
  <w:style w:type="character" w:styleId="Hipervnculovisitado">
    <w:name w:val="FollowedHyperlink"/>
    <w:basedOn w:val="Fuentedeprrafopredeter"/>
    <w:uiPriority w:val="99"/>
    <w:semiHidden/>
    <w:unhideWhenUsed/>
    <w:rsid w:val="00036A59"/>
    <w:rPr>
      <w:color w:val="800080" w:themeColor="followedHyperlink"/>
      <w:u w:val="single"/>
    </w:rPr>
  </w:style>
  <w:style w:type="table" w:styleId="Tablaconcuadrcula">
    <w:name w:val="Table Grid"/>
    <w:basedOn w:val="Tablanormal"/>
    <w:uiPriority w:val="59"/>
    <w:rsid w:val="004477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44774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44774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44774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Cuadrculamedia1-nfasis1">
    <w:name w:val="Medium Grid 1 Accent 1"/>
    <w:basedOn w:val="Tablanormal"/>
    <w:uiPriority w:val="67"/>
    <w:rsid w:val="0044774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2-nfasis5">
    <w:name w:val="Medium Grid 2 Accent 5"/>
    <w:basedOn w:val="Tablanormal"/>
    <w:uiPriority w:val="68"/>
    <w:rsid w:val="00BB15F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Textonotaalfinal">
    <w:name w:val="endnote text"/>
    <w:basedOn w:val="Normal"/>
    <w:link w:val="TextonotaalfinalCar"/>
    <w:uiPriority w:val="99"/>
    <w:semiHidden/>
    <w:unhideWhenUsed/>
    <w:rsid w:val="00B419C9"/>
    <w:rPr>
      <w:sz w:val="20"/>
      <w:szCs w:val="20"/>
    </w:rPr>
  </w:style>
  <w:style w:type="character" w:customStyle="1" w:styleId="TextonotaalfinalCar">
    <w:name w:val="Texto nota al final Car"/>
    <w:basedOn w:val="Fuentedeprrafopredeter"/>
    <w:link w:val="Textonotaalfinal"/>
    <w:uiPriority w:val="99"/>
    <w:semiHidden/>
    <w:rsid w:val="00B419C9"/>
    <w:rPr>
      <w:sz w:val="20"/>
      <w:szCs w:val="20"/>
    </w:rPr>
  </w:style>
  <w:style w:type="character" w:styleId="Refdenotaalfinal">
    <w:name w:val="endnote reference"/>
    <w:basedOn w:val="Fuentedeprrafopredeter"/>
    <w:uiPriority w:val="99"/>
    <w:semiHidden/>
    <w:unhideWhenUsed/>
    <w:rsid w:val="00B419C9"/>
    <w:rPr>
      <w:vertAlign w:val="superscript"/>
    </w:rPr>
  </w:style>
  <w:style w:type="character" w:customStyle="1" w:styleId="hps">
    <w:name w:val="hps"/>
    <w:basedOn w:val="Fuentedeprrafopredeter"/>
    <w:rsid w:val="00B42E7C"/>
  </w:style>
  <w:style w:type="character" w:customStyle="1" w:styleId="atn">
    <w:name w:val="atn"/>
    <w:basedOn w:val="Fuentedeprrafopredeter"/>
    <w:rsid w:val="00B42E7C"/>
  </w:style>
  <w:style w:type="character" w:customStyle="1" w:styleId="shorttext">
    <w:name w:val="short_text"/>
    <w:basedOn w:val="Fuentedeprrafopredeter"/>
    <w:rsid w:val="00761594"/>
  </w:style>
  <w:style w:type="character" w:customStyle="1" w:styleId="longtext">
    <w:name w:val="long_text"/>
    <w:basedOn w:val="Fuentedeprrafopredeter"/>
    <w:rsid w:val="0049588A"/>
  </w:style>
  <w:style w:type="paragraph" w:styleId="Textocomentario">
    <w:name w:val="annotation text"/>
    <w:basedOn w:val="Normal"/>
    <w:link w:val="TextocomentarioCar"/>
    <w:uiPriority w:val="99"/>
    <w:unhideWhenUsed/>
    <w:rsid w:val="00E55BCE"/>
    <w:rPr>
      <w:sz w:val="20"/>
      <w:szCs w:val="20"/>
    </w:rPr>
  </w:style>
  <w:style w:type="character" w:customStyle="1" w:styleId="TextocomentarioCar">
    <w:name w:val="Texto comentario Car"/>
    <w:basedOn w:val="Fuentedeprrafopredeter"/>
    <w:link w:val="Textocomentario"/>
    <w:uiPriority w:val="99"/>
    <w:rsid w:val="00E55BCE"/>
    <w:rPr>
      <w:sz w:val="20"/>
      <w:szCs w:val="20"/>
    </w:rPr>
  </w:style>
</w:styles>
</file>

<file path=word/webSettings.xml><?xml version="1.0" encoding="utf-8"?>
<w:webSettings xmlns:r="http://schemas.openxmlformats.org/officeDocument/2006/relationships" xmlns:w="http://schemas.openxmlformats.org/wordprocessingml/2006/main">
  <w:divs>
    <w:div w:id="1166748506">
      <w:bodyDiv w:val="1"/>
      <w:marLeft w:val="0"/>
      <w:marRight w:val="0"/>
      <w:marTop w:val="0"/>
      <w:marBottom w:val="0"/>
      <w:divBdr>
        <w:top w:val="none" w:sz="0" w:space="0" w:color="auto"/>
        <w:left w:val="none" w:sz="0" w:space="0" w:color="auto"/>
        <w:bottom w:val="none" w:sz="0" w:space="0" w:color="auto"/>
        <w:right w:val="none" w:sz="0" w:space="0" w:color="auto"/>
      </w:divBdr>
      <w:divsChild>
        <w:div w:id="925571429">
          <w:marLeft w:val="0"/>
          <w:marRight w:val="0"/>
          <w:marTop w:val="0"/>
          <w:marBottom w:val="0"/>
          <w:divBdr>
            <w:top w:val="none" w:sz="0" w:space="0" w:color="auto"/>
            <w:left w:val="none" w:sz="0" w:space="0" w:color="auto"/>
            <w:bottom w:val="none" w:sz="0" w:space="0" w:color="auto"/>
            <w:right w:val="none" w:sz="0" w:space="0" w:color="auto"/>
          </w:divBdr>
          <w:divsChild>
            <w:div w:id="9135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file://localhost/svn/jWebSocket.dev/thesis/Arduino_Remote_Control_Demo_Dariel/Documentation/Images/Components_Diagram.png" TargetMode="External"/><Relationship Id="rId20" Type="http://schemas.openxmlformats.org/officeDocument/2006/relationships/image" Target="media/image6.png"/><Relationship Id="rId21" Type="http://schemas.openxmlformats.org/officeDocument/2006/relationships/image" Target="file://localhost/svn/jWebSocket.dev/thesis/Arduino_Remote_Control_Demo_Dariel/Documentation/Images/POM_file_Dependences.PNG" TargetMode="External"/><Relationship Id="rId22" Type="http://schemas.openxmlformats.org/officeDocument/2006/relationships/hyperlink" Target="http://arduino.cc" TargetMode="External"/><Relationship Id="rId23" Type="http://schemas.openxmlformats.org/officeDocument/2006/relationships/image" Target="media/image7.png"/><Relationship Id="rId24" Type="http://schemas.openxmlformats.org/officeDocument/2006/relationships/image" Target="file://localhost/svn/jWebSocket.dev/thesis/Arduino_Remote_Control_Demo_Dariel/Documentation/Images/PlugIn_Port_Configuration.PNG" TargetMode="External"/><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hyperlink" Target="http://jwebsocket.org/download/" TargetMode="External"/><Relationship Id="rId11" Type="http://schemas.openxmlformats.org/officeDocument/2006/relationships/hyperlink" Target="https://jwsdev.org:9443/svn/jWebSocket/branches/jWebSocket-1.0/jWebSocketPlugIns/jWebSocketArduinoPlugIn/" TargetMode="External"/><Relationship Id="rId12" Type="http://schemas.openxmlformats.org/officeDocument/2006/relationships/image" Target="media/image2.png"/><Relationship Id="rId13" Type="http://schemas.openxmlformats.org/officeDocument/2006/relationships/image" Target="file://localhost/svn/jWebSocket.dev/thesis/Arduino_Remote_Control_Demo_Dariel/Documentation/Images/Structure_Package_Server.PNG" TargetMode="External"/><Relationship Id="rId14" Type="http://schemas.openxmlformats.org/officeDocument/2006/relationships/image" Target="media/image3.png"/><Relationship Id="rId15" Type="http://schemas.openxmlformats.org/officeDocument/2006/relationships/image" Target="file://localhost/svn/jWebSocket.dev/thesis/Arduino_Remote_Control_Demo_Dariel/Documentation/Images/Server_Code_Tree_V2.PNG" TargetMode="External"/><Relationship Id="rId16" Type="http://schemas.openxmlformats.org/officeDocument/2006/relationships/image" Target="media/image4.png"/><Relationship Id="rId17" Type="http://schemas.openxmlformats.org/officeDocument/2006/relationships/image" Target="file://localhost/svn/jWebSocket.dev/thesis/Arduino_Remote_Control_Demo_Dariel/Documentation/Images/Structure_Code_Server.PNG" TargetMode="External"/><Relationship Id="rId18" Type="http://schemas.openxmlformats.org/officeDocument/2006/relationships/image" Target="media/image5.png"/><Relationship Id="rId19" Type="http://schemas.openxmlformats.org/officeDocument/2006/relationships/image" Target="file://localhost/svn/jWebSocket.dev/thesis/Arduino_Remote_Control_Demo_Dariel/Documentation/Images/Client_Code_Tree.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BF319D1-2380-4B4F-AB95-7AE825B9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3699</Words>
  <Characters>21085</Characters>
  <Application>Microsoft Macintosh Word</Application>
  <DocSecurity>0</DocSecurity>
  <Lines>175</Lines>
  <Paragraphs>42</Paragraphs>
  <ScaleCrop>false</ScaleCrop>
  <HeadingPairs>
    <vt:vector size="2" baseType="variant">
      <vt:variant>
        <vt:lpstr>Título</vt:lpstr>
      </vt:variant>
      <vt:variant>
        <vt:i4>1</vt:i4>
      </vt:variant>
    </vt:vector>
  </HeadingPairs>
  <TitlesOfParts>
    <vt:vector size="1" baseType="lpstr">
      <vt:lpstr>1</vt:lpstr>
    </vt:vector>
  </TitlesOfParts>
  <Company>UCI</Company>
  <LinksUpToDate>false</LinksUpToDate>
  <CharactersWithSpaces>25893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Alexander Schulze</cp:lastModifiedBy>
  <cp:revision>151</cp:revision>
  <dcterms:created xsi:type="dcterms:W3CDTF">2012-03-20T14:25:00Z</dcterms:created>
  <dcterms:modified xsi:type="dcterms:W3CDTF">2012-06-03T21:29:00Z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