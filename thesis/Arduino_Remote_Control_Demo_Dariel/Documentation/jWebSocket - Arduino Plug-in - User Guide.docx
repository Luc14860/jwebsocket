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7846" w:rsidRPr="00AF0D4B" w:rsidRDefault="00E47846">
      <w:pPr>
        <w:pStyle w:val="Standard1"/>
        <w:spacing w:line="360" w:lineRule="auto"/>
        <w:rPr>
          <w:rFonts w:ascii="Arial" w:hAnsi="Arial" w:cs="Arial"/>
          <w:b/>
          <w:lang w:val="de-DE"/>
        </w:rPr>
      </w:pPr>
    </w:p>
    <w:p w:rsidR="00E47846" w:rsidRDefault="00E47846">
      <w:pPr>
        <w:pStyle w:val="Standard1"/>
        <w:spacing w:line="360" w:lineRule="auto"/>
        <w:rPr>
          <w:rFonts w:ascii="Arial" w:hAnsi="Arial" w:cs="Arial"/>
          <w:b/>
        </w:rPr>
      </w:pPr>
    </w:p>
    <w:p w:rsidR="00E47846" w:rsidRDefault="00E47846">
      <w:pPr>
        <w:pStyle w:val="berschrift1"/>
        <w:spacing w:line="360" w:lineRule="auto"/>
      </w:pPr>
    </w:p>
    <w:p w:rsidR="00E47846" w:rsidRDefault="00E47846">
      <w:pPr>
        <w:pStyle w:val="berschrift1"/>
        <w:spacing w:line="360" w:lineRule="auto"/>
      </w:pPr>
    </w:p>
    <w:p w:rsidR="00E47846" w:rsidRDefault="00E47846">
      <w:pPr>
        <w:pStyle w:val="berschrift1"/>
        <w:spacing w:line="360" w:lineRule="auto"/>
      </w:pPr>
    </w:p>
    <w:p w:rsidR="00E47846" w:rsidRPr="00CB1C2C" w:rsidRDefault="007D7BFA">
      <w:pPr>
        <w:pStyle w:val="berschrift1"/>
        <w:spacing w:line="360" w:lineRule="auto"/>
        <w:ind w:left="585"/>
        <w:rPr>
          <w:sz w:val="96"/>
          <w:szCs w:val="96"/>
          <w:lang w:val="en-US"/>
        </w:rPr>
      </w:pPr>
      <w:r w:rsidRPr="00CB1C2C">
        <w:rPr>
          <w:sz w:val="96"/>
          <w:szCs w:val="96"/>
          <w:lang w:val="en-US"/>
        </w:rPr>
        <w:t xml:space="preserve">User </w:t>
      </w:r>
      <w:r w:rsidR="00E210ED" w:rsidRPr="00CB1C2C">
        <w:rPr>
          <w:sz w:val="96"/>
          <w:szCs w:val="96"/>
          <w:lang w:val="en-US"/>
        </w:rPr>
        <w:t>Guide</w:t>
      </w:r>
    </w:p>
    <w:p w:rsidR="00E210ED" w:rsidRPr="00CB1C2C" w:rsidRDefault="00E210ED" w:rsidP="00E210ED">
      <w:pPr>
        <w:pStyle w:val="Standard1"/>
        <w:spacing w:after="240" w:line="360" w:lineRule="auto"/>
        <w:jc w:val="right"/>
        <w:rPr>
          <w:rFonts w:ascii="Arial" w:hAnsi="Arial" w:cs="Arial"/>
          <w:b/>
          <w:bCs/>
          <w:iCs/>
          <w:sz w:val="56"/>
          <w:szCs w:val="56"/>
          <w:lang w:val="en-US"/>
        </w:rPr>
      </w:pPr>
      <w:r w:rsidRPr="00CB1C2C">
        <w:rPr>
          <w:rFonts w:ascii="Arial" w:hAnsi="Arial" w:cs="Arial"/>
          <w:b/>
          <w:bCs/>
          <w:iCs/>
          <w:sz w:val="56"/>
          <w:szCs w:val="56"/>
          <w:lang w:val="en-US"/>
        </w:rPr>
        <w:t>JWebSocket</w:t>
      </w:r>
    </w:p>
    <w:p w:rsidR="00E210ED" w:rsidRPr="00CB1C2C" w:rsidRDefault="00E210ED" w:rsidP="00E210ED">
      <w:pPr>
        <w:pStyle w:val="Standard1"/>
        <w:rPr>
          <w:lang w:val="en-US"/>
        </w:rPr>
      </w:pPr>
    </w:p>
    <w:p w:rsidR="00E47846" w:rsidRPr="00CB1C2C" w:rsidRDefault="00E47846">
      <w:pPr>
        <w:pStyle w:val="Standard1"/>
        <w:spacing w:line="360" w:lineRule="auto"/>
        <w:jc w:val="right"/>
        <w:rPr>
          <w:rFonts w:ascii="Arial" w:hAnsi="Arial" w:cs="Arial"/>
          <w:b/>
          <w:bCs/>
          <w:iCs/>
          <w:sz w:val="36"/>
          <w:szCs w:val="36"/>
          <w:lang w:val="en-US"/>
        </w:rPr>
      </w:pPr>
    </w:p>
    <w:p w:rsidR="00E47846" w:rsidRPr="00CB1C2C" w:rsidRDefault="00106000">
      <w:pPr>
        <w:pStyle w:val="Standard1"/>
        <w:spacing w:after="240" w:line="360" w:lineRule="auto"/>
        <w:jc w:val="right"/>
        <w:rPr>
          <w:rFonts w:ascii="Arial" w:hAnsi="Arial" w:cs="Arial"/>
          <w:b/>
          <w:bCs/>
          <w:iCs/>
          <w:sz w:val="36"/>
          <w:szCs w:val="36"/>
          <w:lang w:val="en-US"/>
        </w:rPr>
      </w:pPr>
      <w:r w:rsidRPr="00CB1C2C">
        <w:rPr>
          <w:rFonts w:ascii="Arial" w:hAnsi="Arial" w:cs="Arial"/>
          <w:b/>
          <w:bCs/>
          <w:iCs/>
          <w:sz w:val="36"/>
          <w:szCs w:val="36"/>
          <w:lang w:val="en-US"/>
        </w:rPr>
        <w:t>Arduino Remote Control Demo</w:t>
      </w:r>
    </w:p>
    <w:p w:rsidR="00E47846" w:rsidRPr="00CB1C2C" w:rsidRDefault="00E47846">
      <w:pPr>
        <w:pStyle w:val="Standard1"/>
        <w:spacing w:line="360" w:lineRule="auto"/>
        <w:rPr>
          <w:rFonts w:ascii="Arial" w:hAnsi="Arial" w:cs="Arial"/>
          <w:b/>
          <w:lang w:val="en-US"/>
        </w:rPr>
      </w:pPr>
    </w:p>
    <w:p w:rsidR="00E47846" w:rsidRPr="00CB1C2C" w:rsidRDefault="00700D73" w:rsidP="00700D73">
      <w:pPr>
        <w:pStyle w:val="Standard1"/>
        <w:spacing w:line="360" w:lineRule="auto"/>
        <w:jc w:val="right"/>
        <w:rPr>
          <w:rFonts w:ascii="Arial" w:hAnsi="Arial" w:cs="Arial"/>
          <w:b/>
          <w:lang w:val="en-US"/>
        </w:rPr>
      </w:pPr>
      <w:proofErr w:type="spellStart"/>
      <w:r>
        <w:rPr>
          <w:rFonts w:ascii="Arial" w:hAnsi="Arial" w:cs="Arial"/>
          <w:b/>
          <w:lang w:val="en-US"/>
        </w:rPr>
        <w:t>Dariel</w:t>
      </w:r>
      <w:proofErr w:type="spellEnd"/>
      <w:r>
        <w:rPr>
          <w:rFonts w:ascii="Arial" w:hAnsi="Arial" w:cs="Arial"/>
          <w:b/>
          <w:lang w:val="en-US"/>
        </w:rPr>
        <w:t xml:space="preserve"> </w:t>
      </w:r>
      <w:proofErr w:type="spellStart"/>
      <w:r>
        <w:rPr>
          <w:rFonts w:ascii="Arial" w:hAnsi="Arial" w:cs="Arial"/>
          <w:b/>
          <w:lang w:val="en-US"/>
        </w:rPr>
        <w:t>Noa</w:t>
      </w:r>
      <w:proofErr w:type="spellEnd"/>
      <w:r>
        <w:rPr>
          <w:rFonts w:ascii="Arial" w:hAnsi="Arial" w:cs="Arial"/>
          <w:b/>
          <w:lang w:val="en-US"/>
        </w:rPr>
        <w:t xml:space="preserve"> </w:t>
      </w:r>
      <w:proofErr w:type="spellStart"/>
      <w:r>
        <w:rPr>
          <w:rFonts w:ascii="Arial" w:hAnsi="Arial" w:cs="Arial"/>
          <w:b/>
          <w:lang w:val="en-US"/>
        </w:rPr>
        <w:t>Graverán</w:t>
      </w:r>
      <w:proofErr w:type="spellEnd"/>
    </w:p>
    <w:p w:rsidR="00E47846" w:rsidRPr="00CB1C2C" w:rsidRDefault="00E47846">
      <w:pPr>
        <w:pStyle w:val="Standard1"/>
        <w:spacing w:line="360" w:lineRule="auto"/>
        <w:rPr>
          <w:rFonts w:ascii="Arial" w:hAnsi="Arial" w:cs="Arial"/>
          <w:b/>
          <w:lang w:val="en-US"/>
        </w:rPr>
      </w:pPr>
    </w:p>
    <w:p w:rsidR="00E47846" w:rsidRPr="00CB1C2C" w:rsidRDefault="00E47846">
      <w:pPr>
        <w:pStyle w:val="Standard1"/>
        <w:spacing w:line="360" w:lineRule="auto"/>
        <w:rPr>
          <w:rFonts w:ascii="Arial" w:hAnsi="Arial" w:cs="Arial"/>
          <w:b/>
          <w:lang w:val="en-US"/>
        </w:rPr>
      </w:pPr>
    </w:p>
    <w:p w:rsidR="00E47846" w:rsidRPr="00CB1C2C" w:rsidRDefault="00AF0D4B">
      <w:pPr>
        <w:pStyle w:val="Standard1"/>
        <w:spacing w:line="360" w:lineRule="auto"/>
        <w:rPr>
          <w:rFonts w:ascii="Arial" w:hAnsi="Arial" w:cs="Arial"/>
          <w:b/>
          <w:lang w:val="en-US"/>
        </w:rPr>
      </w:pPr>
      <w:proofErr w:type="spellStart"/>
      <w:proofErr w:type="gramStart"/>
      <w:ins w:id="0" w:author="Alexander Schulze" w:date="2012-06-03T17:25:00Z">
        <w:r>
          <w:rPr>
            <w:rFonts w:ascii="Arial" w:hAnsi="Arial" w:cs="Arial"/>
            <w:b/>
            <w:lang w:val="en-US"/>
          </w:rPr>
          <w:t>Versionhistory</w:t>
        </w:r>
        <w:proofErr w:type="spellEnd"/>
        <w:r>
          <w:rPr>
            <w:rFonts w:ascii="Arial" w:hAnsi="Arial" w:cs="Arial"/>
            <w:b/>
            <w:lang w:val="en-US"/>
          </w:rPr>
          <w:t xml:space="preserve"> ?</w:t>
        </w:r>
      </w:ins>
      <w:proofErr w:type="gramEnd"/>
    </w:p>
    <w:p w:rsidR="003F1600" w:rsidRPr="00CB1C2C" w:rsidRDefault="003F1600">
      <w:pPr>
        <w:pStyle w:val="Standard1"/>
        <w:spacing w:line="360" w:lineRule="auto"/>
        <w:rPr>
          <w:rFonts w:ascii="Arial" w:hAnsi="Arial" w:cs="Arial"/>
          <w:b/>
          <w:lang w:val="en-US"/>
        </w:rPr>
      </w:pPr>
    </w:p>
    <w:p w:rsidR="003F1600" w:rsidRPr="00CB1C2C" w:rsidRDefault="003F1600">
      <w:pPr>
        <w:pStyle w:val="Standard1"/>
        <w:spacing w:line="360" w:lineRule="auto"/>
        <w:rPr>
          <w:rFonts w:ascii="Arial" w:hAnsi="Arial" w:cs="Arial"/>
          <w:b/>
          <w:lang w:val="en-US"/>
        </w:rPr>
      </w:pPr>
    </w:p>
    <w:p w:rsidR="00E47846" w:rsidRPr="00CB1C2C" w:rsidRDefault="00E47846">
      <w:pPr>
        <w:pStyle w:val="Standard1"/>
        <w:spacing w:line="360" w:lineRule="auto"/>
        <w:rPr>
          <w:rFonts w:ascii="Arial" w:hAnsi="Arial" w:cs="Arial"/>
          <w:b/>
          <w:lang w:val="en-US"/>
        </w:rPr>
      </w:pPr>
    </w:p>
    <w:p w:rsidR="00E47846" w:rsidRPr="00CB1C2C" w:rsidRDefault="00E47846">
      <w:pPr>
        <w:pStyle w:val="Standard1"/>
        <w:spacing w:line="360" w:lineRule="auto"/>
        <w:rPr>
          <w:rFonts w:ascii="Arial" w:hAnsi="Arial" w:cs="Arial"/>
          <w:b/>
          <w:lang w:val="en-US"/>
        </w:rPr>
      </w:pPr>
    </w:p>
    <w:p w:rsidR="00E47846" w:rsidRPr="00CB1C2C" w:rsidRDefault="00E47846">
      <w:pPr>
        <w:pStyle w:val="Standard1"/>
        <w:spacing w:line="360" w:lineRule="auto"/>
        <w:rPr>
          <w:rFonts w:ascii="Arial" w:hAnsi="Arial" w:cs="Arial"/>
          <w:b/>
          <w:lang w:val="en-US"/>
        </w:rPr>
      </w:pPr>
    </w:p>
    <w:p w:rsidR="00E47846" w:rsidRPr="00CB1C2C" w:rsidRDefault="00E47846">
      <w:pPr>
        <w:pStyle w:val="Standard1"/>
        <w:spacing w:line="360" w:lineRule="auto"/>
        <w:rPr>
          <w:rFonts w:ascii="Arial" w:hAnsi="Arial" w:cs="Arial"/>
          <w:b/>
          <w:lang w:val="en-US"/>
        </w:rPr>
      </w:pPr>
    </w:p>
    <w:p w:rsidR="00E47846" w:rsidRPr="00CB1C2C" w:rsidRDefault="00E47846">
      <w:pPr>
        <w:pStyle w:val="Standard1"/>
        <w:spacing w:line="360" w:lineRule="auto"/>
        <w:rPr>
          <w:rFonts w:ascii="Arial" w:hAnsi="Arial" w:cs="Arial"/>
          <w:b/>
          <w:lang w:val="en-US"/>
        </w:rPr>
      </w:pPr>
    </w:p>
    <w:p w:rsidR="00E47846" w:rsidRPr="00CB1C2C" w:rsidRDefault="00E47846">
      <w:pPr>
        <w:pStyle w:val="Standard1"/>
        <w:spacing w:line="360" w:lineRule="auto"/>
        <w:rPr>
          <w:rFonts w:ascii="Arial" w:hAnsi="Arial" w:cs="Arial"/>
          <w:b/>
          <w:lang w:val="en-US"/>
        </w:rPr>
      </w:pPr>
    </w:p>
    <w:p w:rsidR="00E47846" w:rsidRPr="00CB1C2C" w:rsidRDefault="00E47846">
      <w:pPr>
        <w:pStyle w:val="Standard1"/>
        <w:spacing w:line="360" w:lineRule="auto"/>
        <w:rPr>
          <w:rFonts w:ascii="Arial" w:hAnsi="Arial" w:cs="Arial"/>
          <w:b/>
          <w:lang w:val="en-US"/>
        </w:rPr>
      </w:pPr>
    </w:p>
    <w:p w:rsidR="00E47846" w:rsidRPr="00CB1C2C" w:rsidRDefault="00E47846">
      <w:pPr>
        <w:pStyle w:val="berschrift1"/>
        <w:spacing w:after="360"/>
        <w:jc w:val="both"/>
        <w:rPr>
          <w:lang w:val="en-US"/>
        </w:rPr>
      </w:pPr>
    </w:p>
    <w:p w:rsidR="00E47846" w:rsidRPr="00CB1C2C" w:rsidRDefault="00E47846">
      <w:pPr>
        <w:pStyle w:val="Standard1"/>
        <w:spacing w:after="360"/>
        <w:rPr>
          <w:lang w:val="en-US"/>
        </w:rPr>
      </w:pPr>
    </w:p>
    <w:p w:rsidR="00E47846" w:rsidRPr="00CB1C2C" w:rsidRDefault="00E47846">
      <w:pPr>
        <w:pStyle w:val="Kopfzeile"/>
        <w:tabs>
          <w:tab w:val="clear" w:pos="4251"/>
          <w:tab w:val="clear" w:pos="8503"/>
        </w:tabs>
        <w:spacing w:line="360" w:lineRule="auto"/>
        <w:rPr>
          <w:rFonts w:ascii="Arial" w:hAnsi="Arial" w:cs="Arial"/>
          <w:b/>
          <w:lang w:val="en-US"/>
        </w:rPr>
      </w:pPr>
    </w:p>
    <w:p w:rsidR="00AA7B94" w:rsidRPr="00CB1C2C" w:rsidRDefault="00AA7B94">
      <w:pPr>
        <w:pStyle w:val="Standard1"/>
        <w:spacing w:line="360" w:lineRule="auto"/>
        <w:rPr>
          <w:rFonts w:ascii="Arial" w:hAnsi="Arial" w:cs="Arial"/>
          <w:b/>
          <w:lang w:val="en-US"/>
        </w:rPr>
      </w:pPr>
    </w:p>
    <w:p w:rsidR="00AA7B94" w:rsidRDefault="005E579B" w:rsidP="00AA7B94">
      <w:pPr>
        <w:pStyle w:val="Standard1"/>
        <w:spacing w:line="360" w:lineRule="auto"/>
        <w:jc w:val="both"/>
        <w:rPr>
          <w:rFonts w:ascii="Arial" w:hAnsi="Arial" w:cs="Arial"/>
          <w:b/>
          <w:bCs/>
          <w:lang w:val="en-US"/>
        </w:rPr>
      </w:pPr>
      <w:r w:rsidRPr="00E210ED">
        <w:rPr>
          <w:rFonts w:ascii="Arial" w:hAnsi="Arial"/>
          <w:b/>
          <w:bCs/>
          <w:lang w:val="en-US"/>
        </w:rPr>
        <w:t xml:space="preserve">1. </w:t>
      </w:r>
      <w:r w:rsidR="00E210ED" w:rsidRPr="00BD24F8">
        <w:rPr>
          <w:rFonts w:ascii="Arial" w:hAnsi="Arial" w:cs="Arial"/>
          <w:b/>
          <w:bCs/>
          <w:lang w:val="en-US"/>
        </w:rPr>
        <w:t>Characteristics of the solution</w:t>
      </w:r>
    </w:p>
    <w:p w:rsidR="00BA0CC2" w:rsidRDefault="00081D8C" w:rsidP="00C7461F">
      <w:pPr>
        <w:pStyle w:val="Standard1"/>
        <w:keepNext/>
        <w:spacing w:line="360" w:lineRule="auto"/>
        <w:jc w:val="both"/>
        <w:rPr>
          <w:rStyle w:val="longtext"/>
        </w:rPr>
      </w:pPr>
      <w:r w:rsidRPr="00081D8C">
        <w:rPr>
          <w:rStyle w:val="longtext"/>
          <w:rFonts w:ascii="Arial" w:hAnsi="Arial" w:cs="Arial"/>
          <w:lang/>
        </w:rPr>
        <w:t xml:space="preserve">The remote control device using the </w:t>
      </w:r>
      <w:ins w:id="1" w:author="Alexander Schulze" w:date="2012-06-03T17:26:00Z">
        <w:r w:rsidR="00AF0D4B" w:rsidRPr="00081D8C">
          <w:rPr>
            <w:rStyle w:val="longtext"/>
            <w:rFonts w:ascii="Arial" w:hAnsi="Arial" w:cs="Arial"/>
            <w:lang/>
          </w:rPr>
          <w:t xml:space="preserve">jWebSocket </w:t>
        </w:r>
      </w:ins>
      <w:r w:rsidRPr="00081D8C">
        <w:rPr>
          <w:rStyle w:val="longtext"/>
          <w:rFonts w:ascii="Arial" w:hAnsi="Arial" w:cs="Arial"/>
          <w:lang/>
        </w:rPr>
        <w:t>framework</w:t>
      </w:r>
      <w:del w:id="2" w:author="Alexander Schulze" w:date="2012-06-03T17:26:00Z">
        <w:r w:rsidRPr="00081D8C" w:rsidDel="00AF0D4B">
          <w:rPr>
            <w:rStyle w:val="longtext"/>
            <w:rFonts w:ascii="Arial" w:hAnsi="Arial" w:cs="Arial"/>
            <w:lang/>
          </w:rPr>
          <w:delText xml:space="preserve"> jWebSocket</w:delText>
        </w:r>
      </w:del>
      <w:r w:rsidRPr="00081D8C">
        <w:rPr>
          <w:rStyle w:val="longtext"/>
          <w:rFonts w:ascii="Arial" w:hAnsi="Arial" w:cs="Arial"/>
          <w:lang/>
        </w:rPr>
        <w:t xml:space="preserve">, allows </w:t>
      </w:r>
      <w:ins w:id="3" w:author="Alexander Schulze" w:date="2012-06-03T17:26:00Z">
        <w:r w:rsidR="00AF0D4B">
          <w:rPr>
            <w:rStyle w:val="longtext"/>
            <w:rFonts w:ascii="Arial" w:hAnsi="Arial" w:cs="Arial"/>
            <w:lang/>
          </w:rPr>
          <w:t>remote monitoring and remote control</w:t>
        </w:r>
      </w:ins>
      <w:del w:id="4" w:author="Alexander Schulze" w:date="2012-06-03T17:26:00Z">
        <w:r w:rsidRPr="00081D8C" w:rsidDel="00AF0D4B">
          <w:rPr>
            <w:rStyle w:val="longtext"/>
            <w:rFonts w:ascii="Arial" w:hAnsi="Arial" w:cs="Arial"/>
            <w:lang/>
          </w:rPr>
          <w:delText>manipulation</w:delText>
        </w:r>
      </w:del>
      <w:r w:rsidRPr="00081D8C">
        <w:rPr>
          <w:rStyle w:val="longtext"/>
          <w:rFonts w:ascii="Arial" w:hAnsi="Arial" w:cs="Arial"/>
          <w:lang/>
        </w:rPr>
        <w:t xml:space="preserve"> of an electronic module in real time, coupled with the benefits</w:t>
      </w:r>
      <w:r w:rsidR="00C7461F">
        <w:rPr>
          <w:rStyle w:val="longtext"/>
          <w:rFonts w:ascii="Arial" w:hAnsi="Arial" w:cs="Arial"/>
          <w:lang/>
        </w:rPr>
        <w:t xml:space="preserve"> </w:t>
      </w:r>
      <w:r w:rsidR="00C7461F" w:rsidRPr="00081D8C">
        <w:rPr>
          <w:rStyle w:val="longtext"/>
          <w:rFonts w:ascii="Arial" w:hAnsi="Arial" w:cs="Arial"/>
          <w:lang/>
        </w:rPr>
        <w:t>provided</w:t>
      </w:r>
      <w:r w:rsidR="00C7461F">
        <w:rPr>
          <w:rStyle w:val="longtext"/>
          <w:rFonts w:ascii="Arial" w:hAnsi="Arial" w:cs="Arial"/>
          <w:lang/>
        </w:rPr>
        <w:t xml:space="preserve"> </w:t>
      </w:r>
      <w:r w:rsidR="00C7461F" w:rsidRPr="00081D8C">
        <w:rPr>
          <w:rStyle w:val="longtext"/>
          <w:rFonts w:ascii="Arial" w:hAnsi="Arial" w:cs="Arial"/>
          <w:lang/>
        </w:rPr>
        <w:t>by</w:t>
      </w:r>
      <w:r w:rsidRPr="00081D8C">
        <w:rPr>
          <w:rStyle w:val="longtext"/>
          <w:rFonts w:ascii="Arial" w:hAnsi="Arial" w:cs="Arial"/>
          <w:lang/>
        </w:rPr>
        <w:t xml:space="preserve"> the Web.</w:t>
      </w:r>
    </w:p>
    <w:p w:rsidR="00BA0CC2" w:rsidRDefault="00081D8C" w:rsidP="00C7461F">
      <w:pPr>
        <w:pStyle w:val="Standard1"/>
        <w:keepNext/>
        <w:spacing w:line="360" w:lineRule="auto"/>
        <w:jc w:val="both"/>
        <w:rPr>
          <w:rStyle w:val="longtext"/>
        </w:rPr>
      </w:pPr>
      <w:r w:rsidRPr="00081D8C">
        <w:rPr>
          <w:rStyle w:val="longtext"/>
          <w:rFonts w:ascii="Arial" w:hAnsi="Arial" w:cs="Arial"/>
          <w:lang/>
        </w:rPr>
        <w:t xml:space="preserve">Usually </w:t>
      </w:r>
      <w:ins w:id="5" w:author="Alexander Schulze" w:date="2012-06-03T17:28:00Z">
        <w:r w:rsidR="00B85BF1">
          <w:rPr>
            <w:rStyle w:val="longtext"/>
            <w:rFonts w:ascii="Arial" w:hAnsi="Arial" w:cs="Arial"/>
            <w:lang/>
          </w:rPr>
          <w:t xml:space="preserve">Web based </w:t>
        </w:r>
      </w:ins>
      <w:r w:rsidRPr="00081D8C">
        <w:rPr>
          <w:rStyle w:val="longtext"/>
          <w:rFonts w:ascii="Arial" w:hAnsi="Arial" w:cs="Arial"/>
          <w:lang/>
        </w:rPr>
        <w:t>remote c</w:t>
      </w:r>
      <w:r w:rsidR="00BA0CC2">
        <w:rPr>
          <w:rStyle w:val="longtext"/>
          <w:rFonts w:ascii="Arial" w:hAnsi="Arial" w:cs="Arial"/>
          <w:lang/>
        </w:rPr>
        <w:t xml:space="preserve">ontrol systems </w:t>
      </w:r>
      <w:del w:id="6" w:author="Alexander Schulze" w:date="2012-06-03T17:28:00Z">
        <w:r w:rsidR="00BA0CC2" w:rsidDel="00B85BF1">
          <w:rPr>
            <w:rStyle w:val="longtext"/>
            <w:rFonts w:ascii="Arial" w:hAnsi="Arial" w:cs="Arial"/>
            <w:lang/>
          </w:rPr>
          <w:delText xml:space="preserve">based </w:delText>
        </w:r>
      </w:del>
      <w:del w:id="7" w:author="Alexander Schulze" w:date="2012-06-03T17:29:00Z">
        <w:r w:rsidR="00BA0CC2" w:rsidDel="00B85BF1">
          <w:rPr>
            <w:rStyle w:val="longtext"/>
            <w:rFonts w:ascii="Arial" w:hAnsi="Arial" w:cs="Arial"/>
            <w:lang/>
          </w:rPr>
          <w:delText xml:space="preserve">on the </w:delText>
        </w:r>
      </w:del>
      <w:del w:id="8" w:author="Alexander Schulze" w:date="2012-06-03T17:28:00Z">
        <w:r w:rsidR="00BA0CC2" w:rsidDel="00B85BF1">
          <w:rPr>
            <w:rStyle w:val="longtext"/>
            <w:rFonts w:ascii="Arial" w:hAnsi="Arial" w:cs="Arial"/>
            <w:lang/>
          </w:rPr>
          <w:delText xml:space="preserve">Web </w:delText>
        </w:r>
      </w:del>
      <w:del w:id="9" w:author="Alexander Schulze" w:date="2012-06-03T17:29:00Z">
        <w:r w:rsidR="00BA0CC2" w:rsidDel="00B85BF1">
          <w:rPr>
            <w:rStyle w:val="longtext"/>
            <w:rFonts w:ascii="Arial" w:hAnsi="Arial" w:cs="Arial"/>
            <w:lang/>
          </w:rPr>
          <w:delText>possess</w:delText>
        </w:r>
      </w:del>
      <w:ins w:id="10" w:author="Alexander Schulze" w:date="2012-06-03T17:29:00Z">
        <w:r w:rsidR="00B85BF1">
          <w:rPr>
            <w:rStyle w:val="longtext"/>
            <w:rFonts w:ascii="Arial" w:hAnsi="Arial" w:cs="Arial"/>
            <w:lang/>
          </w:rPr>
          <w:t>have</w:t>
        </w:r>
      </w:ins>
      <w:r w:rsidRPr="00081D8C">
        <w:rPr>
          <w:rStyle w:val="longtext"/>
          <w:rFonts w:ascii="Arial" w:hAnsi="Arial" w:cs="Arial"/>
          <w:lang/>
        </w:rPr>
        <w:t xml:space="preserve"> </w:t>
      </w:r>
      <w:r w:rsidR="00BA0CC2">
        <w:rPr>
          <w:rStyle w:val="longtext"/>
          <w:rFonts w:ascii="Arial" w:hAnsi="Arial" w:cs="Arial"/>
          <w:lang/>
        </w:rPr>
        <w:t xml:space="preserve">a </w:t>
      </w:r>
      <w:r w:rsidRPr="00081D8C">
        <w:rPr>
          <w:rStyle w:val="longtext"/>
          <w:rFonts w:ascii="Arial" w:hAnsi="Arial" w:cs="Arial"/>
          <w:lang/>
        </w:rPr>
        <w:t xml:space="preserve">client server structure, following the </w:t>
      </w:r>
      <w:r w:rsidR="00BA0CC2">
        <w:rPr>
          <w:rStyle w:val="longtext"/>
          <w:rFonts w:ascii="Arial" w:hAnsi="Arial" w:cs="Arial"/>
          <w:lang/>
        </w:rPr>
        <w:t>principle</w:t>
      </w:r>
      <w:r w:rsidRPr="00081D8C">
        <w:rPr>
          <w:rStyle w:val="longtext"/>
          <w:rFonts w:ascii="Arial" w:hAnsi="Arial" w:cs="Arial"/>
          <w:lang/>
        </w:rPr>
        <w:t xml:space="preserve"> request - </w:t>
      </w:r>
      <w:del w:id="11" w:author="Alexander Schulze" w:date="2012-06-03T17:26:00Z">
        <w:r w:rsidRPr="00081D8C" w:rsidDel="00AF0D4B">
          <w:rPr>
            <w:rStyle w:val="longtext"/>
            <w:rFonts w:ascii="Arial" w:hAnsi="Arial" w:cs="Arial"/>
            <w:lang/>
          </w:rPr>
          <w:delText>reply</w:delText>
        </w:r>
      </w:del>
      <w:ins w:id="12" w:author="Alexander Schulze" w:date="2012-06-03T17:26:00Z">
        <w:r w:rsidR="00AF0D4B">
          <w:rPr>
            <w:rStyle w:val="longtext"/>
            <w:rFonts w:ascii="Arial" w:hAnsi="Arial" w:cs="Arial"/>
            <w:lang/>
          </w:rPr>
          <w:t>response</w:t>
        </w:r>
      </w:ins>
      <w:r w:rsidRPr="00081D8C">
        <w:rPr>
          <w:rStyle w:val="longtext"/>
          <w:rFonts w:ascii="Arial" w:hAnsi="Arial" w:cs="Arial"/>
          <w:lang/>
        </w:rPr>
        <w:t xml:space="preserve">. These systems establish communication using the HTTP protocol, which ensures that an order is sent from the controller, in this case </w:t>
      </w:r>
      <w:ins w:id="13" w:author="Alexander Schulze" w:date="2012-06-03T17:29:00Z">
        <w:r w:rsidR="00B85BF1">
          <w:rPr>
            <w:rStyle w:val="longtext"/>
            <w:rFonts w:ascii="Arial" w:hAnsi="Arial" w:cs="Arial"/>
            <w:lang/>
          </w:rPr>
          <w:t xml:space="preserve">from </w:t>
        </w:r>
      </w:ins>
      <w:r w:rsidRPr="00081D8C">
        <w:rPr>
          <w:rStyle w:val="longtext"/>
          <w:rFonts w:ascii="Arial" w:hAnsi="Arial" w:cs="Arial"/>
          <w:lang/>
        </w:rPr>
        <w:t xml:space="preserve">the client to the server, which is associated with the device. However, the use of this protocol for the exchange of </w:t>
      </w:r>
      <w:r w:rsidR="00C7461F" w:rsidRPr="00081D8C">
        <w:rPr>
          <w:rStyle w:val="longtext"/>
          <w:rFonts w:ascii="Arial" w:hAnsi="Arial" w:cs="Arial"/>
          <w:lang/>
        </w:rPr>
        <w:t>information</w:t>
      </w:r>
      <w:r w:rsidRPr="00081D8C">
        <w:rPr>
          <w:rStyle w:val="longtext"/>
          <w:rFonts w:ascii="Arial" w:hAnsi="Arial" w:cs="Arial"/>
          <w:lang/>
        </w:rPr>
        <w:t xml:space="preserve"> has disadvantages: the first is that the driver</w:t>
      </w:r>
      <w:ins w:id="14" w:author="Alexander Schulze" w:date="2012-06-03T17:30:00Z">
        <w:r w:rsidR="00B85BF1">
          <w:rPr>
            <w:rStyle w:val="longtext"/>
            <w:rFonts w:ascii="Arial" w:hAnsi="Arial" w:cs="Arial"/>
            <w:lang/>
          </w:rPr>
          <w:t xml:space="preserve"> (client?)</w:t>
        </w:r>
      </w:ins>
      <w:r w:rsidRPr="00081D8C">
        <w:rPr>
          <w:rStyle w:val="longtext"/>
          <w:rFonts w:ascii="Arial" w:hAnsi="Arial" w:cs="Arial"/>
          <w:lang/>
        </w:rPr>
        <w:t xml:space="preserve"> is always </w:t>
      </w:r>
      <w:r w:rsidR="00BA0CC2">
        <w:rPr>
          <w:rStyle w:val="longtext"/>
          <w:rFonts w:ascii="Arial" w:hAnsi="Arial" w:cs="Arial"/>
          <w:lang/>
        </w:rPr>
        <w:t xml:space="preserve">the </w:t>
      </w:r>
      <w:r w:rsidRPr="00081D8C">
        <w:rPr>
          <w:rStyle w:val="longtext"/>
          <w:rFonts w:ascii="Arial" w:hAnsi="Arial" w:cs="Arial"/>
          <w:lang/>
        </w:rPr>
        <w:t xml:space="preserve">one who has to initiate the communication process, </w:t>
      </w:r>
      <w:r w:rsidR="00BA0CC2">
        <w:rPr>
          <w:rStyle w:val="longtext"/>
          <w:rFonts w:ascii="Arial" w:hAnsi="Arial" w:cs="Arial"/>
          <w:lang/>
        </w:rPr>
        <w:t>to</w:t>
      </w:r>
      <w:r w:rsidRPr="00081D8C">
        <w:rPr>
          <w:rStyle w:val="longtext"/>
          <w:rFonts w:ascii="Arial" w:hAnsi="Arial" w:cs="Arial"/>
          <w:lang/>
        </w:rPr>
        <w:t xml:space="preserve"> wait for the response of the </w:t>
      </w:r>
      <w:r w:rsidR="00BA0CC2" w:rsidRPr="00081D8C">
        <w:rPr>
          <w:rStyle w:val="longtext"/>
          <w:rFonts w:ascii="Arial" w:hAnsi="Arial" w:cs="Arial"/>
          <w:lang/>
        </w:rPr>
        <w:t>device;</w:t>
      </w:r>
      <w:r w:rsidRPr="00081D8C">
        <w:rPr>
          <w:rStyle w:val="longtext"/>
          <w:rFonts w:ascii="Arial" w:hAnsi="Arial" w:cs="Arial"/>
          <w:lang/>
        </w:rPr>
        <w:t xml:space="preserve"> otherwise the communication establishing </w:t>
      </w:r>
      <w:r w:rsidR="00BA0CC2">
        <w:rPr>
          <w:rStyle w:val="longtext"/>
          <w:rFonts w:ascii="Arial" w:hAnsi="Arial" w:cs="Arial"/>
          <w:lang/>
        </w:rPr>
        <w:t xml:space="preserve">is </w:t>
      </w:r>
      <w:r w:rsidRPr="00081D8C">
        <w:rPr>
          <w:rStyle w:val="longtext"/>
          <w:rFonts w:ascii="Arial" w:hAnsi="Arial" w:cs="Arial"/>
          <w:lang/>
        </w:rPr>
        <w:t>not in real time, which prevents you from controlling some devices that require high precision time.</w:t>
      </w:r>
    </w:p>
    <w:p w:rsidR="00BA0CC2" w:rsidRDefault="00081D8C" w:rsidP="00C7461F">
      <w:pPr>
        <w:pStyle w:val="Standard1"/>
        <w:keepNext/>
        <w:spacing w:line="360" w:lineRule="auto"/>
        <w:jc w:val="both"/>
        <w:rPr>
          <w:rStyle w:val="longtext"/>
        </w:rPr>
      </w:pPr>
      <w:r w:rsidRPr="00081D8C">
        <w:rPr>
          <w:rFonts w:ascii="Arial" w:hAnsi="Arial" w:cs="Arial"/>
          <w:lang/>
        </w:rPr>
        <w:br/>
      </w:r>
      <w:r w:rsidRPr="00081D8C">
        <w:rPr>
          <w:rStyle w:val="longtext"/>
          <w:rFonts w:ascii="Arial" w:hAnsi="Arial" w:cs="Arial"/>
          <w:lang/>
        </w:rPr>
        <w:t xml:space="preserve">The demo application of remote control via web, developed with the </w:t>
      </w:r>
      <w:ins w:id="15" w:author="Alexander Schulze" w:date="2012-06-03T17:30:00Z">
        <w:r w:rsidR="00A504B3" w:rsidRPr="00081D8C">
          <w:rPr>
            <w:rStyle w:val="longtext"/>
            <w:rFonts w:ascii="Arial" w:hAnsi="Arial" w:cs="Arial"/>
            <w:lang/>
          </w:rPr>
          <w:t xml:space="preserve">jWebSocket </w:t>
        </w:r>
      </w:ins>
      <w:r w:rsidRPr="00081D8C">
        <w:rPr>
          <w:rStyle w:val="longtext"/>
          <w:rFonts w:ascii="Arial" w:hAnsi="Arial" w:cs="Arial"/>
          <w:lang/>
        </w:rPr>
        <w:t xml:space="preserve">framework </w:t>
      </w:r>
      <w:del w:id="16" w:author="Alexander Schulze" w:date="2012-06-03T17:30:00Z">
        <w:r w:rsidRPr="00081D8C" w:rsidDel="00A504B3">
          <w:rPr>
            <w:rStyle w:val="longtext"/>
            <w:rFonts w:ascii="Arial" w:hAnsi="Arial" w:cs="Arial"/>
            <w:lang/>
          </w:rPr>
          <w:delText xml:space="preserve">jWebSocket </w:delText>
        </w:r>
      </w:del>
      <w:r w:rsidRPr="00081D8C">
        <w:rPr>
          <w:rStyle w:val="longtext"/>
          <w:rFonts w:ascii="Arial" w:hAnsi="Arial" w:cs="Arial"/>
          <w:lang/>
        </w:rPr>
        <w:t xml:space="preserve">and </w:t>
      </w:r>
      <w:ins w:id="17" w:author="Alexander Schulze" w:date="2012-06-03T17:30:00Z">
        <w:r w:rsidR="00A504B3">
          <w:rPr>
            <w:rStyle w:val="longtext"/>
            <w:rFonts w:ascii="Arial" w:hAnsi="Arial" w:cs="Arial"/>
            <w:lang/>
          </w:rPr>
          <w:t xml:space="preserve">the </w:t>
        </w:r>
      </w:ins>
      <w:r w:rsidRPr="00081D8C">
        <w:rPr>
          <w:rStyle w:val="longtext"/>
          <w:rFonts w:ascii="Arial" w:hAnsi="Arial" w:cs="Arial"/>
          <w:lang/>
        </w:rPr>
        <w:t xml:space="preserve">Arduino hardware platform, </w:t>
      </w:r>
      <w:r w:rsidR="00BA0CC2">
        <w:rPr>
          <w:rStyle w:val="longtext"/>
          <w:rFonts w:ascii="Arial" w:hAnsi="Arial" w:cs="Arial"/>
          <w:lang/>
        </w:rPr>
        <w:t xml:space="preserve">allows </w:t>
      </w:r>
      <w:r w:rsidR="00BA0CC2" w:rsidRPr="00081D8C">
        <w:rPr>
          <w:rStyle w:val="longtext"/>
          <w:rFonts w:ascii="Arial" w:hAnsi="Arial" w:cs="Arial"/>
          <w:lang/>
        </w:rPr>
        <w:t>manipulating</w:t>
      </w:r>
      <w:r w:rsidRPr="00081D8C">
        <w:rPr>
          <w:rStyle w:val="longtext"/>
          <w:rFonts w:ascii="Arial" w:hAnsi="Arial" w:cs="Arial"/>
          <w:lang/>
        </w:rPr>
        <w:t xml:space="preserve"> the </w:t>
      </w:r>
      <w:r w:rsidR="00BA0CC2">
        <w:rPr>
          <w:rStyle w:val="longtext"/>
          <w:rFonts w:ascii="Arial" w:hAnsi="Arial" w:cs="Arial"/>
          <w:lang/>
        </w:rPr>
        <w:t xml:space="preserve">turning on </w:t>
      </w:r>
      <w:r w:rsidRPr="00081D8C">
        <w:rPr>
          <w:rStyle w:val="longtext"/>
          <w:rFonts w:ascii="Arial" w:hAnsi="Arial" w:cs="Arial"/>
          <w:lang/>
        </w:rPr>
        <w:t xml:space="preserve">and off </w:t>
      </w:r>
      <w:r w:rsidR="00BA0CC2">
        <w:rPr>
          <w:rStyle w:val="longtext"/>
          <w:rFonts w:ascii="Arial" w:hAnsi="Arial" w:cs="Arial"/>
          <w:lang/>
        </w:rPr>
        <w:t xml:space="preserve">of </w:t>
      </w:r>
      <w:r w:rsidRPr="00081D8C">
        <w:rPr>
          <w:rStyle w:val="longtext"/>
          <w:rFonts w:ascii="Arial" w:hAnsi="Arial" w:cs="Arial"/>
          <w:lang/>
        </w:rPr>
        <w:t xml:space="preserve">4 LEDs in blue, red, green and yellow. </w:t>
      </w:r>
      <w:r w:rsidR="00BA0CC2">
        <w:rPr>
          <w:rStyle w:val="longtext"/>
          <w:rFonts w:ascii="Arial" w:hAnsi="Arial" w:cs="Arial"/>
          <w:lang/>
        </w:rPr>
        <w:t>It also</w:t>
      </w:r>
      <w:r w:rsidRPr="00081D8C">
        <w:rPr>
          <w:rStyle w:val="longtext"/>
          <w:rFonts w:ascii="Arial" w:hAnsi="Arial" w:cs="Arial"/>
          <w:lang/>
        </w:rPr>
        <w:t xml:space="preserve"> transmits the movements </w:t>
      </w:r>
      <w:r w:rsidR="00C7461F" w:rsidRPr="00081D8C">
        <w:rPr>
          <w:rStyle w:val="longtext"/>
          <w:rFonts w:ascii="Arial" w:hAnsi="Arial" w:cs="Arial"/>
          <w:lang/>
        </w:rPr>
        <w:t xml:space="preserve">of a physical joystick </w:t>
      </w:r>
      <w:r w:rsidR="00BA0CC2">
        <w:rPr>
          <w:rStyle w:val="longtext"/>
          <w:rFonts w:ascii="Arial" w:hAnsi="Arial" w:cs="Arial"/>
          <w:lang/>
        </w:rPr>
        <w:t xml:space="preserve">to the </w:t>
      </w:r>
      <w:r w:rsidR="00C7461F" w:rsidRPr="00081D8C">
        <w:rPr>
          <w:rStyle w:val="longtext"/>
          <w:rFonts w:ascii="Arial" w:hAnsi="Arial" w:cs="Arial"/>
          <w:lang/>
        </w:rPr>
        <w:t>controller application</w:t>
      </w:r>
      <w:ins w:id="18" w:author="Alexander Schulze" w:date="2012-06-03T17:31:00Z">
        <w:r w:rsidR="00A504B3">
          <w:rPr>
            <w:rStyle w:val="longtext"/>
            <w:rFonts w:ascii="Arial" w:hAnsi="Arial" w:cs="Arial"/>
            <w:lang/>
          </w:rPr>
          <w:t>, here a Web based browser client</w:t>
        </w:r>
      </w:ins>
      <w:r w:rsidRPr="00081D8C">
        <w:rPr>
          <w:rStyle w:val="longtext"/>
          <w:rFonts w:ascii="Arial" w:hAnsi="Arial" w:cs="Arial"/>
          <w:lang/>
        </w:rPr>
        <w:t xml:space="preserve">. </w:t>
      </w:r>
    </w:p>
    <w:p w:rsidR="00BA0CC2" w:rsidRDefault="00BA0CC2" w:rsidP="00C7461F">
      <w:pPr>
        <w:pStyle w:val="Standard1"/>
        <w:keepNext/>
        <w:spacing w:line="360" w:lineRule="auto"/>
        <w:jc w:val="both"/>
        <w:rPr>
          <w:rStyle w:val="longtext"/>
        </w:rPr>
      </w:pPr>
    </w:p>
    <w:p w:rsidR="00391ECE" w:rsidRDefault="00081D8C" w:rsidP="00C7461F">
      <w:pPr>
        <w:pStyle w:val="Standard1"/>
        <w:keepNext/>
        <w:spacing w:line="360" w:lineRule="auto"/>
        <w:jc w:val="both"/>
        <w:rPr>
          <w:rStyle w:val="longtext"/>
        </w:rPr>
      </w:pPr>
      <w:r w:rsidRPr="00081D8C">
        <w:rPr>
          <w:rStyle w:val="longtext"/>
          <w:rFonts w:ascii="Arial" w:hAnsi="Arial" w:cs="Arial"/>
          <w:lang/>
        </w:rPr>
        <w:t>This demonstration of manipulation brings the possibility of controlling hardware in real time using jWebSocket, which can then be used in some remote scenarios, such as: high precision equipm</w:t>
      </w:r>
      <w:r w:rsidR="00BA0CC2">
        <w:rPr>
          <w:rStyle w:val="longtext"/>
          <w:rFonts w:ascii="Arial" w:hAnsi="Arial" w:cs="Arial"/>
          <w:lang/>
        </w:rPr>
        <w:t>ent, the camera control</w:t>
      </w:r>
      <w:ins w:id="19" w:author="Alexander Schulze" w:date="2012-06-03T17:32:00Z">
        <w:r w:rsidR="0058246D">
          <w:rPr>
            <w:rStyle w:val="longtext"/>
            <w:rFonts w:ascii="Arial" w:hAnsi="Arial" w:cs="Arial"/>
            <w:lang/>
          </w:rPr>
          <w:t xml:space="preserve"> (how?),</w:t>
        </w:r>
      </w:ins>
      <w:r w:rsidR="00BA0CC2">
        <w:rPr>
          <w:rStyle w:val="longtext"/>
          <w:rFonts w:ascii="Arial" w:hAnsi="Arial" w:cs="Arial"/>
          <w:lang/>
        </w:rPr>
        <w:t xml:space="preserve"> robotic, </w:t>
      </w:r>
      <w:r w:rsidRPr="00081D8C">
        <w:rPr>
          <w:rStyle w:val="longtext"/>
          <w:rFonts w:ascii="Arial" w:hAnsi="Arial" w:cs="Arial"/>
          <w:lang/>
        </w:rPr>
        <w:t xml:space="preserve">pan-tilt heads </w:t>
      </w:r>
      <w:ins w:id="20" w:author="Alexander Schulze" w:date="2012-06-03T17:32:00Z">
        <w:r w:rsidR="0058246D">
          <w:rPr>
            <w:rStyle w:val="longtext"/>
            <w:rFonts w:ascii="Arial" w:hAnsi="Arial" w:cs="Arial"/>
            <w:lang/>
          </w:rPr>
          <w:t xml:space="preserve">(what is this? never heard) </w:t>
        </w:r>
      </w:ins>
      <w:r w:rsidRPr="00081D8C">
        <w:rPr>
          <w:rStyle w:val="longtext"/>
          <w:rFonts w:ascii="Arial" w:hAnsi="Arial" w:cs="Arial"/>
          <w:lang/>
        </w:rPr>
        <w:t xml:space="preserve">and associated with medical devices. </w:t>
      </w:r>
    </w:p>
    <w:p w:rsidR="00AD793C" w:rsidRDefault="00081D8C" w:rsidP="00C7461F">
      <w:pPr>
        <w:pStyle w:val="Standard1"/>
        <w:keepNext/>
        <w:spacing w:line="360" w:lineRule="auto"/>
        <w:jc w:val="both"/>
        <w:rPr>
          <w:ins w:id="21" w:author="Alexander Schulze" w:date="2012-06-03T17:35:00Z"/>
          <w:rStyle w:val="longtext"/>
          <w:rFonts w:ascii="Arial" w:hAnsi="Arial" w:cs="Arial"/>
          <w:lang/>
        </w:rPr>
      </w:pPr>
      <w:r w:rsidRPr="00081D8C">
        <w:rPr>
          <w:rStyle w:val="longtext"/>
          <w:rFonts w:ascii="Arial" w:hAnsi="Arial" w:cs="Arial"/>
          <w:lang/>
        </w:rPr>
        <w:t xml:space="preserve">The application also shows the type of communication established, the controller is not </w:t>
      </w:r>
      <w:r w:rsidR="00391ECE">
        <w:rPr>
          <w:rStyle w:val="longtext"/>
          <w:rFonts w:ascii="Arial" w:hAnsi="Arial" w:cs="Arial"/>
          <w:lang/>
        </w:rPr>
        <w:t>forced</w:t>
      </w:r>
      <w:r w:rsidRPr="00081D8C">
        <w:rPr>
          <w:rStyle w:val="longtext"/>
          <w:rFonts w:ascii="Arial" w:hAnsi="Arial" w:cs="Arial"/>
          <w:lang/>
        </w:rPr>
        <w:t xml:space="preserve"> to initiate the communication process</w:t>
      </w:r>
      <w:ins w:id="22" w:author="Alexander Schulze" w:date="2012-06-03T17:33:00Z">
        <w:r w:rsidR="0058246D">
          <w:rPr>
            <w:rStyle w:val="longtext"/>
            <w:rFonts w:ascii="Arial" w:hAnsi="Arial" w:cs="Arial"/>
            <w:lang/>
          </w:rPr>
          <w:t xml:space="preserve"> (this is not true!, the client initiates it, but opposed to http the </w:t>
        </w:r>
      </w:ins>
      <w:ins w:id="23" w:author="Alexander Schulze" w:date="2012-06-03T17:34:00Z">
        <w:r w:rsidR="0058246D">
          <w:rPr>
            <w:rStyle w:val="longtext"/>
            <w:rFonts w:ascii="Arial" w:hAnsi="Arial" w:cs="Arial"/>
            <w:lang/>
          </w:rPr>
          <w:t>connection</w:t>
        </w:r>
      </w:ins>
      <w:ins w:id="24" w:author="Alexander Schulze" w:date="2012-06-03T17:33:00Z">
        <w:r w:rsidR="0058246D">
          <w:rPr>
            <w:rStyle w:val="longtext"/>
            <w:rFonts w:ascii="Arial" w:hAnsi="Arial" w:cs="Arial"/>
            <w:lang/>
          </w:rPr>
          <w:t xml:space="preserve"> remain</w:t>
        </w:r>
      </w:ins>
      <w:ins w:id="25" w:author="Alexander Schulze" w:date="2012-06-03T17:34:00Z">
        <w:r w:rsidR="0058246D">
          <w:rPr>
            <w:rStyle w:val="longtext"/>
            <w:rFonts w:ascii="Arial" w:hAnsi="Arial" w:cs="Arial"/>
            <w:lang/>
          </w:rPr>
          <w:t>s</w:t>
        </w:r>
      </w:ins>
      <w:ins w:id="26" w:author="Alexander Schulze" w:date="2012-06-03T17:33:00Z">
        <w:r w:rsidR="0058246D">
          <w:rPr>
            <w:rStyle w:val="longtext"/>
            <w:rFonts w:ascii="Arial" w:hAnsi="Arial" w:cs="Arial"/>
            <w:lang/>
          </w:rPr>
          <w:t xml:space="preserve"> online</w:t>
        </w:r>
      </w:ins>
      <w:ins w:id="27" w:author="Alexander Schulze" w:date="2012-06-03T17:34:00Z">
        <w:r w:rsidR="0058246D">
          <w:rPr>
            <w:rStyle w:val="longtext"/>
            <w:rFonts w:ascii="Arial" w:hAnsi="Arial" w:cs="Arial"/>
            <w:lang/>
          </w:rPr>
          <w:t>!)</w:t>
        </w:r>
      </w:ins>
      <w:r w:rsidRPr="00081D8C">
        <w:rPr>
          <w:rStyle w:val="longtext"/>
          <w:rFonts w:ascii="Arial" w:hAnsi="Arial" w:cs="Arial"/>
          <w:lang/>
        </w:rPr>
        <w:t>, allowing the exchange of data bi</w:t>
      </w:r>
      <w:r w:rsidR="00C7461F">
        <w:rPr>
          <w:rStyle w:val="longtext"/>
          <w:rFonts w:ascii="Arial" w:hAnsi="Arial" w:cs="Arial"/>
          <w:lang/>
        </w:rPr>
        <w:t>-</w:t>
      </w:r>
      <w:r w:rsidR="00391ECE">
        <w:rPr>
          <w:rStyle w:val="longtext"/>
          <w:rFonts w:ascii="Arial" w:hAnsi="Arial" w:cs="Arial"/>
          <w:lang/>
        </w:rPr>
        <w:t xml:space="preserve">directionally. The </w:t>
      </w:r>
      <w:r w:rsidRPr="00081D8C">
        <w:rPr>
          <w:rStyle w:val="longtext"/>
          <w:rFonts w:ascii="Arial" w:hAnsi="Arial" w:cs="Arial"/>
          <w:lang/>
        </w:rPr>
        <w:t>aspects</w:t>
      </w:r>
      <w:r w:rsidR="00391ECE">
        <w:rPr>
          <w:rStyle w:val="longtext"/>
          <w:rFonts w:ascii="Arial" w:hAnsi="Arial" w:cs="Arial"/>
          <w:lang/>
        </w:rPr>
        <w:t xml:space="preserve"> mentioned before</w:t>
      </w:r>
      <w:r w:rsidRPr="00081D8C">
        <w:rPr>
          <w:rStyle w:val="longtext"/>
          <w:rFonts w:ascii="Arial" w:hAnsi="Arial" w:cs="Arial"/>
          <w:lang/>
        </w:rPr>
        <w:t xml:space="preserve">: real-time two-way communication, </w:t>
      </w:r>
      <w:del w:id="28" w:author="Alexander Schulze" w:date="2012-06-03T17:34:00Z">
        <w:r w:rsidRPr="00081D8C" w:rsidDel="00D251D2">
          <w:rPr>
            <w:rStyle w:val="longtext"/>
            <w:rFonts w:ascii="Arial" w:hAnsi="Arial" w:cs="Arial"/>
            <w:lang/>
          </w:rPr>
          <w:delText xml:space="preserve">encourage </w:delText>
        </w:r>
      </w:del>
      <w:ins w:id="29" w:author="Alexander Schulze" w:date="2012-06-03T17:34:00Z">
        <w:r w:rsidR="00D251D2">
          <w:rPr>
            <w:rStyle w:val="longtext"/>
            <w:rFonts w:ascii="Arial" w:hAnsi="Arial" w:cs="Arial"/>
            <w:lang/>
          </w:rPr>
          <w:t>establish</w:t>
        </w:r>
        <w:r w:rsidR="00D251D2" w:rsidRPr="00081D8C">
          <w:rPr>
            <w:rStyle w:val="longtext"/>
            <w:rFonts w:ascii="Arial" w:hAnsi="Arial" w:cs="Arial"/>
            <w:lang/>
          </w:rPr>
          <w:t xml:space="preserve"> </w:t>
        </w:r>
      </w:ins>
      <w:r w:rsidRPr="00081D8C">
        <w:rPr>
          <w:rStyle w:val="longtext"/>
          <w:rFonts w:ascii="Arial" w:hAnsi="Arial" w:cs="Arial"/>
          <w:lang/>
        </w:rPr>
        <w:t xml:space="preserve">a new paradigm of communication on the web. This is accomplished by use of the </w:t>
      </w:r>
      <w:r w:rsidR="00391ECE" w:rsidRPr="00081D8C">
        <w:rPr>
          <w:rStyle w:val="longtext"/>
          <w:rFonts w:ascii="Arial" w:hAnsi="Arial" w:cs="Arial"/>
          <w:lang/>
        </w:rPr>
        <w:t xml:space="preserve">jWebSocket </w:t>
      </w:r>
      <w:r w:rsidRPr="00081D8C">
        <w:rPr>
          <w:rStyle w:val="longtext"/>
          <w:rFonts w:ascii="Arial" w:hAnsi="Arial" w:cs="Arial"/>
          <w:lang/>
        </w:rPr>
        <w:t>framework, a new technology aim</w:t>
      </w:r>
      <w:ins w:id="30" w:author="Alexander Schulze" w:date="2012-06-03T17:34:00Z">
        <w:r w:rsidR="00AD793C">
          <w:rPr>
            <w:rStyle w:val="longtext"/>
            <w:rFonts w:ascii="Arial" w:hAnsi="Arial" w:cs="Arial"/>
            <w:lang/>
          </w:rPr>
          <w:t>ing</w:t>
        </w:r>
      </w:ins>
      <w:del w:id="31" w:author="Alexander Schulze" w:date="2012-06-03T17:34:00Z">
        <w:r w:rsidRPr="00081D8C" w:rsidDel="00AD793C">
          <w:rPr>
            <w:rStyle w:val="longtext"/>
            <w:rFonts w:ascii="Arial" w:hAnsi="Arial" w:cs="Arial"/>
            <w:lang/>
          </w:rPr>
          <w:delText>ed</w:delText>
        </w:r>
      </w:del>
      <w:r w:rsidRPr="00081D8C">
        <w:rPr>
          <w:rStyle w:val="longtext"/>
          <w:rFonts w:ascii="Arial" w:hAnsi="Arial" w:cs="Arial"/>
          <w:lang/>
        </w:rPr>
        <w:t xml:space="preserve"> </w:t>
      </w:r>
      <w:r w:rsidR="00C23FDB">
        <w:rPr>
          <w:rStyle w:val="longtext"/>
          <w:rFonts w:ascii="Arial" w:hAnsi="Arial" w:cs="Arial"/>
          <w:lang/>
        </w:rPr>
        <w:t>to</w:t>
      </w:r>
      <w:del w:id="32" w:author="Alexander Schulze" w:date="2012-06-03T17:34:00Z">
        <w:r w:rsidR="00C23FDB" w:rsidDel="00AD793C">
          <w:rPr>
            <w:rStyle w:val="longtext"/>
            <w:rFonts w:ascii="Arial" w:hAnsi="Arial" w:cs="Arial"/>
            <w:lang/>
          </w:rPr>
          <w:delText xml:space="preserve"> the</w:delText>
        </w:r>
      </w:del>
      <w:r w:rsidRPr="00081D8C">
        <w:rPr>
          <w:rStyle w:val="longtext"/>
          <w:rFonts w:ascii="Arial" w:hAnsi="Arial" w:cs="Arial"/>
          <w:lang/>
        </w:rPr>
        <w:t xml:space="preserve"> develop</w:t>
      </w:r>
      <w:del w:id="33" w:author="Alexander Schulze" w:date="2012-06-03T17:34:00Z">
        <w:r w:rsidRPr="00081D8C" w:rsidDel="00AD793C">
          <w:rPr>
            <w:rStyle w:val="longtext"/>
            <w:rFonts w:ascii="Arial" w:hAnsi="Arial" w:cs="Arial"/>
            <w:lang/>
          </w:rPr>
          <w:delText>ing</w:delText>
        </w:r>
      </w:del>
      <w:r w:rsidRPr="00081D8C">
        <w:rPr>
          <w:rStyle w:val="longtext"/>
          <w:rFonts w:ascii="Arial" w:hAnsi="Arial" w:cs="Arial"/>
          <w:lang/>
        </w:rPr>
        <w:t xml:space="preserve"> </w:t>
      </w:r>
      <w:del w:id="34" w:author="Alexander Schulze" w:date="2012-06-03T17:34:00Z">
        <w:r w:rsidR="00C23FDB" w:rsidDel="00AD793C">
          <w:rPr>
            <w:rStyle w:val="longtext"/>
            <w:rFonts w:ascii="Arial" w:hAnsi="Arial" w:cs="Arial"/>
            <w:lang/>
          </w:rPr>
          <w:delText xml:space="preserve">of </w:delText>
        </w:r>
      </w:del>
      <w:r w:rsidRPr="00081D8C">
        <w:rPr>
          <w:rStyle w:val="longtext"/>
          <w:rFonts w:ascii="Arial" w:hAnsi="Arial" w:cs="Arial"/>
          <w:lang/>
        </w:rPr>
        <w:t xml:space="preserve">web applications on the </w:t>
      </w:r>
      <w:ins w:id="35" w:author="Alexander Schulze" w:date="2012-06-03T17:34:00Z">
        <w:r w:rsidR="00AD793C" w:rsidRPr="00081D8C">
          <w:rPr>
            <w:rStyle w:val="longtext"/>
            <w:rFonts w:ascii="Arial" w:hAnsi="Arial" w:cs="Arial"/>
            <w:lang/>
          </w:rPr>
          <w:t xml:space="preserve">WebSocket </w:t>
        </w:r>
      </w:ins>
      <w:r w:rsidRPr="00081D8C">
        <w:rPr>
          <w:rStyle w:val="longtext"/>
          <w:rFonts w:ascii="Arial" w:hAnsi="Arial" w:cs="Arial"/>
          <w:lang/>
        </w:rPr>
        <w:t>communication protocol</w:t>
      </w:r>
      <w:ins w:id="36" w:author="Alexander Schulze" w:date="2012-06-03T17:35:00Z">
        <w:r w:rsidR="00AD793C">
          <w:rPr>
            <w:rStyle w:val="longtext"/>
            <w:rFonts w:ascii="Arial" w:hAnsi="Arial" w:cs="Arial"/>
            <w:lang/>
          </w:rPr>
          <w:t>.</w:t>
        </w:r>
      </w:ins>
    </w:p>
    <w:p w:rsidR="00E210ED" w:rsidRPr="00081D8C" w:rsidRDefault="00081D8C" w:rsidP="00C7461F">
      <w:pPr>
        <w:pStyle w:val="Standard1"/>
        <w:keepNext/>
        <w:numPr>
          <w:ins w:id="37" w:author="Alexander Schulze" w:date="2012-06-03T17:35:00Z"/>
        </w:numPr>
        <w:spacing w:line="360" w:lineRule="auto"/>
        <w:jc w:val="both"/>
        <w:rPr>
          <w:rFonts w:ascii="Arial" w:hAnsi="Arial" w:cs="Arial"/>
          <w:lang/>
        </w:rPr>
      </w:pPr>
      <w:del w:id="38" w:author="Alexander Schulze" w:date="2012-06-03T17:34:00Z">
        <w:r w:rsidRPr="00081D8C" w:rsidDel="00AD793C">
          <w:rPr>
            <w:rStyle w:val="longtext"/>
            <w:rFonts w:ascii="Arial" w:hAnsi="Arial" w:cs="Arial"/>
            <w:lang/>
          </w:rPr>
          <w:delText xml:space="preserve"> WebSocket</w:delText>
        </w:r>
      </w:del>
      <w:del w:id="39" w:author="Alexander Schulze" w:date="2012-06-03T17:35:00Z">
        <w:r w:rsidRPr="00081D8C" w:rsidDel="00AD793C">
          <w:rPr>
            <w:rStyle w:val="longtext"/>
            <w:rFonts w:ascii="Arial" w:hAnsi="Arial" w:cs="Arial"/>
            <w:lang/>
          </w:rPr>
          <w:delText>.</w:delText>
        </w:r>
      </w:del>
      <w:r w:rsidRPr="00081D8C">
        <w:rPr>
          <w:rFonts w:ascii="Arial" w:hAnsi="Arial" w:cs="Arial"/>
          <w:lang/>
        </w:rPr>
        <w:br/>
      </w:r>
      <w:r w:rsidRPr="00081D8C">
        <w:rPr>
          <w:rStyle w:val="longtext"/>
          <w:rFonts w:ascii="Arial" w:hAnsi="Arial" w:cs="Arial"/>
          <w:lang/>
        </w:rPr>
        <w:t>Today there are solutions that control a device remotely via the web, but these applications do not use the WebSocket protocol for communication, which provides high levels of security, scalability and speed. Comparisons between HTTP and WebSocket show that the reduction of net</w:t>
      </w:r>
      <w:r w:rsidR="00C23FDB">
        <w:rPr>
          <w:rStyle w:val="longtext"/>
          <w:rFonts w:ascii="Arial" w:hAnsi="Arial" w:cs="Arial"/>
          <w:lang/>
        </w:rPr>
        <w:t xml:space="preserve">work traffic has a rate of 500 </w:t>
      </w:r>
      <w:del w:id="40" w:author="Alexander Schulze" w:date="2012-06-03T17:35:00Z">
        <w:r w:rsidR="00C23FDB" w:rsidDel="000A359A">
          <w:rPr>
            <w:rStyle w:val="longtext"/>
            <w:rFonts w:ascii="Arial" w:hAnsi="Arial" w:cs="Arial"/>
            <w:lang/>
          </w:rPr>
          <w:delText xml:space="preserve"> </w:delText>
        </w:r>
      </w:del>
      <w:r w:rsidR="00C23FDB">
        <w:rPr>
          <w:rStyle w:val="longtext"/>
          <w:rFonts w:ascii="Arial" w:hAnsi="Arial" w:cs="Arial"/>
          <w:lang/>
        </w:rPr>
        <w:t xml:space="preserve">to </w:t>
      </w:r>
      <w:r w:rsidRPr="00081D8C">
        <w:rPr>
          <w:rStyle w:val="longtext"/>
          <w:rFonts w:ascii="Arial" w:hAnsi="Arial" w:cs="Arial"/>
          <w:lang/>
        </w:rPr>
        <w:t>1</w:t>
      </w:r>
      <w:ins w:id="41" w:author="Alexander Schulze" w:date="2012-06-03T17:35:00Z">
        <w:r w:rsidR="000A359A">
          <w:rPr>
            <w:rStyle w:val="longtext"/>
            <w:rFonts w:ascii="Arial" w:hAnsi="Arial" w:cs="Arial"/>
            <w:lang/>
          </w:rPr>
          <w:t xml:space="preserve"> (depending on the packet size!)</w:t>
        </w:r>
      </w:ins>
      <w:r w:rsidRPr="00081D8C">
        <w:rPr>
          <w:rStyle w:val="longtext"/>
          <w:rFonts w:ascii="Arial" w:hAnsi="Arial" w:cs="Arial"/>
          <w:lang/>
        </w:rPr>
        <w:t>, bearing in mind that setting the WebSocket communication between the client and the server there is only one shipment of 2 bits, eliminating the HTTP headers</w:t>
      </w:r>
      <w:ins w:id="42" w:author="Alexander Schulze" w:date="2012-06-03T17:35:00Z">
        <w:r w:rsidR="000A359A">
          <w:rPr>
            <w:rStyle w:val="longtext"/>
            <w:rFonts w:ascii="Arial" w:hAnsi="Arial" w:cs="Arial"/>
            <w:lang/>
          </w:rPr>
          <w:t xml:space="preserve"> and avoiding continuo</w:t>
        </w:r>
      </w:ins>
      <w:ins w:id="43" w:author="Alexander Schulze" w:date="2012-06-03T17:36:00Z">
        <w:r w:rsidR="000A359A">
          <w:rPr>
            <w:rStyle w:val="longtext"/>
            <w:rFonts w:ascii="Arial" w:hAnsi="Arial" w:cs="Arial"/>
            <w:lang/>
          </w:rPr>
          <w:t>u</w:t>
        </w:r>
      </w:ins>
      <w:ins w:id="44" w:author="Alexander Schulze" w:date="2012-06-03T17:35:00Z">
        <w:r w:rsidR="000A359A">
          <w:rPr>
            <w:rStyle w:val="longtext"/>
            <w:rFonts w:ascii="Arial" w:hAnsi="Arial" w:cs="Arial"/>
            <w:lang/>
          </w:rPr>
          <w:t>s</w:t>
        </w:r>
      </w:ins>
      <w:ins w:id="45" w:author="Alexander Schulze" w:date="2012-06-03T17:36:00Z">
        <w:r w:rsidR="000A359A">
          <w:rPr>
            <w:rStyle w:val="longtext"/>
            <w:rFonts w:ascii="Arial" w:hAnsi="Arial" w:cs="Arial"/>
            <w:lang/>
          </w:rPr>
          <w:t xml:space="preserve"> online/offine cylcles</w:t>
        </w:r>
      </w:ins>
      <w:r w:rsidRPr="00081D8C">
        <w:rPr>
          <w:rStyle w:val="longtext"/>
          <w:rFonts w:ascii="Arial" w:hAnsi="Arial" w:cs="Arial"/>
          <w:lang/>
        </w:rPr>
        <w:t xml:space="preserve">. This ensures speed in communication, allowing the creation of real-time applications </w:t>
      </w:r>
      <w:r w:rsidR="00C23FDB">
        <w:rPr>
          <w:rStyle w:val="longtext"/>
          <w:rFonts w:ascii="Arial" w:hAnsi="Arial" w:cs="Arial"/>
          <w:lang/>
        </w:rPr>
        <w:t xml:space="preserve">using </w:t>
      </w:r>
      <w:r w:rsidRPr="00081D8C">
        <w:rPr>
          <w:rStyle w:val="longtext"/>
          <w:rFonts w:ascii="Arial" w:hAnsi="Arial" w:cs="Arial"/>
          <w:lang/>
        </w:rPr>
        <w:t>WebSocket protocol.</w:t>
      </w:r>
    </w:p>
    <w:p w:rsidR="00E210ED" w:rsidRDefault="00E210ED" w:rsidP="00E210ED">
      <w:pPr>
        <w:pStyle w:val="Standard1"/>
        <w:keepNext/>
        <w:spacing w:line="360" w:lineRule="auto"/>
        <w:jc w:val="both"/>
        <w:rPr>
          <w:rFonts w:ascii="Arial" w:hAnsi="Arial" w:cs="Arial"/>
          <w:iCs/>
          <w:color w:val="0D0D0D" w:themeColor="text1" w:themeTint="F2"/>
          <w:lang w:val="en-US"/>
        </w:rPr>
      </w:pPr>
    </w:p>
    <w:p w:rsidR="00C7461F" w:rsidRDefault="00C7461F" w:rsidP="005A2F2C">
      <w:pPr>
        <w:pStyle w:val="Textbody"/>
        <w:tabs>
          <w:tab w:val="left" w:pos="0"/>
        </w:tabs>
        <w:spacing w:after="0" w:line="360" w:lineRule="auto"/>
        <w:jc w:val="both"/>
        <w:rPr>
          <w:rFonts w:ascii="Arial" w:hAnsi="Arial" w:cs="Arial"/>
          <w:b/>
          <w:bCs/>
          <w:color w:val="000000"/>
          <w:lang w:val="en-US"/>
        </w:rPr>
      </w:pPr>
    </w:p>
    <w:p w:rsidR="005A2F2C" w:rsidRPr="00AA7B94" w:rsidRDefault="005E579B" w:rsidP="005A2F2C">
      <w:pPr>
        <w:pStyle w:val="Textbody"/>
        <w:tabs>
          <w:tab w:val="left" w:pos="0"/>
        </w:tabs>
        <w:spacing w:after="0" w:line="360" w:lineRule="auto"/>
        <w:jc w:val="both"/>
        <w:rPr>
          <w:rFonts w:ascii="Arial" w:hAnsi="Arial" w:cs="Arial"/>
          <w:b/>
          <w:bCs/>
          <w:color w:val="000000"/>
          <w:lang w:val="en-US"/>
        </w:rPr>
      </w:pPr>
      <w:r w:rsidRPr="00AA7B94">
        <w:rPr>
          <w:rFonts w:ascii="Arial" w:hAnsi="Arial" w:cs="Arial"/>
          <w:b/>
          <w:bCs/>
          <w:color w:val="000000"/>
          <w:lang w:val="en-US"/>
        </w:rPr>
        <w:t xml:space="preserve">2. </w:t>
      </w:r>
      <w:r w:rsidR="00AA7B94" w:rsidRPr="00BD24F8">
        <w:rPr>
          <w:rFonts w:ascii="Arial" w:hAnsi="Arial" w:cs="Arial"/>
          <w:b/>
          <w:bCs/>
          <w:color w:val="000000"/>
          <w:lang w:val="en-US"/>
        </w:rPr>
        <w:t>Main functionalities</w:t>
      </w:r>
    </w:p>
    <w:p w:rsidR="00AA7B94" w:rsidRPr="00AA7B94" w:rsidRDefault="00AA7B94" w:rsidP="00AA7B94">
      <w:pPr>
        <w:pStyle w:val="Textbody"/>
        <w:tabs>
          <w:tab w:val="left" w:pos="0"/>
        </w:tabs>
        <w:spacing w:after="0" w:line="360" w:lineRule="auto"/>
        <w:ind w:left="357"/>
        <w:jc w:val="both"/>
        <w:rPr>
          <w:rFonts w:ascii="Arial" w:hAnsi="Arial" w:cs="Arial"/>
          <w:lang/>
        </w:rPr>
      </w:pPr>
      <w:r w:rsidRPr="00AA7B94">
        <w:rPr>
          <w:rStyle w:val="hps"/>
          <w:rFonts w:ascii="Arial" w:hAnsi="Arial" w:cs="Arial"/>
          <w:lang/>
        </w:rPr>
        <w:t>The</w:t>
      </w:r>
      <w:r w:rsidRPr="00AA7B94">
        <w:rPr>
          <w:rFonts w:ascii="Arial" w:hAnsi="Arial" w:cs="Arial"/>
          <w:lang/>
        </w:rPr>
        <w:t xml:space="preserve"> </w:t>
      </w:r>
      <w:r w:rsidRPr="00AA7B94">
        <w:rPr>
          <w:rStyle w:val="hps"/>
          <w:rFonts w:ascii="Arial" w:hAnsi="Arial" w:cs="Arial"/>
          <w:lang/>
        </w:rPr>
        <w:t>demo application</w:t>
      </w:r>
      <w:r w:rsidRPr="00AA7B94">
        <w:rPr>
          <w:rFonts w:ascii="Arial" w:hAnsi="Arial" w:cs="Arial"/>
          <w:lang/>
        </w:rPr>
        <w:t xml:space="preserve"> </w:t>
      </w:r>
      <w:r w:rsidRPr="00AA7B94">
        <w:rPr>
          <w:rStyle w:val="hps"/>
          <w:rFonts w:ascii="Arial" w:hAnsi="Arial" w:cs="Arial"/>
          <w:lang/>
        </w:rPr>
        <w:t>for controlling</w:t>
      </w:r>
      <w:r w:rsidRPr="00AA7B94">
        <w:rPr>
          <w:rFonts w:ascii="Arial" w:hAnsi="Arial" w:cs="Arial"/>
          <w:lang/>
        </w:rPr>
        <w:t xml:space="preserve"> </w:t>
      </w:r>
      <w:r w:rsidRPr="00AA7B94">
        <w:rPr>
          <w:rStyle w:val="hps"/>
          <w:rFonts w:ascii="Arial" w:hAnsi="Arial" w:cs="Arial"/>
          <w:lang/>
        </w:rPr>
        <w:t>remote devices</w:t>
      </w:r>
      <w:r w:rsidRPr="00AA7B94">
        <w:rPr>
          <w:rFonts w:ascii="Arial" w:hAnsi="Arial" w:cs="Arial"/>
          <w:lang/>
        </w:rPr>
        <w:t xml:space="preserve">, developed with </w:t>
      </w:r>
      <w:r w:rsidR="00C7461F" w:rsidRPr="00AA7B94">
        <w:rPr>
          <w:rStyle w:val="hps"/>
          <w:rFonts w:ascii="Arial" w:hAnsi="Arial" w:cs="Arial"/>
          <w:lang/>
        </w:rPr>
        <w:t>jWebSocket</w:t>
      </w:r>
      <w:r w:rsidR="00C7461F">
        <w:rPr>
          <w:rFonts w:ascii="Arial" w:hAnsi="Arial" w:cs="Arial"/>
          <w:lang/>
        </w:rPr>
        <w:t xml:space="preserve"> </w:t>
      </w:r>
      <w:r w:rsidRPr="00AA7B94">
        <w:rPr>
          <w:rStyle w:val="hps"/>
          <w:rFonts w:ascii="Arial" w:hAnsi="Arial" w:cs="Arial"/>
          <w:lang/>
        </w:rPr>
        <w:t>framework</w:t>
      </w:r>
      <w:r w:rsidR="00C7461F">
        <w:rPr>
          <w:rStyle w:val="hps"/>
          <w:rFonts w:ascii="Arial" w:hAnsi="Arial" w:cs="Arial"/>
          <w:lang/>
        </w:rPr>
        <w:t>,</w:t>
      </w:r>
      <w:r w:rsidRPr="00AA7B94">
        <w:rPr>
          <w:rFonts w:ascii="Arial" w:hAnsi="Arial" w:cs="Arial"/>
          <w:lang/>
        </w:rPr>
        <w:t xml:space="preserve"> </w:t>
      </w:r>
      <w:r w:rsidRPr="00AA7B94">
        <w:rPr>
          <w:rStyle w:val="hps"/>
          <w:rFonts w:ascii="Arial" w:hAnsi="Arial" w:cs="Arial"/>
          <w:lang/>
        </w:rPr>
        <w:t>has the following</w:t>
      </w:r>
      <w:r w:rsidRPr="00AA7B94">
        <w:rPr>
          <w:rFonts w:ascii="Arial" w:hAnsi="Arial" w:cs="Arial"/>
          <w:lang/>
        </w:rPr>
        <w:t xml:space="preserve"> </w:t>
      </w:r>
      <w:r w:rsidRPr="00AA7B94">
        <w:rPr>
          <w:rStyle w:val="hps"/>
          <w:rFonts w:ascii="Arial" w:hAnsi="Arial" w:cs="Arial"/>
          <w:lang/>
        </w:rPr>
        <w:t>features</w:t>
      </w:r>
      <w:r w:rsidR="00C7461F">
        <w:rPr>
          <w:rFonts w:ascii="Arial" w:hAnsi="Arial" w:cs="Arial"/>
          <w:lang/>
        </w:rPr>
        <w:t>:</w:t>
      </w:r>
    </w:p>
    <w:p w:rsidR="00AA7B94" w:rsidRPr="00AA7B94" w:rsidRDefault="00C23FDB" w:rsidP="00AA7B94">
      <w:pPr>
        <w:pStyle w:val="Textbody"/>
        <w:numPr>
          <w:ilvl w:val="0"/>
          <w:numId w:val="15"/>
          <w:numberingChange w:id="46" w:author="Alexander Schulze" w:date="2012-06-03T17:25:00Z" w:original=""/>
        </w:numPr>
        <w:tabs>
          <w:tab w:val="left" w:pos="0"/>
        </w:tabs>
        <w:spacing w:after="0" w:line="360" w:lineRule="auto"/>
        <w:rPr>
          <w:rStyle w:val="hps"/>
        </w:rPr>
      </w:pPr>
      <w:r>
        <w:rPr>
          <w:rStyle w:val="hps"/>
          <w:rFonts w:ascii="Arial" w:hAnsi="Arial" w:cs="Arial"/>
          <w:lang/>
        </w:rPr>
        <w:t xml:space="preserve">Turn </w:t>
      </w:r>
      <w:r w:rsidR="007E06CA">
        <w:rPr>
          <w:rStyle w:val="hps"/>
          <w:rFonts w:ascii="Arial" w:hAnsi="Arial" w:cs="Arial"/>
          <w:lang/>
        </w:rPr>
        <w:t>On/O</w:t>
      </w:r>
      <w:r w:rsidR="00AA7B94" w:rsidRPr="00AA7B94">
        <w:rPr>
          <w:rStyle w:val="hps"/>
          <w:rFonts w:ascii="Arial" w:hAnsi="Arial" w:cs="Arial"/>
          <w:lang/>
        </w:rPr>
        <w:t>ff</w:t>
      </w:r>
      <w:r w:rsidR="00C7461F">
        <w:rPr>
          <w:rStyle w:val="hps"/>
          <w:rFonts w:ascii="Arial" w:hAnsi="Arial" w:cs="Arial"/>
          <w:lang/>
        </w:rPr>
        <w:t>,</w:t>
      </w:r>
      <w:r w:rsidR="00AA7B94" w:rsidRPr="00AA7B94">
        <w:rPr>
          <w:rFonts w:ascii="Arial" w:hAnsi="Arial" w:cs="Arial"/>
          <w:lang/>
        </w:rPr>
        <w:t xml:space="preserve"> </w:t>
      </w:r>
      <w:r w:rsidR="00AA7B94" w:rsidRPr="00AA7B94">
        <w:rPr>
          <w:rStyle w:val="hps"/>
          <w:rFonts w:ascii="Arial" w:hAnsi="Arial" w:cs="Arial"/>
          <w:lang/>
        </w:rPr>
        <w:t xml:space="preserve">4 </w:t>
      </w:r>
      <w:r w:rsidR="007E06CA">
        <w:rPr>
          <w:rStyle w:val="hps"/>
          <w:rFonts w:ascii="Arial" w:hAnsi="Arial" w:cs="Arial"/>
          <w:lang/>
        </w:rPr>
        <w:t xml:space="preserve">physical </w:t>
      </w:r>
      <w:r w:rsidR="00AA7B94" w:rsidRPr="00AA7B94">
        <w:rPr>
          <w:rStyle w:val="hps"/>
          <w:rFonts w:ascii="Arial" w:hAnsi="Arial" w:cs="Arial"/>
          <w:lang/>
        </w:rPr>
        <w:t>LEDs.</w:t>
      </w:r>
    </w:p>
    <w:p w:rsidR="00AA7B94" w:rsidRPr="00AA7B94" w:rsidRDefault="00AA7B94" w:rsidP="00AA7B94">
      <w:pPr>
        <w:pStyle w:val="Textbody"/>
        <w:numPr>
          <w:ilvl w:val="0"/>
          <w:numId w:val="15"/>
          <w:numberingChange w:id="47" w:author="Alexander Schulze" w:date="2012-06-03T17:25:00Z" w:original=""/>
        </w:numPr>
        <w:tabs>
          <w:tab w:val="left" w:pos="0"/>
        </w:tabs>
        <w:spacing w:after="0" w:line="360" w:lineRule="auto"/>
        <w:rPr>
          <w:rFonts w:ascii="Arial" w:hAnsi="Arial" w:cs="Arial"/>
          <w:color w:val="000000"/>
          <w:lang w:val="en-US"/>
        </w:rPr>
      </w:pPr>
      <w:r w:rsidRPr="00AA7B94">
        <w:rPr>
          <w:rStyle w:val="hps"/>
          <w:rFonts w:ascii="Arial" w:hAnsi="Arial" w:cs="Arial"/>
          <w:lang/>
        </w:rPr>
        <w:t>Monitor the</w:t>
      </w:r>
      <w:r w:rsidRPr="00AA7B94">
        <w:rPr>
          <w:rFonts w:ascii="Arial" w:hAnsi="Arial" w:cs="Arial"/>
          <w:lang/>
        </w:rPr>
        <w:t xml:space="preserve"> </w:t>
      </w:r>
      <w:r w:rsidRPr="00AA7B94">
        <w:rPr>
          <w:rStyle w:val="hps"/>
          <w:rFonts w:ascii="Arial" w:hAnsi="Arial" w:cs="Arial"/>
          <w:lang/>
        </w:rPr>
        <w:t>physical</w:t>
      </w:r>
      <w:r w:rsidRPr="00AA7B94">
        <w:rPr>
          <w:rFonts w:ascii="Arial" w:hAnsi="Arial" w:cs="Arial"/>
          <w:lang/>
        </w:rPr>
        <w:t xml:space="preserve"> </w:t>
      </w:r>
      <w:r w:rsidRPr="00AA7B94">
        <w:rPr>
          <w:rStyle w:val="hps"/>
          <w:rFonts w:ascii="Arial" w:hAnsi="Arial" w:cs="Arial"/>
          <w:lang/>
        </w:rPr>
        <w:t>position of the</w:t>
      </w:r>
      <w:r w:rsidRPr="00AA7B94">
        <w:rPr>
          <w:rFonts w:ascii="Arial" w:hAnsi="Arial" w:cs="Arial"/>
          <w:lang/>
        </w:rPr>
        <w:t xml:space="preserve"> </w:t>
      </w:r>
      <w:r w:rsidRPr="00AA7B94">
        <w:rPr>
          <w:rStyle w:val="hps"/>
          <w:rFonts w:ascii="Arial" w:hAnsi="Arial" w:cs="Arial"/>
          <w:lang/>
        </w:rPr>
        <w:t>joystick</w:t>
      </w:r>
      <w:r w:rsidRPr="00AA7B94">
        <w:rPr>
          <w:rFonts w:ascii="Arial" w:hAnsi="Arial" w:cs="Arial"/>
          <w:lang/>
        </w:rPr>
        <w:t>.</w:t>
      </w:r>
    </w:p>
    <w:p w:rsidR="00AA7B94" w:rsidRPr="00AA7B94" w:rsidRDefault="00AA7B94" w:rsidP="00AA7B94">
      <w:pPr>
        <w:pStyle w:val="Textbody"/>
        <w:numPr>
          <w:ilvl w:val="0"/>
          <w:numId w:val="15"/>
          <w:numberingChange w:id="48" w:author="Alexander Schulze" w:date="2012-06-03T17:25:00Z" w:original=""/>
        </w:numPr>
        <w:tabs>
          <w:tab w:val="left" w:pos="0"/>
        </w:tabs>
        <w:spacing w:after="0" w:line="360" w:lineRule="auto"/>
        <w:rPr>
          <w:rStyle w:val="hps"/>
        </w:rPr>
      </w:pPr>
      <w:r w:rsidRPr="00AA7B94">
        <w:rPr>
          <w:rStyle w:val="hps"/>
          <w:rFonts w:ascii="Arial" w:hAnsi="Arial" w:cs="Arial"/>
          <w:lang/>
        </w:rPr>
        <w:t>Send</w:t>
      </w:r>
      <w:r w:rsidRPr="00AA7B94">
        <w:rPr>
          <w:rFonts w:ascii="Arial" w:hAnsi="Arial" w:cs="Arial"/>
          <w:lang/>
        </w:rPr>
        <w:t xml:space="preserve"> </w:t>
      </w:r>
      <w:r w:rsidRPr="00AA7B94">
        <w:rPr>
          <w:rStyle w:val="hps"/>
          <w:rFonts w:ascii="Arial" w:hAnsi="Arial" w:cs="Arial"/>
          <w:lang/>
        </w:rPr>
        <w:t>data to the</w:t>
      </w:r>
      <w:r w:rsidRPr="00AA7B94">
        <w:rPr>
          <w:rFonts w:ascii="Arial" w:hAnsi="Arial" w:cs="Arial"/>
          <w:lang/>
        </w:rPr>
        <w:t xml:space="preserve"> </w:t>
      </w:r>
      <w:r w:rsidRPr="00AA7B94">
        <w:rPr>
          <w:rStyle w:val="hps"/>
          <w:rFonts w:ascii="Arial" w:hAnsi="Arial" w:cs="Arial"/>
          <w:lang/>
        </w:rPr>
        <w:t>micro</w:t>
      </w:r>
      <w:r w:rsidR="007E06CA">
        <w:rPr>
          <w:rStyle w:val="hps"/>
          <w:rFonts w:ascii="Arial" w:hAnsi="Arial" w:cs="Arial"/>
          <w:lang/>
        </w:rPr>
        <w:t>-</w:t>
      </w:r>
      <w:r w:rsidRPr="00AA7B94">
        <w:rPr>
          <w:rStyle w:val="hps"/>
          <w:rFonts w:ascii="Arial" w:hAnsi="Arial" w:cs="Arial"/>
          <w:lang/>
        </w:rPr>
        <w:t>controller.</w:t>
      </w:r>
    </w:p>
    <w:p w:rsidR="00AA7B94" w:rsidRPr="00C23FDB" w:rsidRDefault="00AA7B94" w:rsidP="00AA7B94">
      <w:pPr>
        <w:pStyle w:val="Textbody"/>
        <w:numPr>
          <w:ilvl w:val="0"/>
          <w:numId w:val="15"/>
          <w:numberingChange w:id="49" w:author="Alexander Schulze" w:date="2012-06-03T17:25:00Z" w:original=""/>
        </w:numPr>
        <w:tabs>
          <w:tab w:val="left" w:pos="0"/>
        </w:tabs>
        <w:spacing w:after="0" w:line="360" w:lineRule="auto"/>
        <w:rPr>
          <w:rStyle w:val="hps"/>
        </w:rPr>
      </w:pPr>
      <w:r w:rsidRPr="00AA7B94">
        <w:rPr>
          <w:rStyle w:val="hps"/>
          <w:rFonts w:ascii="Arial" w:hAnsi="Arial" w:cs="Arial"/>
          <w:lang/>
        </w:rPr>
        <w:t>Receive data from the</w:t>
      </w:r>
      <w:r w:rsidRPr="00AA7B94">
        <w:rPr>
          <w:rFonts w:ascii="Arial" w:hAnsi="Arial" w:cs="Arial"/>
          <w:lang/>
        </w:rPr>
        <w:t xml:space="preserve"> </w:t>
      </w:r>
      <w:r w:rsidRPr="00AA7B94">
        <w:rPr>
          <w:rStyle w:val="hps"/>
          <w:rFonts w:ascii="Arial" w:hAnsi="Arial" w:cs="Arial"/>
          <w:lang/>
        </w:rPr>
        <w:t>micro</w:t>
      </w:r>
      <w:r w:rsidR="007E06CA">
        <w:rPr>
          <w:rStyle w:val="hps"/>
          <w:rFonts w:ascii="Arial" w:hAnsi="Arial" w:cs="Arial"/>
          <w:lang/>
        </w:rPr>
        <w:t>-</w:t>
      </w:r>
      <w:r w:rsidRPr="00AA7B94">
        <w:rPr>
          <w:rStyle w:val="hps"/>
          <w:rFonts w:ascii="Arial" w:hAnsi="Arial" w:cs="Arial"/>
          <w:lang/>
        </w:rPr>
        <w:t>controller.</w:t>
      </w:r>
    </w:p>
    <w:p w:rsidR="00C23FDB" w:rsidRPr="00AA7B94" w:rsidRDefault="00C23FDB" w:rsidP="00C23FDB">
      <w:pPr>
        <w:pStyle w:val="Textbody"/>
        <w:tabs>
          <w:tab w:val="left" w:pos="0"/>
        </w:tabs>
        <w:spacing w:after="0" w:line="360" w:lineRule="auto"/>
        <w:ind w:left="1077"/>
        <w:rPr>
          <w:rFonts w:ascii="Arial" w:hAnsi="Arial" w:cs="Arial"/>
          <w:color w:val="000000"/>
          <w:lang w:val="en-US"/>
        </w:rPr>
      </w:pPr>
    </w:p>
    <w:p w:rsidR="005A2F2C" w:rsidRPr="00D351E8" w:rsidRDefault="00D351E8" w:rsidP="00D351E8">
      <w:pPr>
        <w:pStyle w:val="Textbody"/>
        <w:tabs>
          <w:tab w:val="left" w:pos="0"/>
        </w:tabs>
        <w:spacing w:after="0" w:line="360" w:lineRule="auto"/>
        <w:jc w:val="both"/>
        <w:rPr>
          <w:rFonts w:ascii="Arial" w:hAnsi="Arial" w:cs="Arial"/>
          <w:b/>
          <w:bCs/>
          <w:color w:val="000000"/>
          <w:lang w:val="en-US"/>
        </w:rPr>
      </w:pPr>
      <w:r w:rsidRPr="00D351E8">
        <w:rPr>
          <w:rStyle w:val="hps"/>
          <w:rFonts w:ascii="Arial" w:hAnsi="Arial" w:cs="Arial"/>
          <w:lang/>
        </w:rPr>
        <w:t>The solution can be</w:t>
      </w:r>
      <w:r w:rsidRPr="00D351E8">
        <w:rPr>
          <w:rFonts w:ascii="Arial" w:hAnsi="Arial" w:cs="Arial"/>
          <w:lang/>
        </w:rPr>
        <w:t xml:space="preserve"> </w:t>
      </w:r>
      <w:r w:rsidRPr="00D351E8">
        <w:rPr>
          <w:rStyle w:val="hps"/>
          <w:rFonts w:ascii="Arial" w:hAnsi="Arial" w:cs="Arial"/>
          <w:lang/>
        </w:rPr>
        <w:t>adapted</w:t>
      </w:r>
      <w:r w:rsidRPr="00D351E8">
        <w:rPr>
          <w:rFonts w:ascii="Arial" w:hAnsi="Arial" w:cs="Arial"/>
          <w:lang/>
        </w:rPr>
        <w:t xml:space="preserve"> </w:t>
      </w:r>
      <w:r w:rsidR="00C23FDB">
        <w:rPr>
          <w:rStyle w:val="hps"/>
          <w:rFonts w:ascii="Arial" w:hAnsi="Arial" w:cs="Arial"/>
          <w:lang/>
        </w:rPr>
        <w:t>to use</w:t>
      </w:r>
      <w:r w:rsidRPr="00D351E8">
        <w:rPr>
          <w:rFonts w:ascii="Arial" w:hAnsi="Arial" w:cs="Arial"/>
          <w:lang/>
        </w:rPr>
        <w:t xml:space="preserve"> </w:t>
      </w:r>
      <w:r w:rsidRPr="00D351E8">
        <w:rPr>
          <w:rStyle w:val="hps"/>
          <w:rFonts w:ascii="Arial" w:hAnsi="Arial" w:cs="Arial"/>
          <w:lang/>
        </w:rPr>
        <w:t>in different processes</w:t>
      </w:r>
      <w:r w:rsidRPr="00D351E8">
        <w:rPr>
          <w:rFonts w:ascii="Arial" w:hAnsi="Arial" w:cs="Arial"/>
          <w:lang/>
        </w:rPr>
        <w:t xml:space="preserve"> </w:t>
      </w:r>
      <w:r w:rsidRPr="00D351E8">
        <w:rPr>
          <w:rStyle w:val="hps"/>
          <w:rFonts w:ascii="Arial" w:hAnsi="Arial" w:cs="Arial"/>
          <w:lang/>
        </w:rPr>
        <w:t>that need to control</w:t>
      </w:r>
      <w:r w:rsidRPr="00D351E8">
        <w:rPr>
          <w:rFonts w:ascii="Arial" w:hAnsi="Arial" w:cs="Arial"/>
          <w:lang/>
        </w:rPr>
        <w:t xml:space="preserve"> </w:t>
      </w:r>
      <w:r w:rsidRPr="00D351E8">
        <w:rPr>
          <w:rStyle w:val="hps"/>
          <w:rFonts w:ascii="Arial" w:hAnsi="Arial" w:cs="Arial"/>
          <w:lang/>
        </w:rPr>
        <w:t>a device through</w:t>
      </w:r>
      <w:r w:rsidRPr="00D351E8">
        <w:rPr>
          <w:rFonts w:ascii="Arial" w:hAnsi="Arial" w:cs="Arial"/>
          <w:lang/>
        </w:rPr>
        <w:t xml:space="preserve"> </w:t>
      </w:r>
      <w:r w:rsidRPr="00D351E8">
        <w:rPr>
          <w:rStyle w:val="hps"/>
          <w:rFonts w:ascii="Arial" w:hAnsi="Arial" w:cs="Arial"/>
          <w:lang/>
        </w:rPr>
        <w:t>the web</w:t>
      </w:r>
      <w:r w:rsidRPr="00D351E8">
        <w:rPr>
          <w:rFonts w:ascii="Arial" w:hAnsi="Arial" w:cs="Arial"/>
          <w:lang/>
        </w:rPr>
        <w:t xml:space="preserve">, </w:t>
      </w:r>
      <w:r w:rsidRPr="00D351E8">
        <w:rPr>
          <w:rStyle w:val="hps"/>
          <w:rFonts w:ascii="Arial" w:hAnsi="Arial" w:cs="Arial"/>
          <w:lang/>
        </w:rPr>
        <w:t>and more so when</w:t>
      </w:r>
      <w:r w:rsidRPr="00D351E8">
        <w:rPr>
          <w:rFonts w:ascii="Arial" w:hAnsi="Arial" w:cs="Arial"/>
          <w:lang/>
        </w:rPr>
        <w:t xml:space="preserve"> </w:t>
      </w:r>
      <w:r w:rsidRPr="00D351E8">
        <w:rPr>
          <w:rStyle w:val="hps"/>
          <w:rFonts w:ascii="Arial" w:hAnsi="Arial" w:cs="Arial"/>
          <w:lang/>
        </w:rPr>
        <w:t>this control</w:t>
      </w:r>
      <w:r w:rsidRPr="00D351E8">
        <w:rPr>
          <w:rFonts w:ascii="Arial" w:hAnsi="Arial" w:cs="Arial"/>
          <w:lang/>
        </w:rPr>
        <w:t xml:space="preserve"> </w:t>
      </w:r>
      <w:r w:rsidRPr="00D351E8">
        <w:rPr>
          <w:rStyle w:val="hps"/>
          <w:rFonts w:ascii="Arial" w:hAnsi="Arial" w:cs="Arial"/>
          <w:lang/>
        </w:rPr>
        <w:t>require</w:t>
      </w:r>
      <w:r w:rsidR="00C23FDB">
        <w:rPr>
          <w:rStyle w:val="hps"/>
          <w:rFonts w:ascii="Arial" w:hAnsi="Arial" w:cs="Arial"/>
          <w:lang/>
        </w:rPr>
        <w:t>s to be</w:t>
      </w:r>
      <w:r w:rsidRPr="00D351E8">
        <w:rPr>
          <w:rFonts w:ascii="Arial" w:hAnsi="Arial" w:cs="Arial"/>
          <w:lang/>
        </w:rPr>
        <w:t xml:space="preserve"> </w:t>
      </w:r>
      <w:r w:rsidRPr="00D351E8">
        <w:rPr>
          <w:rStyle w:val="hps"/>
          <w:rFonts w:ascii="Arial" w:hAnsi="Arial" w:cs="Arial"/>
          <w:lang/>
        </w:rPr>
        <w:t>in real time.</w:t>
      </w:r>
      <w:r w:rsidRPr="00D351E8">
        <w:rPr>
          <w:rFonts w:ascii="Arial" w:hAnsi="Arial" w:cs="Arial"/>
          <w:lang/>
        </w:rPr>
        <w:t xml:space="preserve"> </w:t>
      </w:r>
      <w:r w:rsidRPr="00D351E8">
        <w:rPr>
          <w:rStyle w:val="hps"/>
          <w:rFonts w:ascii="Arial" w:hAnsi="Arial" w:cs="Arial"/>
          <w:lang/>
        </w:rPr>
        <w:t>Specifically,</w:t>
      </w:r>
      <w:r w:rsidRPr="00D351E8">
        <w:rPr>
          <w:rFonts w:ascii="Arial" w:hAnsi="Arial" w:cs="Arial"/>
          <w:lang/>
        </w:rPr>
        <w:t xml:space="preserve"> </w:t>
      </w:r>
      <w:r w:rsidRPr="00D351E8">
        <w:rPr>
          <w:rStyle w:val="hps"/>
          <w:rFonts w:ascii="Arial" w:hAnsi="Arial" w:cs="Arial"/>
          <w:lang/>
        </w:rPr>
        <w:t>this solution can</w:t>
      </w:r>
      <w:r w:rsidRPr="00D351E8">
        <w:rPr>
          <w:rFonts w:ascii="Arial" w:hAnsi="Arial" w:cs="Arial"/>
          <w:lang/>
        </w:rPr>
        <w:t xml:space="preserve"> </w:t>
      </w:r>
      <w:r w:rsidRPr="00D351E8">
        <w:rPr>
          <w:rStyle w:val="hps"/>
          <w:rFonts w:ascii="Arial" w:hAnsi="Arial" w:cs="Arial"/>
          <w:lang/>
        </w:rPr>
        <w:t>be modified</w:t>
      </w:r>
      <w:r w:rsidRPr="00D351E8">
        <w:rPr>
          <w:rFonts w:ascii="Arial" w:hAnsi="Arial" w:cs="Arial"/>
          <w:lang/>
        </w:rPr>
        <w:t xml:space="preserve"> </w:t>
      </w:r>
      <w:r w:rsidRPr="00D351E8">
        <w:rPr>
          <w:rStyle w:val="hps"/>
          <w:rFonts w:ascii="Arial" w:hAnsi="Arial" w:cs="Arial"/>
          <w:lang/>
        </w:rPr>
        <w:t>to control lights</w:t>
      </w:r>
      <w:r w:rsidRPr="00D351E8">
        <w:rPr>
          <w:rFonts w:ascii="Arial" w:hAnsi="Arial" w:cs="Arial"/>
          <w:lang/>
        </w:rPr>
        <w:t xml:space="preserve"> </w:t>
      </w:r>
      <w:r w:rsidRPr="00D351E8">
        <w:rPr>
          <w:rStyle w:val="hps"/>
          <w:rFonts w:ascii="Arial" w:hAnsi="Arial" w:cs="Arial"/>
          <w:lang/>
        </w:rPr>
        <w:t>instead of</w:t>
      </w:r>
      <w:r w:rsidRPr="00D351E8">
        <w:rPr>
          <w:rFonts w:ascii="Arial" w:hAnsi="Arial" w:cs="Arial"/>
          <w:lang/>
        </w:rPr>
        <w:t xml:space="preserve"> </w:t>
      </w:r>
      <w:r w:rsidRPr="00D351E8">
        <w:rPr>
          <w:rStyle w:val="hps"/>
          <w:rFonts w:ascii="Arial" w:hAnsi="Arial" w:cs="Arial"/>
          <w:lang/>
        </w:rPr>
        <w:t>LEDs</w:t>
      </w:r>
      <w:r w:rsidRPr="00D351E8">
        <w:rPr>
          <w:rFonts w:ascii="Arial" w:hAnsi="Arial" w:cs="Arial"/>
          <w:lang/>
        </w:rPr>
        <w:t xml:space="preserve">, </w:t>
      </w:r>
      <w:r w:rsidR="00C23FDB">
        <w:rPr>
          <w:rFonts w:ascii="Arial" w:hAnsi="Arial" w:cs="Arial"/>
          <w:lang/>
        </w:rPr>
        <w:t>also</w:t>
      </w:r>
      <w:r w:rsidRPr="00D351E8">
        <w:rPr>
          <w:rFonts w:ascii="Arial" w:hAnsi="Arial" w:cs="Arial"/>
          <w:lang/>
        </w:rPr>
        <w:t xml:space="preserve"> </w:t>
      </w:r>
      <w:r w:rsidRPr="00D351E8">
        <w:rPr>
          <w:rStyle w:val="hps"/>
          <w:rFonts w:ascii="Arial" w:hAnsi="Arial" w:cs="Arial"/>
          <w:lang/>
        </w:rPr>
        <w:t>programming</w:t>
      </w:r>
      <w:r w:rsidRPr="00D351E8">
        <w:rPr>
          <w:rFonts w:ascii="Arial" w:hAnsi="Arial" w:cs="Arial"/>
          <w:lang/>
        </w:rPr>
        <w:t xml:space="preserve"> </w:t>
      </w:r>
      <w:r w:rsidRPr="00D351E8">
        <w:rPr>
          <w:rStyle w:val="hps"/>
          <w:rFonts w:ascii="Arial" w:hAnsi="Arial" w:cs="Arial"/>
          <w:lang/>
        </w:rPr>
        <w:t>Arduino</w:t>
      </w:r>
      <w:r w:rsidRPr="00D351E8">
        <w:rPr>
          <w:rFonts w:ascii="Arial" w:hAnsi="Arial" w:cs="Arial"/>
          <w:lang/>
        </w:rPr>
        <w:t xml:space="preserve"> </w:t>
      </w:r>
      <w:r w:rsidRPr="00D351E8">
        <w:rPr>
          <w:rStyle w:val="hps"/>
          <w:rFonts w:ascii="Arial" w:hAnsi="Arial" w:cs="Arial"/>
          <w:lang/>
        </w:rPr>
        <w:t>micro-controller</w:t>
      </w:r>
      <w:r w:rsidRPr="00D351E8">
        <w:rPr>
          <w:rFonts w:ascii="Arial" w:hAnsi="Arial" w:cs="Arial"/>
          <w:lang/>
        </w:rPr>
        <w:t xml:space="preserve"> </w:t>
      </w:r>
      <w:r w:rsidRPr="00D351E8">
        <w:rPr>
          <w:rStyle w:val="hps"/>
          <w:rFonts w:ascii="Arial" w:hAnsi="Arial" w:cs="Arial"/>
          <w:lang/>
        </w:rPr>
        <w:t>circuit</w:t>
      </w:r>
      <w:r w:rsidRPr="00D351E8">
        <w:rPr>
          <w:rFonts w:ascii="Arial" w:hAnsi="Arial" w:cs="Arial"/>
          <w:lang/>
        </w:rPr>
        <w:t xml:space="preserve"> </w:t>
      </w:r>
      <w:r w:rsidRPr="00D351E8">
        <w:rPr>
          <w:rStyle w:val="hps"/>
          <w:rFonts w:ascii="Arial" w:hAnsi="Arial" w:cs="Arial"/>
          <w:lang/>
        </w:rPr>
        <w:t>can be changed and</w:t>
      </w:r>
      <w:r w:rsidRPr="00D351E8">
        <w:rPr>
          <w:rFonts w:ascii="Arial" w:hAnsi="Arial" w:cs="Arial"/>
          <w:lang/>
        </w:rPr>
        <w:t xml:space="preserve"> </w:t>
      </w:r>
      <w:r w:rsidRPr="00D351E8">
        <w:rPr>
          <w:rStyle w:val="hps"/>
          <w:rFonts w:ascii="Arial" w:hAnsi="Arial" w:cs="Arial"/>
          <w:lang/>
        </w:rPr>
        <w:t>adapted</w:t>
      </w:r>
      <w:r w:rsidRPr="00D351E8">
        <w:rPr>
          <w:rFonts w:ascii="Arial" w:hAnsi="Arial" w:cs="Arial"/>
          <w:lang/>
        </w:rPr>
        <w:t xml:space="preserve"> </w:t>
      </w:r>
      <w:r w:rsidRPr="00D351E8">
        <w:rPr>
          <w:rStyle w:val="hps"/>
          <w:rFonts w:ascii="Arial" w:hAnsi="Arial" w:cs="Arial"/>
          <w:lang/>
        </w:rPr>
        <w:t>to manipulate</w:t>
      </w:r>
      <w:r w:rsidRPr="00D351E8">
        <w:rPr>
          <w:rFonts w:ascii="Arial" w:hAnsi="Arial" w:cs="Arial"/>
          <w:lang/>
        </w:rPr>
        <w:t xml:space="preserve"> </w:t>
      </w:r>
      <w:r w:rsidRPr="00D351E8">
        <w:rPr>
          <w:rStyle w:val="hps"/>
          <w:rFonts w:ascii="Arial" w:hAnsi="Arial" w:cs="Arial"/>
          <w:lang/>
        </w:rPr>
        <w:t>devices such as</w:t>
      </w:r>
      <w:r w:rsidRPr="00D351E8">
        <w:rPr>
          <w:rFonts w:ascii="Arial" w:hAnsi="Arial" w:cs="Arial"/>
          <w:lang/>
        </w:rPr>
        <w:t xml:space="preserve"> </w:t>
      </w:r>
      <w:r w:rsidRPr="00D351E8">
        <w:rPr>
          <w:rStyle w:val="hps"/>
          <w:rFonts w:ascii="Arial" w:hAnsi="Arial" w:cs="Arial"/>
          <w:lang/>
        </w:rPr>
        <w:t>motors</w:t>
      </w:r>
      <w:r w:rsidRPr="00D351E8">
        <w:rPr>
          <w:rFonts w:ascii="Arial" w:hAnsi="Arial" w:cs="Arial"/>
          <w:lang/>
        </w:rPr>
        <w:t xml:space="preserve">, air conditioners, </w:t>
      </w:r>
      <w:r w:rsidR="00C23FDB">
        <w:rPr>
          <w:rStyle w:val="hps"/>
          <w:rFonts w:ascii="Arial" w:hAnsi="Arial" w:cs="Arial"/>
          <w:lang/>
        </w:rPr>
        <w:t xml:space="preserve">televisions, </w:t>
      </w:r>
      <w:del w:id="50" w:author="Alexander Schulze" w:date="2012-06-03T17:40:00Z">
        <w:r w:rsidR="00C23FDB" w:rsidDel="00BF212B">
          <w:rPr>
            <w:rStyle w:val="hps"/>
            <w:rFonts w:ascii="Arial" w:hAnsi="Arial" w:cs="Arial"/>
            <w:lang/>
          </w:rPr>
          <w:delText xml:space="preserve">finally </w:delText>
        </w:r>
      </w:del>
      <w:ins w:id="51" w:author="Alexander Schulze" w:date="2012-06-03T17:40:00Z">
        <w:r w:rsidR="00BF212B">
          <w:rPr>
            <w:rStyle w:val="hps"/>
            <w:rFonts w:ascii="Arial" w:hAnsi="Arial" w:cs="Arial"/>
            <w:lang/>
          </w:rPr>
          <w:t xml:space="preserve">ultimately </w:t>
        </w:r>
      </w:ins>
      <w:r w:rsidR="00C23FDB">
        <w:rPr>
          <w:rStyle w:val="hps"/>
          <w:rFonts w:ascii="Arial" w:hAnsi="Arial" w:cs="Arial"/>
          <w:lang/>
        </w:rPr>
        <w:t xml:space="preserve">any device that contains controls of click </w:t>
      </w:r>
      <w:r w:rsidRPr="00D351E8">
        <w:rPr>
          <w:rStyle w:val="hps"/>
          <w:rFonts w:ascii="Arial" w:hAnsi="Arial" w:cs="Arial"/>
          <w:lang/>
        </w:rPr>
        <w:t xml:space="preserve">type </w:t>
      </w:r>
      <w:r w:rsidR="00C23FDB">
        <w:rPr>
          <w:rStyle w:val="hps"/>
          <w:rFonts w:ascii="Arial" w:hAnsi="Arial" w:cs="Arial"/>
          <w:lang/>
        </w:rPr>
        <w:t>for its manipulation</w:t>
      </w:r>
      <w:r w:rsidRPr="00D351E8">
        <w:rPr>
          <w:rStyle w:val="hps"/>
          <w:rFonts w:ascii="Arial" w:hAnsi="Arial" w:cs="Arial"/>
          <w:lang/>
        </w:rPr>
        <w:t>.</w:t>
      </w:r>
      <w:r w:rsidRPr="00D351E8">
        <w:rPr>
          <w:rFonts w:ascii="Arial" w:hAnsi="Arial" w:cs="Arial"/>
          <w:lang/>
        </w:rPr>
        <w:t xml:space="preserve"> </w:t>
      </w:r>
      <w:r w:rsidRPr="00D351E8">
        <w:rPr>
          <w:rStyle w:val="hps"/>
          <w:rFonts w:ascii="Arial" w:hAnsi="Arial" w:cs="Arial"/>
          <w:lang/>
        </w:rPr>
        <w:t>It is also</w:t>
      </w:r>
      <w:r w:rsidRPr="00D351E8">
        <w:rPr>
          <w:rFonts w:ascii="Arial" w:hAnsi="Arial" w:cs="Arial"/>
          <w:lang/>
        </w:rPr>
        <w:t xml:space="preserve"> </w:t>
      </w:r>
      <w:r w:rsidR="00C23FDB">
        <w:rPr>
          <w:rStyle w:val="hps"/>
          <w:rFonts w:ascii="Arial" w:hAnsi="Arial" w:cs="Arial"/>
          <w:lang/>
        </w:rPr>
        <w:t>viable</w:t>
      </w:r>
      <w:r w:rsidRPr="00D351E8">
        <w:rPr>
          <w:rStyle w:val="hps"/>
          <w:rFonts w:ascii="Arial" w:hAnsi="Arial" w:cs="Arial"/>
          <w:lang/>
        </w:rPr>
        <w:t xml:space="preserve"> to</w:t>
      </w:r>
      <w:r w:rsidRPr="00D351E8">
        <w:rPr>
          <w:rFonts w:ascii="Arial" w:hAnsi="Arial" w:cs="Arial"/>
          <w:lang/>
        </w:rPr>
        <w:t xml:space="preserve"> </w:t>
      </w:r>
      <w:r w:rsidRPr="00D351E8">
        <w:rPr>
          <w:rStyle w:val="hps"/>
          <w:rFonts w:ascii="Arial" w:hAnsi="Arial" w:cs="Arial"/>
          <w:lang/>
        </w:rPr>
        <w:t xml:space="preserve">use </w:t>
      </w:r>
      <w:r w:rsidR="00C23FDB">
        <w:rPr>
          <w:rStyle w:val="hps"/>
          <w:rFonts w:ascii="Arial" w:hAnsi="Arial" w:cs="Arial"/>
          <w:lang/>
        </w:rPr>
        <w:t xml:space="preserve">it </w:t>
      </w:r>
      <w:r w:rsidRPr="00D351E8">
        <w:rPr>
          <w:rStyle w:val="hps"/>
          <w:rFonts w:ascii="Arial" w:hAnsi="Arial" w:cs="Arial"/>
          <w:lang/>
        </w:rPr>
        <w:t>as a base</w:t>
      </w:r>
      <w:r w:rsidRPr="00D351E8">
        <w:rPr>
          <w:rFonts w:ascii="Arial" w:hAnsi="Arial" w:cs="Arial"/>
          <w:lang/>
        </w:rPr>
        <w:t xml:space="preserve"> </w:t>
      </w:r>
      <w:r w:rsidRPr="00D351E8">
        <w:rPr>
          <w:rStyle w:val="hps"/>
          <w:rFonts w:ascii="Arial" w:hAnsi="Arial" w:cs="Arial"/>
          <w:lang/>
        </w:rPr>
        <w:t>to create</w:t>
      </w:r>
      <w:r w:rsidRPr="00D351E8">
        <w:rPr>
          <w:rFonts w:ascii="Arial" w:hAnsi="Arial" w:cs="Arial"/>
          <w:lang/>
        </w:rPr>
        <w:t xml:space="preserve"> </w:t>
      </w:r>
      <w:r w:rsidRPr="00D351E8">
        <w:rPr>
          <w:rStyle w:val="hps"/>
          <w:rFonts w:ascii="Arial" w:hAnsi="Arial" w:cs="Arial"/>
          <w:lang/>
        </w:rPr>
        <w:t>applications for</w:t>
      </w:r>
      <w:r w:rsidRPr="00D351E8">
        <w:rPr>
          <w:rFonts w:ascii="Arial" w:hAnsi="Arial" w:cs="Arial"/>
          <w:lang/>
        </w:rPr>
        <w:t xml:space="preserve"> </w:t>
      </w:r>
      <w:r w:rsidRPr="00D351E8">
        <w:rPr>
          <w:rStyle w:val="hps"/>
          <w:rFonts w:ascii="Arial" w:hAnsi="Arial" w:cs="Arial"/>
          <w:lang/>
        </w:rPr>
        <w:t>home automation</w:t>
      </w:r>
      <w:r w:rsidR="00BB3D0D">
        <w:rPr>
          <w:rStyle w:val="hps"/>
          <w:rFonts w:ascii="Arial" w:hAnsi="Arial" w:cs="Arial"/>
          <w:lang/>
        </w:rPr>
        <w:t>,</w:t>
      </w:r>
      <w:r w:rsidRPr="00D351E8">
        <w:rPr>
          <w:rFonts w:ascii="Arial" w:hAnsi="Arial" w:cs="Arial"/>
          <w:lang/>
        </w:rPr>
        <w:t xml:space="preserve"> </w:t>
      </w:r>
      <w:r w:rsidRPr="00D351E8">
        <w:rPr>
          <w:rStyle w:val="hps"/>
          <w:rFonts w:ascii="Arial" w:hAnsi="Arial" w:cs="Arial"/>
          <w:lang/>
        </w:rPr>
        <w:t>solutions that</w:t>
      </w:r>
      <w:r w:rsidRPr="00D351E8">
        <w:rPr>
          <w:rFonts w:ascii="Arial" w:hAnsi="Arial" w:cs="Arial"/>
          <w:lang/>
        </w:rPr>
        <w:t xml:space="preserve"> </w:t>
      </w:r>
      <w:r w:rsidRPr="00D351E8">
        <w:rPr>
          <w:rStyle w:val="hps"/>
          <w:rFonts w:ascii="Arial" w:hAnsi="Arial" w:cs="Arial"/>
          <w:lang/>
        </w:rPr>
        <w:t>handle</w:t>
      </w:r>
      <w:r w:rsidRPr="00D351E8">
        <w:rPr>
          <w:rFonts w:ascii="Arial" w:hAnsi="Arial" w:cs="Arial"/>
          <w:lang/>
        </w:rPr>
        <w:t xml:space="preserve"> </w:t>
      </w:r>
      <w:r w:rsidRPr="00D351E8">
        <w:rPr>
          <w:rStyle w:val="hps"/>
          <w:rFonts w:ascii="Arial" w:hAnsi="Arial" w:cs="Arial"/>
          <w:lang/>
        </w:rPr>
        <w:t>security cameras,</w:t>
      </w:r>
      <w:r w:rsidRPr="00D351E8">
        <w:rPr>
          <w:rFonts w:ascii="Arial" w:hAnsi="Arial" w:cs="Arial"/>
          <w:lang/>
        </w:rPr>
        <w:t xml:space="preserve"> </w:t>
      </w:r>
      <w:r w:rsidRPr="00D351E8">
        <w:rPr>
          <w:rStyle w:val="hps"/>
          <w:rFonts w:ascii="Arial" w:hAnsi="Arial" w:cs="Arial"/>
          <w:lang/>
        </w:rPr>
        <w:t>monitoring</w:t>
      </w:r>
      <w:r w:rsidRPr="00D351E8">
        <w:rPr>
          <w:rFonts w:ascii="Arial" w:hAnsi="Arial" w:cs="Arial"/>
          <w:lang/>
        </w:rPr>
        <w:t xml:space="preserve"> </w:t>
      </w:r>
      <w:r w:rsidRPr="00D351E8">
        <w:rPr>
          <w:rStyle w:val="hps"/>
          <w:rFonts w:ascii="Arial" w:hAnsi="Arial" w:cs="Arial"/>
          <w:lang/>
        </w:rPr>
        <w:t>sensors,</w:t>
      </w:r>
      <w:r w:rsidRPr="00D351E8">
        <w:rPr>
          <w:rFonts w:ascii="Arial" w:hAnsi="Arial" w:cs="Arial"/>
          <w:lang/>
        </w:rPr>
        <w:t xml:space="preserve"> </w:t>
      </w:r>
      <w:r w:rsidRPr="00D351E8">
        <w:rPr>
          <w:rStyle w:val="hps"/>
          <w:rFonts w:ascii="Arial" w:hAnsi="Arial" w:cs="Arial"/>
          <w:lang/>
        </w:rPr>
        <w:t xml:space="preserve">robotics, </w:t>
      </w:r>
      <w:r w:rsidR="00BB3D0D">
        <w:rPr>
          <w:rStyle w:val="hps"/>
          <w:rFonts w:ascii="Arial" w:hAnsi="Arial" w:cs="Arial"/>
          <w:lang/>
        </w:rPr>
        <w:t>or</w:t>
      </w:r>
      <w:r w:rsidRPr="00D351E8">
        <w:rPr>
          <w:rFonts w:ascii="Arial" w:hAnsi="Arial" w:cs="Arial"/>
          <w:lang/>
        </w:rPr>
        <w:t xml:space="preserve"> </w:t>
      </w:r>
      <w:r w:rsidRPr="00D351E8">
        <w:rPr>
          <w:rStyle w:val="hps"/>
          <w:rFonts w:ascii="Arial" w:hAnsi="Arial" w:cs="Arial"/>
          <w:lang/>
        </w:rPr>
        <w:t>at any</w:t>
      </w:r>
      <w:r w:rsidRPr="00D351E8">
        <w:rPr>
          <w:rFonts w:ascii="Arial" w:hAnsi="Arial" w:cs="Arial"/>
          <w:lang/>
        </w:rPr>
        <w:t xml:space="preserve"> </w:t>
      </w:r>
      <w:r w:rsidRPr="00D351E8">
        <w:rPr>
          <w:rStyle w:val="hps"/>
          <w:rFonts w:ascii="Arial" w:hAnsi="Arial" w:cs="Arial"/>
          <w:lang/>
        </w:rPr>
        <w:t>stage</w:t>
      </w:r>
      <w:r w:rsidRPr="00D351E8">
        <w:rPr>
          <w:rFonts w:ascii="Arial" w:hAnsi="Arial" w:cs="Arial"/>
          <w:lang/>
        </w:rPr>
        <w:t xml:space="preserve"> </w:t>
      </w:r>
      <w:r w:rsidRPr="00D351E8">
        <w:rPr>
          <w:rStyle w:val="hps"/>
          <w:rFonts w:ascii="Arial" w:hAnsi="Arial" w:cs="Arial"/>
          <w:lang/>
        </w:rPr>
        <w:t>that requires</w:t>
      </w:r>
      <w:r w:rsidRPr="00D351E8">
        <w:rPr>
          <w:rFonts w:ascii="Arial" w:hAnsi="Arial" w:cs="Arial"/>
          <w:lang/>
        </w:rPr>
        <w:t xml:space="preserve"> </w:t>
      </w:r>
      <w:r w:rsidRPr="00D351E8">
        <w:rPr>
          <w:rStyle w:val="hps"/>
          <w:rFonts w:ascii="Arial" w:hAnsi="Arial" w:cs="Arial"/>
          <w:lang/>
        </w:rPr>
        <w:t>control a</w:t>
      </w:r>
      <w:r w:rsidRPr="00D351E8">
        <w:rPr>
          <w:rFonts w:ascii="Arial" w:hAnsi="Arial" w:cs="Arial"/>
          <w:lang/>
        </w:rPr>
        <w:t xml:space="preserve"> </w:t>
      </w:r>
      <w:r w:rsidRPr="00D351E8">
        <w:rPr>
          <w:rStyle w:val="hps"/>
          <w:rFonts w:ascii="Arial" w:hAnsi="Arial" w:cs="Arial"/>
          <w:lang/>
        </w:rPr>
        <w:t>device in real time</w:t>
      </w:r>
      <w:r w:rsidRPr="00D351E8">
        <w:rPr>
          <w:rFonts w:ascii="Arial" w:hAnsi="Arial" w:cs="Arial"/>
          <w:lang/>
        </w:rPr>
        <w:t xml:space="preserve"> </w:t>
      </w:r>
      <w:r w:rsidRPr="00D351E8">
        <w:rPr>
          <w:rStyle w:val="hps"/>
          <w:rFonts w:ascii="Arial" w:hAnsi="Arial" w:cs="Arial"/>
          <w:lang/>
        </w:rPr>
        <w:t>using a web application</w:t>
      </w:r>
      <w:r w:rsidRPr="00D351E8">
        <w:rPr>
          <w:rFonts w:ascii="Arial" w:hAnsi="Arial" w:cs="Arial"/>
          <w:lang/>
        </w:rPr>
        <w:t>.</w:t>
      </w:r>
    </w:p>
    <w:p w:rsidR="00E47846" w:rsidRDefault="005E579B">
      <w:pPr>
        <w:pStyle w:val="Textbody"/>
        <w:tabs>
          <w:tab w:val="left" w:pos="0"/>
        </w:tabs>
        <w:spacing w:before="280" w:after="240" w:line="360" w:lineRule="auto"/>
        <w:jc w:val="both"/>
        <w:rPr>
          <w:rFonts w:ascii="Arial" w:hAnsi="Arial" w:cs="Arial"/>
          <w:color w:val="000000"/>
        </w:rPr>
      </w:pPr>
      <w:r>
        <w:rPr>
          <w:rFonts w:ascii="Arial" w:hAnsi="Arial" w:cs="Arial"/>
          <w:b/>
          <w:bCs/>
          <w:color w:val="000000"/>
        </w:rPr>
        <w:t xml:space="preserve">3. </w:t>
      </w:r>
      <w:r w:rsidR="00D351E8" w:rsidRPr="00BD24F8">
        <w:rPr>
          <w:rFonts w:ascii="Arial" w:hAnsi="Arial" w:cs="Arial"/>
          <w:b/>
          <w:bCs/>
          <w:color w:val="000000"/>
          <w:lang w:val="en-US"/>
        </w:rPr>
        <w:t>Problems to be solved</w:t>
      </w:r>
    </w:p>
    <w:tbl>
      <w:tblPr>
        <w:tblW w:w="8409" w:type="dxa"/>
        <w:tblInd w:w="2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tblPr>
      <w:tblGrid>
        <w:gridCol w:w="2790"/>
        <w:gridCol w:w="5619"/>
      </w:tblGrid>
      <w:tr w:rsidR="00D351E8">
        <w:tc>
          <w:tcPr>
            <w:tcW w:w="2790" w:type="dxa"/>
            <w:shd w:val="clear" w:color="auto" w:fill="CCCCFF"/>
            <w:tcMar>
              <w:top w:w="0" w:type="dxa"/>
              <w:left w:w="108" w:type="dxa"/>
              <w:bottom w:w="0" w:type="dxa"/>
              <w:right w:w="108" w:type="dxa"/>
            </w:tcMar>
            <w:vAlign w:val="center"/>
          </w:tcPr>
          <w:p w:rsidR="00D351E8" w:rsidRPr="00BD24F8" w:rsidRDefault="00D351E8" w:rsidP="00AF0D4B">
            <w:pPr>
              <w:autoSpaceDE w:val="0"/>
              <w:adjustRightInd w:val="0"/>
              <w:spacing w:line="360" w:lineRule="auto"/>
              <w:jc w:val="both"/>
              <w:rPr>
                <w:rFonts w:cs="Calibri"/>
                <w:lang w:val="en-US"/>
              </w:rPr>
            </w:pPr>
            <w:r w:rsidRPr="00BD24F8">
              <w:rPr>
                <w:rFonts w:ascii="Arial" w:hAnsi="Arial" w:cs="Arial"/>
                <w:b/>
                <w:bCs/>
                <w:lang w:val="en-US"/>
              </w:rPr>
              <w:t>Problem</w:t>
            </w:r>
          </w:p>
        </w:tc>
        <w:tc>
          <w:tcPr>
            <w:tcW w:w="5619" w:type="dxa"/>
            <w:shd w:val="clear" w:color="auto" w:fill="CCCCFF"/>
            <w:tcMar>
              <w:top w:w="0" w:type="dxa"/>
              <w:left w:w="108" w:type="dxa"/>
              <w:bottom w:w="0" w:type="dxa"/>
              <w:right w:w="108" w:type="dxa"/>
            </w:tcMar>
            <w:vAlign w:val="center"/>
          </w:tcPr>
          <w:p w:rsidR="00D351E8" w:rsidRPr="00BD24F8" w:rsidRDefault="00D351E8" w:rsidP="00AF0D4B">
            <w:pPr>
              <w:autoSpaceDE w:val="0"/>
              <w:adjustRightInd w:val="0"/>
              <w:spacing w:line="360" w:lineRule="auto"/>
              <w:jc w:val="both"/>
              <w:rPr>
                <w:rFonts w:cs="Calibri"/>
                <w:lang w:val="en-US"/>
              </w:rPr>
            </w:pPr>
            <w:r w:rsidRPr="00BD24F8">
              <w:rPr>
                <w:rFonts w:ascii="Arial" w:hAnsi="Arial" w:cs="Arial"/>
                <w:b/>
                <w:bCs/>
                <w:lang w:val="en-US"/>
              </w:rPr>
              <w:t>Contributions of the solution</w:t>
            </w:r>
          </w:p>
        </w:tc>
      </w:tr>
      <w:tr w:rsidR="00D351E8" w:rsidRPr="00700D73">
        <w:tc>
          <w:tcPr>
            <w:tcW w:w="2790" w:type="dxa"/>
            <w:tcMar>
              <w:top w:w="0" w:type="dxa"/>
              <w:left w:w="108" w:type="dxa"/>
              <w:bottom w:w="0" w:type="dxa"/>
              <w:right w:w="108" w:type="dxa"/>
            </w:tcMar>
            <w:vAlign w:val="center"/>
          </w:tcPr>
          <w:p w:rsidR="00D351E8" w:rsidRPr="00894E19" w:rsidRDefault="00894E19" w:rsidP="004F4F39">
            <w:pPr>
              <w:pStyle w:val="Standard1"/>
              <w:snapToGrid w:val="0"/>
              <w:spacing w:line="360" w:lineRule="auto"/>
              <w:jc w:val="both"/>
              <w:rPr>
                <w:rFonts w:ascii="Arial" w:hAnsi="Arial" w:cs="Arial"/>
                <w:lang w:val="en-US"/>
              </w:rPr>
            </w:pPr>
            <w:r w:rsidRPr="00894E19">
              <w:rPr>
                <w:rStyle w:val="hps"/>
                <w:rFonts w:ascii="Arial" w:hAnsi="Arial" w:cs="Arial"/>
                <w:lang/>
              </w:rPr>
              <w:t>The remote control</w:t>
            </w:r>
            <w:r w:rsidRPr="00894E19">
              <w:rPr>
                <w:rFonts w:ascii="Arial" w:hAnsi="Arial" w:cs="Arial"/>
                <w:lang/>
              </w:rPr>
              <w:t xml:space="preserve"> </w:t>
            </w:r>
            <w:r w:rsidRPr="00894E19">
              <w:rPr>
                <w:rStyle w:val="hps"/>
                <w:rFonts w:ascii="Arial" w:hAnsi="Arial" w:cs="Arial"/>
                <w:lang/>
              </w:rPr>
              <w:t>device</w:t>
            </w:r>
            <w:r w:rsidRPr="00894E19">
              <w:rPr>
                <w:rFonts w:ascii="Arial" w:hAnsi="Arial" w:cs="Arial"/>
                <w:lang/>
              </w:rPr>
              <w:t xml:space="preserve"> </w:t>
            </w:r>
            <w:r w:rsidRPr="00894E19">
              <w:rPr>
                <w:rStyle w:val="hps"/>
                <w:rFonts w:ascii="Arial" w:hAnsi="Arial" w:cs="Arial"/>
                <w:lang/>
              </w:rPr>
              <w:t>via the web</w:t>
            </w:r>
            <w:r w:rsidRPr="00894E19">
              <w:rPr>
                <w:rFonts w:ascii="Arial" w:hAnsi="Arial" w:cs="Arial"/>
                <w:lang/>
              </w:rPr>
              <w:t xml:space="preserve"> </w:t>
            </w:r>
            <w:r w:rsidRPr="00894E19">
              <w:rPr>
                <w:rStyle w:val="hps"/>
                <w:rFonts w:ascii="Arial" w:hAnsi="Arial" w:cs="Arial"/>
                <w:lang/>
              </w:rPr>
              <w:t>is not performed in</w:t>
            </w:r>
            <w:r w:rsidRPr="00894E19">
              <w:rPr>
                <w:rFonts w:ascii="Arial" w:hAnsi="Arial" w:cs="Arial"/>
                <w:lang/>
              </w:rPr>
              <w:t xml:space="preserve"> </w:t>
            </w:r>
            <w:r w:rsidRPr="00894E19">
              <w:rPr>
                <w:rStyle w:val="hps"/>
                <w:rFonts w:ascii="Arial" w:hAnsi="Arial" w:cs="Arial"/>
                <w:lang/>
              </w:rPr>
              <w:t>real time.</w:t>
            </w:r>
            <w:ins w:id="52" w:author="Alexander Schulze" w:date="2012-06-03T17:40:00Z">
              <w:r w:rsidR="00BF212B">
                <w:rPr>
                  <w:rStyle w:val="hps"/>
                  <w:rFonts w:ascii="Arial" w:hAnsi="Arial" w:cs="Arial"/>
                  <w:lang/>
                </w:rPr>
                <w:t xml:space="preserve"> True, but this is only a fact, the problem </w:t>
              </w:r>
            </w:ins>
            <w:ins w:id="53" w:author="Alexander Schulze" w:date="2012-06-03T17:41:00Z">
              <w:r w:rsidR="00BF212B">
                <w:rPr>
                  <w:rStyle w:val="hps"/>
                  <w:rFonts w:ascii="Arial" w:hAnsi="Arial" w:cs="Arial"/>
                  <w:lang/>
                </w:rPr>
                <w:t xml:space="preserve">e.g. </w:t>
              </w:r>
            </w:ins>
            <w:ins w:id="54" w:author="Alexander Schulze" w:date="2012-06-03T17:40:00Z">
              <w:r w:rsidR="00BF212B">
                <w:rPr>
                  <w:rStyle w:val="hps"/>
                  <w:rFonts w:ascii="Arial" w:hAnsi="Arial" w:cs="Arial"/>
                  <w:lang/>
                </w:rPr>
                <w:t>is that</w:t>
              </w:r>
            </w:ins>
            <w:ins w:id="55" w:author="Alexander Schulze" w:date="2012-06-03T17:41:00Z">
              <w:r w:rsidR="00BF212B">
                <w:rPr>
                  <w:rStyle w:val="hps"/>
                  <w:rFonts w:ascii="Arial" w:hAnsi="Arial" w:cs="Arial"/>
                  <w:lang/>
                </w:rPr>
                <w:t xml:space="preserve"> events</w:t>
              </w:r>
            </w:ins>
            <w:ins w:id="56" w:author="Alexander Schulze" w:date="2012-06-03T17:40:00Z">
              <w:r w:rsidR="00BF212B">
                <w:rPr>
                  <w:rStyle w:val="hps"/>
                  <w:rFonts w:ascii="Arial" w:hAnsi="Arial" w:cs="Arial"/>
                  <w:lang/>
                </w:rPr>
                <w:t xml:space="preserve"> external</w:t>
              </w:r>
            </w:ins>
            <w:ins w:id="57" w:author="Alexander Schulze" w:date="2012-06-03T17:41:00Z">
              <w:r w:rsidR="00BF212B">
                <w:rPr>
                  <w:rStyle w:val="hps"/>
                  <w:rFonts w:ascii="Arial" w:hAnsi="Arial" w:cs="Arial"/>
                  <w:lang/>
                </w:rPr>
                <w:t xml:space="preserve"> devices have delays, so that a administrator can react, e.g. in case of an emergency.</w:t>
              </w:r>
            </w:ins>
          </w:p>
        </w:tc>
        <w:tc>
          <w:tcPr>
            <w:tcW w:w="5619" w:type="dxa"/>
            <w:tcMar>
              <w:top w:w="0" w:type="dxa"/>
              <w:left w:w="108" w:type="dxa"/>
              <w:bottom w:w="0" w:type="dxa"/>
              <w:right w:w="108" w:type="dxa"/>
            </w:tcMar>
            <w:vAlign w:val="center"/>
          </w:tcPr>
          <w:p w:rsidR="00D351E8" w:rsidRDefault="00894E19" w:rsidP="00CB1C2C">
            <w:pPr>
              <w:pStyle w:val="Standard1"/>
              <w:snapToGrid w:val="0"/>
              <w:spacing w:line="360" w:lineRule="auto"/>
              <w:jc w:val="both"/>
              <w:rPr>
                <w:ins w:id="58" w:author="Alexander Schulze" w:date="2012-06-03T17:41:00Z"/>
                <w:rStyle w:val="hps"/>
                <w:rFonts w:ascii="Arial" w:hAnsi="Arial" w:cs="Arial"/>
                <w:lang/>
              </w:rPr>
            </w:pPr>
            <w:r w:rsidRPr="00894E19">
              <w:rPr>
                <w:rStyle w:val="hps"/>
                <w:rFonts w:ascii="Arial" w:hAnsi="Arial" w:cs="Arial"/>
                <w:lang/>
              </w:rPr>
              <w:t>The system</w:t>
            </w:r>
            <w:r w:rsidRPr="00894E19">
              <w:rPr>
                <w:rFonts w:ascii="Arial" w:hAnsi="Arial" w:cs="Arial"/>
                <w:lang/>
              </w:rPr>
              <w:t xml:space="preserve"> </w:t>
            </w:r>
            <w:r w:rsidRPr="00894E19">
              <w:rPr>
                <w:rStyle w:val="hps"/>
                <w:rFonts w:ascii="Arial" w:hAnsi="Arial" w:cs="Arial"/>
                <w:lang/>
              </w:rPr>
              <w:t>allows remote control</w:t>
            </w:r>
            <w:r w:rsidRPr="00894E19">
              <w:rPr>
                <w:rFonts w:ascii="Arial" w:hAnsi="Arial" w:cs="Arial"/>
                <w:lang/>
              </w:rPr>
              <w:t xml:space="preserve"> </w:t>
            </w:r>
            <w:r w:rsidR="00BB3D0D">
              <w:rPr>
                <w:rFonts w:ascii="Arial" w:hAnsi="Arial" w:cs="Arial"/>
                <w:lang/>
              </w:rPr>
              <w:t xml:space="preserve">of </w:t>
            </w:r>
            <w:r w:rsidRPr="00894E19">
              <w:rPr>
                <w:rStyle w:val="hps"/>
                <w:rFonts w:ascii="Arial" w:hAnsi="Arial" w:cs="Arial"/>
                <w:lang/>
              </w:rPr>
              <w:t>4 LEDs</w:t>
            </w:r>
            <w:r w:rsidRPr="00894E19">
              <w:rPr>
                <w:rFonts w:ascii="Arial" w:hAnsi="Arial" w:cs="Arial"/>
                <w:lang/>
              </w:rPr>
              <w:t xml:space="preserve"> </w:t>
            </w:r>
            <w:r w:rsidRPr="00894E19">
              <w:rPr>
                <w:rStyle w:val="hps"/>
                <w:rFonts w:ascii="Arial" w:hAnsi="Arial" w:cs="Arial"/>
                <w:lang/>
              </w:rPr>
              <w:t>in real time,</w:t>
            </w:r>
            <w:r w:rsidRPr="00894E19">
              <w:rPr>
                <w:rFonts w:ascii="Arial" w:hAnsi="Arial" w:cs="Arial"/>
                <w:lang/>
              </w:rPr>
              <w:t xml:space="preserve"> </w:t>
            </w:r>
            <w:r w:rsidRPr="00894E19">
              <w:rPr>
                <w:rStyle w:val="hps"/>
                <w:rFonts w:ascii="Arial" w:hAnsi="Arial" w:cs="Arial"/>
                <w:lang/>
              </w:rPr>
              <w:t xml:space="preserve">yet </w:t>
            </w:r>
            <w:r w:rsidR="00BB3D0D">
              <w:rPr>
                <w:rStyle w:val="hps"/>
                <w:rFonts w:ascii="Arial" w:hAnsi="Arial" w:cs="Arial"/>
                <w:lang/>
              </w:rPr>
              <w:t xml:space="preserve">it </w:t>
            </w:r>
            <w:r w:rsidRPr="00894E19">
              <w:rPr>
                <w:rStyle w:val="hps"/>
                <w:rFonts w:ascii="Arial" w:hAnsi="Arial" w:cs="Arial"/>
                <w:lang/>
              </w:rPr>
              <w:t>can</w:t>
            </w:r>
            <w:r w:rsidRPr="00894E19">
              <w:rPr>
                <w:rFonts w:ascii="Arial" w:hAnsi="Arial" w:cs="Arial"/>
                <w:lang/>
              </w:rPr>
              <w:t xml:space="preserve"> </w:t>
            </w:r>
            <w:r w:rsidRPr="00894E19">
              <w:rPr>
                <w:rStyle w:val="hps"/>
                <w:rFonts w:ascii="Arial" w:hAnsi="Arial" w:cs="Arial"/>
                <w:lang/>
              </w:rPr>
              <w:t>be easily adapted</w:t>
            </w:r>
            <w:r w:rsidRPr="00894E19">
              <w:rPr>
                <w:rFonts w:ascii="Arial" w:hAnsi="Arial" w:cs="Arial"/>
                <w:lang/>
              </w:rPr>
              <w:t xml:space="preserve"> </w:t>
            </w:r>
            <w:r w:rsidRPr="00894E19">
              <w:rPr>
                <w:rStyle w:val="hps"/>
                <w:rFonts w:ascii="Arial" w:hAnsi="Arial" w:cs="Arial"/>
                <w:lang/>
              </w:rPr>
              <w:t>for controlling and monitoring</w:t>
            </w:r>
            <w:r w:rsidRPr="00894E19">
              <w:rPr>
                <w:rFonts w:ascii="Arial" w:hAnsi="Arial" w:cs="Arial"/>
                <w:lang/>
              </w:rPr>
              <w:t xml:space="preserve"> </w:t>
            </w:r>
            <w:r w:rsidRPr="00894E19">
              <w:rPr>
                <w:rStyle w:val="hps"/>
                <w:rFonts w:ascii="Arial" w:hAnsi="Arial" w:cs="Arial"/>
                <w:lang/>
              </w:rPr>
              <w:t>devices located</w:t>
            </w:r>
            <w:r w:rsidRPr="00894E19">
              <w:rPr>
                <w:rFonts w:ascii="Arial" w:hAnsi="Arial" w:cs="Arial"/>
                <w:lang/>
              </w:rPr>
              <w:t xml:space="preserve"> </w:t>
            </w:r>
            <w:r w:rsidRPr="00894E19">
              <w:rPr>
                <w:rStyle w:val="hps"/>
                <w:rFonts w:ascii="Arial" w:hAnsi="Arial" w:cs="Arial"/>
                <w:lang/>
              </w:rPr>
              <w:t>in different sectors</w:t>
            </w:r>
            <w:r w:rsidRPr="00894E19">
              <w:rPr>
                <w:rFonts w:ascii="Arial" w:hAnsi="Arial" w:cs="Arial"/>
                <w:lang/>
              </w:rPr>
              <w:t xml:space="preserve"> </w:t>
            </w:r>
            <w:r w:rsidRPr="00894E19">
              <w:rPr>
                <w:rStyle w:val="hps"/>
                <w:rFonts w:ascii="Arial" w:hAnsi="Arial" w:cs="Arial"/>
                <w:lang/>
              </w:rPr>
              <w:t>of society.</w:t>
            </w:r>
          </w:p>
          <w:p w:rsidR="00BF212B" w:rsidRPr="00894E19" w:rsidRDefault="00BF212B" w:rsidP="00BF212B">
            <w:pPr>
              <w:pStyle w:val="Standard1"/>
              <w:numPr>
                <w:ins w:id="59" w:author="Alexander Schulze" w:date="2012-06-03T17:41:00Z"/>
              </w:numPr>
              <w:snapToGrid w:val="0"/>
              <w:spacing w:line="360" w:lineRule="auto"/>
              <w:jc w:val="both"/>
              <w:rPr>
                <w:rFonts w:ascii="Arial" w:hAnsi="Arial" w:cs="Arial"/>
                <w:lang w:val="en-US"/>
              </w:rPr>
            </w:pPr>
            <w:ins w:id="60" w:author="Alexander Schulze" w:date="2012-06-03T17:41:00Z">
              <w:r>
                <w:rPr>
                  <w:rStyle w:val="hps"/>
                  <w:rFonts w:ascii="Arial" w:hAnsi="Arial" w:cs="Arial"/>
                  <w:lang/>
                </w:rPr>
                <w:t>This is not a good example, this remote control is not a problem, even with http</w:t>
              </w:r>
            </w:ins>
            <w:ins w:id="61" w:author="Alexander Schulze" w:date="2012-06-03T17:42:00Z">
              <w:r>
                <w:rPr>
                  <w:rStyle w:val="hps"/>
                  <w:rFonts w:ascii="Arial" w:hAnsi="Arial" w:cs="Arial"/>
                  <w:lang/>
                </w:rPr>
                <w:t>!</w:t>
              </w:r>
            </w:ins>
            <w:ins w:id="62" w:author="Alexander Schulze" w:date="2012-06-03T17:41:00Z">
              <w:r>
                <w:rPr>
                  <w:rStyle w:val="hps"/>
                  <w:rFonts w:ascii="Arial" w:hAnsi="Arial" w:cs="Arial"/>
                  <w:lang/>
                </w:rPr>
                <w:t xml:space="preserve"> The problem is </w:t>
              </w:r>
            </w:ins>
            <w:ins w:id="63" w:author="Alexander Schulze" w:date="2012-06-03T17:42:00Z">
              <w:r>
                <w:rPr>
                  <w:rStyle w:val="hps"/>
                  <w:rFonts w:ascii="Arial" w:hAnsi="Arial" w:cs="Arial"/>
                  <w:lang/>
                </w:rPr>
                <w:t xml:space="preserve">that </w:t>
              </w:r>
            </w:ins>
            <w:ins w:id="64" w:author="Alexander Schulze" w:date="2012-06-03T17:41:00Z">
              <w:r>
                <w:rPr>
                  <w:rStyle w:val="hps"/>
                  <w:rFonts w:ascii="Arial" w:hAnsi="Arial" w:cs="Arial"/>
                  <w:lang/>
                </w:rPr>
                <w:t>returning</w:t>
              </w:r>
            </w:ins>
            <w:ins w:id="65" w:author="Alexander Schulze" w:date="2012-06-03T17:42:00Z">
              <w:r>
                <w:rPr>
                  <w:rStyle w:val="hps"/>
                  <w:rFonts w:ascii="Arial" w:hAnsi="Arial" w:cs="Arial"/>
                  <w:lang/>
                </w:rPr>
                <w:t xml:space="preserve"> asynchronous events</w:t>
              </w:r>
            </w:ins>
            <w:ins w:id="66" w:author="Alexander Schulze" w:date="2012-06-03T17:43:00Z">
              <w:r>
                <w:rPr>
                  <w:rStyle w:val="hps"/>
                  <w:rFonts w:ascii="Arial" w:hAnsi="Arial" w:cs="Arial"/>
                  <w:lang/>
                </w:rPr>
                <w:t xml:space="preserve"> of the device is not return quickly enough. Please use a better example (e.g. the joystick for real-time game synchronization) </w:t>
              </w:r>
            </w:ins>
            <w:ins w:id="67" w:author="Alexander Schulze" w:date="2012-06-03T17:42:00Z">
              <w:r>
                <w:rPr>
                  <w:rStyle w:val="hps"/>
                  <w:rFonts w:ascii="Arial" w:hAnsi="Arial" w:cs="Arial"/>
                  <w:lang/>
                </w:rPr>
                <w:t xml:space="preserve"> </w:t>
              </w:r>
            </w:ins>
            <w:ins w:id="68" w:author="Alexander Schulze" w:date="2012-06-03T17:41:00Z">
              <w:r>
                <w:rPr>
                  <w:rStyle w:val="hps"/>
                  <w:rFonts w:ascii="Arial" w:hAnsi="Arial" w:cs="Arial"/>
                  <w:lang/>
                </w:rPr>
                <w:t xml:space="preserve"> </w:t>
              </w:r>
            </w:ins>
          </w:p>
        </w:tc>
      </w:tr>
      <w:tr w:rsidR="00D351E8" w:rsidRPr="00700D73">
        <w:tc>
          <w:tcPr>
            <w:tcW w:w="2790" w:type="dxa"/>
            <w:tcMar>
              <w:top w:w="0" w:type="dxa"/>
              <w:left w:w="108" w:type="dxa"/>
              <w:bottom w:w="0" w:type="dxa"/>
              <w:right w:w="108" w:type="dxa"/>
            </w:tcMar>
            <w:vAlign w:val="center"/>
          </w:tcPr>
          <w:p w:rsidR="00D351E8" w:rsidRPr="00894E19" w:rsidRDefault="00894E19" w:rsidP="00CB1C2C">
            <w:pPr>
              <w:pStyle w:val="Standard1"/>
              <w:snapToGrid w:val="0"/>
              <w:spacing w:line="360" w:lineRule="auto"/>
              <w:jc w:val="both"/>
              <w:rPr>
                <w:rFonts w:ascii="Arial" w:hAnsi="Arial" w:cs="Arial"/>
                <w:lang w:val="en-US"/>
              </w:rPr>
            </w:pPr>
            <w:r w:rsidRPr="00894E19">
              <w:rPr>
                <w:rStyle w:val="hps"/>
                <w:rFonts w:ascii="Arial" w:hAnsi="Arial" w:cs="Arial"/>
                <w:lang/>
              </w:rPr>
              <w:t>The</w:t>
            </w:r>
            <w:r w:rsidRPr="00894E19">
              <w:rPr>
                <w:rFonts w:ascii="Arial" w:hAnsi="Arial" w:cs="Arial"/>
                <w:lang/>
              </w:rPr>
              <w:t xml:space="preserve"> </w:t>
            </w:r>
            <w:r w:rsidRPr="00894E19">
              <w:rPr>
                <w:rStyle w:val="hps"/>
                <w:rFonts w:ascii="Arial" w:hAnsi="Arial" w:cs="Arial"/>
                <w:lang/>
              </w:rPr>
              <w:t>communication established</w:t>
            </w:r>
            <w:r w:rsidRPr="00894E19">
              <w:rPr>
                <w:rFonts w:ascii="Arial" w:hAnsi="Arial" w:cs="Arial"/>
                <w:lang/>
              </w:rPr>
              <w:t xml:space="preserve"> </w:t>
            </w:r>
            <w:r w:rsidRPr="00894E19">
              <w:rPr>
                <w:rStyle w:val="hps"/>
                <w:rFonts w:ascii="Arial" w:hAnsi="Arial" w:cs="Arial"/>
                <w:lang/>
              </w:rPr>
              <w:t>for the control and</w:t>
            </w:r>
            <w:r w:rsidRPr="00894E19">
              <w:rPr>
                <w:rFonts w:ascii="Arial" w:hAnsi="Arial" w:cs="Arial"/>
                <w:lang/>
              </w:rPr>
              <w:t xml:space="preserve"> </w:t>
            </w:r>
            <w:r w:rsidRPr="00894E19">
              <w:rPr>
                <w:rStyle w:val="hps"/>
                <w:rFonts w:ascii="Arial" w:hAnsi="Arial" w:cs="Arial"/>
                <w:lang/>
              </w:rPr>
              <w:t>monitoring</w:t>
            </w:r>
            <w:r w:rsidRPr="00894E19">
              <w:rPr>
                <w:rFonts w:ascii="Arial" w:hAnsi="Arial" w:cs="Arial"/>
                <w:lang/>
              </w:rPr>
              <w:t xml:space="preserve"> </w:t>
            </w:r>
            <w:r w:rsidRPr="00894E19">
              <w:rPr>
                <w:rStyle w:val="hps"/>
                <w:rFonts w:ascii="Arial" w:hAnsi="Arial" w:cs="Arial"/>
                <w:lang/>
              </w:rPr>
              <w:t>devices</w:t>
            </w:r>
            <w:r w:rsidRPr="00894E19">
              <w:rPr>
                <w:rFonts w:ascii="Arial" w:hAnsi="Arial" w:cs="Arial"/>
                <w:lang/>
              </w:rPr>
              <w:t xml:space="preserve"> </w:t>
            </w:r>
            <w:r w:rsidRPr="00894E19">
              <w:rPr>
                <w:rStyle w:val="hps"/>
                <w:rFonts w:ascii="Arial" w:hAnsi="Arial" w:cs="Arial"/>
                <w:lang/>
              </w:rPr>
              <w:t>is not</w:t>
            </w:r>
            <w:r w:rsidRPr="00894E19">
              <w:rPr>
                <w:rFonts w:ascii="Arial" w:hAnsi="Arial" w:cs="Arial"/>
                <w:lang/>
              </w:rPr>
              <w:t xml:space="preserve"> </w:t>
            </w:r>
            <w:r w:rsidRPr="00894E19">
              <w:rPr>
                <w:rStyle w:val="hps"/>
                <w:rFonts w:ascii="Arial" w:hAnsi="Arial" w:cs="Arial"/>
                <w:lang/>
              </w:rPr>
              <w:t>bidirectional</w:t>
            </w:r>
            <w:r w:rsidRPr="00894E19">
              <w:rPr>
                <w:rFonts w:ascii="Arial" w:hAnsi="Arial" w:cs="Arial"/>
                <w:lang/>
              </w:rPr>
              <w:t>.</w:t>
            </w:r>
            <w:ins w:id="69" w:author="Alexander Schulze" w:date="2012-06-03T17:45:00Z">
              <w:r w:rsidR="00BF212B">
                <w:rPr>
                  <w:rFonts w:ascii="Arial" w:hAnsi="Arial" w:cs="Arial"/>
                  <w:lang/>
                </w:rPr>
                <w:t xml:space="preserve"> Why is this a problem? Describe the problem, not just the fact!</w:t>
              </w:r>
            </w:ins>
          </w:p>
        </w:tc>
        <w:tc>
          <w:tcPr>
            <w:tcW w:w="5619" w:type="dxa"/>
            <w:tcMar>
              <w:top w:w="0" w:type="dxa"/>
              <w:left w:w="108" w:type="dxa"/>
              <w:bottom w:w="0" w:type="dxa"/>
              <w:right w:w="108" w:type="dxa"/>
            </w:tcMar>
            <w:vAlign w:val="center"/>
          </w:tcPr>
          <w:p w:rsidR="00D351E8" w:rsidRPr="00894E19" w:rsidRDefault="00894E19" w:rsidP="005A433C">
            <w:pPr>
              <w:pStyle w:val="Standard1"/>
              <w:snapToGrid w:val="0"/>
              <w:spacing w:line="360" w:lineRule="auto"/>
              <w:jc w:val="both"/>
              <w:rPr>
                <w:rFonts w:ascii="Arial" w:hAnsi="Arial" w:cs="Arial"/>
                <w:lang w:val="en-US"/>
              </w:rPr>
            </w:pPr>
            <w:r w:rsidRPr="00894E19">
              <w:rPr>
                <w:rStyle w:val="hps"/>
                <w:rFonts w:ascii="Arial" w:hAnsi="Arial" w:cs="Arial"/>
                <w:lang/>
              </w:rPr>
              <w:t>The</w:t>
            </w:r>
            <w:r w:rsidRPr="00894E19">
              <w:rPr>
                <w:rFonts w:ascii="Arial" w:hAnsi="Arial" w:cs="Arial"/>
                <w:lang/>
              </w:rPr>
              <w:t xml:space="preserve"> </w:t>
            </w:r>
            <w:r w:rsidRPr="00894E19">
              <w:rPr>
                <w:rStyle w:val="hps"/>
                <w:rFonts w:ascii="Arial" w:hAnsi="Arial" w:cs="Arial"/>
                <w:lang/>
              </w:rPr>
              <w:t>remote control system</w:t>
            </w:r>
            <w:r w:rsidRPr="00894E19">
              <w:rPr>
                <w:rFonts w:ascii="Arial" w:hAnsi="Arial" w:cs="Arial"/>
                <w:lang/>
              </w:rPr>
              <w:t xml:space="preserve"> </w:t>
            </w:r>
            <w:r w:rsidRPr="00894E19">
              <w:rPr>
                <w:rStyle w:val="hps"/>
                <w:rFonts w:ascii="Arial" w:hAnsi="Arial" w:cs="Arial"/>
                <w:lang/>
              </w:rPr>
              <w:t>developed in</w:t>
            </w:r>
            <w:r w:rsidRPr="00894E19">
              <w:rPr>
                <w:rFonts w:ascii="Arial" w:hAnsi="Arial" w:cs="Arial"/>
                <w:lang/>
              </w:rPr>
              <w:t xml:space="preserve"> </w:t>
            </w:r>
            <w:r w:rsidRPr="00894E19">
              <w:rPr>
                <w:rStyle w:val="hps"/>
                <w:rFonts w:ascii="Arial" w:hAnsi="Arial" w:cs="Arial"/>
                <w:lang/>
              </w:rPr>
              <w:t>the framework</w:t>
            </w:r>
            <w:r w:rsidRPr="00894E19">
              <w:rPr>
                <w:rFonts w:ascii="Arial" w:hAnsi="Arial" w:cs="Arial"/>
                <w:lang/>
              </w:rPr>
              <w:t xml:space="preserve"> </w:t>
            </w:r>
            <w:r w:rsidRPr="00894E19">
              <w:rPr>
                <w:rStyle w:val="hps"/>
                <w:rFonts w:ascii="Arial" w:hAnsi="Arial" w:cs="Arial"/>
                <w:lang/>
              </w:rPr>
              <w:t>jWebSocket</w:t>
            </w:r>
            <w:r w:rsidRPr="00894E19">
              <w:rPr>
                <w:rFonts w:ascii="Arial" w:hAnsi="Arial" w:cs="Arial"/>
                <w:lang/>
              </w:rPr>
              <w:t xml:space="preserve"> </w:t>
            </w:r>
            <w:r w:rsidRPr="00894E19">
              <w:rPr>
                <w:rStyle w:val="hps"/>
                <w:rFonts w:ascii="Arial" w:hAnsi="Arial" w:cs="Arial"/>
                <w:lang/>
              </w:rPr>
              <w:t>ensures</w:t>
            </w:r>
            <w:r w:rsidRPr="00894E19">
              <w:rPr>
                <w:rFonts w:ascii="Arial" w:hAnsi="Arial" w:cs="Arial"/>
                <w:lang/>
              </w:rPr>
              <w:t xml:space="preserve"> </w:t>
            </w:r>
            <w:r w:rsidRPr="00894E19">
              <w:rPr>
                <w:rStyle w:val="hps"/>
                <w:rFonts w:ascii="Arial" w:hAnsi="Arial" w:cs="Arial"/>
                <w:lang/>
              </w:rPr>
              <w:t>two-way communication</w:t>
            </w:r>
            <w:r w:rsidRPr="00894E19">
              <w:rPr>
                <w:rFonts w:ascii="Arial" w:hAnsi="Arial" w:cs="Arial"/>
                <w:lang/>
              </w:rPr>
              <w:t xml:space="preserve">, allowing </w:t>
            </w:r>
            <w:r w:rsidRPr="00894E19">
              <w:rPr>
                <w:rStyle w:val="hps"/>
                <w:rFonts w:ascii="Arial" w:hAnsi="Arial" w:cs="Arial"/>
                <w:lang/>
              </w:rPr>
              <w:t>the driver</w:t>
            </w:r>
            <w:r w:rsidRPr="00894E19">
              <w:rPr>
                <w:rFonts w:ascii="Arial" w:hAnsi="Arial" w:cs="Arial"/>
                <w:lang/>
              </w:rPr>
              <w:t xml:space="preserve"> </w:t>
            </w:r>
            <w:r w:rsidRPr="00894E19">
              <w:rPr>
                <w:rStyle w:val="hps"/>
                <w:rFonts w:ascii="Arial" w:hAnsi="Arial" w:cs="Arial"/>
                <w:lang/>
              </w:rPr>
              <w:t>is not</w:t>
            </w:r>
            <w:r w:rsidRPr="00894E19">
              <w:rPr>
                <w:rFonts w:ascii="Arial" w:hAnsi="Arial" w:cs="Arial"/>
                <w:lang/>
              </w:rPr>
              <w:t xml:space="preserve"> </w:t>
            </w:r>
            <w:r w:rsidRPr="00894E19">
              <w:rPr>
                <w:rStyle w:val="hps"/>
                <w:rFonts w:ascii="Arial" w:hAnsi="Arial" w:cs="Arial"/>
                <w:lang/>
              </w:rPr>
              <w:t>who initiates</w:t>
            </w:r>
            <w:r w:rsidRPr="00894E19">
              <w:rPr>
                <w:rFonts w:ascii="Arial" w:hAnsi="Arial" w:cs="Arial"/>
                <w:lang/>
              </w:rPr>
              <w:t xml:space="preserve"> </w:t>
            </w:r>
            <w:r w:rsidRPr="00894E19">
              <w:rPr>
                <w:rStyle w:val="hps"/>
                <w:rFonts w:ascii="Arial" w:hAnsi="Arial" w:cs="Arial"/>
                <w:lang/>
              </w:rPr>
              <w:t>the communication process</w:t>
            </w:r>
            <w:r w:rsidRPr="00894E19">
              <w:rPr>
                <w:rFonts w:ascii="Arial" w:hAnsi="Arial" w:cs="Arial"/>
                <w:lang/>
              </w:rPr>
              <w:t>.</w:t>
            </w:r>
            <w:ins w:id="70" w:author="Alexander Schulze" w:date="2012-06-03T17:46:00Z">
              <w:r w:rsidR="00BF212B">
                <w:rPr>
                  <w:rFonts w:ascii="Arial" w:hAnsi="Arial" w:cs="Arial"/>
                  <w:lang/>
                </w:rPr>
                <w:t xml:space="preserve"> This is not trie, please see my comments above! Please describe the benefits of the solution according to the problem on the left. Here you need to adjust!</w:t>
              </w:r>
            </w:ins>
          </w:p>
        </w:tc>
      </w:tr>
    </w:tbl>
    <w:p w:rsidR="00E47846" w:rsidRDefault="00E47846">
      <w:pPr>
        <w:pStyle w:val="Textbody"/>
        <w:tabs>
          <w:tab w:val="left" w:pos="0"/>
        </w:tabs>
        <w:spacing w:before="280" w:after="240" w:line="360" w:lineRule="auto"/>
        <w:jc w:val="both"/>
        <w:rPr>
          <w:rFonts w:ascii="Arial" w:hAnsi="Arial" w:cs="Arial"/>
          <w:color w:val="000000"/>
          <w:lang w:val="en-US"/>
        </w:rPr>
      </w:pPr>
    </w:p>
    <w:p w:rsidR="00700D73" w:rsidRPr="00CB1C2C" w:rsidRDefault="00700D73">
      <w:pPr>
        <w:pStyle w:val="Textbody"/>
        <w:tabs>
          <w:tab w:val="left" w:pos="0"/>
        </w:tabs>
        <w:spacing w:before="280" w:after="240" w:line="360" w:lineRule="auto"/>
        <w:jc w:val="both"/>
        <w:rPr>
          <w:rFonts w:ascii="Arial" w:hAnsi="Arial" w:cs="Arial"/>
          <w:color w:val="000000"/>
          <w:lang w:val="en-US"/>
        </w:rPr>
      </w:pPr>
    </w:p>
    <w:p w:rsidR="00E47846" w:rsidRPr="00700D73" w:rsidRDefault="005E579B" w:rsidP="005A2F2C">
      <w:pPr>
        <w:pStyle w:val="Textbody"/>
        <w:tabs>
          <w:tab w:val="left" w:pos="0"/>
        </w:tabs>
        <w:spacing w:after="0" w:line="360" w:lineRule="auto"/>
        <w:jc w:val="both"/>
        <w:rPr>
          <w:rFonts w:ascii="Arial" w:hAnsi="Arial" w:cs="Arial"/>
          <w:b/>
          <w:bCs/>
          <w:color w:val="000000"/>
          <w:lang w:val="en-US"/>
        </w:rPr>
      </w:pPr>
      <w:r w:rsidRPr="00700D73">
        <w:rPr>
          <w:rFonts w:ascii="Arial" w:hAnsi="Arial" w:cs="Arial"/>
          <w:b/>
          <w:bCs/>
          <w:color w:val="000000"/>
          <w:lang w:val="en-US"/>
        </w:rPr>
        <w:t xml:space="preserve">4. </w:t>
      </w:r>
      <w:r w:rsidR="00CB1C2C" w:rsidRPr="00700D73">
        <w:rPr>
          <w:rFonts w:ascii="Arial" w:hAnsi="Arial" w:cs="Arial"/>
          <w:b/>
          <w:bCs/>
          <w:color w:val="000000"/>
          <w:lang w:val="en-US"/>
        </w:rPr>
        <w:t>Glossary of Terms</w:t>
      </w:r>
    </w:p>
    <w:p w:rsidR="005A2F2C" w:rsidRDefault="00CB1C2C" w:rsidP="005A2F2C">
      <w:pPr>
        <w:pStyle w:val="Textbody"/>
        <w:tabs>
          <w:tab w:val="left" w:pos="0"/>
        </w:tabs>
        <w:spacing w:after="0" w:line="360" w:lineRule="auto"/>
        <w:jc w:val="both"/>
        <w:rPr>
          <w:ins w:id="71" w:author="Alexander Schulze" w:date="2012-06-03T17:48:00Z"/>
          <w:rFonts w:ascii="Arial" w:hAnsi="Arial" w:cs="Arial"/>
          <w:color w:val="000000"/>
          <w:lang w:val="en-US"/>
        </w:rPr>
      </w:pPr>
      <w:r w:rsidRPr="00CB1C2C">
        <w:rPr>
          <w:rFonts w:ascii="Arial" w:hAnsi="Arial" w:cs="Arial"/>
          <w:b/>
          <w:color w:val="000000"/>
          <w:lang w:val="en-US"/>
        </w:rPr>
        <w:t>Remote Control</w:t>
      </w:r>
      <w:r w:rsidR="001F73A6" w:rsidRPr="00CB1C2C">
        <w:rPr>
          <w:rFonts w:ascii="Arial" w:hAnsi="Arial" w:cs="Arial"/>
          <w:b/>
          <w:color w:val="000000"/>
          <w:lang w:val="en-US"/>
        </w:rPr>
        <w:t>:</w:t>
      </w:r>
      <w:r w:rsidR="00375B2C" w:rsidRPr="00CB1C2C">
        <w:rPr>
          <w:rFonts w:ascii="Arial" w:hAnsi="Arial" w:cs="Arial"/>
          <w:color w:val="000000"/>
          <w:lang w:val="en-US"/>
        </w:rPr>
        <w:t xml:space="preserve"> </w:t>
      </w:r>
      <w:r w:rsidRPr="00CB1C2C">
        <w:rPr>
          <w:rFonts w:ascii="Arial" w:hAnsi="Arial" w:cs="Arial"/>
          <w:color w:val="000000"/>
          <w:lang w:val="en-US"/>
        </w:rPr>
        <w:t xml:space="preserve">Device that regulates at distance the operation of a </w:t>
      </w:r>
      <w:r w:rsidR="00BB3D0D">
        <w:rPr>
          <w:rFonts w:ascii="Arial" w:hAnsi="Arial" w:cs="Arial"/>
          <w:color w:val="000000"/>
          <w:lang w:val="en-US"/>
        </w:rPr>
        <w:t>device</w:t>
      </w:r>
      <w:r w:rsidRPr="00CB1C2C">
        <w:rPr>
          <w:rFonts w:ascii="Arial" w:hAnsi="Arial" w:cs="Arial"/>
          <w:color w:val="000000"/>
          <w:lang w:val="en-US"/>
        </w:rPr>
        <w:t>, mechanism or system.</w:t>
      </w:r>
    </w:p>
    <w:p w:rsidR="00BF212B" w:rsidRPr="00CB1C2C" w:rsidRDefault="00BF212B" w:rsidP="005A2F2C">
      <w:pPr>
        <w:pStyle w:val="Textbody"/>
        <w:numPr>
          <w:ins w:id="72" w:author="Alexander Schulze" w:date="2012-06-03T17:48:00Z"/>
        </w:numPr>
        <w:tabs>
          <w:tab w:val="left" w:pos="0"/>
        </w:tabs>
        <w:spacing w:after="0" w:line="360" w:lineRule="auto"/>
        <w:jc w:val="both"/>
        <w:rPr>
          <w:rFonts w:ascii="Arial" w:hAnsi="Arial" w:cs="Arial"/>
          <w:color w:val="000000"/>
          <w:lang w:val="en-US"/>
        </w:rPr>
      </w:pPr>
      <w:ins w:id="73" w:author="Alexander Schulze" w:date="2012-06-03T17:48:00Z">
        <w:r>
          <w:rPr>
            <w:rFonts w:ascii="Arial" w:hAnsi="Arial" w:cs="Arial"/>
            <w:color w:val="000000"/>
            <w:lang w:val="en-US"/>
          </w:rPr>
          <w:t>Remote Monitoring? Please describe.</w:t>
        </w:r>
      </w:ins>
    </w:p>
    <w:p w:rsidR="001F73A6" w:rsidRPr="006A17E3" w:rsidRDefault="00CB1C2C" w:rsidP="005A2F2C">
      <w:pPr>
        <w:pStyle w:val="Textbody"/>
        <w:tabs>
          <w:tab w:val="left" w:pos="0"/>
        </w:tabs>
        <w:spacing w:after="0" w:line="360" w:lineRule="auto"/>
        <w:jc w:val="both"/>
        <w:rPr>
          <w:rFonts w:ascii="Arial" w:hAnsi="Arial" w:cs="Arial"/>
          <w:color w:val="000000"/>
          <w:lang w:val="en-US"/>
        </w:rPr>
      </w:pPr>
      <w:r w:rsidRPr="006A17E3">
        <w:rPr>
          <w:rFonts w:ascii="Arial" w:hAnsi="Arial" w:cs="Arial"/>
          <w:b/>
          <w:color w:val="000000"/>
          <w:lang w:val="en-US"/>
        </w:rPr>
        <w:t>Device</w:t>
      </w:r>
      <w:r w:rsidR="001F73A6" w:rsidRPr="006A17E3">
        <w:rPr>
          <w:rFonts w:ascii="Arial" w:hAnsi="Arial" w:cs="Arial"/>
          <w:b/>
          <w:color w:val="000000"/>
          <w:lang w:val="en-US"/>
        </w:rPr>
        <w:t>:</w:t>
      </w:r>
      <w:r w:rsidR="00375B2C" w:rsidRPr="006A17E3">
        <w:rPr>
          <w:rFonts w:ascii="Arial" w:hAnsi="Arial" w:cs="Arial"/>
          <w:color w:val="000000"/>
          <w:lang w:val="en-US"/>
        </w:rPr>
        <w:t xml:space="preserve"> </w:t>
      </w:r>
      <w:r w:rsidR="006A17E3" w:rsidRPr="006A17E3">
        <w:rPr>
          <w:rFonts w:ascii="Arial" w:hAnsi="Arial" w:cs="Arial"/>
          <w:color w:val="000000"/>
          <w:lang w:val="en-US"/>
        </w:rPr>
        <w:t>Mechanism or willing artifice to produce a foreseen action.</w:t>
      </w:r>
      <w:ins w:id="74" w:author="Alexander Schulze" w:date="2012-06-03T17:51:00Z">
        <w:r w:rsidR="007664E9">
          <w:rPr>
            <w:rFonts w:ascii="Arial" w:hAnsi="Arial" w:cs="Arial"/>
            <w:color w:val="000000"/>
            <w:lang w:val="en-US"/>
          </w:rPr>
          <w:t xml:space="preserve"> Don’t understand this sentence! </w:t>
        </w:r>
      </w:ins>
      <w:ins w:id="75" w:author="Alexander Schulze" w:date="2012-06-03T17:54:00Z">
        <w:r w:rsidR="007664E9">
          <w:rPr>
            <w:rFonts w:ascii="Arial" w:hAnsi="Arial" w:cs="Arial"/>
            <w:color w:val="000000"/>
            <w:lang w:val="en-US"/>
          </w:rPr>
          <w:t xml:space="preserve">You mean “A system or machine to be controlled or </w:t>
        </w:r>
        <w:proofErr w:type="spellStart"/>
        <w:r w:rsidR="007664E9">
          <w:rPr>
            <w:rFonts w:ascii="Arial" w:hAnsi="Arial" w:cs="Arial"/>
            <w:color w:val="000000"/>
            <w:lang w:val="en-US"/>
          </w:rPr>
          <w:t>montitored</w:t>
        </w:r>
        <w:proofErr w:type="spellEnd"/>
        <w:r w:rsidR="007664E9">
          <w:rPr>
            <w:rFonts w:ascii="Arial" w:hAnsi="Arial" w:cs="Arial"/>
            <w:color w:val="000000"/>
            <w:lang w:val="en-US"/>
          </w:rPr>
          <w:t xml:space="preserve"> by certain actions or events</w:t>
        </w:r>
        <w:proofErr w:type="gramStart"/>
        <w:r w:rsidR="007664E9">
          <w:rPr>
            <w:rFonts w:ascii="Arial" w:hAnsi="Arial" w:cs="Arial"/>
            <w:color w:val="000000"/>
            <w:lang w:val="en-US"/>
          </w:rPr>
          <w:t>” ?</w:t>
        </w:r>
      </w:ins>
      <w:proofErr w:type="gramEnd"/>
    </w:p>
    <w:p w:rsidR="005A2F2C" w:rsidRPr="00AC4991" w:rsidRDefault="00AC4991" w:rsidP="005A2F2C">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Real time on the web</w:t>
      </w:r>
      <w:r w:rsidR="001F73A6" w:rsidRPr="00AC4991">
        <w:rPr>
          <w:rFonts w:ascii="Arial" w:hAnsi="Arial" w:cs="Arial"/>
          <w:b/>
          <w:color w:val="000000"/>
          <w:lang w:val="en-US"/>
        </w:rPr>
        <w:t>:</w:t>
      </w:r>
      <w:r w:rsidR="000B6795" w:rsidRPr="00AC4991">
        <w:rPr>
          <w:rFonts w:ascii="Arial" w:hAnsi="Arial" w:cs="Arial"/>
          <w:color w:val="000000"/>
          <w:lang w:val="en-US"/>
        </w:rPr>
        <w:t xml:space="preserve"> </w:t>
      </w:r>
      <w:r w:rsidRPr="00AC4991">
        <w:rPr>
          <w:rFonts w:ascii="Arial" w:hAnsi="Arial" w:cs="Arial"/>
          <w:color w:val="000000"/>
          <w:lang w:val="en-US"/>
        </w:rPr>
        <w:t>Group of technologies and practic</w:t>
      </w:r>
      <w:r w:rsidR="00BB3D0D">
        <w:rPr>
          <w:rFonts w:ascii="Arial" w:hAnsi="Arial" w:cs="Arial"/>
          <w:color w:val="000000"/>
          <w:lang w:val="en-US"/>
        </w:rPr>
        <w:t>es</w:t>
      </w:r>
      <w:r w:rsidRPr="00AC4991">
        <w:rPr>
          <w:rFonts w:ascii="Arial" w:hAnsi="Arial" w:cs="Arial"/>
          <w:color w:val="000000"/>
          <w:lang w:val="en-US"/>
        </w:rPr>
        <w:t xml:space="preserve"> that allow the users to receive information as soon as it is published by their authors, instead of checking </w:t>
      </w:r>
      <w:ins w:id="76" w:author="Alexander Schulze" w:date="2012-06-03T17:55:00Z">
        <w:r w:rsidR="007664E9">
          <w:rPr>
            <w:rFonts w:ascii="Arial" w:hAnsi="Arial" w:cs="Arial"/>
            <w:color w:val="000000"/>
            <w:lang w:val="en-US"/>
          </w:rPr>
          <w:t xml:space="preserve">/ polling </w:t>
        </w:r>
      </w:ins>
      <w:r w:rsidRPr="00AC4991">
        <w:rPr>
          <w:rFonts w:ascii="Arial" w:hAnsi="Arial" w:cs="Arial"/>
          <w:color w:val="000000"/>
          <w:lang w:val="en-US"/>
        </w:rPr>
        <w:t>a source of information periodically.</w:t>
      </w:r>
    </w:p>
    <w:p w:rsidR="005A2F2C" w:rsidRPr="00AC4991" w:rsidRDefault="001F73A6" w:rsidP="005A2F2C">
      <w:pPr>
        <w:pStyle w:val="Textbody"/>
        <w:tabs>
          <w:tab w:val="left" w:pos="0"/>
        </w:tabs>
        <w:spacing w:after="0" w:line="360" w:lineRule="auto"/>
        <w:jc w:val="both"/>
        <w:rPr>
          <w:rFonts w:ascii="Arial" w:hAnsi="Arial" w:cs="Arial"/>
          <w:color w:val="000000"/>
          <w:lang w:val="en-US"/>
        </w:rPr>
      </w:pPr>
      <w:r w:rsidRPr="00AC4991">
        <w:rPr>
          <w:rFonts w:ascii="Arial" w:hAnsi="Arial" w:cs="Arial"/>
          <w:b/>
          <w:color w:val="000000"/>
          <w:lang w:val="en-US"/>
        </w:rPr>
        <w:t>Websocket</w:t>
      </w:r>
      <w:r w:rsidR="000B6795" w:rsidRPr="00AC4991">
        <w:rPr>
          <w:rFonts w:ascii="Arial" w:hAnsi="Arial" w:cs="Arial"/>
          <w:b/>
          <w:color w:val="000000"/>
          <w:lang w:val="en-US"/>
        </w:rPr>
        <w:t xml:space="preserve">: </w:t>
      </w:r>
      <w:r w:rsidR="00AC4991" w:rsidRPr="00AC4991">
        <w:rPr>
          <w:rFonts w:ascii="Arial" w:hAnsi="Arial" w:cs="Arial"/>
          <w:color w:val="000000"/>
          <w:lang w:val="en-US"/>
        </w:rPr>
        <w:t xml:space="preserve">The </w:t>
      </w:r>
      <w:proofErr w:type="spellStart"/>
      <w:ins w:id="77" w:author="Alexander Schulze" w:date="2012-06-03T17:55:00Z">
        <w:r w:rsidR="007664E9" w:rsidRPr="00AC4991">
          <w:rPr>
            <w:rFonts w:ascii="Arial" w:hAnsi="Arial" w:cs="Arial"/>
            <w:color w:val="000000"/>
            <w:lang w:val="en-US"/>
          </w:rPr>
          <w:t>websocket</w:t>
        </w:r>
        <w:proofErr w:type="spellEnd"/>
        <w:r w:rsidR="007664E9" w:rsidRPr="00AC4991">
          <w:rPr>
            <w:rFonts w:ascii="Arial" w:hAnsi="Arial" w:cs="Arial"/>
            <w:color w:val="000000"/>
            <w:lang w:val="en-US"/>
          </w:rPr>
          <w:t xml:space="preserve"> </w:t>
        </w:r>
      </w:ins>
      <w:r w:rsidR="00AC4991" w:rsidRPr="00AC4991">
        <w:rPr>
          <w:rFonts w:ascii="Arial" w:hAnsi="Arial" w:cs="Arial"/>
          <w:color w:val="000000"/>
          <w:lang w:val="en-US"/>
        </w:rPr>
        <w:t xml:space="preserve">protocol </w:t>
      </w:r>
      <w:del w:id="78" w:author="Alexander Schulze" w:date="2012-06-03T17:55:00Z">
        <w:r w:rsidR="00AC4991" w:rsidRPr="00AC4991" w:rsidDel="007664E9">
          <w:rPr>
            <w:rFonts w:ascii="Arial" w:hAnsi="Arial" w:cs="Arial"/>
            <w:color w:val="000000"/>
            <w:lang w:val="en-US"/>
          </w:rPr>
          <w:delText>websocket defines</w:delText>
        </w:r>
      </w:del>
      <w:ins w:id="79" w:author="Alexander Schulze" w:date="2012-06-03T17:55:00Z">
        <w:r w:rsidR="007664E9">
          <w:rPr>
            <w:rFonts w:ascii="Arial" w:hAnsi="Arial" w:cs="Arial"/>
            <w:color w:val="000000"/>
            <w:lang w:val="en-US"/>
          </w:rPr>
          <w:t>specifies</w:t>
        </w:r>
      </w:ins>
      <w:r w:rsidR="00AC4991" w:rsidRPr="00AC4991">
        <w:rPr>
          <w:rFonts w:ascii="Arial" w:hAnsi="Arial" w:cs="Arial"/>
          <w:color w:val="000000"/>
          <w:lang w:val="en-US"/>
        </w:rPr>
        <w:t xml:space="preserve"> the procedures to upgrade the connection through HTTP to a connection by means of completely bidirectional websocket using TCP. The client sends a</w:t>
      </w:r>
      <w:ins w:id="80" w:author="Alexander Schulze" w:date="2012-06-03T17:56:00Z">
        <w:r w:rsidR="007664E9">
          <w:rPr>
            <w:rFonts w:ascii="Arial" w:hAnsi="Arial" w:cs="Arial"/>
            <w:color w:val="000000"/>
            <w:lang w:val="en-US"/>
          </w:rPr>
          <w:t>n initial</w:t>
        </w:r>
      </w:ins>
      <w:r w:rsidR="00AC4991" w:rsidRPr="00AC4991">
        <w:rPr>
          <w:rFonts w:ascii="Arial" w:hAnsi="Arial" w:cs="Arial"/>
          <w:color w:val="000000"/>
          <w:lang w:val="en-US"/>
        </w:rPr>
        <w:t xml:space="preserve"> </w:t>
      </w:r>
      <w:del w:id="81" w:author="Alexander Schulze" w:date="2012-06-03T17:55:00Z">
        <w:r w:rsidR="00AC4991" w:rsidRPr="00AC4991" w:rsidDel="007664E9">
          <w:rPr>
            <w:rFonts w:ascii="Arial" w:hAnsi="Arial" w:cs="Arial"/>
            <w:color w:val="000000"/>
            <w:lang w:val="en-US"/>
          </w:rPr>
          <w:delText xml:space="preserve">petition </w:delText>
        </w:r>
      </w:del>
      <w:r w:rsidR="00AC4991" w:rsidRPr="00AC4991">
        <w:rPr>
          <w:rFonts w:ascii="Arial" w:hAnsi="Arial" w:cs="Arial"/>
          <w:color w:val="000000"/>
          <w:lang w:val="en-US"/>
        </w:rPr>
        <w:t xml:space="preserve">HTTP GET </w:t>
      </w:r>
      <w:ins w:id="82" w:author="Alexander Schulze" w:date="2012-06-03T17:56:00Z">
        <w:r w:rsidR="007664E9">
          <w:rPr>
            <w:rFonts w:ascii="Arial" w:hAnsi="Arial" w:cs="Arial"/>
            <w:color w:val="000000"/>
            <w:lang w:val="en-US"/>
          </w:rPr>
          <w:t xml:space="preserve">request </w:t>
        </w:r>
      </w:ins>
      <w:r w:rsidR="00AC4991" w:rsidRPr="00AC4991">
        <w:rPr>
          <w:rFonts w:ascii="Arial" w:hAnsi="Arial" w:cs="Arial"/>
          <w:color w:val="000000"/>
          <w:lang w:val="en-US"/>
        </w:rPr>
        <w:t xml:space="preserve">to establish a </w:t>
      </w:r>
      <w:proofErr w:type="spellStart"/>
      <w:ins w:id="83" w:author="Alexander Schulze" w:date="2012-06-03T17:56:00Z">
        <w:r w:rsidR="007664E9" w:rsidRPr="00AC4991">
          <w:rPr>
            <w:rFonts w:ascii="Arial" w:hAnsi="Arial" w:cs="Arial"/>
            <w:color w:val="000000"/>
            <w:lang w:val="en-US"/>
          </w:rPr>
          <w:t>WebSocket</w:t>
        </w:r>
        <w:proofErr w:type="spellEnd"/>
        <w:r w:rsidR="007664E9" w:rsidRPr="00AC4991">
          <w:rPr>
            <w:rFonts w:ascii="Arial" w:hAnsi="Arial" w:cs="Arial"/>
            <w:color w:val="000000"/>
            <w:lang w:val="en-US"/>
          </w:rPr>
          <w:t xml:space="preserve"> </w:t>
        </w:r>
      </w:ins>
      <w:r w:rsidR="00AC4991" w:rsidRPr="00AC4991">
        <w:rPr>
          <w:rFonts w:ascii="Arial" w:hAnsi="Arial" w:cs="Arial"/>
          <w:color w:val="000000"/>
          <w:lang w:val="en-US"/>
        </w:rPr>
        <w:t xml:space="preserve">communication </w:t>
      </w:r>
      <w:del w:id="84" w:author="Alexander Schulze" w:date="2012-06-03T17:56:00Z">
        <w:r w:rsidR="00BB3D0D" w:rsidRPr="00AC4991" w:rsidDel="007664E9">
          <w:rPr>
            <w:rFonts w:ascii="Arial" w:hAnsi="Arial" w:cs="Arial"/>
            <w:color w:val="000000"/>
            <w:lang w:val="en-US"/>
          </w:rPr>
          <w:delText>WebSocket</w:delText>
        </w:r>
        <w:r w:rsidR="00AC4991" w:rsidRPr="00AC4991" w:rsidDel="007664E9">
          <w:rPr>
            <w:rFonts w:ascii="Arial" w:hAnsi="Arial" w:cs="Arial"/>
            <w:color w:val="000000"/>
            <w:lang w:val="en-US"/>
          </w:rPr>
          <w:delText xml:space="preserve"> </w:delText>
        </w:r>
      </w:del>
      <w:r w:rsidR="00AC4991" w:rsidRPr="00AC4991">
        <w:rPr>
          <w:rFonts w:ascii="Arial" w:hAnsi="Arial" w:cs="Arial"/>
          <w:color w:val="000000"/>
          <w:lang w:val="en-US"/>
        </w:rPr>
        <w:t xml:space="preserve">with the </w:t>
      </w:r>
      <w:r w:rsidR="00BB3D0D">
        <w:rPr>
          <w:rFonts w:ascii="Arial" w:hAnsi="Arial" w:cs="Arial"/>
          <w:color w:val="000000"/>
          <w:lang w:val="en-US"/>
        </w:rPr>
        <w:t>server</w:t>
      </w:r>
      <w:r w:rsidR="00AC4991" w:rsidRPr="00AC4991">
        <w:rPr>
          <w:rFonts w:ascii="Arial" w:hAnsi="Arial" w:cs="Arial"/>
          <w:color w:val="000000"/>
          <w:lang w:val="en-US"/>
        </w:rPr>
        <w:t xml:space="preserve">. Later on the communication remains active until he/she closes, allowing </w:t>
      </w:r>
      <w:r w:rsidR="00BB3D0D" w:rsidRPr="00AC4991">
        <w:rPr>
          <w:rFonts w:ascii="Arial" w:hAnsi="Arial" w:cs="Arial"/>
          <w:color w:val="000000"/>
          <w:lang w:val="en-US"/>
        </w:rPr>
        <w:t>exchanging</w:t>
      </w:r>
      <w:r w:rsidR="00AC4991" w:rsidRPr="00AC4991">
        <w:rPr>
          <w:rFonts w:ascii="Arial" w:hAnsi="Arial" w:cs="Arial"/>
          <w:color w:val="000000"/>
          <w:lang w:val="en-US"/>
        </w:rPr>
        <w:t xml:space="preserve"> messages between the client and the </w:t>
      </w:r>
      <w:r w:rsidR="00BB3D0D">
        <w:rPr>
          <w:rFonts w:ascii="Arial" w:hAnsi="Arial" w:cs="Arial"/>
          <w:color w:val="000000"/>
          <w:lang w:val="en-US"/>
        </w:rPr>
        <w:t>server</w:t>
      </w:r>
      <w:r w:rsidR="00AC4991" w:rsidRPr="00AC4991">
        <w:rPr>
          <w:rFonts w:ascii="Arial" w:hAnsi="Arial" w:cs="Arial"/>
          <w:color w:val="000000"/>
          <w:lang w:val="en-US"/>
        </w:rPr>
        <w:t>.</w:t>
      </w:r>
      <w:ins w:id="85" w:author="Alexander Schulze" w:date="2012-06-03T17:57:00Z">
        <w:r w:rsidR="007664E9">
          <w:rPr>
            <w:rFonts w:ascii="Arial" w:hAnsi="Arial" w:cs="Arial"/>
            <w:color w:val="000000"/>
            <w:lang w:val="en-US"/>
          </w:rPr>
          <w:t xml:space="preserve"> Here you are correct! </w:t>
        </w:r>
      </w:ins>
      <w:ins w:id="86" w:author="Alexander Schulze" w:date="2012-06-03T17:58:00Z">
        <w:r w:rsidR="007664E9" w:rsidRPr="007664E9">
          <w:rPr>
            <w:rFonts w:ascii="Arial" w:hAnsi="Arial" w:cs="Arial"/>
            <w:color w:val="000000"/>
            <w:lang w:val="en-US"/>
          </w:rPr>
          <w:sym w:font="Wingdings" w:char="F04A"/>
        </w:r>
      </w:ins>
    </w:p>
    <w:p w:rsidR="005A2F2C" w:rsidRPr="00AC4991" w:rsidRDefault="005A2F2C" w:rsidP="005A2F2C">
      <w:pPr>
        <w:pStyle w:val="Textbody"/>
        <w:tabs>
          <w:tab w:val="left" w:pos="0"/>
        </w:tabs>
        <w:spacing w:after="0" w:line="360" w:lineRule="auto"/>
        <w:jc w:val="both"/>
        <w:rPr>
          <w:rFonts w:ascii="Arial" w:hAnsi="Arial" w:cs="Arial"/>
          <w:b/>
          <w:color w:val="000000"/>
          <w:lang w:val="en-US"/>
        </w:rPr>
      </w:pPr>
    </w:p>
    <w:p w:rsidR="005A2F2C" w:rsidRPr="00AC4991" w:rsidRDefault="00150F11" w:rsidP="005A2F2C">
      <w:pPr>
        <w:pStyle w:val="Funotentext"/>
        <w:spacing w:line="360" w:lineRule="auto"/>
        <w:jc w:val="both"/>
        <w:rPr>
          <w:rFonts w:ascii="Arial" w:eastAsia="Calibri" w:hAnsi="Arial" w:cs="Arial"/>
          <w:color w:val="000000"/>
          <w:sz w:val="24"/>
          <w:szCs w:val="24"/>
        </w:rPr>
      </w:pPr>
      <w:proofErr w:type="spellStart"/>
      <w:proofErr w:type="gramStart"/>
      <w:ins w:id="87" w:author="Alexander Schulze" w:date="2012-06-03T17:58:00Z">
        <w:r>
          <w:rPr>
            <w:rFonts w:ascii="Arial" w:hAnsi="Arial" w:cs="Arial"/>
            <w:b/>
            <w:color w:val="000000"/>
            <w:sz w:val="24"/>
            <w:szCs w:val="24"/>
          </w:rPr>
          <w:t>j</w:t>
        </w:r>
      </w:ins>
      <w:proofErr w:type="gramEnd"/>
      <w:del w:id="88" w:author="Alexander Schulze" w:date="2012-06-03T17:58:00Z">
        <w:r w:rsidR="001F73A6" w:rsidRPr="00AC4991" w:rsidDel="00150F11">
          <w:rPr>
            <w:rFonts w:ascii="Arial" w:hAnsi="Arial" w:cs="Arial"/>
            <w:b/>
            <w:color w:val="000000"/>
            <w:sz w:val="24"/>
            <w:szCs w:val="24"/>
          </w:rPr>
          <w:delText>J</w:delText>
        </w:r>
      </w:del>
      <w:r w:rsidR="001F73A6" w:rsidRPr="00AC4991">
        <w:rPr>
          <w:rFonts w:ascii="Arial" w:hAnsi="Arial" w:cs="Arial"/>
          <w:b/>
          <w:color w:val="000000"/>
          <w:sz w:val="24"/>
          <w:szCs w:val="24"/>
        </w:rPr>
        <w:t>WebSocket</w:t>
      </w:r>
      <w:proofErr w:type="spellEnd"/>
      <w:r w:rsidR="001F73A6" w:rsidRPr="00AC4991">
        <w:rPr>
          <w:rFonts w:ascii="Arial" w:hAnsi="Arial" w:cs="Arial"/>
          <w:b/>
          <w:color w:val="000000"/>
        </w:rPr>
        <w:t>:</w:t>
      </w:r>
      <w:r w:rsidR="006B737E" w:rsidRPr="00AC4991">
        <w:rPr>
          <w:rFonts w:ascii="Arial" w:hAnsi="Arial" w:cs="Arial"/>
          <w:b/>
          <w:color w:val="000000"/>
        </w:rPr>
        <w:t xml:space="preserve"> </w:t>
      </w:r>
      <w:r w:rsidR="00AC4991" w:rsidRPr="00AC4991">
        <w:rPr>
          <w:rFonts w:ascii="Arial" w:hAnsi="Arial" w:cs="Arial"/>
          <w:color w:val="000000"/>
          <w:sz w:val="24"/>
          <w:szCs w:val="24"/>
        </w:rPr>
        <w:t xml:space="preserve">It is a new technology </w:t>
      </w:r>
      <w:del w:id="89" w:author="Alexander Schulze" w:date="2012-06-03T17:58:00Z">
        <w:r w:rsidR="00AC4991" w:rsidRPr="00AC4991" w:rsidDel="00693E75">
          <w:rPr>
            <w:rFonts w:ascii="Arial" w:hAnsi="Arial" w:cs="Arial"/>
            <w:color w:val="000000"/>
            <w:sz w:val="24"/>
            <w:szCs w:val="24"/>
          </w:rPr>
          <w:delText xml:space="preserve">guided </w:delText>
        </w:r>
      </w:del>
      <w:ins w:id="90" w:author="Alexander Schulze" w:date="2012-06-03T17:58:00Z">
        <w:r w:rsidR="00693E75">
          <w:rPr>
            <w:rFonts w:ascii="Arial" w:hAnsi="Arial" w:cs="Arial"/>
            <w:color w:val="000000"/>
            <w:sz w:val="24"/>
            <w:szCs w:val="24"/>
          </w:rPr>
          <w:t>dedicated</w:t>
        </w:r>
        <w:r w:rsidR="00693E75" w:rsidRPr="00AC4991">
          <w:rPr>
            <w:rFonts w:ascii="Arial" w:hAnsi="Arial" w:cs="Arial"/>
            <w:color w:val="000000"/>
            <w:sz w:val="24"/>
            <w:szCs w:val="24"/>
          </w:rPr>
          <w:t xml:space="preserve"> </w:t>
        </w:r>
      </w:ins>
      <w:r w:rsidR="00AC4991" w:rsidRPr="00AC4991">
        <w:rPr>
          <w:rFonts w:ascii="Arial" w:hAnsi="Arial" w:cs="Arial"/>
          <w:color w:val="000000"/>
          <w:sz w:val="24"/>
          <w:szCs w:val="24"/>
        </w:rPr>
        <w:t>to the development of applications based on websocket that provide high levels of speed, scalability, security and the work in real time, key element for the web nowadays.</w:t>
      </w:r>
    </w:p>
    <w:p w:rsidR="005A2F2C" w:rsidRDefault="001F73A6" w:rsidP="00AC4991">
      <w:pPr>
        <w:pStyle w:val="Textbody"/>
        <w:tabs>
          <w:tab w:val="left" w:pos="0"/>
        </w:tabs>
        <w:spacing w:after="0" w:line="360" w:lineRule="auto"/>
        <w:jc w:val="both"/>
        <w:rPr>
          <w:ins w:id="91" w:author="Alexander Schulze" w:date="2012-06-03T18:01:00Z"/>
          <w:rFonts w:ascii="Arial" w:hAnsi="Arial" w:cs="Arial"/>
          <w:color w:val="000000"/>
          <w:lang w:val="en-US"/>
        </w:rPr>
      </w:pPr>
      <w:r w:rsidRPr="00AC4991">
        <w:rPr>
          <w:rFonts w:ascii="Arial" w:hAnsi="Arial" w:cs="Arial"/>
          <w:b/>
          <w:color w:val="000000"/>
          <w:lang w:val="en-US"/>
        </w:rPr>
        <w:t>Arduino:</w:t>
      </w:r>
      <w:r w:rsidR="006B737E" w:rsidRPr="00AC4991">
        <w:rPr>
          <w:rFonts w:ascii="Arial" w:hAnsi="Arial" w:cs="Arial"/>
          <w:b/>
          <w:color w:val="000000"/>
          <w:lang w:val="en-US"/>
        </w:rPr>
        <w:t xml:space="preserve"> </w:t>
      </w:r>
      <w:r w:rsidR="00AC4991" w:rsidRPr="00AC4991">
        <w:rPr>
          <w:rFonts w:ascii="Arial" w:hAnsi="Arial" w:cs="Arial"/>
          <w:color w:val="000000"/>
          <w:lang w:val="en-US"/>
        </w:rPr>
        <w:t>It is a platform of development of physical calculation (physical computing) of open code, based on a badge with a simple micro-controller and a development environment to create software that then will be gone up to the badge.</w:t>
      </w:r>
      <w:ins w:id="92" w:author="Alexander Schulze" w:date="2012-06-03T18:00:00Z">
        <w:r w:rsidR="007540CB">
          <w:rPr>
            <w:rFonts w:ascii="Arial" w:hAnsi="Arial" w:cs="Arial"/>
            <w:color w:val="000000"/>
            <w:lang w:val="en-US"/>
          </w:rPr>
          <w:t xml:space="preserve"> Please refer to </w:t>
        </w:r>
      </w:ins>
      <w:ins w:id="93" w:author="Alexander Schulze" w:date="2012-06-03T18:01:00Z">
        <w:r w:rsidR="00A11808">
          <w:rPr>
            <w:rFonts w:ascii="Arial" w:hAnsi="Arial" w:cs="Arial"/>
            <w:color w:val="000000"/>
            <w:lang w:val="en-US"/>
          </w:rPr>
          <w:fldChar w:fldCharType="begin"/>
        </w:r>
        <w:r w:rsidR="00A11808">
          <w:rPr>
            <w:rFonts w:ascii="Arial" w:hAnsi="Arial" w:cs="Arial"/>
            <w:color w:val="000000"/>
            <w:lang w:val="en-US"/>
          </w:rPr>
          <w:instrText xml:space="preserve"> HYPERLINK "http://www.arduino.cc" </w:instrText>
        </w:r>
      </w:ins>
      <w:r w:rsidR="00A11808" w:rsidRPr="0040019A">
        <w:rPr>
          <w:rFonts w:ascii="Arial" w:hAnsi="Arial" w:cs="Arial"/>
          <w:color w:val="000000"/>
          <w:lang w:val="en-US"/>
        </w:rPr>
      </w:r>
      <w:ins w:id="94" w:author="Alexander Schulze" w:date="2012-06-03T18:01:00Z">
        <w:r w:rsidR="00A11808">
          <w:rPr>
            <w:rFonts w:ascii="Arial" w:hAnsi="Arial" w:cs="Arial"/>
            <w:color w:val="000000"/>
            <w:lang w:val="en-US"/>
          </w:rPr>
          <w:fldChar w:fldCharType="separate"/>
        </w:r>
        <w:r w:rsidR="00A11808" w:rsidRPr="0040019A">
          <w:rPr>
            <w:rStyle w:val="Link"/>
            <w:rFonts w:ascii="Arial" w:hAnsi="Arial" w:cs="Arial"/>
            <w:lang w:val="en-US"/>
          </w:rPr>
          <w:t>http://www.arduino.cc</w:t>
        </w:r>
        <w:r w:rsidR="00A11808">
          <w:rPr>
            <w:rFonts w:ascii="Arial" w:hAnsi="Arial" w:cs="Arial"/>
            <w:color w:val="000000"/>
            <w:lang w:val="en-US"/>
          </w:rPr>
          <w:fldChar w:fldCharType="end"/>
        </w:r>
        <w:r w:rsidR="00A11808">
          <w:rPr>
            <w:rFonts w:ascii="Arial" w:hAnsi="Arial" w:cs="Arial"/>
            <w:color w:val="000000"/>
            <w:lang w:val="en-US"/>
          </w:rPr>
          <w:t>:</w:t>
        </w:r>
      </w:ins>
    </w:p>
    <w:p w:rsidR="00A11808" w:rsidRDefault="00A11808" w:rsidP="00AC4991">
      <w:pPr>
        <w:pStyle w:val="Textbody"/>
        <w:numPr>
          <w:ins w:id="95" w:author="Alexander Schulze" w:date="2012-06-03T18:01:00Z"/>
        </w:numPr>
        <w:tabs>
          <w:tab w:val="left" w:pos="0"/>
        </w:tabs>
        <w:spacing w:after="0" w:line="360" w:lineRule="auto"/>
        <w:jc w:val="both"/>
        <w:rPr>
          <w:rFonts w:ascii="Arial" w:hAnsi="Arial" w:cs="Arial"/>
          <w:color w:val="000000"/>
          <w:lang w:val="en-US"/>
        </w:rPr>
      </w:pPr>
      <w:proofErr w:type="spellStart"/>
      <w:ins w:id="96" w:author="Alexander Schulze" w:date="2012-06-03T18:01:00Z">
        <w:r w:rsidRPr="00A11808">
          <w:rPr>
            <w:rFonts w:ascii="Arial" w:hAnsi="Arial" w:cs="Arial"/>
            <w:color w:val="000000"/>
            <w:lang w:val="en-US"/>
          </w:rPr>
          <w:t>Arduino</w:t>
        </w:r>
        <w:proofErr w:type="spellEnd"/>
        <w:r w:rsidRPr="00A11808">
          <w:rPr>
            <w:rFonts w:ascii="Arial" w:hAnsi="Arial" w:cs="Arial"/>
            <w:color w:val="000000"/>
            <w:lang w:val="en-US"/>
          </w:rPr>
          <w:t xml:space="preserve"> is an open-source electronics prototyping platform based on flexible, easy-to-use hardware and software. It's intended for artists, designers, hobbyists, and anyone interested in creating interactive objects or environments.</w:t>
        </w:r>
      </w:ins>
    </w:p>
    <w:p w:rsidR="00AC4991" w:rsidRPr="00AC4991" w:rsidRDefault="00AC4991" w:rsidP="00AC4991">
      <w:pPr>
        <w:pStyle w:val="Textbody"/>
        <w:tabs>
          <w:tab w:val="left" w:pos="0"/>
        </w:tabs>
        <w:spacing w:after="0" w:line="360" w:lineRule="auto"/>
        <w:jc w:val="both"/>
        <w:rPr>
          <w:rFonts w:ascii="Arial" w:hAnsi="Arial" w:cs="Arial"/>
          <w:b/>
          <w:bCs/>
          <w:color w:val="000000"/>
          <w:lang w:val="en-US"/>
        </w:rPr>
      </w:pPr>
    </w:p>
    <w:p w:rsidR="005E5C98" w:rsidRDefault="005E579B">
      <w:pPr>
        <w:pStyle w:val="Textbody"/>
        <w:tabs>
          <w:tab w:val="left" w:pos="0"/>
        </w:tabs>
        <w:spacing w:before="280" w:after="240" w:line="360" w:lineRule="auto"/>
        <w:jc w:val="both"/>
        <w:rPr>
          <w:ins w:id="97" w:author="Alexander Schulze" w:date="2012-06-03T17:47:00Z"/>
          <w:rFonts w:ascii="Arial" w:hAnsi="Arial" w:cs="Arial"/>
          <w:b/>
          <w:bCs/>
          <w:color w:val="000000"/>
          <w:lang w:val="en-US"/>
        </w:rPr>
      </w:pPr>
      <w:r>
        <w:rPr>
          <w:rFonts w:ascii="Arial" w:hAnsi="Arial" w:cs="Arial"/>
          <w:b/>
          <w:bCs/>
          <w:color w:val="000000"/>
        </w:rPr>
        <w:t xml:space="preserve">5. </w:t>
      </w:r>
      <w:r w:rsidR="00AC4991" w:rsidRPr="00BD24F8">
        <w:rPr>
          <w:rFonts w:ascii="Arial" w:hAnsi="Arial" w:cs="Arial"/>
          <w:b/>
          <w:bCs/>
          <w:color w:val="000000"/>
          <w:lang w:val="en-US"/>
        </w:rPr>
        <w:t>Model of the solution</w:t>
      </w:r>
    </w:p>
    <w:p w:rsidR="00BF212B" w:rsidRDefault="00BF212B">
      <w:pPr>
        <w:pStyle w:val="Textbody"/>
        <w:numPr>
          <w:ins w:id="98" w:author="Alexander Schulze" w:date="2012-06-03T17:47:00Z"/>
        </w:numPr>
        <w:tabs>
          <w:tab w:val="left" w:pos="0"/>
        </w:tabs>
        <w:spacing w:before="280" w:after="240" w:line="360" w:lineRule="auto"/>
        <w:jc w:val="both"/>
        <w:rPr>
          <w:rFonts w:ascii="Arial" w:hAnsi="Arial" w:cs="Arial"/>
          <w:color w:val="000000"/>
        </w:rPr>
      </w:pPr>
      <w:ins w:id="99" w:author="Alexander Schulze" w:date="2012-06-03T17:47:00Z">
        <w:r>
          <w:rPr>
            <w:rFonts w:ascii="Arial" w:hAnsi="Arial" w:cs="Arial"/>
            <w:noProof/>
            <w:color w:val="000000"/>
            <w:lang w:val="de-DE" w:eastAsia="de-DE"/>
          </w:rPr>
          <w:drawing>
            <wp:inline distT="0" distB="0" distL="0" distR="0">
              <wp:extent cx="5399405" cy="2647315"/>
              <wp:effectExtent l="25400" t="0" r="10795" b="0"/>
              <wp:docPr id="1" name="Model_of_the_Solution.png" descr="/svn/jWebSocket.dev/thesis/Arduino_Remote_Control_Demo_Dariel/Documentation/Images/Model_of_the_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of_the_Solution.png"/>
                      <pic:cNvPicPr/>
                    </pic:nvPicPr>
                    <pic:blipFill>
                      <a:blip r:embed="rId8" r:link="rId9"/>
                      <a:stretch>
                        <a:fillRect/>
                      </a:stretch>
                    </pic:blipFill>
                    <pic:spPr>
                      <a:xfrm>
                        <a:off x="0" y="0"/>
                        <a:ext cx="5399405" cy="2647315"/>
                      </a:xfrm>
                      <a:prstGeom prst="rect">
                        <a:avLst/>
                      </a:prstGeom>
                    </pic:spPr>
                  </pic:pic>
                </a:graphicData>
              </a:graphic>
            </wp:inline>
          </w:drawing>
        </w:r>
      </w:ins>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5E5C98" w:rsidRPr="00B42E7C">
        <w:trPr>
          <w:trHeight w:val="699"/>
        </w:trPr>
        <w:tc>
          <w:tcPr>
            <w:tcW w:w="8223" w:type="dxa"/>
            <w:shd w:val="clear" w:color="auto" w:fill="auto"/>
          </w:tcPr>
          <w:p w:rsidR="005E5C98" w:rsidRPr="00BD789B" w:rsidRDefault="0014535F" w:rsidP="005E5C98">
            <w:pPr>
              <w:pStyle w:val="Standard1"/>
              <w:keepNext/>
              <w:tabs>
                <w:tab w:val="left" w:pos="0"/>
              </w:tabs>
              <w:spacing w:before="240" w:line="276" w:lineRule="auto"/>
              <w:jc w:val="center"/>
              <w:rPr>
                <w:rFonts w:ascii="Arial" w:hAnsi="Arial" w:cs="Arial"/>
                <w:bCs/>
                <w:color w:val="404040"/>
                <w:lang w:val="en-US"/>
              </w:rPr>
            </w:pPr>
            <w:del w:id="100" w:author="Alexander Schulze" w:date="2012-06-03T17:48:00Z">
              <w:r w:rsidDel="00BF212B">
                <w:fldChar w:fldCharType="begin"/>
              </w:r>
              <w:r w:rsidDel="00BF212B">
                <w:delInstrText>HYPERLINK "Images/Model_of_the_Solution.png"</w:delInstrText>
              </w:r>
              <w:r w:rsidDel="00BF212B">
                <w:fldChar w:fldCharType="separate"/>
              </w:r>
              <w:r w:rsidR="005E5C98" w:rsidRPr="005E5C98" w:rsidDel="00BF212B">
                <w:rPr>
                  <w:rStyle w:val="Link"/>
                  <w:rFonts w:ascii="Arial" w:eastAsia="Droid Sans Fallback" w:hAnsi="Arial" w:cs="Arial"/>
                  <w:bCs/>
                </w:rPr>
                <w:delText>Model</w:delText>
              </w:r>
              <w:r w:rsidR="005E5C98" w:rsidRPr="005E5C98" w:rsidDel="00BF212B">
                <w:rPr>
                  <w:rStyle w:val="Link"/>
                  <w:rFonts w:ascii="Arial" w:eastAsia="Droid Sans Fallback" w:hAnsi="Arial" w:cs="Arial"/>
                  <w:bCs/>
                  <w:lang w:val="en-US"/>
                </w:rPr>
                <w:delText xml:space="preserve"> of the solution</w:delText>
              </w:r>
              <w:r w:rsidDel="00BF212B">
                <w:fldChar w:fldCharType="end"/>
              </w:r>
            </w:del>
          </w:p>
        </w:tc>
      </w:tr>
    </w:tbl>
    <w:p w:rsidR="005E5C98" w:rsidRPr="005E5C98" w:rsidRDefault="005E5C98" w:rsidP="005E5C98">
      <w:pPr>
        <w:pStyle w:val="Standard1"/>
        <w:tabs>
          <w:tab w:val="left" w:pos="0"/>
        </w:tabs>
        <w:spacing w:line="360" w:lineRule="auto"/>
        <w:jc w:val="center"/>
        <w:rPr>
          <w:rFonts w:ascii="Arial" w:hAnsi="Arial" w:cs="Arial"/>
          <w:bCs/>
          <w:i/>
          <w:color w:val="000000"/>
          <w:sz w:val="20"/>
          <w:szCs w:val="20"/>
          <w:lang w:val="en-US"/>
        </w:rPr>
      </w:pPr>
      <w:r w:rsidRPr="005E5C98">
        <w:rPr>
          <w:rFonts w:ascii="Arial" w:hAnsi="Arial" w:cs="Arial"/>
          <w:bCs/>
          <w:i/>
          <w:color w:val="000000"/>
          <w:sz w:val="20"/>
          <w:szCs w:val="20"/>
          <w:lang w:val="en-US"/>
        </w:rPr>
        <w:t>Ref. to Fig.1: Model of the solution</w:t>
      </w:r>
    </w:p>
    <w:p w:rsidR="00E47846" w:rsidRPr="005E5C98" w:rsidRDefault="00E47846" w:rsidP="00755B90">
      <w:pPr>
        <w:pStyle w:val="Standard1"/>
        <w:spacing w:line="360" w:lineRule="auto"/>
        <w:jc w:val="center"/>
        <w:rPr>
          <w:rFonts w:ascii="Arial" w:hAnsi="Arial" w:cs="Arial"/>
          <w:b/>
          <w:color w:val="0000FF"/>
          <w:lang w:val="en-US"/>
        </w:rPr>
      </w:pPr>
    </w:p>
    <w:p w:rsidR="00035FB9" w:rsidRDefault="00AC4991" w:rsidP="00D07B3B">
      <w:pPr>
        <w:pStyle w:val="Standard1"/>
        <w:spacing w:line="360" w:lineRule="auto"/>
        <w:jc w:val="both"/>
        <w:rPr>
          <w:rFonts w:ascii="Arial" w:hAnsi="Arial" w:cs="Arial"/>
          <w:lang w:val="en-US"/>
        </w:rPr>
      </w:pPr>
      <w:r w:rsidRPr="00AC4991">
        <w:rPr>
          <w:rFonts w:ascii="Arial" w:hAnsi="Arial" w:cs="Arial"/>
          <w:lang w:val="en-US"/>
        </w:rPr>
        <w:t xml:space="preserve">To carry out the remote control using the application, the user should have a </w:t>
      </w:r>
      <w:del w:id="101" w:author="Alexander Schulze" w:date="2012-06-03T18:02:00Z">
        <w:r w:rsidRPr="00AC4991" w:rsidDel="00A11808">
          <w:rPr>
            <w:rFonts w:ascii="Arial" w:hAnsi="Arial" w:cs="Arial"/>
            <w:lang w:val="en-US"/>
          </w:rPr>
          <w:delText xml:space="preserve">navigator </w:delText>
        </w:r>
      </w:del>
      <w:r w:rsidRPr="00AC4991">
        <w:rPr>
          <w:rFonts w:ascii="Arial" w:hAnsi="Arial" w:cs="Arial"/>
          <w:lang w:val="en-US"/>
        </w:rPr>
        <w:t xml:space="preserve">web </w:t>
      </w:r>
      <w:ins w:id="102" w:author="Alexander Schulze" w:date="2012-06-03T18:02:00Z">
        <w:r w:rsidR="00A11808">
          <w:rPr>
            <w:rFonts w:ascii="Arial" w:hAnsi="Arial" w:cs="Arial"/>
            <w:lang w:val="en-US"/>
          </w:rPr>
          <w:t xml:space="preserve">browser </w:t>
        </w:r>
      </w:ins>
      <w:r w:rsidRPr="00AC4991">
        <w:rPr>
          <w:rFonts w:ascii="Arial" w:hAnsi="Arial" w:cs="Arial"/>
          <w:lang w:val="en-US"/>
        </w:rPr>
        <w:t>that supports the protocol websocket that allow</w:t>
      </w:r>
      <w:r w:rsidR="00BB3D0D">
        <w:rPr>
          <w:rFonts w:ascii="Arial" w:hAnsi="Arial" w:cs="Arial"/>
          <w:lang w:val="en-US"/>
        </w:rPr>
        <w:t>s</w:t>
      </w:r>
      <w:r w:rsidRPr="00AC4991">
        <w:rPr>
          <w:rFonts w:ascii="Arial" w:hAnsi="Arial" w:cs="Arial"/>
          <w:lang w:val="en-US"/>
        </w:rPr>
        <w:t xml:space="preserve"> him to consent to the </w:t>
      </w:r>
      <w:r>
        <w:rPr>
          <w:rFonts w:ascii="Arial" w:hAnsi="Arial" w:cs="Arial"/>
          <w:lang w:val="en-US"/>
        </w:rPr>
        <w:t xml:space="preserve">controller </w:t>
      </w:r>
      <w:r w:rsidRPr="00AC4991">
        <w:rPr>
          <w:rFonts w:ascii="Arial" w:hAnsi="Arial" w:cs="Arial"/>
          <w:lang w:val="en-US"/>
        </w:rPr>
        <w:t>application. After establishing connection with the jWebSocket</w:t>
      </w:r>
      <w:r w:rsidR="00BB3D0D">
        <w:rPr>
          <w:rFonts w:ascii="Arial" w:hAnsi="Arial" w:cs="Arial"/>
          <w:lang w:val="en-US"/>
        </w:rPr>
        <w:t xml:space="preserve"> server</w:t>
      </w:r>
      <w:r w:rsidRPr="00AC4991">
        <w:rPr>
          <w:rFonts w:ascii="Arial" w:hAnsi="Arial" w:cs="Arial"/>
          <w:lang w:val="en-US"/>
        </w:rPr>
        <w:t xml:space="preserve">, </w:t>
      </w:r>
      <w:ins w:id="103" w:author="Alexander Schulze" w:date="2012-06-03T18:08:00Z">
        <w:r w:rsidR="00A11808">
          <w:rPr>
            <w:rFonts w:ascii="Arial" w:hAnsi="Arial" w:cs="Arial"/>
            <w:lang w:val="en-US"/>
          </w:rPr>
          <w:t xml:space="preserve">(??) </w:t>
        </w:r>
      </w:ins>
      <w:r w:rsidRPr="00AC4991">
        <w:rPr>
          <w:rFonts w:ascii="Arial" w:hAnsi="Arial" w:cs="Arial"/>
          <w:lang w:val="en-US"/>
        </w:rPr>
        <w:t xml:space="preserve">which possesses the necessary elements to consent to </w:t>
      </w:r>
      <w:proofErr w:type="gramStart"/>
      <w:r w:rsidRPr="00AC4991">
        <w:rPr>
          <w:rFonts w:ascii="Arial" w:hAnsi="Arial" w:cs="Arial"/>
          <w:lang w:val="en-US"/>
        </w:rPr>
        <w:t xml:space="preserve">the </w:t>
      </w:r>
      <w:r>
        <w:rPr>
          <w:rFonts w:ascii="Arial" w:hAnsi="Arial" w:cs="Arial"/>
          <w:lang w:val="en-US"/>
        </w:rPr>
        <w:t xml:space="preserve"> controller</w:t>
      </w:r>
      <w:proofErr w:type="gramEnd"/>
      <w:r>
        <w:rPr>
          <w:rFonts w:ascii="Arial" w:hAnsi="Arial" w:cs="Arial"/>
          <w:lang w:val="en-US"/>
        </w:rPr>
        <w:t xml:space="preserve"> </w:t>
      </w:r>
      <w:r w:rsidRPr="00AC4991">
        <w:rPr>
          <w:rFonts w:ascii="Arial" w:hAnsi="Arial" w:cs="Arial"/>
          <w:lang w:val="en-US"/>
        </w:rPr>
        <w:t xml:space="preserve">interface of the platform </w:t>
      </w:r>
      <w:proofErr w:type="spellStart"/>
      <w:r w:rsidRPr="00AC4991">
        <w:rPr>
          <w:rFonts w:ascii="Arial" w:hAnsi="Arial" w:cs="Arial"/>
          <w:lang w:val="en-US"/>
        </w:rPr>
        <w:t>Arduino</w:t>
      </w:r>
      <w:proofErr w:type="spellEnd"/>
      <w:ins w:id="104" w:author="Alexander Schulze" w:date="2012-06-03T18:08:00Z">
        <w:r w:rsidR="00A11808">
          <w:rPr>
            <w:rFonts w:ascii="Arial" w:hAnsi="Arial" w:cs="Arial"/>
            <w:lang w:val="en-US"/>
          </w:rPr>
          <w:t xml:space="preserve"> (Don’t understand this sentence, you mean “which provides the interface </w:t>
        </w:r>
      </w:ins>
      <w:ins w:id="105" w:author="Alexander Schulze" w:date="2012-06-03T18:09:00Z">
        <w:r w:rsidR="00A11808">
          <w:rPr>
            <w:rFonts w:ascii="Arial" w:hAnsi="Arial" w:cs="Arial"/>
            <w:lang w:val="en-US"/>
          </w:rPr>
          <w:t xml:space="preserve">to the </w:t>
        </w:r>
        <w:proofErr w:type="spellStart"/>
        <w:r w:rsidR="00A11808">
          <w:rPr>
            <w:rFonts w:ascii="Arial" w:hAnsi="Arial" w:cs="Arial"/>
            <w:lang w:val="en-US"/>
          </w:rPr>
          <w:t>Arduino</w:t>
        </w:r>
        <w:proofErr w:type="spellEnd"/>
        <w:r w:rsidR="00A11808">
          <w:rPr>
            <w:rFonts w:ascii="Arial" w:hAnsi="Arial" w:cs="Arial"/>
            <w:lang w:val="en-US"/>
          </w:rPr>
          <w:t xml:space="preserve"> Platform with the new </w:t>
        </w:r>
        <w:proofErr w:type="spellStart"/>
        <w:r w:rsidR="00A11808">
          <w:rPr>
            <w:rFonts w:ascii="Arial" w:hAnsi="Arial" w:cs="Arial"/>
            <w:lang w:val="en-US"/>
          </w:rPr>
          <w:t>jWebSocketArduinoPlugIn</w:t>
        </w:r>
        <w:proofErr w:type="spellEnd"/>
        <w:r w:rsidR="00A11808">
          <w:rPr>
            <w:rFonts w:ascii="Arial" w:hAnsi="Arial" w:cs="Arial"/>
            <w:lang w:val="en-US"/>
          </w:rPr>
          <w:t xml:space="preserve">” </w:t>
        </w:r>
      </w:ins>
      <w:ins w:id="106" w:author="Alexander Schulze" w:date="2012-06-03T18:08:00Z">
        <w:r w:rsidR="00A11808">
          <w:rPr>
            <w:rFonts w:ascii="Arial" w:hAnsi="Arial" w:cs="Arial"/>
            <w:lang w:val="en-US"/>
          </w:rPr>
          <w:t>??). Y</w:t>
        </w:r>
      </w:ins>
      <w:del w:id="107" w:author="Alexander Schulze" w:date="2012-06-03T18:08:00Z">
        <w:r w:rsidRPr="00AC4991" w:rsidDel="00A11808">
          <w:rPr>
            <w:rFonts w:ascii="Arial" w:hAnsi="Arial" w:cs="Arial"/>
            <w:lang w:val="en-US"/>
          </w:rPr>
          <w:delText>; y</w:delText>
        </w:r>
      </w:del>
      <w:r w:rsidRPr="00AC4991">
        <w:rPr>
          <w:rFonts w:ascii="Arial" w:hAnsi="Arial" w:cs="Arial"/>
          <w:lang w:val="en-US"/>
        </w:rPr>
        <w:t xml:space="preserve">ou can </w:t>
      </w:r>
      <w:ins w:id="108" w:author="Alexander Schulze" w:date="2012-06-03T18:09:00Z">
        <w:r w:rsidR="00A11808">
          <w:rPr>
            <w:rFonts w:ascii="Arial" w:hAnsi="Arial" w:cs="Arial"/>
            <w:lang w:val="en-US"/>
          </w:rPr>
          <w:t>control</w:t>
        </w:r>
      </w:ins>
      <w:del w:id="109" w:author="Alexander Schulze" w:date="2012-06-03T18:09:00Z">
        <w:r w:rsidRPr="00AC4991" w:rsidDel="00A11808">
          <w:rPr>
            <w:rFonts w:ascii="Arial" w:hAnsi="Arial" w:cs="Arial"/>
            <w:lang w:val="en-US"/>
          </w:rPr>
          <w:delText xml:space="preserve">manipulate the </w:delText>
        </w:r>
        <w:r w:rsidR="00BB3D0D" w:rsidDel="00A11808">
          <w:rPr>
            <w:rFonts w:ascii="Arial" w:hAnsi="Arial" w:cs="Arial"/>
            <w:lang w:val="en-US"/>
          </w:rPr>
          <w:delText>turning on</w:delText>
        </w:r>
        <w:r w:rsidRPr="00AC4991" w:rsidDel="00A11808">
          <w:rPr>
            <w:rFonts w:ascii="Arial" w:hAnsi="Arial" w:cs="Arial"/>
            <w:lang w:val="en-US"/>
          </w:rPr>
          <w:delText xml:space="preserve"> </w:delText>
        </w:r>
        <w:r w:rsidR="00BB3D0D" w:rsidDel="00A11808">
          <w:rPr>
            <w:rFonts w:ascii="Arial" w:hAnsi="Arial" w:cs="Arial"/>
            <w:lang w:val="en-US"/>
          </w:rPr>
          <w:delText>or</w:delText>
        </w:r>
        <w:r w:rsidRPr="00AC4991" w:rsidDel="00A11808">
          <w:rPr>
            <w:rFonts w:ascii="Arial" w:hAnsi="Arial" w:cs="Arial"/>
            <w:lang w:val="en-US"/>
          </w:rPr>
          <w:delText xml:space="preserve"> out</w:delText>
        </w:r>
      </w:del>
      <w:ins w:id="110" w:author="Alexander Schulze" w:date="2012-06-03T18:09:00Z">
        <w:r w:rsidR="00A11808">
          <w:rPr>
            <w:rFonts w:ascii="Arial" w:hAnsi="Arial" w:cs="Arial"/>
            <w:lang w:val="en-US"/>
          </w:rPr>
          <w:t xml:space="preserve"> the on/off status</w:t>
        </w:r>
      </w:ins>
      <w:r w:rsidRPr="00AC4991">
        <w:rPr>
          <w:rFonts w:ascii="Arial" w:hAnsi="Arial" w:cs="Arial"/>
          <w:lang w:val="en-US"/>
        </w:rPr>
        <w:t xml:space="preserve"> of the 4LEDs that are connected to the micro-</w:t>
      </w:r>
      <w:proofErr w:type="gramStart"/>
      <w:r w:rsidRPr="00AC4991">
        <w:rPr>
          <w:rFonts w:ascii="Arial" w:hAnsi="Arial" w:cs="Arial"/>
          <w:lang w:val="en-US"/>
        </w:rPr>
        <w:t>controller,</w:t>
      </w:r>
      <w:proofErr w:type="gramEnd"/>
      <w:r w:rsidRPr="00AC4991">
        <w:rPr>
          <w:rFonts w:ascii="Arial" w:hAnsi="Arial" w:cs="Arial"/>
          <w:lang w:val="en-US"/>
        </w:rPr>
        <w:t xml:space="preserve"> one also </w:t>
      </w:r>
      <w:r w:rsidR="00BB3D0D">
        <w:rPr>
          <w:rFonts w:ascii="Arial" w:hAnsi="Arial" w:cs="Arial"/>
          <w:lang w:val="en-US"/>
        </w:rPr>
        <w:t>allows the</w:t>
      </w:r>
      <w:r w:rsidRPr="00AC4991">
        <w:rPr>
          <w:rFonts w:ascii="Arial" w:hAnsi="Arial" w:cs="Arial"/>
          <w:lang w:val="en-US"/>
        </w:rPr>
        <w:t xml:space="preserve"> </w:t>
      </w:r>
      <w:r w:rsidR="006250FD">
        <w:rPr>
          <w:rFonts w:ascii="Arial" w:hAnsi="Arial" w:cs="Arial"/>
          <w:lang w:val="en-US"/>
        </w:rPr>
        <w:t>monitoring</w:t>
      </w:r>
      <w:r w:rsidRPr="00AC4991">
        <w:rPr>
          <w:rFonts w:ascii="Arial" w:hAnsi="Arial" w:cs="Arial"/>
          <w:lang w:val="en-US"/>
        </w:rPr>
        <w:t xml:space="preserve"> </w:t>
      </w:r>
      <w:r w:rsidR="00BB3D0D">
        <w:rPr>
          <w:rFonts w:ascii="Arial" w:hAnsi="Arial" w:cs="Arial"/>
          <w:lang w:val="en-US"/>
        </w:rPr>
        <w:t xml:space="preserve">of </w:t>
      </w:r>
      <w:r w:rsidRPr="00AC4991">
        <w:rPr>
          <w:rFonts w:ascii="Arial" w:hAnsi="Arial" w:cs="Arial"/>
          <w:lang w:val="en-US"/>
        </w:rPr>
        <w:t xml:space="preserve">the movements of the physical joystick that it is also connected to the circuit. For the control of the LEDs an event </w:t>
      </w:r>
      <w:del w:id="111" w:author="Alexander Schulze" w:date="2012-06-03T18:10:00Z">
        <w:r w:rsidRPr="00AC4991" w:rsidDel="004B1C92">
          <w:rPr>
            <w:rFonts w:ascii="Arial" w:hAnsi="Arial" w:cs="Arial"/>
            <w:lang w:val="en-US"/>
          </w:rPr>
          <w:delText xml:space="preserve">rushes </w:delText>
        </w:r>
      </w:del>
      <w:r w:rsidRPr="00AC4991">
        <w:rPr>
          <w:rFonts w:ascii="Arial" w:hAnsi="Arial" w:cs="Arial"/>
          <w:lang w:val="en-US"/>
        </w:rPr>
        <w:t xml:space="preserve">from the </w:t>
      </w:r>
      <w:proofErr w:type="spellStart"/>
      <w:ins w:id="112" w:author="Alexander Schulze" w:date="2012-06-03T18:10:00Z">
        <w:r w:rsidR="004B1C92">
          <w:rPr>
            <w:rFonts w:ascii="Arial" w:hAnsi="Arial" w:cs="Arial"/>
            <w:lang w:val="en-US"/>
          </w:rPr>
          <w:t>Arduino</w:t>
        </w:r>
        <w:proofErr w:type="spellEnd"/>
        <w:r w:rsidR="004B1C92">
          <w:rPr>
            <w:rFonts w:ascii="Arial" w:hAnsi="Arial" w:cs="Arial"/>
            <w:lang w:val="en-US"/>
          </w:rPr>
          <w:t xml:space="preserve"> </w:t>
        </w:r>
      </w:ins>
      <w:r w:rsidRPr="00AC4991">
        <w:rPr>
          <w:rFonts w:ascii="Arial" w:hAnsi="Arial" w:cs="Arial"/>
          <w:lang w:val="en-US"/>
        </w:rPr>
        <w:t xml:space="preserve">controller </w:t>
      </w:r>
      <w:ins w:id="113" w:author="Alexander Schulze" w:date="2012-06-03T18:10:00Z">
        <w:r w:rsidR="004B1C92">
          <w:rPr>
            <w:rFonts w:ascii="Arial" w:hAnsi="Arial" w:cs="Arial"/>
            <w:lang w:val="en-US"/>
          </w:rPr>
          <w:t xml:space="preserve">is sent </w:t>
        </w:r>
      </w:ins>
      <w:r w:rsidRPr="00AC4991">
        <w:rPr>
          <w:rFonts w:ascii="Arial" w:hAnsi="Arial" w:cs="Arial"/>
          <w:lang w:val="en-US"/>
        </w:rPr>
        <w:t>toward</w:t>
      </w:r>
      <w:r w:rsidR="00BB3D0D">
        <w:rPr>
          <w:rFonts w:ascii="Arial" w:hAnsi="Arial" w:cs="Arial"/>
          <w:lang w:val="en-US"/>
        </w:rPr>
        <w:t>s</w:t>
      </w:r>
      <w:r w:rsidRPr="00AC4991">
        <w:rPr>
          <w:rFonts w:ascii="Arial" w:hAnsi="Arial" w:cs="Arial"/>
          <w:lang w:val="en-US"/>
        </w:rPr>
        <w:t xml:space="preserve"> the </w:t>
      </w:r>
      <w:proofErr w:type="spellStart"/>
      <w:r w:rsidRPr="00AC4991">
        <w:rPr>
          <w:rFonts w:ascii="Arial" w:hAnsi="Arial" w:cs="Arial"/>
          <w:lang w:val="en-US"/>
        </w:rPr>
        <w:t>jWebSocket</w:t>
      </w:r>
      <w:proofErr w:type="spellEnd"/>
      <w:r w:rsidR="00BB3D0D">
        <w:rPr>
          <w:rFonts w:ascii="Arial" w:hAnsi="Arial" w:cs="Arial"/>
          <w:lang w:val="en-US"/>
        </w:rPr>
        <w:t xml:space="preserve"> server</w:t>
      </w:r>
      <w:r w:rsidRPr="00AC4991">
        <w:rPr>
          <w:rFonts w:ascii="Arial" w:hAnsi="Arial" w:cs="Arial"/>
          <w:lang w:val="en-US"/>
        </w:rPr>
        <w:t xml:space="preserve">, and </w:t>
      </w:r>
      <w:r w:rsidR="00BB3D0D">
        <w:rPr>
          <w:rFonts w:ascii="Arial" w:hAnsi="Arial" w:cs="Arial"/>
          <w:lang w:val="en-US"/>
        </w:rPr>
        <w:t>it</w:t>
      </w:r>
      <w:r w:rsidRPr="00AC4991">
        <w:rPr>
          <w:rFonts w:ascii="Arial" w:hAnsi="Arial" w:cs="Arial"/>
          <w:lang w:val="en-US"/>
        </w:rPr>
        <w:t xml:space="preserve"> sends toward</w:t>
      </w:r>
      <w:r w:rsidR="00BB3D0D">
        <w:rPr>
          <w:rFonts w:ascii="Arial" w:hAnsi="Arial" w:cs="Arial"/>
          <w:lang w:val="en-US"/>
        </w:rPr>
        <w:t>s</w:t>
      </w:r>
      <w:r w:rsidRPr="00AC4991">
        <w:rPr>
          <w:rFonts w:ascii="Arial" w:hAnsi="Arial" w:cs="Arial"/>
          <w:lang w:val="en-US"/>
        </w:rPr>
        <w:t xml:space="preserve"> the circuit a command, indicating which LED to turn off or </w:t>
      </w:r>
      <w:r w:rsidR="00BB3D0D">
        <w:rPr>
          <w:rFonts w:ascii="Arial" w:hAnsi="Arial" w:cs="Arial"/>
          <w:lang w:val="en-US"/>
        </w:rPr>
        <w:t>on</w:t>
      </w:r>
      <w:r w:rsidRPr="00AC4991">
        <w:rPr>
          <w:rFonts w:ascii="Arial" w:hAnsi="Arial" w:cs="Arial"/>
          <w:lang w:val="en-US"/>
        </w:rPr>
        <w:t xml:space="preserve">. For the </w:t>
      </w:r>
      <w:r w:rsidR="006250FD">
        <w:rPr>
          <w:rFonts w:ascii="Arial" w:hAnsi="Arial" w:cs="Arial"/>
          <w:lang w:val="en-US"/>
        </w:rPr>
        <w:t>monitoring</w:t>
      </w:r>
      <w:r w:rsidRPr="00AC4991">
        <w:rPr>
          <w:rFonts w:ascii="Arial" w:hAnsi="Arial" w:cs="Arial"/>
          <w:lang w:val="en-US"/>
        </w:rPr>
        <w:t xml:space="preserve"> of the joystick the circuit sends toward</w:t>
      </w:r>
      <w:r w:rsidR="00BB3D0D">
        <w:rPr>
          <w:rFonts w:ascii="Arial" w:hAnsi="Arial" w:cs="Arial"/>
          <w:lang w:val="en-US"/>
        </w:rPr>
        <w:t>s</w:t>
      </w:r>
      <w:r w:rsidRPr="00AC4991">
        <w:rPr>
          <w:rFonts w:ascii="Arial" w:hAnsi="Arial" w:cs="Arial"/>
          <w:lang w:val="en-US"/>
        </w:rPr>
        <w:t xml:space="preserve"> the </w:t>
      </w:r>
      <w:r w:rsidR="00BB3D0D" w:rsidRPr="00AC4991">
        <w:rPr>
          <w:rFonts w:ascii="Arial" w:hAnsi="Arial" w:cs="Arial"/>
          <w:lang w:val="en-US"/>
        </w:rPr>
        <w:t xml:space="preserve">jWebSocket </w:t>
      </w:r>
      <w:r w:rsidR="00BB3D0D">
        <w:rPr>
          <w:rFonts w:ascii="Arial" w:hAnsi="Arial" w:cs="Arial"/>
          <w:lang w:val="en-US"/>
        </w:rPr>
        <w:t>server</w:t>
      </w:r>
      <w:r w:rsidRPr="00AC4991">
        <w:rPr>
          <w:rFonts w:ascii="Arial" w:hAnsi="Arial" w:cs="Arial"/>
          <w:lang w:val="en-US"/>
        </w:rPr>
        <w:t xml:space="preserve"> the position, then an event rushes to each one of the controllers, to visualize in real time the position of the joystick.</w:t>
      </w:r>
    </w:p>
    <w:p w:rsidR="006250FD" w:rsidRPr="00AC4991" w:rsidRDefault="006250FD" w:rsidP="00D07B3B">
      <w:pPr>
        <w:pStyle w:val="Standard1"/>
        <w:spacing w:line="360" w:lineRule="auto"/>
        <w:jc w:val="both"/>
        <w:rPr>
          <w:rFonts w:ascii="Arial" w:hAnsi="Arial" w:cs="Arial"/>
          <w:lang w:val="en-US"/>
        </w:rPr>
      </w:pPr>
    </w:p>
    <w:p w:rsidR="00E47846" w:rsidRPr="006250FD" w:rsidRDefault="005E579B">
      <w:pPr>
        <w:pStyle w:val="Standard1"/>
        <w:spacing w:line="360" w:lineRule="auto"/>
        <w:rPr>
          <w:rFonts w:ascii="Arial" w:hAnsi="Arial" w:cs="Arial"/>
          <w:b/>
          <w:bCs/>
          <w:color w:val="000000"/>
          <w:lang w:val="en-US"/>
        </w:rPr>
      </w:pPr>
      <w:r w:rsidRPr="006250FD">
        <w:rPr>
          <w:rFonts w:ascii="Arial" w:hAnsi="Arial" w:cs="Arial"/>
          <w:b/>
          <w:bCs/>
          <w:color w:val="000000"/>
          <w:lang w:val="en-US"/>
        </w:rPr>
        <w:t xml:space="preserve">7. </w:t>
      </w:r>
      <w:r w:rsidR="006250FD" w:rsidRPr="00BD24F8">
        <w:rPr>
          <w:rFonts w:ascii="Arial" w:hAnsi="Arial" w:cs="Arial"/>
          <w:b/>
          <w:bCs/>
          <w:color w:val="000000"/>
          <w:lang w:val="en-US"/>
        </w:rPr>
        <w:t>Requirements for the use</w:t>
      </w:r>
    </w:p>
    <w:p w:rsidR="006250FD" w:rsidRDefault="006250FD" w:rsidP="006250FD">
      <w:pPr>
        <w:pStyle w:val="Standard1"/>
        <w:spacing w:line="360" w:lineRule="auto"/>
        <w:jc w:val="both"/>
        <w:rPr>
          <w:rFonts w:ascii="Arial" w:hAnsi="Arial" w:cs="Arial"/>
          <w:bCs/>
          <w:color w:val="000000"/>
          <w:lang w:val="en-US"/>
        </w:rPr>
      </w:pPr>
      <w:r w:rsidRPr="006250FD">
        <w:rPr>
          <w:rFonts w:ascii="Arial" w:hAnsi="Arial" w:cs="Arial"/>
          <w:bCs/>
          <w:color w:val="000000"/>
          <w:lang w:val="en-US"/>
        </w:rPr>
        <w:t xml:space="preserve">The application has the advantage of working on the operating systems Linux, Windows and Mac </w:t>
      </w:r>
      <w:r>
        <w:rPr>
          <w:rFonts w:ascii="Arial" w:hAnsi="Arial" w:cs="Arial"/>
          <w:bCs/>
          <w:color w:val="000000"/>
          <w:lang w:val="en-US"/>
        </w:rPr>
        <w:t>OS</w:t>
      </w:r>
      <w:r w:rsidRPr="006250FD">
        <w:rPr>
          <w:rFonts w:ascii="Arial" w:hAnsi="Arial" w:cs="Arial"/>
          <w:bCs/>
          <w:color w:val="000000"/>
          <w:lang w:val="en-US"/>
        </w:rPr>
        <w:t>, however for its total operation he/she needs of the following elements:</w:t>
      </w:r>
      <w:r>
        <w:rPr>
          <w:rFonts w:ascii="Arial" w:hAnsi="Arial" w:cs="Arial"/>
          <w:bCs/>
          <w:color w:val="000000"/>
          <w:lang w:val="en-US"/>
        </w:rPr>
        <w:t xml:space="preserve"> </w:t>
      </w:r>
    </w:p>
    <w:p w:rsidR="006250FD" w:rsidRPr="006250FD" w:rsidRDefault="006250FD" w:rsidP="006250FD">
      <w:pPr>
        <w:pStyle w:val="Standard1"/>
        <w:numPr>
          <w:ilvl w:val="0"/>
          <w:numId w:val="7"/>
          <w:numberingChange w:id="114" w:author="Alexander Schulze" w:date="2012-06-03T17:25:00Z" w:original=""/>
        </w:numPr>
        <w:spacing w:line="360" w:lineRule="auto"/>
        <w:jc w:val="both"/>
        <w:rPr>
          <w:rFonts w:ascii="Arial" w:hAnsi="Arial" w:cs="Arial"/>
          <w:bCs/>
          <w:color w:val="000000"/>
        </w:rPr>
      </w:pPr>
      <w:proofErr w:type="spellStart"/>
      <w:r w:rsidRPr="006250FD">
        <w:rPr>
          <w:rFonts w:ascii="Arial" w:hAnsi="Arial" w:cs="Arial"/>
          <w:bCs/>
          <w:color w:val="000000"/>
          <w:lang w:val="en-US"/>
        </w:rPr>
        <w:t>O</w:t>
      </w:r>
      <w:r>
        <w:rPr>
          <w:rFonts w:ascii="Arial" w:hAnsi="Arial" w:cs="Arial"/>
          <w:bCs/>
          <w:color w:val="000000"/>
          <w:lang w:val="en-US"/>
        </w:rPr>
        <w:t>penJDK</w:t>
      </w:r>
      <w:proofErr w:type="spellEnd"/>
      <w:r>
        <w:rPr>
          <w:rFonts w:ascii="Arial" w:hAnsi="Arial" w:cs="Arial"/>
          <w:bCs/>
          <w:color w:val="000000"/>
          <w:lang w:val="en-US"/>
        </w:rPr>
        <w:t xml:space="preserve"> 1.7 installed</w:t>
      </w:r>
      <w:r w:rsidRPr="006250FD">
        <w:rPr>
          <w:rFonts w:ascii="Arial" w:hAnsi="Arial" w:cs="Arial"/>
          <w:bCs/>
          <w:color w:val="000000"/>
          <w:lang w:val="en-US"/>
        </w:rPr>
        <w:t>.</w:t>
      </w:r>
      <w:ins w:id="115" w:author="Alexander Schulze" w:date="2012-06-03T18:15:00Z">
        <w:r w:rsidR="00133E31">
          <w:rPr>
            <w:rFonts w:ascii="Arial" w:hAnsi="Arial" w:cs="Arial"/>
            <w:bCs/>
            <w:color w:val="000000"/>
            <w:lang w:val="en-US"/>
          </w:rPr>
          <w:t xml:space="preserve"> What about Java 1.6 and Java </w:t>
        </w:r>
        <w:proofErr w:type="gramStart"/>
        <w:r w:rsidR="00133E31">
          <w:rPr>
            <w:rFonts w:ascii="Arial" w:hAnsi="Arial" w:cs="Arial"/>
            <w:bCs/>
            <w:color w:val="000000"/>
            <w:lang w:val="en-US"/>
          </w:rPr>
          <w:t>1.7 ?</w:t>
        </w:r>
        <w:proofErr w:type="gramEnd"/>
        <w:r w:rsidR="00133E31">
          <w:rPr>
            <w:rFonts w:ascii="Arial" w:hAnsi="Arial" w:cs="Arial"/>
            <w:bCs/>
            <w:color w:val="000000"/>
            <w:lang w:val="en-US"/>
          </w:rPr>
          <w:t xml:space="preserve"> Should work too, right?</w:t>
        </w:r>
      </w:ins>
    </w:p>
    <w:p w:rsidR="006250FD" w:rsidRDefault="006250FD" w:rsidP="006250FD">
      <w:pPr>
        <w:pStyle w:val="Standard1"/>
        <w:numPr>
          <w:ilvl w:val="0"/>
          <w:numId w:val="7"/>
          <w:numberingChange w:id="116" w:author="Alexander Schulze" w:date="2012-06-03T17:25:00Z" w:original=""/>
        </w:numPr>
        <w:spacing w:line="360" w:lineRule="auto"/>
        <w:jc w:val="both"/>
        <w:rPr>
          <w:rFonts w:ascii="Arial" w:hAnsi="Arial" w:cs="Arial"/>
          <w:bCs/>
          <w:color w:val="000000"/>
          <w:lang w:val="en-US"/>
        </w:rPr>
      </w:pPr>
      <w:r>
        <w:rPr>
          <w:rFonts w:ascii="Arial" w:hAnsi="Arial" w:cs="Arial"/>
          <w:bCs/>
          <w:color w:val="000000"/>
          <w:lang w:val="en-US"/>
        </w:rPr>
        <w:t>N</w:t>
      </w:r>
      <w:r w:rsidRPr="006250FD">
        <w:rPr>
          <w:rFonts w:ascii="Arial" w:hAnsi="Arial" w:cs="Arial"/>
          <w:bCs/>
          <w:color w:val="000000"/>
          <w:lang w:val="en-US"/>
        </w:rPr>
        <w:t>ative</w:t>
      </w:r>
      <w:r>
        <w:rPr>
          <w:rFonts w:ascii="Arial" w:hAnsi="Arial" w:cs="Arial"/>
          <w:bCs/>
          <w:color w:val="000000"/>
          <w:lang w:val="en-US"/>
        </w:rPr>
        <w:t xml:space="preserve"> library</w:t>
      </w:r>
      <w:r w:rsidRPr="006250FD">
        <w:rPr>
          <w:rFonts w:ascii="Arial" w:hAnsi="Arial" w:cs="Arial"/>
          <w:bCs/>
          <w:color w:val="000000"/>
          <w:lang w:val="en-US"/>
        </w:rPr>
        <w:t xml:space="preserve"> </w:t>
      </w:r>
      <w:proofErr w:type="spellStart"/>
      <w:r w:rsidRPr="006250FD">
        <w:rPr>
          <w:rFonts w:ascii="Arial" w:hAnsi="Arial" w:cs="Arial"/>
          <w:bCs/>
          <w:color w:val="000000"/>
          <w:lang w:val="en-US"/>
        </w:rPr>
        <w:t>RxTx</w:t>
      </w:r>
      <w:proofErr w:type="spellEnd"/>
      <w:r w:rsidRPr="006250FD">
        <w:rPr>
          <w:rFonts w:ascii="Arial" w:hAnsi="Arial" w:cs="Arial"/>
          <w:bCs/>
          <w:color w:val="000000"/>
          <w:lang w:val="en-US"/>
        </w:rPr>
        <w:t xml:space="preserve"> copied in the binary </w:t>
      </w:r>
      <w:r>
        <w:rPr>
          <w:rFonts w:ascii="Arial" w:hAnsi="Arial" w:cs="Arial"/>
          <w:bCs/>
          <w:color w:val="000000"/>
          <w:lang w:val="en-US"/>
        </w:rPr>
        <w:t>folder</w:t>
      </w:r>
      <w:r w:rsidRPr="006250FD">
        <w:rPr>
          <w:rFonts w:ascii="Arial" w:hAnsi="Arial" w:cs="Arial"/>
          <w:bCs/>
          <w:color w:val="000000"/>
          <w:lang w:val="en-US"/>
        </w:rPr>
        <w:t xml:space="preserve"> </w:t>
      </w:r>
      <w:r>
        <w:rPr>
          <w:rFonts w:ascii="Arial" w:hAnsi="Arial" w:cs="Arial"/>
          <w:bCs/>
          <w:color w:val="000000"/>
          <w:lang w:val="en-US"/>
        </w:rPr>
        <w:t>on</w:t>
      </w:r>
      <w:r w:rsidRPr="006250FD">
        <w:rPr>
          <w:rFonts w:ascii="Arial" w:hAnsi="Arial" w:cs="Arial"/>
          <w:bCs/>
          <w:color w:val="000000"/>
          <w:lang w:val="en-US"/>
        </w:rPr>
        <w:t xml:space="preserve"> the Java </w:t>
      </w:r>
      <w:r>
        <w:rPr>
          <w:rFonts w:ascii="Arial" w:hAnsi="Arial" w:cs="Arial"/>
          <w:bCs/>
          <w:color w:val="000000"/>
          <w:lang w:val="en-US"/>
        </w:rPr>
        <w:t xml:space="preserve">Virtual </w:t>
      </w:r>
      <w:r w:rsidR="00700D73">
        <w:rPr>
          <w:rFonts w:ascii="Arial" w:hAnsi="Arial" w:cs="Arial"/>
          <w:bCs/>
          <w:color w:val="000000"/>
          <w:lang w:val="en-US"/>
        </w:rPr>
        <w:t>Machine</w:t>
      </w:r>
      <w:r w:rsidR="00700D73" w:rsidRPr="006250FD">
        <w:rPr>
          <w:rFonts w:ascii="Arial" w:hAnsi="Arial" w:cs="Arial"/>
          <w:bCs/>
          <w:color w:val="000000"/>
          <w:lang w:val="en-US"/>
        </w:rPr>
        <w:t xml:space="preserve"> (</w:t>
      </w:r>
      <w:r w:rsidRPr="006250FD">
        <w:rPr>
          <w:rFonts w:ascii="Arial" w:hAnsi="Arial" w:cs="Arial"/>
          <w:bCs/>
          <w:color w:val="000000"/>
          <w:lang w:val="en-US"/>
        </w:rPr>
        <w:t>JVM).</w:t>
      </w:r>
    </w:p>
    <w:p w:rsidR="00BB1438" w:rsidRDefault="006250FD" w:rsidP="00397F28">
      <w:pPr>
        <w:pStyle w:val="Standard1"/>
        <w:numPr>
          <w:ilvl w:val="0"/>
          <w:numId w:val="7"/>
          <w:numberingChange w:id="117" w:author="Alexander Schulze" w:date="2012-06-03T17:25:00Z" w:original=""/>
        </w:numPr>
        <w:spacing w:line="360" w:lineRule="auto"/>
        <w:jc w:val="both"/>
        <w:rPr>
          <w:rFonts w:ascii="Arial" w:hAnsi="Arial" w:cs="Arial"/>
          <w:bCs/>
          <w:color w:val="000000"/>
          <w:lang w:val="en-US"/>
        </w:rPr>
      </w:pPr>
      <w:r w:rsidRPr="00BB1438">
        <w:rPr>
          <w:rFonts w:ascii="Arial" w:hAnsi="Arial" w:cs="Arial"/>
          <w:bCs/>
          <w:color w:val="000000"/>
          <w:lang w:val="en-US"/>
        </w:rPr>
        <w:t xml:space="preserve">Circuit micro-controller of the hardware platform Arduino. </w:t>
      </w:r>
    </w:p>
    <w:p w:rsidR="00397F28" w:rsidRPr="00BB1438" w:rsidRDefault="00BB1438" w:rsidP="00397F28">
      <w:pPr>
        <w:pStyle w:val="Standard1"/>
        <w:numPr>
          <w:ilvl w:val="0"/>
          <w:numId w:val="7"/>
          <w:numberingChange w:id="118" w:author="Alexander Schulze" w:date="2012-06-03T17:25:00Z" w:original=""/>
        </w:numPr>
        <w:spacing w:line="360" w:lineRule="auto"/>
        <w:jc w:val="both"/>
        <w:rPr>
          <w:rFonts w:ascii="Arial" w:hAnsi="Arial" w:cs="Arial"/>
          <w:bCs/>
          <w:color w:val="000000"/>
          <w:lang w:val="en-US"/>
        </w:rPr>
      </w:pPr>
      <w:r>
        <w:rPr>
          <w:rFonts w:ascii="Arial" w:hAnsi="Arial" w:cs="Arial"/>
          <w:bCs/>
          <w:color w:val="000000"/>
          <w:lang w:val="en-US"/>
        </w:rPr>
        <w:t>Browser</w:t>
      </w:r>
      <w:r w:rsidRPr="00BB1438">
        <w:rPr>
          <w:rFonts w:ascii="Arial" w:hAnsi="Arial" w:cs="Arial"/>
          <w:bCs/>
          <w:color w:val="000000"/>
          <w:lang w:val="en-US"/>
        </w:rPr>
        <w:t xml:space="preserve"> with support for the protocol websocket.</w:t>
      </w:r>
      <w:ins w:id="119" w:author="Alexander Schulze" w:date="2012-06-03T18:15:00Z">
        <w:r w:rsidR="00BE5316">
          <w:rPr>
            <w:rFonts w:ascii="Arial" w:hAnsi="Arial" w:cs="Arial"/>
            <w:bCs/>
            <w:color w:val="000000"/>
            <w:lang w:val="en-US"/>
          </w:rPr>
          <w:t xml:space="preserve"> What about the Flash- and or Comet fallback?</w:t>
        </w:r>
      </w:ins>
    </w:p>
    <w:p w:rsidR="00397F28" w:rsidRPr="00BB1438" w:rsidRDefault="00BB1438" w:rsidP="00BB1438">
      <w:pPr>
        <w:pStyle w:val="Standard1"/>
        <w:spacing w:line="360" w:lineRule="auto"/>
        <w:jc w:val="both"/>
        <w:rPr>
          <w:rFonts w:ascii="Arial" w:hAnsi="Arial" w:cs="Arial"/>
          <w:bCs/>
          <w:color w:val="000000"/>
          <w:lang w:val="en-US"/>
        </w:rPr>
      </w:pPr>
      <w:r w:rsidRPr="00BB1438">
        <w:rPr>
          <w:rFonts w:ascii="Arial" w:hAnsi="Arial" w:cs="Arial"/>
          <w:bCs/>
          <w:color w:val="000000"/>
          <w:lang w:val="en-US"/>
        </w:rPr>
        <w:t>To obtain the packages of the controller application, the jWebSocket</w:t>
      </w:r>
      <w:r w:rsidR="00BB3D0D">
        <w:rPr>
          <w:rFonts w:ascii="Arial" w:hAnsi="Arial" w:cs="Arial"/>
          <w:bCs/>
          <w:color w:val="000000"/>
          <w:lang w:val="en-US"/>
        </w:rPr>
        <w:t xml:space="preserve"> server</w:t>
      </w:r>
      <w:r w:rsidRPr="00BB1438">
        <w:rPr>
          <w:rFonts w:ascii="Arial" w:hAnsi="Arial" w:cs="Arial"/>
          <w:bCs/>
          <w:color w:val="000000"/>
          <w:lang w:val="en-US"/>
        </w:rPr>
        <w:t xml:space="preserve">, the native library for serial port access, and the program that contains the circuit micro-controller, </w:t>
      </w:r>
      <w:r w:rsidRPr="00BB1438">
        <w:rPr>
          <w:rFonts w:ascii="Arial" w:hAnsi="Arial" w:cs="Arial"/>
          <w:lang w:val="en-US"/>
        </w:rPr>
        <w:t>you should access the URL</w:t>
      </w:r>
      <w:r w:rsidRPr="00BB1438">
        <w:rPr>
          <w:rFonts w:ascii="Arial" w:hAnsi="Arial" w:cs="Arial"/>
          <w:bCs/>
          <w:color w:val="000000"/>
          <w:lang w:val="en-US"/>
        </w:rPr>
        <w:t xml:space="preserve">: </w:t>
      </w:r>
      <w:hyperlink r:id="rId10" w:history="1">
        <w:r w:rsidR="00384CD8" w:rsidRPr="00BB1438">
          <w:rPr>
            <w:rStyle w:val="Link"/>
            <w:rFonts w:ascii="Arial" w:hAnsi="Arial" w:cs="Arial"/>
            <w:lang w:val="en-US"/>
          </w:rPr>
          <w:t>http://jwebsocket.org/download/</w:t>
        </w:r>
      </w:hyperlink>
    </w:p>
    <w:p w:rsidR="00397F28" w:rsidRPr="00BB1438" w:rsidRDefault="00397F28" w:rsidP="00397F28">
      <w:pPr>
        <w:pStyle w:val="Standard1"/>
        <w:spacing w:line="360" w:lineRule="auto"/>
        <w:jc w:val="both"/>
        <w:rPr>
          <w:rFonts w:ascii="Arial" w:hAnsi="Arial" w:cs="Arial"/>
          <w:bCs/>
          <w:color w:val="000000"/>
          <w:lang w:val="en-US"/>
        </w:rPr>
      </w:pPr>
    </w:p>
    <w:p w:rsidR="005A2F2C" w:rsidRPr="00700D73" w:rsidRDefault="005E579B" w:rsidP="008D5526">
      <w:pPr>
        <w:pStyle w:val="Standard1"/>
        <w:spacing w:line="360" w:lineRule="auto"/>
        <w:rPr>
          <w:rFonts w:ascii="Arial" w:hAnsi="Arial" w:cs="Humnst777 Lt BT"/>
          <w:b/>
          <w:bCs/>
          <w:lang w:val="en-US"/>
        </w:rPr>
      </w:pPr>
      <w:r w:rsidRPr="00700D73">
        <w:rPr>
          <w:rFonts w:ascii="Arial" w:hAnsi="Arial" w:cs="Humnst777 Lt BT"/>
          <w:b/>
          <w:bCs/>
          <w:color w:val="000000"/>
          <w:lang w:val="en-US"/>
        </w:rPr>
        <w:t xml:space="preserve">8. </w:t>
      </w:r>
      <w:r w:rsidR="00BB1438" w:rsidRPr="00700D73">
        <w:rPr>
          <w:rFonts w:ascii="Arial" w:hAnsi="Arial" w:cs="Arial"/>
          <w:b/>
          <w:bCs/>
          <w:color w:val="000000"/>
          <w:lang w:val="en-US"/>
        </w:rPr>
        <w:t>Roles of the solution</w:t>
      </w:r>
    </w:p>
    <w:p w:rsidR="00E47846" w:rsidRPr="00BB1438" w:rsidRDefault="00BB1438">
      <w:pPr>
        <w:pStyle w:val="Standard1"/>
        <w:spacing w:line="360" w:lineRule="auto"/>
        <w:jc w:val="both"/>
        <w:rPr>
          <w:rFonts w:ascii="Arial" w:hAnsi="Arial" w:cs="Arial"/>
          <w:b/>
          <w:bCs/>
          <w:color w:val="0000FF"/>
          <w:lang w:val="en-US"/>
        </w:rPr>
      </w:pPr>
      <w:r w:rsidRPr="00BB1438">
        <w:rPr>
          <w:rFonts w:ascii="Arial" w:hAnsi="Arial" w:cs="Humnst777 Lt BT"/>
          <w:b/>
          <w:bCs/>
          <w:lang w:val="en-US"/>
        </w:rPr>
        <w:t>User of the system</w:t>
      </w:r>
      <w:r w:rsidR="005E579B" w:rsidRPr="00BB1438">
        <w:rPr>
          <w:rFonts w:ascii="Arial" w:hAnsi="Arial" w:cs="Humnst777 Lt BT"/>
          <w:b/>
          <w:bCs/>
          <w:lang w:val="en-US"/>
        </w:rPr>
        <w:t>:</w:t>
      </w:r>
      <w:r w:rsidR="005E579B" w:rsidRPr="00BB1438">
        <w:rPr>
          <w:rFonts w:ascii="Arial" w:hAnsi="Arial" w:cs="Humnst777 Lt BT"/>
          <w:bCs/>
          <w:lang w:val="en-US"/>
        </w:rPr>
        <w:t xml:space="preserve"> </w:t>
      </w:r>
      <w:r w:rsidRPr="00BB1438">
        <w:rPr>
          <w:lang w:val="en-US"/>
        </w:rPr>
        <w:t> </w:t>
      </w:r>
      <w:r w:rsidRPr="00BB1438">
        <w:rPr>
          <w:rFonts w:ascii="Arial" w:hAnsi="Arial" w:cs="Arial"/>
          <w:lang w:val="en-US"/>
        </w:rPr>
        <w:t xml:space="preserve">It can remotely control the </w:t>
      </w:r>
      <w:r w:rsidR="00BB3D0D">
        <w:rPr>
          <w:rFonts w:ascii="Arial" w:hAnsi="Arial" w:cs="Arial"/>
          <w:lang w:val="en-US"/>
        </w:rPr>
        <w:t xml:space="preserve">turning </w:t>
      </w:r>
      <w:r w:rsidRPr="00BB1438">
        <w:rPr>
          <w:rFonts w:ascii="Arial" w:hAnsi="Arial" w:cs="Arial"/>
          <w:lang w:val="en-US"/>
        </w:rPr>
        <w:t xml:space="preserve">on and off </w:t>
      </w:r>
      <w:r w:rsidR="00BB3D0D">
        <w:rPr>
          <w:rFonts w:ascii="Arial" w:hAnsi="Arial" w:cs="Arial"/>
          <w:lang w:val="en-US"/>
        </w:rPr>
        <w:t xml:space="preserve">of </w:t>
      </w:r>
      <w:r w:rsidRPr="00BB1438">
        <w:rPr>
          <w:rFonts w:ascii="Arial" w:hAnsi="Arial" w:cs="Arial"/>
          <w:lang w:val="en-US"/>
        </w:rPr>
        <w:t xml:space="preserve">4 LEDs also </w:t>
      </w:r>
      <w:r w:rsidR="00BB3D0D">
        <w:rPr>
          <w:rFonts w:ascii="Arial" w:hAnsi="Arial" w:cs="Arial"/>
          <w:lang w:val="en-US"/>
        </w:rPr>
        <w:t>it allows</w:t>
      </w:r>
      <w:r w:rsidRPr="00BB1438">
        <w:rPr>
          <w:rFonts w:ascii="Arial" w:hAnsi="Arial" w:cs="Arial"/>
          <w:lang w:val="en-US"/>
        </w:rPr>
        <w:t xml:space="preserve"> monitor</w:t>
      </w:r>
      <w:r w:rsidR="00BB3D0D">
        <w:rPr>
          <w:rFonts w:ascii="Arial" w:hAnsi="Arial" w:cs="Arial"/>
          <w:lang w:val="en-US"/>
        </w:rPr>
        <w:t xml:space="preserve">ing </w:t>
      </w:r>
      <w:r w:rsidR="00BB3D0D" w:rsidRPr="00BB1438">
        <w:rPr>
          <w:rFonts w:ascii="Arial" w:hAnsi="Arial" w:cs="Arial"/>
          <w:lang w:val="en-US"/>
        </w:rPr>
        <w:t>of the joystick</w:t>
      </w:r>
      <w:r w:rsidRPr="00BB1438">
        <w:rPr>
          <w:rFonts w:ascii="Arial" w:hAnsi="Arial" w:cs="Arial"/>
          <w:lang w:val="en-US"/>
        </w:rPr>
        <w:t xml:space="preserve"> movements.</w:t>
      </w:r>
      <w:ins w:id="120" w:author="Alexander Schulze" w:date="2012-06-03T18:14:00Z">
        <w:r w:rsidR="004B1C92">
          <w:rPr>
            <w:rFonts w:ascii="Arial" w:hAnsi="Arial" w:cs="Arial"/>
            <w:lang w:val="en-US"/>
          </w:rPr>
          <w:t xml:space="preserve"> Why does the user (reader) </w:t>
        </w:r>
        <w:proofErr w:type="gramStart"/>
        <w:r w:rsidR="004B1C92">
          <w:rPr>
            <w:rFonts w:ascii="Arial" w:hAnsi="Arial" w:cs="Arial"/>
            <w:lang w:val="en-US"/>
          </w:rPr>
          <w:t>needs</w:t>
        </w:r>
        <w:proofErr w:type="gramEnd"/>
        <w:r w:rsidR="004B1C92">
          <w:rPr>
            <w:rFonts w:ascii="Arial" w:hAnsi="Arial" w:cs="Arial"/>
            <w:lang w:val="en-US"/>
          </w:rPr>
          <w:t xml:space="preserve"> to know this here? Does he influence on that, does he see this or any selection?</w:t>
        </w:r>
      </w:ins>
    </w:p>
    <w:p w:rsidR="00BB1438" w:rsidRPr="00BB1438" w:rsidRDefault="00BB1438">
      <w:pPr>
        <w:pStyle w:val="Standard1"/>
        <w:spacing w:line="360" w:lineRule="auto"/>
        <w:jc w:val="both"/>
        <w:rPr>
          <w:rFonts w:ascii="Arial" w:hAnsi="Arial" w:cs="Arial"/>
          <w:b/>
          <w:bCs/>
          <w:color w:val="0000FF"/>
          <w:lang w:val="en-US"/>
        </w:rPr>
      </w:pPr>
    </w:p>
    <w:p w:rsidR="005A2F2C" w:rsidRPr="00BB1438" w:rsidRDefault="005A2F2C">
      <w:pPr>
        <w:pStyle w:val="Standard1"/>
        <w:spacing w:line="360" w:lineRule="auto"/>
        <w:jc w:val="both"/>
        <w:rPr>
          <w:rFonts w:ascii="Arial" w:hAnsi="Arial" w:cs="Arial"/>
          <w:b/>
          <w:bCs/>
          <w:color w:val="0000FF"/>
          <w:lang w:val="en-US"/>
        </w:rPr>
      </w:pPr>
    </w:p>
    <w:p w:rsidR="00BB1438" w:rsidRDefault="005E579B">
      <w:pPr>
        <w:pStyle w:val="Standard1"/>
        <w:spacing w:line="360" w:lineRule="auto"/>
        <w:jc w:val="both"/>
        <w:rPr>
          <w:ins w:id="121" w:author="Alexander Schulze" w:date="2012-06-03T18:16:00Z"/>
          <w:rFonts w:ascii="Arial" w:hAnsi="Arial" w:cs="Arial"/>
          <w:b/>
          <w:bCs/>
          <w:color w:val="000000"/>
          <w:lang w:val="en-US"/>
        </w:rPr>
      </w:pPr>
      <w:r>
        <w:rPr>
          <w:rFonts w:ascii="Arial" w:hAnsi="Arial" w:cs="Humnst777 Lt BT"/>
          <w:b/>
          <w:bCs/>
          <w:color w:val="000000"/>
        </w:rPr>
        <w:t xml:space="preserve">9. </w:t>
      </w:r>
      <w:r w:rsidR="00BB1438" w:rsidRPr="00BD24F8">
        <w:rPr>
          <w:rFonts w:ascii="Arial" w:hAnsi="Arial" w:cs="Arial"/>
          <w:b/>
          <w:bCs/>
          <w:color w:val="000000"/>
          <w:lang w:val="en-US"/>
        </w:rPr>
        <w:t>System Operation</w:t>
      </w:r>
    </w:p>
    <w:p w:rsidR="0090458D" w:rsidRDefault="0090458D">
      <w:pPr>
        <w:pStyle w:val="Standard1"/>
        <w:numPr>
          <w:ins w:id="122" w:author="Alexander Schulze" w:date="2012-06-03T18:16:00Z"/>
        </w:numPr>
        <w:spacing w:line="360" w:lineRule="auto"/>
        <w:jc w:val="both"/>
        <w:rPr>
          <w:rFonts w:ascii="Arial" w:hAnsi="Arial" w:cs="Humnst777 Lt BT"/>
          <w:b/>
          <w:bCs/>
          <w:color w:val="000000"/>
        </w:rPr>
      </w:pPr>
      <w:ins w:id="123" w:author="Alexander Schulze" w:date="2012-06-03T18:17:00Z">
        <w:r>
          <w:rPr>
            <w:rFonts w:ascii="Arial" w:hAnsi="Arial" w:cs="Humnst777 Lt BT"/>
            <w:b/>
            <w:bCs/>
            <w:noProof/>
            <w:color w:val="000000"/>
            <w:lang w:val="de-DE" w:eastAsia="de-DE"/>
          </w:rPr>
          <w:drawing>
            <wp:inline distT="0" distB="0" distL="0" distR="0">
              <wp:extent cx="5399405" cy="2832735"/>
              <wp:effectExtent l="25400" t="0" r="10795" b="0"/>
              <wp:docPr id="2" name="Main_view.PNG" descr="/svn/jWebSocket.dev/thesis/Arduino_Remote_Control_Demo_Dariel/Documentation/Images/Main_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view.PNG"/>
                      <pic:cNvPicPr/>
                    </pic:nvPicPr>
                    <pic:blipFill>
                      <a:blip r:embed="rId11" r:link="rId12"/>
                      <a:stretch>
                        <a:fillRect/>
                      </a:stretch>
                    </pic:blipFill>
                    <pic:spPr>
                      <a:xfrm>
                        <a:off x="0" y="0"/>
                        <a:ext cx="5399405" cy="2832735"/>
                      </a:xfrm>
                      <a:prstGeom prst="rect">
                        <a:avLst/>
                      </a:prstGeom>
                    </pic:spPr>
                  </pic:pic>
                </a:graphicData>
              </a:graphic>
            </wp:inline>
          </w:drawing>
        </w:r>
      </w:ins>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EE4A5B" w:rsidRPr="00B42E7C">
        <w:trPr>
          <w:trHeight w:val="699"/>
        </w:trPr>
        <w:tc>
          <w:tcPr>
            <w:tcW w:w="8223" w:type="dxa"/>
            <w:shd w:val="clear" w:color="auto" w:fill="auto"/>
          </w:tcPr>
          <w:p w:rsidR="00EE4A5B" w:rsidRPr="00BD789B" w:rsidRDefault="0014535F" w:rsidP="00AF0D4B">
            <w:pPr>
              <w:pStyle w:val="Standard1"/>
              <w:keepNext/>
              <w:tabs>
                <w:tab w:val="left" w:pos="0"/>
              </w:tabs>
              <w:spacing w:before="240" w:line="276" w:lineRule="auto"/>
              <w:jc w:val="center"/>
              <w:rPr>
                <w:rFonts w:ascii="Arial" w:hAnsi="Arial" w:cs="Arial"/>
                <w:bCs/>
                <w:color w:val="404040"/>
                <w:lang w:val="en-US"/>
              </w:rPr>
            </w:pPr>
            <w:del w:id="124" w:author="Alexander Schulze" w:date="2012-06-03T18:18:00Z">
              <w:r w:rsidDel="0090458D">
                <w:fldChar w:fldCharType="begin"/>
              </w:r>
              <w:r w:rsidDel="0090458D">
                <w:delInstrText>HYPERLINK "Images/Main_view.PNG"</w:delInstrText>
              </w:r>
              <w:r w:rsidDel="0090458D">
                <w:fldChar w:fldCharType="separate"/>
              </w:r>
              <w:r w:rsidR="00EE4A5B" w:rsidDel="0090458D">
                <w:rPr>
                  <w:rStyle w:val="Link"/>
                  <w:rFonts w:ascii="Arial" w:eastAsia="Droid Sans Fallback" w:hAnsi="Arial" w:cs="Arial"/>
                  <w:bCs/>
                  <w:lang w:val="en-US"/>
                </w:rPr>
                <w:delText>Main view</w:delText>
              </w:r>
              <w:r w:rsidDel="0090458D">
                <w:fldChar w:fldCharType="end"/>
              </w:r>
            </w:del>
          </w:p>
        </w:tc>
      </w:tr>
    </w:tbl>
    <w:p w:rsidR="00EE4A5B" w:rsidRPr="005E5C98" w:rsidRDefault="00EE4A5B" w:rsidP="00EE4A5B">
      <w:pPr>
        <w:pStyle w:val="Standard1"/>
        <w:tabs>
          <w:tab w:val="left" w:pos="0"/>
        </w:tabs>
        <w:spacing w:line="360" w:lineRule="auto"/>
        <w:jc w:val="center"/>
        <w:rPr>
          <w:rFonts w:ascii="Arial" w:hAnsi="Arial" w:cs="Arial"/>
          <w:bCs/>
          <w:i/>
          <w:color w:val="000000"/>
          <w:sz w:val="20"/>
          <w:szCs w:val="20"/>
          <w:lang w:val="en-US"/>
        </w:rPr>
      </w:pPr>
      <w:r w:rsidRPr="005E5C98">
        <w:rPr>
          <w:rFonts w:ascii="Arial" w:hAnsi="Arial" w:cs="Arial"/>
          <w:bCs/>
          <w:i/>
          <w:color w:val="000000"/>
          <w:sz w:val="20"/>
          <w:szCs w:val="20"/>
          <w:lang w:val="en-US"/>
        </w:rPr>
        <w:t>Ref. to Fig.</w:t>
      </w:r>
      <w:r>
        <w:rPr>
          <w:rFonts w:ascii="Arial" w:hAnsi="Arial" w:cs="Arial"/>
          <w:bCs/>
          <w:i/>
          <w:color w:val="000000"/>
          <w:sz w:val="20"/>
          <w:szCs w:val="20"/>
          <w:lang w:val="en-US"/>
        </w:rPr>
        <w:t>2</w:t>
      </w:r>
      <w:r w:rsidRPr="005E5C98">
        <w:rPr>
          <w:rFonts w:ascii="Arial" w:hAnsi="Arial" w:cs="Arial"/>
          <w:bCs/>
          <w:i/>
          <w:color w:val="000000"/>
          <w:sz w:val="20"/>
          <w:szCs w:val="20"/>
          <w:lang w:val="en-US"/>
        </w:rPr>
        <w:t xml:space="preserve">: </w:t>
      </w:r>
      <w:r>
        <w:rPr>
          <w:rFonts w:ascii="Arial" w:hAnsi="Arial" w:cs="Arial"/>
          <w:bCs/>
          <w:i/>
          <w:color w:val="000000"/>
          <w:sz w:val="20"/>
          <w:szCs w:val="20"/>
          <w:lang w:val="en-US"/>
        </w:rPr>
        <w:t>Main view</w:t>
      </w:r>
    </w:p>
    <w:p w:rsidR="005A2F2C" w:rsidRPr="00EE4A5B" w:rsidRDefault="005A2F2C" w:rsidP="005A2F2C">
      <w:pPr>
        <w:pStyle w:val="Standard1"/>
        <w:spacing w:line="360" w:lineRule="auto"/>
        <w:ind w:left="720"/>
        <w:jc w:val="both"/>
        <w:rPr>
          <w:rFonts w:ascii="Arial" w:hAnsi="Arial" w:cs="Arial"/>
          <w:bCs/>
          <w:color w:val="000000"/>
          <w:lang w:val="en-US"/>
        </w:rPr>
      </w:pPr>
    </w:p>
    <w:p w:rsidR="0062323D" w:rsidRDefault="00BB1438" w:rsidP="0062323D">
      <w:pPr>
        <w:pStyle w:val="Standard1"/>
        <w:numPr>
          <w:ilvl w:val="0"/>
          <w:numId w:val="17"/>
          <w:numberingChange w:id="125" w:author="Alexander Schulze" w:date="2012-06-03T17:25:00Z" w:original="%1:1:0:."/>
        </w:numPr>
        <w:spacing w:line="360" w:lineRule="auto"/>
        <w:jc w:val="both"/>
        <w:rPr>
          <w:rStyle w:val="hps"/>
        </w:rPr>
      </w:pPr>
      <w:r w:rsidRPr="00BB1438">
        <w:rPr>
          <w:rStyle w:val="hps"/>
          <w:rFonts w:ascii="Arial" w:hAnsi="Arial" w:cs="Arial"/>
          <w:lang/>
        </w:rPr>
        <w:t>This part of the</w:t>
      </w:r>
      <w:r w:rsidRPr="00BB1438">
        <w:rPr>
          <w:rFonts w:ascii="Arial" w:hAnsi="Arial" w:cs="Arial"/>
          <w:lang/>
        </w:rPr>
        <w:t xml:space="preserve"> </w:t>
      </w:r>
      <w:r w:rsidRPr="00BB1438">
        <w:rPr>
          <w:rStyle w:val="hps"/>
          <w:rFonts w:ascii="Arial" w:hAnsi="Arial" w:cs="Arial"/>
          <w:lang/>
        </w:rPr>
        <w:t>application represents</w:t>
      </w:r>
      <w:r w:rsidRPr="00BB1438">
        <w:rPr>
          <w:rFonts w:ascii="Arial" w:hAnsi="Arial" w:cs="Arial"/>
          <w:lang/>
        </w:rPr>
        <w:t xml:space="preserve"> </w:t>
      </w:r>
      <w:r w:rsidRPr="00BB1438">
        <w:rPr>
          <w:rStyle w:val="hps"/>
          <w:rFonts w:ascii="Arial" w:hAnsi="Arial" w:cs="Arial"/>
          <w:lang/>
        </w:rPr>
        <w:t>the</w:t>
      </w:r>
      <w:r w:rsidRPr="00BB1438">
        <w:rPr>
          <w:rFonts w:ascii="Arial" w:hAnsi="Arial" w:cs="Arial"/>
          <w:lang/>
        </w:rPr>
        <w:t xml:space="preserve"> </w:t>
      </w:r>
      <w:r w:rsidRPr="00BB1438">
        <w:rPr>
          <w:rStyle w:val="hps"/>
          <w:rFonts w:ascii="Arial" w:hAnsi="Arial" w:cs="Arial"/>
          <w:lang/>
        </w:rPr>
        <w:t>movements of the</w:t>
      </w:r>
      <w:r w:rsidRPr="00BB1438">
        <w:rPr>
          <w:rFonts w:ascii="Arial" w:hAnsi="Arial" w:cs="Arial"/>
          <w:lang/>
        </w:rPr>
        <w:t xml:space="preserve"> </w:t>
      </w:r>
      <w:r w:rsidRPr="00BB1438">
        <w:rPr>
          <w:rStyle w:val="hps"/>
          <w:rFonts w:ascii="Arial" w:hAnsi="Arial" w:cs="Arial"/>
          <w:lang/>
        </w:rPr>
        <w:t>joystick.</w:t>
      </w:r>
    </w:p>
    <w:p w:rsidR="0062323D" w:rsidRDefault="00BB1438" w:rsidP="0062323D">
      <w:pPr>
        <w:pStyle w:val="Standard1"/>
        <w:numPr>
          <w:ilvl w:val="0"/>
          <w:numId w:val="17"/>
          <w:numberingChange w:id="126" w:author="Alexander Schulze" w:date="2012-06-03T17:25:00Z" w:original="%1:2:0:."/>
        </w:numPr>
        <w:spacing w:line="360" w:lineRule="auto"/>
        <w:jc w:val="both"/>
        <w:rPr>
          <w:rFonts w:ascii="Arial" w:hAnsi="Arial" w:cs="Arial"/>
          <w:lang/>
        </w:rPr>
      </w:pPr>
      <w:r w:rsidRPr="00BB1438">
        <w:rPr>
          <w:rStyle w:val="hps"/>
          <w:rFonts w:ascii="Arial" w:hAnsi="Arial" w:cs="Arial"/>
          <w:lang/>
        </w:rPr>
        <w:t>In</w:t>
      </w:r>
      <w:r w:rsidRPr="00BB1438">
        <w:rPr>
          <w:rFonts w:ascii="Arial" w:hAnsi="Arial" w:cs="Arial"/>
          <w:lang/>
        </w:rPr>
        <w:t xml:space="preserve"> </w:t>
      </w:r>
      <w:r w:rsidRPr="00BB1438">
        <w:rPr>
          <w:rStyle w:val="hps"/>
          <w:rFonts w:ascii="Arial" w:hAnsi="Arial" w:cs="Arial"/>
          <w:lang/>
        </w:rPr>
        <w:t>the bar</w:t>
      </w:r>
      <w:r w:rsidRPr="00BB1438">
        <w:rPr>
          <w:rFonts w:ascii="Arial" w:hAnsi="Arial" w:cs="Arial"/>
          <w:lang/>
        </w:rPr>
        <w:t xml:space="preserve"> </w:t>
      </w:r>
      <w:del w:id="127" w:author="Alexander Schulze" w:date="2012-06-03T18:17:00Z">
        <w:r w:rsidRPr="00BB1438" w:rsidDel="0090458D">
          <w:rPr>
            <w:rStyle w:val="hps"/>
            <w:rFonts w:ascii="Arial" w:hAnsi="Arial" w:cs="Arial"/>
            <w:lang/>
          </w:rPr>
          <w:delText xml:space="preserve">shows </w:delText>
        </w:r>
      </w:del>
      <w:r w:rsidRPr="00BB1438">
        <w:rPr>
          <w:rStyle w:val="hps"/>
          <w:rFonts w:ascii="Arial" w:hAnsi="Arial" w:cs="Arial"/>
          <w:lang/>
        </w:rPr>
        <w:t>the status of</w:t>
      </w:r>
      <w:r w:rsidRPr="00BB1438">
        <w:rPr>
          <w:rFonts w:ascii="Arial" w:hAnsi="Arial" w:cs="Arial"/>
          <w:lang/>
        </w:rPr>
        <w:t xml:space="preserve"> </w:t>
      </w:r>
      <w:r w:rsidRPr="00BB1438">
        <w:rPr>
          <w:rStyle w:val="hps"/>
          <w:rFonts w:ascii="Arial" w:hAnsi="Arial" w:cs="Arial"/>
          <w:lang/>
        </w:rPr>
        <w:t>the application (</w:t>
      </w:r>
      <w:r w:rsidRPr="00BB1438">
        <w:rPr>
          <w:rFonts w:ascii="Arial" w:hAnsi="Arial" w:cs="Arial"/>
          <w:lang/>
        </w:rPr>
        <w:t>on / off)</w:t>
      </w:r>
      <w:ins w:id="128" w:author="Alexander Schulze" w:date="2012-06-03T18:17:00Z">
        <w:r w:rsidR="0090458D">
          <w:rPr>
            <w:rFonts w:ascii="Arial" w:hAnsi="Arial" w:cs="Arial"/>
            <w:lang/>
          </w:rPr>
          <w:t xml:space="preserve"> is shown</w:t>
        </w:r>
      </w:ins>
      <w:r w:rsidRPr="00BB1438">
        <w:rPr>
          <w:rFonts w:ascii="Arial" w:hAnsi="Arial" w:cs="Arial"/>
          <w:lang/>
        </w:rPr>
        <w:t xml:space="preserve">, the identifier </w:t>
      </w:r>
      <w:r w:rsidRPr="00BB1438">
        <w:rPr>
          <w:rStyle w:val="hps"/>
          <w:rFonts w:ascii="Arial" w:hAnsi="Arial" w:cs="Arial"/>
          <w:lang/>
        </w:rPr>
        <w:t>of the client and</w:t>
      </w:r>
      <w:r w:rsidRPr="00BB1438">
        <w:rPr>
          <w:rFonts w:ascii="Arial" w:hAnsi="Arial" w:cs="Arial"/>
          <w:lang/>
        </w:rPr>
        <w:t xml:space="preserve"> </w:t>
      </w:r>
      <w:r w:rsidRPr="00BB1438">
        <w:rPr>
          <w:rStyle w:val="hps"/>
          <w:rFonts w:ascii="Arial" w:hAnsi="Arial" w:cs="Arial"/>
          <w:lang/>
        </w:rPr>
        <w:t>the type</w:t>
      </w:r>
      <w:r w:rsidRPr="00BB1438">
        <w:rPr>
          <w:rFonts w:ascii="Arial" w:hAnsi="Arial" w:cs="Arial"/>
          <w:lang/>
        </w:rPr>
        <w:t xml:space="preserve"> </w:t>
      </w:r>
      <w:r w:rsidRPr="00BB1438">
        <w:rPr>
          <w:rStyle w:val="hps"/>
          <w:rFonts w:ascii="Arial" w:hAnsi="Arial" w:cs="Arial"/>
          <w:lang/>
        </w:rPr>
        <w:t>of connection established</w:t>
      </w:r>
      <w:r w:rsidRPr="00BB1438">
        <w:rPr>
          <w:rFonts w:ascii="Arial" w:hAnsi="Arial" w:cs="Arial"/>
          <w:lang/>
        </w:rPr>
        <w:t xml:space="preserve"> </w:t>
      </w:r>
      <w:r w:rsidRPr="00BB1438">
        <w:rPr>
          <w:rStyle w:val="hps"/>
          <w:rFonts w:ascii="Arial" w:hAnsi="Arial" w:cs="Arial"/>
          <w:lang/>
        </w:rPr>
        <w:t>with the server</w:t>
      </w:r>
      <w:r w:rsidRPr="00BB1438">
        <w:rPr>
          <w:rFonts w:ascii="Arial" w:hAnsi="Arial" w:cs="Arial"/>
          <w:lang/>
        </w:rPr>
        <w:t xml:space="preserve"> </w:t>
      </w:r>
      <w:r w:rsidRPr="00BB1438">
        <w:rPr>
          <w:rStyle w:val="hps"/>
          <w:rFonts w:ascii="Arial" w:hAnsi="Arial" w:cs="Arial"/>
          <w:lang/>
        </w:rPr>
        <w:t>(native</w:t>
      </w:r>
      <w:r w:rsidRPr="00BB1438">
        <w:rPr>
          <w:rFonts w:ascii="Arial" w:hAnsi="Arial" w:cs="Arial"/>
          <w:lang/>
        </w:rPr>
        <w:t xml:space="preserve"> </w:t>
      </w:r>
      <w:r w:rsidRPr="00BB1438">
        <w:rPr>
          <w:rStyle w:val="hps"/>
          <w:rFonts w:ascii="Arial" w:hAnsi="Arial" w:cs="Arial"/>
          <w:lang/>
        </w:rPr>
        <w:t>/ flash</w:t>
      </w:r>
      <w:r w:rsidRPr="00BB1438">
        <w:rPr>
          <w:rFonts w:ascii="Arial" w:hAnsi="Arial" w:cs="Arial"/>
          <w:lang/>
        </w:rPr>
        <w:t>-bridge).</w:t>
      </w:r>
    </w:p>
    <w:p w:rsidR="0062323D" w:rsidRDefault="00BB1438" w:rsidP="0062323D">
      <w:pPr>
        <w:pStyle w:val="Standard1"/>
        <w:numPr>
          <w:ilvl w:val="0"/>
          <w:numId w:val="17"/>
          <w:numberingChange w:id="129" w:author="Alexander Schulze" w:date="2012-06-03T17:25:00Z" w:original="%1:3:0:."/>
        </w:numPr>
        <w:spacing w:line="360" w:lineRule="auto"/>
        <w:jc w:val="both"/>
        <w:rPr>
          <w:rStyle w:val="hps"/>
        </w:rPr>
      </w:pPr>
      <w:r w:rsidRPr="00BB1438">
        <w:rPr>
          <w:rStyle w:val="hps"/>
          <w:rFonts w:ascii="Arial" w:hAnsi="Arial" w:cs="Arial"/>
          <w:lang/>
        </w:rPr>
        <w:t>In</w:t>
      </w:r>
      <w:r w:rsidRPr="00BB1438">
        <w:rPr>
          <w:rFonts w:ascii="Arial" w:hAnsi="Arial" w:cs="Arial"/>
          <w:lang/>
        </w:rPr>
        <w:t xml:space="preserve"> </w:t>
      </w:r>
      <w:r w:rsidRPr="00BB1438">
        <w:rPr>
          <w:rStyle w:val="hps"/>
          <w:rFonts w:ascii="Arial" w:hAnsi="Arial" w:cs="Arial"/>
          <w:lang/>
        </w:rPr>
        <w:t>the text area</w:t>
      </w:r>
      <w:r w:rsidRPr="00BB1438">
        <w:rPr>
          <w:rFonts w:ascii="Arial" w:hAnsi="Arial" w:cs="Arial"/>
          <w:lang/>
        </w:rPr>
        <w:t xml:space="preserve">, </w:t>
      </w:r>
      <w:r w:rsidRPr="00BB1438">
        <w:rPr>
          <w:rStyle w:val="hps"/>
          <w:rFonts w:ascii="Arial" w:hAnsi="Arial" w:cs="Arial"/>
          <w:lang/>
        </w:rPr>
        <w:t>is disclosed</w:t>
      </w:r>
      <w:r w:rsidRPr="00BB1438">
        <w:rPr>
          <w:rFonts w:ascii="Arial" w:hAnsi="Arial" w:cs="Arial"/>
          <w:lang/>
        </w:rPr>
        <w:t xml:space="preserve"> </w:t>
      </w:r>
      <w:r w:rsidRPr="00BB1438">
        <w:rPr>
          <w:rStyle w:val="hps"/>
          <w:rFonts w:ascii="Arial" w:hAnsi="Arial" w:cs="Arial"/>
          <w:lang/>
        </w:rPr>
        <w:t>in</w:t>
      </w:r>
      <w:r w:rsidRPr="00BB1438">
        <w:rPr>
          <w:rFonts w:ascii="Arial" w:hAnsi="Arial" w:cs="Arial"/>
          <w:lang/>
        </w:rPr>
        <w:t xml:space="preserve"> </w:t>
      </w:r>
      <w:r w:rsidRPr="00BB1438">
        <w:rPr>
          <w:rStyle w:val="hps"/>
          <w:rFonts w:ascii="Arial" w:hAnsi="Arial" w:cs="Arial"/>
          <w:lang/>
        </w:rPr>
        <w:t>which fields</w:t>
      </w:r>
      <w:r w:rsidRPr="00BB1438">
        <w:rPr>
          <w:rFonts w:ascii="Arial" w:hAnsi="Arial" w:cs="Arial"/>
          <w:lang/>
        </w:rPr>
        <w:t xml:space="preserve"> </w:t>
      </w:r>
      <w:r w:rsidRPr="00BB1438">
        <w:rPr>
          <w:rStyle w:val="hps"/>
          <w:rFonts w:ascii="Arial" w:hAnsi="Arial" w:cs="Arial"/>
          <w:lang/>
        </w:rPr>
        <w:t>you can use a</w:t>
      </w:r>
      <w:r w:rsidRPr="00BB1438">
        <w:rPr>
          <w:rFonts w:ascii="Arial" w:hAnsi="Arial" w:cs="Arial"/>
          <w:lang/>
        </w:rPr>
        <w:t xml:space="preserve"> </w:t>
      </w:r>
      <w:r w:rsidRPr="00BB1438">
        <w:rPr>
          <w:rStyle w:val="hps"/>
          <w:rFonts w:ascii="Arial" w:hAnsi="Arial" w:cs="Arial"/>
          <w:lang/>
        </w:rPr>
        <w:t>remote control system</w:t>
      </w:r>
      <w:r w:rsidRPr="00BB1438">
        <w:rPr>
          <w:rFonts w:ascii="Arial" w:hAnsi="Arial" w:cs="Arial"/>
          <w:lang/>
        </w:rPr>
        <w:t xml:space="preserve"> </w:t>
      </w:r>
      <w:r w:rsidRPr="00BB1438">
        <w:rPr>
          <w:rStyle w:val="hps"/>
          <w:rFonts w:ascii="Arial" w:hAnsi="Arial" w:cs="Arial"/>
          <w:lang/>
        </w:rPr>
        <w:t>in real-time via</w:t>
      </w:r>
      <w:r w:rsidRPr="00BB1438">
        <w:rPr>
          <w:rFonts w:ascii="Arial" w:hAnsi="Arial" w:cs="Arial"/>
          <w:lang/>
        </w:rPr>
        <w:t xml:space="preserve"> </w:t>
      </w:r>
      <w:r w:rsidRPr="00BB1438">
        <w:rPr>
          <w:rStyle w:val="hps"/>
          <w:rFonts w:ascii="Arial" w:hAnsi="Arial" w:cs="Arial"/>
          <w:lang/>
        </w:rPr>
        <w:t>the web.</w:t>
      </w:r>
    </w:p>
    <w:p w:rsidR="00B802C8" w:rsidRPr="00BB1438" w:rsidRDefault="00BB1438" w:rsidP="0062323D">
      <w:pPr>
        <w:pStyle w:val="Standard1"/>
        <w:numPr>
          <w:ilvl w:val="0"/>
          <w:numId w:val="17"/>
          <w:numberingChange w:id="130" w:author="Alexander Schulze" w:date="2012-06-03T17:25:00Z" w:original="%1:4:0:."/>
        </w:numPr>
        <w:spacing w:line="360" w:lineRule="auto"/>
        <w:jc w:val="both"/>
        <w:rPr>
          <w:rFonts w:ascii="Arial" w:hAnsi="Arial" w:cs="Arial"/>
          <w:lang/>
        </w:rPr>
      </w:pPr>
      <w:del w:id="131" w:author="Alexander Schulze" w:date="2012-06-03T18:18:00Z">
        <w:r w:rsidRPr="00BB1438" w:rsidDel="0090458D">
          <w:rPr>
            <w:rStyle w:val="hps"/>
            <w:rFonts w:ascii="Arial" w:hAnsi="Arial" w:cs="Arial"/>
            <w:lang/>
          </w:rPr>
          <w:delText>In the</w:delText>
        </w:r>
      </w:del>
      <w:ins w:id="132" w:author="Alexander Schulze" w:date="2012-06-03T18:18:00Z">
        <w:r w:rsidR="0090458D">
          <w:rPr>
            <w:rStyle w:val="hps"/>
            <w:rFonts w:ascii="Arial" w:hAnsi="Arial" w:cs="Arial"/>
            <w:lang/>
          </w:rPr>
          <w:t>This</w:t>
        </w:r>
      </w:ins>
      <w:r w:rsidRPr="00BB1438">
        <w:rPr>
          <w:rFonts w:ascii="Arial" w:hAnsi="Arial" w:cs="Arial"/>
          <w:lang/>
        </w:rPr>
        <w:t xml:space="preserve"> </w:t>
      </w:r>
      <w:r w:rsidRPr="00BB1438">
        <w:rPr>
          <w:rStyle w:val="hps"/>
          <w:rFonts w:ascii="Arial" w:hAnsi="Arial" w:cs="Arial"/>
          <w:lang/>
        </w:rPr>
        <w:t>section</w:t>
      </w:r>
      <w:r w:rsidRPr="00BB1438">
        <w:rPr>
          <w:rFonts w:ascii="Arial" w:hAnsi="Arial" w:cs="Arial"/>
          <w:lang/>
        </w:rPr>
        <w:t xml:space="preserve"> </w:t>
      </w:r>
      <w:r w:rsidRPr="00BB1438">
        <w:rPr>
          <w:rStyle w:val="hps"/>
          <w:rFonts w:ascii="Arial" w:hAnsi="Arial" w:cs="Arial"/>
          <w:lang/>
        </w:rPr>
        <w:t>represent</w:t>
      </w:r>
      <w:ins w:id="133" w:author="Alexander Schulze" w:date="2012-06-03T18:18:00Z">
        <w:r w:rsidR="0090458D">
          <w:rPr>
            <w:rStyle w:val="hps"/>
            <w:rFonts w:ascii="Arial" w:hAnsi="Arial" w:cs="Arial"/>
            <w:lang/>
          </w:rPr>
          <w:t>s</w:t>
        </w:r>
      </w:ins>
      <w:r w:rsidRPr="00BB1438">
        <w:rPr>
          <w:rFonts w:ascii="Arial" w:hAnsi="Arial" w:cs="Arial"/>
          <w:lang/>
        </w:rPr>
        <w:t xml:space="preserve"> </w:t>
      </w:r>
      <w:r w:rsidRPr="00BB1438">
        <w:rPr>
          <w:rStyle w:val="hps"/>
          <w:rFonts w:ascii="Arial" w:hAnsi="Arial" w:cs="Arial"/>
          <w:lang/>
        </w:rPr>
        <w:t>the LEDs, which</w:t>
      </w:r>
      <w:r w:rsidRPr="00BB1438">
        <w:rPr>
          <w:rFonts w:ascii="Arial" w:hAnsi="Arial" w:cs="Arial"/>
          <w:lang/>
        </w:rPr>
        <w:t xml:space="preserve"> </w:t>
      </w:r>
      <w:r w:rsidRPr="00BB1438">
        <w:rPr>
          <w:rStyle w:val="hps"/>
          <w:rFonts w:ascii="Arial" w:hAnsi="Arial" w:cs="Arial"/>
          <w:lang/>
        </w:rPr>
        <w:t>are connected to the</w:t>
      </w:r>
      <w:r w:rsidRPr="00BB1438">
        <w:rPr>
          <w:rFonts w:ascii="Arial" w:hAnsi="Arial" w:cs="Arial"/>
          <w:lang/>
        </w:rPr>
        <w:t xml:space="preserve"> </w:t>
      </w:r>
      <w:r w:rsidRPr="00BB1438">
        <w:rPr>
          <w:rStyle w:val="hps"/>
          <w:rFonts w:ascii="Arial" w:hAnsi="Arial" w:cs="Arial"/>
          <w:lang/>
        </w:rPr>
        <w:t>Arduino</w:t>
      </w:r>
      <w:r w:rsidRPr="00BB1438">
        <w:rPr>
          <w:rFonts w:ascii="Arial" w:hAnsi="Arial" w:cs="Arial"/>
          <w:lang/>
        </w:rPr>
        <w:t xml:space="preserve"> </w:t>
      </w:r>
      <w:r w:rsidRPr="00BB1438">
        <w:rPr>
          <w:rStyle w:val="hps"/>
          <w:rFonts w:ascii="Arial" w:hAnsi="Arial" w:cs="Arial"/>
          <w:lang/>
        </w:rPr>
        <w:t>micro</w:t>
      </w:r>
      <w:r w:rsidR="0062323D">
        <w:rPr>
          <w:rStyle w:val="hps"/>
          <w:rFonts w:ascii="Arial" w:hAnsi="Arial" w:cs="Arial"/>
          <w:lang/>
        </w:rPr>
        <w:t>-</w:t>
      </w:r>
      <w:r w:rsidRPr="00BB1438">
        <w:rPr>
          <w:rStyle w:val="hps"/>
          <w:rFonts w:ascii="Arial" w:hAnsi="Arial" w:cs="Arial"/>
          <w:lang/>
        </w:rPr>
        <w:t>controller</w:t>
      </w:r>
      <w:r w:rsidRPr="00BB1438">
        <w:rPr>
          <w:rFonts w:ascii="Arial" w:hAnsi="Arial" w:cs="Arial"/>
          <w:lang/>
        </w:rPr>
        <w:t xml:space="preserve"> </w:t>
      </w:r>
      <w:r w:rsidRPr="00BB1438">
        <w:rPr>
          <w:rStyle w:val="hps"/>
          <w:rFonts w:ascii="Arial" w:hAnsi="Arial" w:cs="Arial"/>
          <w:lang/>
        </w:rPr>
        <w:t>circuit</w:t>
      </w:r>
      <w:r w:rsidRPr="00BB1438">
        <w:rPr>
          <w:rFonts w:ascii="Arial" w:hAnsi="Arial" w:cs="Arial"/>
          <w:lang/>
        </w:rPr>
        <w:t xml:space="preserve"> </w:t>
      </w:r>
      <w:r w:rsidRPr="00BB1438">
        <w:rPr>
          <w:rStyle w:val="hps"/>
          <w:rFonts w:ascii="Arial" w:hAnsi="Arial" w:cs="Arial"/>
          <w:lang/>
        </w:rPr>
        <w:t>to effect</w:t>
      </w:r>
      <w:r w:rsidRPr="00BB1438">
        <w:rPr>
          <w:rFonts w:ascii="Arial" w:hAnsi="Arial" w:cs="Arial"/>
          <w:lang/>
        </w:rPr>
        <w:t xml:space="preserve"> </w:t>
      </w:r>
      <w:r w:rsidRPr="00BB1438">
        <w:rPr>
          <w:rStyle w:val="hps"/>
          <w:rFonts w:ascii="Arial" w:hAnsi="Arial" w:cs="Arial"/>
          <w:lang/>
        </w:rPr>
        <w:t>on and off</w:t>
      </w:r>
      <w:r w:rsidRPr="00BB1438">
        <w:rPr>
          <w:rFonts w:ascii="Arial" w:hAnsi="Arial" w:cs="Arial"/>
          <w:lang/>
        </w:rPr>
        <w:t xml:space="preserve"> </w:t>
      </w:r>
      <w:r w:rsidRPr="00BB1438">
        <w:rPr>
          <w:rStyle w:val="hps"/>
          <w:rFonts w:ascii="Arial" w:hAnsi="Arial" w:cs="Arial"/>
          <w:lang/>
        </w:rPr>
        <w:t>of them.</w:t>
      </w:r>
    </w:p>
    <w:p w:rsidR="005A2F2C" w:rsidRDefault="005A2F2C">
      <w:pPr>
        <w:pStyle w:val="Standard1"/>
        <w:spacing w:line="360" w:lineRule="auto"/>
        <w:jc w:val="both"/>
        <w:rPr>
          <w:rFonts w:ascii="Arial" w:hAnsi="Arial" w:cs="Arial"/>
          <w:b/>
          <w:bCs/>
          <w:color w:val="0000FF"/>
          <w:lang w:val="en-US"/>
        </w:rPr>
      </w:pPr>
    </w:p>
    <w:p w:rsidR="009960B8" w:rsidRPr="0062323D" w:rsidRDefault="005E579B">
      <w:pPr>
        <w:pStyle w:val="Standard1"/>
        <w:spacing w:line="360" w:lineRule="auto"/>
        <w:jc w:val="both"/>
        <w:rPr>
          <w:rFonts w:ascii="Arial" w:hAnsi="Arial" w:cs="Humnst777 Lt BT"/>
          <w:b/>
          <w:bCs/>
          <w:color w:val="000000"/>
          <w:lang w:val="en-US"/>
        </w:rPr>
      </w:pPr>
      <w:r w:rsidRPr="0062323D">
        <w:rPr>
          <w:rFonts w:ascii="Arial" w:hAnsi="Arial" w:cs="Humnst777 Lt BT"/>
          <w:b/>
          <w:bCs/>
          <w:color w:val="000000"/>
          <w:lang w:val="en-US"/>
        </w:rPr>
        <w:t xml:space="preserve">9. </w:t>
      </w:r>
      <w:r w:rsidR="0062323D" w:rsidRPr="0062323D">
        <w:rPr>
          <w:rFonts w:ascii="Arial" w:hAnsi="Arial" w:cs="Arial"/>
          <w:b/>
          <w:lang w:val="en-US"/>
        </w:rPr>
        <w:t>Configurations of the solution</w:t>
      </w:r>
    </w:p>
    <w:p w:rsidR="004E1D93" w:rsidRPr="0062323D" w:rsidRDefault="0062323D" w:rsidP="009960B8">
      <w:pPr>
        <w:pStyle w:val="Standard1"/>
        <w:spacing w:line="360" w:lineRule="auto"/>
        <w:jc w:val="both"/>
        <w:rPr>
          <w:rFonts w:ascii="Arial" w:hAnsi="Arial" w:cs="Arial"/>
          <w:bCs/>
          <w:iCs/>
          <w:lang w:val="en-US"/>
        </w:rPr>
      </w:pPr>
      <w:r w:rsidRPr="0062323D">
        <w:rPr>
          <w:rStyle w:val="hps"/>
          <w:rFonts w:ascii="Arial" w:hAnsi="Arial" w:cs="Arial"/>
          <w:lang/>
        </w:rPr>
        <w:t>To run</w:t>
      </w:r>
      <w:r w:rsidRPr="0062323D">
        <w:rPr>
          <w:rFonts w:ascii="Arial" w:hAnsi="Arial" w:cs="Arial"/>
          <w:lang/>
        </w:rPr>
        <w:t xml:space="preserve"> </w:t>
      </w:r>
      <w:r w:rsidRPr="0062323D">
        <w:rPr>
          <w:rStyle w:val="hps"/>
          <w:rFonts w:ascii="Arial" w:hAnsi="Arial" w:cs="Arial"/>
          <w:lang/>
        </w:rPr>
        <w:t>the</w:t>
      </w:r>
      <w:r w:rsidRPr="0062323D">
        <w:rPr>
          <w:rFonts w:ascii="Arial" w:hAnsi="Arial" w:cs="Arial"/>
          <w:lang/>
        </w:rPr>
        <w:t xml:space="preserve"> </w:t>
      </w:r>
      <w:r w:rsidRPr="0062323D">
        <w:rPr>
          <w:rStyle w:val="hps"/>
          <w:rFonts w:ascii="Arial" w:hAnsi="Arial" w:cs="Arial"/>
          <w:lang/>
        </w:rPr>
        <w:t>application, you</w:t>
      </w:r>
      <w:r w:rsidRPr="0062323D">
        <w:rPr>
          <w:rFonts w:ascii="Arial" w:hAnsi="Arial" w:cs="Arial"/>
          <w:lang/>
        </w:rPr>
        <w:t xml:space="preserve"> </w:t>
      </w:r>
      <w:r w:rsidRPr="0062323D">
        <w:rPr>
          <w:rStyle w:val="hps"/>
          <w:rFonts w:ascii="Arial" w:hAnsi="Arial" w:cs="Arial"/>
          <w:lang/>
        </w:rPr>
        <w:t>must specify</w:t>
      </w:r>
      <w:r w:rsidRPr="0062323D">
        <w:rPr>
          <w:rFonts w:ascii="Arial" w:hAnsi="Arial" w:cs="Arial"/>
          <w:lang/>
        </w:rPr>
        <w:t xml:space="preserve"> </w:t>
      </w:r>
      <w:r w:rsidRPr="0062323D">
        <w:rPr>
          <w:rStyle w:val="hps"/>
          <w:rFonts w:ascii="Arial" w:hAnsi="Arial" w:cs="Arial"/>
          <w:lang/>
        </w:rPr>
        <w:t>which port</w:t>
      </w:r>
      <w:r w:rsidRPr="0062323D">
        <w:rPr>
          <w:rFonts w:ascii="Arial" w:hAnsi="Arial" w:cs="Arial"/>
          <w:lang/>
        </w:rPr>
        <w:t xml:space="preserve"> </w:t>
      </w:r>
      <w:r w:rsidRPr="0062323D">
        <w:rPr>
          <w:rStyle w:val="hps"/>
          <w:rFonts w:ascii="Arial" w:hAnsi="Arial" w:cs="Arial"/>
          <w:lang/>
        </w:rPr>
        <w:t>is connected to the</w:t>
      </w:r>
      <w:r w:rsidRPr="0062323D">
        <w:rPr>
          <w:rFonts w:ascii="Arial" w:hAnsi="Arial" w:cs="Arial"/>
          <w:lang/>
        </w:rPr>
        <w:t xml:space="preserve"> </w:t>
      </w:r>
      <w:r w:rsidRPr="0062323D">
        <w:rPr>
          <w:rStyle w:val="hps"/>
          <w:rFonts w:ascii="Arial" w:hAnsi="Arial" w:cs="Arial"/>
          <w:lang/>
        </w:rPr>
        <w:t>micro</w:t>
      </w:r>
      <w:r>
        <w:rPr>
          <w:rStyle w:val="hps"/>
          <w:rFonts w:ascii="Arial" w:hAnsi="Arial" w:cs="Arial"/>
          <w:lang/>
        </w:rPr>
        <w:t>-</w:t>
      </w:r>
      <w:r w:rsidRPr="0062323D">
        <w:rPr>
          <w:rStyle w:val="hps"/>
          <w:rFonts w:ascii="Arial" w:hAnsi="Arial" w:cs="Arial"/>
          <w:lang/>
        </w:rPr>
        <w:t>controller</w:t>
      </w:r>
      <w:r w:rsidRPr="0062323D">
        <w:rPr>
          <w:rFonts w:ascii="Arial" w:hAnsi="Arial" w:cs="Arial"/>
          <w:lang/>
        </w:rPr>
        <w:t xml:space="preserve"> </w:t>
      </w:r>
      <w:r w:rsidR="00C7461F" w:rsidRPr="0062323D">
        <w:rPr>
          <w:rStyle w:val="hps"/>
          <w:rFonts w:ascii="Arial" w:hAnsi="Arial" w:cs="Arial"/>
          <w:lang/>
        </w:rPr>
        <w:t>circuit</w:t>
      </w:r>
      <w:r w:rsidR="00C7461F" w:rsidRPr="0062323D">
        <w:rPr>
          <w:rFonts w:ascii="Arial" w:hAnsi="Arial" w:cs="Arial"/>
          <w:lang/>
        </w:rPr>
        <w:t>;</w:t>
      </w:r>
      <w:r w:rsidRPr="0062323D">
        <w:rPr>
          <w:rFonts w:ascii="Arial" w:hAnsi="Arial" w:cs="Arial"/>
          <w:lang/>
        </w:rPr>
        <w:t xml:space="preserve"> </w:t>
      </w:r>
      <w:r w:rsidRPr="0062323D">
        <w:rPr>
          <w:rStyle w:val="hps"/>
          <w:rFonts w:ascii="Arial" w:hAnsi="Arial" w:cs="Arial"/>
          <w:lang/>
        </w:rPr>
        <w:t>this requires</w:t>
      </w:r>
      <w:r w:rsidRPr="0062323D">
        <w:rPr>
          <w:rFonts w:ascii="Arial" w:hAnsi="Arial" w:cs="Arial"/>
          <w:lang/>
        </w:rPr>
        <w:t xml:space="preserve"> </w:t>
      </w:r>
      <w:r w:rsidRPr="0062323D">
        <w:rPr>
          <w:rStyle w:val="hps"/>
          <w:rFonts w:ascii="Arial" w:hAnsi="Arial" w:cs="Arial"/>
          <w:lang/>
        </w:rPr>
        <w:t>access</w:t>
      </w:r>
      <w:r w:rsidRPr="0062323D">
        <w:rPr>
          <w:rFonts w:ascii="Arial" w:hAnsi="Arial" w:cs="Arial"/>
          <w:lang/>
        </w:rPr>
        <w:t xml:space="preserve"> </w:t>
      </w:r>
      <w:r w:rsidRPr="0062323D">
        <w:rPr>
          <w:rStyle w:val="hps"/>
          <w:rFonts w:ascii="Arial" w:hAnsi="Arial" w:cs="Arial"/>
          <w:lang/>
        </w:rPr>
        <w:t>to the configuration</w:t>
      </w:r>
      <w:r w:rsidRPr="0062323D">
        <w:rPr>
          <w:rFonts w:ascii="Arial" w:hAnsi="Arial" w:cs="Arial"/>
          <w:lang/>
        </w:rPr>
        <w:t xml:space="preserve"> </w:t>
      </w:r>
      <w:r w:rsidRPr="0062323D">
        <w:rPr>
          <w:rStyle w:val="hps"/>
          <w:rFonts w:ascii="Arial" w:hAnsi="Arial" w:cs="Arial"/>
          <w:lang/>
        </w:rPr>
        <w:t>of the</w:t>
      </w:r>
      <w:r w:rsidRPr="0062323D">
        <w:rPr>
          <w:rFonts w:ascii="Arial" w:hAnsi="Arial" w:cs="Arial"/>
          <w:lang/>
        </w:rPr>
        <w:t xml:space="preserve"> </w:t>
      </w:r>
      <w:r w:rsidRPr="0062323D">
        <w:rPr>
          <w:rStyle w:val="hps"/>
          <w:rFonts w:ascii="Arial" w:hAnsi="Arial" w:cs="Arial"/>
          <w:lang/>
        </w:rPr>
        <w:t>plug</w:t>
      </w:r>
      <w:r w:rsidRPr="0062323D">
        <w:rPr>
          <w:rFonts w:ascii="Arial" w:hAnsi="Arial" w:cs="Arial"/>
          <w:lang/>
        </w:rPr>
        <w:t xml:space="preserve">-in </w:t>
      </w:r>
      <w:r w:rsidRPr="0062323D">
        <w:rPr>
          <w:rStyle w:val="hps"/>
          <w:rFonts w:ascii="Arial" w:hAnsi="Arial" w:cs="Arial"/>
          <w:lang/>
        </w:rPr>
        <w:t>Arduino</w:t>
      </w:r>
      <w:r w:rsidRPr="0062323D">
        <w:rPr>
          <w:rFonts w:ascii="Arial" w:hAnsi="Arial" w:cs="Arial"/>
          <w:lang/>
        </w:rPr>
        <w:t xml:space="preserve"> </w:t>
      </w:r>
      <w:r w:rsidRPr="0062323D">
        <w:rPr>
          <w:rStyle w:val="hps"/>
          <w:rFonts w:ascii="Arial" w:hAnsi="Arial" w:cs="Arial"/>
          <w:lang/>
        </w:rPr>
        <w:t>located</w:t>
      </w:r>
      <w:r w:rsidRPr="0062323D">
        <w:rPr>
          <w:rFonts w:ascii="Arial" w:hAnsi="Arial" w:cs="Arial"/>
          <w:lang/>
        </w:rPr>
        <w:t xml:space="preserve"> </w:t>
      </w:r>
      <w:r w:rsidRPr="0062323D">
        <w:rPr>
          <w:rStyle w:val="hps"/>
          <w:rFonts w:ascii="Arial" w:hAnsi="Arial" w:cs="Arial"/>
          <w:lang/>
        </w:rPr>
        <w:t>in the file:</w:t>
      </w:r>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1C04A3" w:rsidRPr="00700D73">
        <w:trPr>
          <w:trHeight w:val="699"/>
        </w:trPr>
        <w:tc>
          <w:tcPr>
            <w:tcW w:w="8223" w:type="dxa"/>
            <w:shd w:val="clear" w:color="auto" w:fill="auto"/>
          </w:tcPr>
          <w:p w:rsidR="001C04A3" w:rsidRPr="00BD789B" w:rsidRDefault="001C04A3" w:rsidP="001C04A3">
            <w:pPr>
              <w:pStyle w:val="Standard1"/>
              <w:keepNext/>
              <w:tabs>
                <w:tab w:val="left" w:pos="0"/>
              </w:tabs>
              <w:spacing w:before="240" w:line="276" w:lineRule="auto"/>
              <w:jc w:val="center"/>
              <w:rPr>
                <w:rFonts w:ascii="Arial" w:hAnsi="Arial" w:cs="Arial"/>
                <w:bCs/>
                <w:color w:val="404040"/>
                <w:lang w:val="en-US"/>
              </w:rPr>
            </w:pPr>
            <w:r w:rsidRPr="00BD789B">
              <w:rPr>
                <w:rFonts w:ascii="Arial" w:hAnsi="Arial" w:cs="Arial"/>
                <w:bCs/>
                <w:i/>
                <w:color w:val="404040"/>
                <w:sz w:val="22"/>
                <w:szCs w:val="22"/>
                <w:lang w:val="en-US"/>
              </w:rPr>
              <w:t>$JWEBSOCKET_HOME/conf/EventsPlugIn/rc-application/app-plugins/rc.xml</w:t>
            </w:r>
          </w:p>
        </w:tc>
      </w:tr>
    </w:tbl>
    <w:p w:rsidR="004E1D93" w:rsidRDefault="004E1D93" w:rsidP="009960B8">
      <w:pPr>
        <w:pStyle w:val="Standard1"/>
        <w:spacing w:line="360" w:lineRule="auto"/>
        <w:jc w:val="both"/>
        <w:rPr>
          <w:rFonts w:ascii="Arial" w:hAnsi="Arial" w:cs="Humnst777 Lt BT"/>
          <w:bCs/>
          <w:iCs/>
          <w:lang w:val="en-US"/>
        </w:rPr>
      </w:pPr>
    </w:p>
    <w:p w:rsidR="001C04A3" w:rsidRDefault="0062323D" w:rsidP="009960B8">
      <w:pPr>
        <w:pStyle w:val="Standard1"/>
        <w:spacing w:line="360" w:lineRule="auto"/>
        <w:jc w:val="both"/>
        <w:rPr>
          <w:ins w:id="134" w:author="Alexander Schulze" w:date="2012-06-03T18:18:00Z"/>
          <w:rFonts w:ascii="Arial" w:hAnsi="Arial" w:cs="Arial"/>
          <w:lang/>
        </w:rPr>
      </w:pPr>
      <w:r w:rsidRPr="0062323D">
        <w:rPr>
          <w:rStyle w:val="hps"/>
          <w:rFonts w:ascii="Arial" w:hAnsi="Arial" w:cs="Arial"/>
          <w:lang/>
        </w:rPr>
        <w:t>Then you must</w:t>
      </w:r>
      <w:r w:rsidRPr="0062323D">
        <w:rPr>
          <w:rFonts w:ascii="Arial" w:hAnsi="Arial" w:cs="Arial"/>
          <w:lang/>
        </w:rPr>
        <w:t xml:space="preserve"> </w:t>
      </w:r>
      <w:r w:rsidRPr="0062323D">
        <w:rPr>
          <w:rStyle w:val="hps"/>
          <w:rFonts w:ascii="Arial" w:hAnsi="Arial" w:cs="Arial"/>
          <w:lang/>
        </w:rPr>
        <w:t>specify</w:t>
      </w:r>
      <w:r w:rsidRPr="0062323D">
        <w:rPr>
          <w:rFonts w:ascii="Arial" w:hAnsi="Arial" w:cs="Arial"/>
          <w:lang/>
        </w:rPr>
        <w:t xml:space="preserve"> </w:t>
      </w:r>
      <w:r w:rsidRPr="0062323D">
        <w:rPr>
          <w:rStyle w:val="hps"/>
          <w:rFonts w:ascii="Arial" w:hAnsi="Arial" w:cs="Arial"/>
          <w:lang/>
        </w:rPr>
        <w:t>the file</w:t>
      </w:r>
      <w:r w:rsidRPr="0062323D">
        <w:rPr>
          <w:rFonts w:ascii="Arial" w:hAnsi="Arial" w:cs="Arial"/>
          <w:lang/>
        </w:rPr>
        <w:t xml:space="preserve"> </w:t>
      </w:r>
      <w:r w:rsidRPr="0062323D">
        <w:rPr>
          <w:rStyle w:val="hps"/>
          <w:rFonts w:ascii="Arial" w:hAnsi="Arial" w:cs="Arial"/>
          <w:lang/>
        </w:rPr>
        <w:t>where</w:t>
      </w:r>
      <w:r w:rsidRPr="0062323D">
        <w:rPr>
          <w:rFonts w:ascii="Arial" w:hAnsi="Arial" w:cs="Arial"/>
          <w:lang/>
        </w:rPr>
        <w:t xml:space="preserve"> </w:t>
      </w:r>
      <w:r w:rsidRPr="0062323D">
        <w:rPr>
          <w:rStyle w:val="hps"/>
          <w:rFonts w:ascii="Arial" w:hAnsi="Arial" w:cs="Arial"/>
          <w:lang/>
        </w:rPr>
        <w:t>the port</w:t>
      </w:r>
      <w:r w:rsidRPr="0062323D">
        <w:rPr>
          <w:rFonts w:ascii="Arial" w:hAnsi="Arial" w:cs="Arial"/>
          <w:lang/>
        </w:rPr>
        <w:t xml:space="preserve"> </w:t>
      </w:r>
      <w:r w:rsidRPr="0062323D">
        <w:rPr>
          <w:rStyle w:val="hps"/>
          <w:rFonts w:ascii="Arial" w:hAnsi="Arial" w:cs="Arial"/>
          <w:lang/>
        </w:rPr>
        <w:t>is</w:t>
      </w:r>
      <w:r w:rsidRPr="0062323D">
        <w:rPr>
          <w:rFonts w:ascii="Arial" w:hAnsi="Arial" w:cs="Arial"/>
          <w:lang/>
        </w:rPr>
        <w:t xml:space="preserve"> </w:t>
      </w:r>
      <w:r w:rsidRPr="0062323D">
        <w:rPr>
          <w:rStyle w:val="hps"/>
          <w:rFonts w:ascii="Arial" w:hAnsi="Arial" w:cs="Arial"/>
          <w:lang/>
        </w:rPr>
        <w:t>connected to</w:t>
      </w:r>
      <w:r w:rsidRPr="0062323D">
        <w:rPr>
          <w:rFonts w:ascii="Arial" w:hAnsi="Arial" w:cs="Arial"/>
          <w:lang/>
        </w:rPr>
        <w:t xml:space="preserve"> </w:t>
      </w:r>
      <w:r w:rsidRPr="0062323D">
        <w:rPr>
          <w:rStyle w:val="hps"/>
          <w:rFonts w:ascii="Arial" w:hAnsi="Arial" w:cs="Arial"/>
          <w:lang/>
        </w:rPr>
        <w:t>the</w:t>
      </w:r>
      <w:r w:rsidRPr="0062323D">
        <w:rPr>
          <w:rFonts w:ascii="Arial" w:hAnsi="Arial" w:cs="Arial"/>
          <w:lang/>
        </w:rPr>
        <w:t xml:space="preserve"> </w:t>
      </w:r>
      <w:r w:rsidRPr="0062323D">
        <w:rPr>
          <w:rStyle w:val="hps"/>
          <w:rFonts w:ascii="Arial" w:hAnsi="Arial" w:cs="Arial"/>
          <w:lang/>
        </w:rPr>
        <w:t>microcontroller</w:t>
      </w:r>
      <w:r w:rsidRPr="0062323D">
        <w:rPr>
          <w:rFonts w:ascii="Arial" w:hAnsi="Arial" w:cs="Arial"/>
          <w:lang/>
        </w:rPr>
        <w:t xml:space="preserve"> </w:t>
      </w:r>
      <w:r w:rsidRPr="0062323D">
        <w:rPr>
          <w:rStyle w:val="hps"/>
          <w:rFonts w:ascii="Arial" w:hAnsi="Arial" w:cs="Arial"/>
          <w:lang/>
        </w:rPr>
        <w:t>circuit</w:t>
      </w:r>
      <w:r w:rsidRPr="0062323D">
        <w:rPr>
          <w:rFonts w:ascii="Arial" w:hAnsi="Arial" w:cs="Arial"/>
          <w:lang/>
        </w:rPr>
        <w:t>.</w:t>
      </w:r>
    </w:p>
    <w:p w:rsidR="0090458D" w:rsidDel="0090458D" w:rsidRDefault="0090458D" w:rsidP="0090458D">
      <w:pPr>
        <w:pStyle w:val="Standard1"/>
        <w:numPr>
          <w:ins w:id="135" w:author="Alexander Schulze" w:date="2012-06-03T18:18:00Z"/>
        </w:numPr>
        <w:spacing w:line="360" w:lineRule="auto"/>
        <w:jc w:val="both"/>
        <w:rPr>
          <w:del w:id="136" w:author="Alexander Schulze" w:date="2012-06-03T18:19:00Z"/>
          <w:rFonts w:ascii="Arial" w:hAnsi="Arial" w:cs="Humnst777 Lt BT"/>
          <w:bCs/>
          <w:iCs/>
          <w:noProof/>
        </w:rPr>
        <w:pPrChange w:id="137" w:author="Alexander Schulze" w:date="2012-06-03T18:19:00Z">
          <w:pPr>
            <w:pStyle w:val="Standard1"/>
            <w:spacing w:line="360" w:lineRule="auto"/>
            <w:jc w:val="both"/>
          </w:pPr>
        </w:pPrChange>
      </w:pPr>
      <w:ins w:id="138" w:author="Alexander Schulze" w:date="2012-06-03T18:19:00Z">
        <w:r>
          <w:rPr>
            <w:rFonts w:ascii="Arial" w:hAnsi="Arial" w:cs="Humnst777 Lt BT"/>
            <w:bCs/>
            <w:iCs/>
            <w:noProof/>
            <w:lang w:val="de-DE" w:eastAsia="de-DE"/>
          </w:rPr>
          <w:drawing>
            <wp:inline distT="0" distB="0" distL="0" distR="0">
              <wp:extent cx="5399405" cy="1621790"/>
              <wp:effectExtent l="25400" t="0" r="10795" b="0"/>
              <wp:docPr id="3" name="PlugIn_Port_Configuration.PNG" descr="/svn/jWebSocket.dev/thesis/Arduino_Remote_Control_Demo_Dariel/Documentation/Images/PlugIn_Port_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Port_Configuration.PNG"/>
                      <pic:cNvPicPr/>
                    </pic:nvPicPr>
                    <pic:blipFill>
                      <a:blip r:embed="rId13" r:link="rId14"/>
                      <a:stretch>
                        <a:fillRect/>
                      </a:stretch>
                    </pic:blipFill>
                    <pic:spPr>
                      <a:xfrm>
                        <a:off x="0" y="0"/>
                        <a:ext cx="5399405" cy="1621790"/>
                      </a:xfrm>
                      <a:prstGeom prst="rect">
                        <a:avLst/>
                      </a:prstGeom>
                    </pic:spPr>
                  </pic:pic>
                </a:graphicData>
              </a:graphic>
            </wp:inline>
          </w:drawing>
        </w:r>
      </w:ins>
    </w:p>
    <w:tbl>
      <w:tblPr>
        <w:tblpPr w:leftFromText="141" w:rightFromText="141" w:vertAnchor="text" w:horzAnchor="margin" w:tblpXSpec="center" w:tblpY="221"/>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8223"/>
      </w:tblGrid>
      <w:tr w:rsidR="00EE4A5B" w:rsidRPr="00FD6D9D" w:rsidDel="0090458D">
        <w:trPr>
          <w:trHeight w:val="699"/>
          <w:del w:id="139" w:author="Alexander Schulze" w:date="2012-06-03T18:19:00Z"/>
        </w:trPr>
        <w:tc>
          <w:tcPr>
            <w:tcW w:w="8223" w:type="dxa"/>
            <w:shd w:val="clear" w:color="auto" w:fill="auto"/>
          </w:tcPr>
          <w:p w:rsidR="00EE4A5B" w:rsidRPr="00BD789B" w:rsidDel="0090458D" w:rsidRDefault="0014535F" w:rsidP="0090458D">
            <w:pPr>
              <w:pStyle w:val="Standard1"/>
              <w:numPr>
                <w:ins w:id="140" w:author="Unknown"/>
              </w:numPr>
              <w:spacing w:line="360" w:lineRule="auto"/>
              <w:jc w:val="both"/>
              <w:rPr>
                <w:del w:id="141" w:author="Alexander Schulze" w:date="2012-06-03T18:19:00Z"/>
                <w:rFonts w:ascii="Arial" w:hAnsi="Arial" w:cs="Arial"/>
                <w:bCs/>
                <w:color w:val="404040"/>
                <w:lang w:val="en-US"/>
              </w:rPr>
              <w:pPrChange w:id="142" w:author="Alexander Schulze" w:date="2012-06-03T18:19:00Z">
                <w:pPr>
                  <w:pStyle w:val="Standard1"/>
                  <w:keepNext/>
                  <w:framePr w:hSpace="141" w:wrap="around" w:vAnchor="text" w:hAnchor="margin" w:xAlign="center" w:y="221"/>
                  <w:tabs>
                    <w:tab w:val="left" w:pos="0"/>
                  </w:tabs>
                  <w:spacing w:before="240" w:line="276" w:lineRule="auto"/>
                  <w:jc w:val="center"/>
                </w:pPr>
              </w:pPrChange>
            </w:pPr>
            <w:del w:id="143" w:author="Alexander Schulze" w:date="2012-06-03T18:19:00Z">
              <w:r w:rsidDel="0090458D">
                <w:fldChar w:fldCharType="begin"/>
              </w:r>
              <w:r w:rsidDel="0090458D">
                <w:delInstrText>HYPERLINK "Images/PlugIn_Port_Configuration.PNG"</w:delInstrText>
              </w:r>
              <w:r w:rsidDel="0090458D">
                <w:fldChar w:fldCharType="separate"/>
              </w:r>
              <w:r w:rsidR="00EE4A5B" w:rsidRPr="00EE4A5B" w:rsidDel="0090458D">
                <w:rPr>
                  <w:rStyle w:val="Link"/>
                  <w:rFonts w:ascii="Arial" w:eastAsia="Droid Sans Fallback" w:hAnsi="Arial" w:cs="Arial"/>
                  <w:bCs/>
                  <w:lang w:val="en-US"/>
                </w:rPr>
                <w:delText>Ref. to Port settings in the rc.xml file</w:delText>
              </w:r>
              <w:r w:rsidDel="0090458D">
                <w:fldChar w:fldCharType="end"/>
              </w:r>
            </w:del>
          </w:p>
        </w:tc>
      </w:tr>
    </w:tbl>
    <w:p w:rsidR="00EE4A5B" w:rsidRPr="00D96A4C" w:rsidRDefault="00EE4A5B" w:rsidP="0090458D">
      <w:pPr>
        <w:pStyle w:val="Standard1"/>
        <w:numPr>
          <w:ins w:id="144" w:author="Unknown"/>
        </w:numPr>
        <w:spacing w:line="360" w:lineRule="auto"/>
        <w:jc w:val="both"/>
        <w:rPr>
          <w:rFonts w:ascii="Arial" w:hAnsi="Arial" w:cs="Arial"/>
          <w:bCs/>
          <w:i/>
          <w:color w:val="000000"/>
          <w:sz w:val="20"/>
          <w:szCs w:val="20"/>
          <w:lang w:val="en-US"/>
        </w:rPr>
        <w:pPrChange w:id="145" w:author="Alexander Schulze" w:date="2012-06-03T18:19:00Z">
          <w:pPr>
            <w:pStyle w:val="Standard1"/>
            <w:tabs>
              <w:tab w:val="left" w:pos="0"/>
            </w:tabs>
            <w:spacing w:line="360" w:lineRule="auto"/>
            <w:jc w:val="center"/>
          </w:pPr>
        </w:pPrChange>
      </w:pPr>
      <w:r w:rsidRPr="00D96A4C">
        <w:rPr>
          <w:rFonts w:ascii="Arial" w:hAnsi="Arial" w:cs="Arial"/>
          <w:bCs/>
          <w:i/>
          <w:color w:val="000000"/>
          <w:sz w:val="20"/>
          <w:szCs w:val="20"/>
          <w:lang w:val="en-US"/>
        </w:rPr>
        <w:t>Ref. to Fig.</w:t>
      </w:r>
      <w:r>
        <w:rPr>
          <w:rFonts w:ascii="Arial" w:hAnsi="Arial" w:cs="Arial"/>
          <w:bCs/>
          <w:i/>
          <w:color w:val="000000"/>
          <w:sz w:val="20"/>
          <w:szCs w:val="20"/>
          <w:lang w:val="en-US"/>
        </w:rPr>
        <w:t>3</w:t>
      </w:r>
      <w:r w:rsidRPr="00D96A4C">
        <w:rPr>
          <w:rFonts w:ascii="Arial" w:hAnsi="Arial" w:cs="Arial"/>
          <w:bCs/>
          <w:i/>
          <w:color w:val="000000"/>
          <w:sz w:val="20"/>
          <w:szCs w:val="20"/>
          <w:lang w:val="en-US"/>
        </w:rPr>
        <w:t xml:space="preserve">: </w:t>
      </w:r>
      <w:r w:rsidRPr="00176244">
        <w:rPr>
          <w:rFonts w:ascii="Arial" w:hAnsi="Arial" w:cs="Arial"/>
          <w:bCs/>
          <w:i/>
          <w:color w:val="000000"/>
          <w:sz w:val="20"/>
          <w:szCs w:val="20"/>
          <w:lang w:val="en-US"/>
        </w:rPr>
        <w:t>Port settings in the rc.xml file</w:t>
      </w:r>
    </w:p>
    <w:p w:rsidR="00EE4A5B" w:rsidRPr="0062323D" w:rsidRDefault="00EE4A5B" w:rsidP="009960B8">
      <w:pPr>
        <w:pStyle w:val="Standard1"/>
        <w:spacing w:line="360" w:lineRule="auto"/>
        <w:jc w:val="both"/>
        <w:rPr>
          <w:rFonts w:ascii="Arial" w:hAnsi="Arial" w:cs="Humnst777 Lt BT"/>
          <w:bCs/>
          <w:iCs/>
          <w:lang w:val="en-US"/>
        </w:rPr>
      </w:pPr>
      <w:bookmarkStart w:id="146" w:name="_GoBack"/>
      <w:bookmarkEnd w:id="146"/>
    </w:p>
    <w:p w:rsidR="005A2F2C" w:rsidRDefault="0062323D">
      <w:pPr>
        <w:pStyle w:val="Standard1"/>
        <w:spacing w:line="360" w:lineRule="auto"/>
        <w:jc w:val="both"/>
        <w:rPr>
          <w:rFonts w:ascii="Arial" w:hAnsi="Arial" w:cs="Arial"/>
          <w:lang/>
        </w:rPr>
      </w:pPr>
      <w:r w:rsidRPr="0062323D">
        <w:rPr>
          <w:rStyle w:val="hps"/>
          <w:rFonts w:ascii="Arial" w:hAnsi="Arial" w:cs="Arial"/>
          <w:lang/>
        </w:rPr>
        <w:t>This configuration can</w:t>
      </w:r>
      <w:r w:rsidRPr="0062323D">
        <w:rPr>
          <w:rFonts w:ascii="Arial" w:hAnsi="Arial" w:cs="Arial"/>
          <w:lang/>
        </w:rPr>
        <w:t xml:space="preserve"> </w:t>
      </w:r>
      <w:r w:rsidRPr="0062323D">
        <w:rPr>
          <w:rStyle w:val="hps"/>
          <w:rFonts w:ascii="Arial" w:hAnsi="Arial" w:cs="Arial"/>
          <w:lang/>
        </w:rPr>
        <w:t>be performed by</w:t>
      </w:r>
      <w:r w:rsidRPr="0062323D">
        <w:rPr>
          <w:rFonts w:ascii="Arial" w:hAnsi="Arial" w:cs="Arial"/>
          <w:lang/>
        </w:rPr>
        <w:t xml:space="preserve"> </w:t>
      </w:r>
      <w:r w:rsidRPr="0062323D">
        <w:rPr>
          <w:rStyle w:val="hps"/>
          <w:rFonts w:ascii="Arial" w:hAnsi="Arial" w:cs="Arial"/>
          <w:lang/>
        </w:rPr>
        <w:t>system users who</w:t>
      </w:r>
      <w:r w:rsidRPr="0062323D">
        <w:rPr>
          <w:rFonts w:ascii="Arial" w:hAnsi="Arial" w:cs="Arial"/>
          <w:lang/>
        </w:rPr>
        <w:t xml:space="preserve"> </w:t>
      </w:r>
      <w:r w:rsidRPr="0062323D">
        <w:rPr>
          <w:rStyle w:val="hps"/>
          <w:rFonts w:ascii="Arial" w:hAnsi="Arial" w:cs="Arial"/>
          <w:lang/>
        </w:rPr>
        <w:t>can access</w:t>
      </w:r>
      <w:r w:rsidRPr="0062323D">
        <w:rPr>
          <w:rFonts w:ascii="Arial" w:hAnsi="Arial" w:cs="Arial"/>
          <w:lang/>
        </w:rPr>
        <w:t xml:space="preserve"> </w:t>
      </w:r>
      <w:r w:rsidRPr="0062323D">
        <w:rPr>
          <w:rStyle w:val="hps"/>
          <w:rFonts w:ascii="Arial" w:hAnsi="Arial" w:cs="Arial"/>
          <w:lang/>
        </w:rPr>
        <w:t>the server files</w:t>
      </w:r>
      <w:r w:rsidRPr="0062323D">
        <w:rPr>
          <w:rFonts w:ascii="Arial" w:hAnsi="Arial" w:cs="Arial"/>
          <w:lang/>
        </w:rPr>
        <w:t xml:space="preserve"> </w:t>
      </w:r>
      <w:r w:rsidRPr="0062323D">
        <w:rPr>
          <w:rStyle w:val="hps"/>
          <w:rFonts w:ascii="Arial" w:hAnsi="Arial" w:cs="Arial"/>
          <w:lang/>
        </w:rPr>
        <w:t>jWebSocket</w:t>
      </w:r>
      <w:r w:rsidRPr="0062323D">
        <w:rPr>
          <w:rFonts w:ascii="Arial" w:hAnsi="Arial" w:cs="Arial"/>
          <w:lang/>
        </w:rPr>
        <w:t>.</w:t>
      </w:r>
    </w:p>
    <w:p w:rsidR="0062323D" w:rsidRPr="0062323D" w:rsidRDefault="0062323D">
      <w:pPr>
        <w:pStyle w:val="Standard1"/>
        <w:spacing w:line="360" w:lineRule="auto"/>
        <w:jc w:val="both"/>
        <w:rPr>
          <w:rFonts w:ascii="Arial" w:hAnsi="Arial" w:cs="Arial"/>
          <w:bCs/>
          <w:iCs/>
          <w:lang w:val="en-US"/>
        </w:rPr>
      </w:pPr>
    </w:p>
    <w:p w:rsidR="00E47846" w:rsidRPr="0062323D" w:rsidRDefault="005E579B">
      <w:pPr>
        <w:pStyle w:val="Standard1"/>
        <w:spacing w:line="360" w:lineRule="auto"/>
        <w:jc w:val="both"/>
        <w:rPr>
          <w:rFonts w:ascii="Arial" w:hAnsi="Arial" w:cs="Humnst777 Lt BT"/>
          <w:b/>
          <w:bCs/>
          <w:color w:val="000000"/>
          <w:lang w:val="en-US"/>
        </w:rPr>
      </w:pPr>
      <w:r w:rsidRPr="0062323D">
        <w:rPr>
          <w:rFonts w:ascii="Arial" w:hAnsi="Arial" w:cs="Humnst777 Lt BT"/>
          <w:b/>
          <w:bCs/>
          <w:color w:val="000000"/>
          <w:lang w:val="en-US"/>
        </w:rPr>
        <w:t xml:space="preserve">10. </w:t>
      </w:r>
      <w:r w:rsidR="0062323D" w:rsidRPr="00BD24F8">
        <w:rPr>
          <w:rFonts w:ascii="Arial" w:hAnsi="Arial" w:cs="Arial"/>
          <w:b/>
          <w:bCs/>
          <w:color w:val="000000"/>
          <w:lang w:val="en-US"/>
        </w:rPr>
        <w:t>Rules of the solution</w:t>
      </w:r>
    </w:p>
    <w:p w:rsidR="00E47846" w:rsidRPr="0062323D" w:rsidRDefault="00B91CA3">
      <w:pPr>
        <w:pStyle w:val="Standard1"/>
        <w:spacing w:line="360" w:lineRule="auto"/>
        <w:jc w:val="both"/>
        <w:rPr>
          <w:rFonts w:ascii="Arial" w:hAnsi="Arial" w:cs="Arial"/>
          <w:b/>
          <w:bCs/>
          <w:color w:val="0000FF"/>
          <w:lang w:val="en-US"/>
        </w:rPr>
      </w:pPr>
      <w:r w:rsidRPr="0062323D">
        <w:rPr>
          <w:rFonts w:ascii="Arial" w:hAnsi="Arial" w:cs="Humnst777 Lt BT"/>
          <w:b/>
          <w:bCs/>
          <w:color w:val="000000"/>
          <w:lang w:val="en-US"/>
        </w:rPr>
        <w:t>R1:</w:t>
      </w:r>
      <w:r w:rsidR="006B737E" w:rsidRPr="0062323D">
        <w:rPr>
          <w:rFonts w:ascii="Arial" w:hAnsi="Arial" w:cs="Humnst777 Lt BT"/>
          <w:b/>
          <w:bCs/>
          <w:color w:val="000000"/>
          <w:lang w:val="en-US"/>
        </w:rPr>
        <w:t xml:space="preserve"> </w:t>
      </w:r>
      <w:r w:rsidR="0062323D" w:rsidRPr="0062323D">
        <w:rPr>
          <w:rStyle w:val="hps"/>
          <w:rFonts w:ascii="Arial" w:hAnsi="Arial" w:cs="Arial"/>
          <w:lang/>
        </w:rPr>
        <w:t>If the</w:t>
      </w:r>
      <w:r w:rsidR="0062323D" w:rsidRPr="0062323D">
        <w:rPr>
          <w:rFonts w:ascii="Arial" w:hAnsi="Arial" w:cs="Arial"/>
          <w:lang/>
        </w:rPr>
        <w:t xml:space="preserve"> </w:t>
      </w:r>
      <w:r w:rsidR="0062323D" w:rsidRPr="0062323D">
        <w:rPr>
          <w:rStyle w:val="hps"/>
          <w:rFonts w:ascii="Arial" w:hAnsi="Arial" w:cs="Arial"/>
          <w:lang/>
        </w:rPr>
        <w:t>computer running</w:t>
      </w:r>
      <w:r w:rsidR="0062323D" w:rsidRPr="0062323D">
        <w:rPr>
          <w:rFonts w:ascii="Arial" w:hAnsi="Arial" w:cs="Arial"/>
          <w:lang/>
        </w:rPr>
        <w:t xml:space="preserve"> </w:t>
      </w:r>
      <w:r w:rsidR="0062323D" w:rsidRPr="0062323D">
        <w:rPr>
          <w:rStyle w:val="hps"/>
          <w:rFonts w:ascii="Arial" w:hAnsi="Arial" w:cs="Arial"/>
          <w:lang/>
        </w:rPr>
        <w:t xml:space="preserve">the </w:t>
      </w:r>
      <w:ins w:id="147" w:author="Alexander Schulze" w:date="2012-06-03T18:19:00Z">
        <w:r w:rsidR="0090458D" w:rsidRPr="0062323D">
          <w:rPr>
            <w:rStyle w:val="hps"/>
            <w:rFonts w:ascii="Arial" w:hAnsi="Arial" w:cs="Arial"/>
            <w:lang/>
          </w:rPr>
          <w:t>jWebSocket</w:t>
        </w:r>
        <w:r w:rsidR="0090458D">
          <w:rPr>
            <w:rFonts w:ascii="Arial" w:hAnsi="Arial" w:cs="Arial"/>
            <w:lang/>
          </w:rPr>
          <w:t xml:space="preserve"> </w:t>
        </w:r>
      </w:ins>
      <w:r w:rsidR="0062323D" w:rsidRPr="0062323D">
        <w:rPr>
          <w:rStyle w:val="hps"/>
          <w:rFonts w:ascii="Arial" w:hAnsi="Arial" w:cs="Arial"/>
          <w:lang/>
        </w:rPr>
        <w:t>server</w:t>
      </w:r>
      <w:r w:rsidR="0062323D" w:rsidRPr="0062323D">
        <w:rPr>
          <w:rFonts w:ascii="Arial" w:hAnsi="Arial" w:cs="Arial"/>
          <w:lang/>
        </w:rPr>
        <w:t xml:space="preserve"> </w:t>
      </w:r>
      <w:del w:id="148" w:author="Alexander Schulze" w:date="2012-06-03T18:19:00Z">
        <w:r w:rsidR="0062323D" w:rsidRPr="0062323D" w:rsidDel="0090458D">
          <w:rPr>
            <w:rStyle w:val="hps"/>
            <w:rFonts w:ascii="Arial" w:hAnsi="Arial" w:cs="Arial"/>
            <w:lang/>
          </w:rPr>
          <w:delText>jWebSocket</w:delText>
        </w:r>
        <w:r w:rsidR="00BB3D0D" w:rsidDel="0090458D">
          <w:rPr>
            <w:rFonts w:ascii="Arial" w:hAnsi="Arial" w:cs="Arial"/>
            <w:lang/>
          </w:rPr>
          <w:delText xml:space="preserve"> </w:delText>
        </w:r>
      </w:del>
      <w:r w:rsidR="00BB3D0D">
        <w:rPr>
          <w:rFonts w:ascii="Arial" w:hAnsi="Arial" w:cs="Arial"/>
          <w:lang/>
        </w:rPr>
        <w:t>is</w:t>
      </w:r>
      <w:r w:rsidR="0062323D" w:rsidRPr="0062323D">
        <w:rPr>
          <w:rFonts w:ascii="Arial" w:hAnsi="Arial" w:cs="Arial"/>
          <w:lang/>
        </w:rPr>
        <w:t xml:space="preserve"> </w:t>
      </w:r>
      <w:r w:rsidR="0062323D" w:rsidRPr="0062323D">
        <w:rPr>
          <w:rStyle w:val="hps"/>
          <w:rFonts w:ascii="Arial" w:hAnsi="Arial" w:cs="Arial"/>
          <w:lang/>
        </w:rPr>
        <w:t>not connected</w:t>
      </w:r>
      <w:r w:rsidR="0062323D" w:rsidRPr="0062323D">
        <w:rPr>
          <w:rFonts w:ascii="Arial" w:hAnsi="Arial" w:cs="Arial"/>
          <w:lang/>
        </w:rPr>
        <w:t xml:space="preserve"> </w:t>
      </w:r>
      <w:r w:rsidR="00BB3D0D">
        <w:rPr>
          <w:rFonts w:ascii="Arial" w:hAnsi="Arial" w:cs="Arial"/>
          <w:lang/>
        </w:rPr>
        <w:t xml:space="preserve">to </w:t>
      </w:r>
      <w:r w:rsidR="0062323D" w:rsidRPr="0062323D">
        <w:rPr>
          <w:rStyle w:val="hps"/>
          <w:rFonts w:ascii="Arial" w:hAnsi="Arial" w:cs="Arial"/>
          <w:lang/>
        </w:rPr>
        <w:t>the</w:t>
      </w:r>
      <w:r w:rsidR="0062323D" w:rsidRPr="0062323D">
        <w:rPr>
          <w:rFonts w:ascii="Arial" w:hAnsi="Arial" w:cs="Arial"/>
          <w:lang/>
        </w:rPr>
        <w:t xml:space="preserve"> </w:t>
      </w:r>
      <w:r w:rsidR="0062323D" w:rsidRPr="0062323D">
        <w:rPr>
          <w:rStyle w:val="hps"/>
          <w:rFonts w:ascii="Arial" w:hAnsi="Arial" w:cs="Arial"/>
          <w:lang/>
        </w:rPr>
        <w:t>Arduino</w:t>
      </w:r>
      <w:r w:rsidR="0062323D" w:rsidRPr="0062323D">
        <w:rPr>
          <w:rFonts w:ascii="Arial" w:hAnsi="Arial" w:cs="Arial"/>
          <w:lang/>
        </w:rPr>
        <w:t xml:space="preserve"> </w:t>
      </w:r>
      <w:r w:rsidR="0062323D" w:rsidRPr="0062323D">
        <w:rPr>
          <w:rStyle w:val="hps"/>
          <w:rFonts w:ascii="Arial" w:hAnsi="Arial" w:cs="Arial"/>
          <w:lang/>
        </w:rPr>
        <w:t>circuit</w:t>
      </w:r>
      <w:r w:rsidR="0062323D" w:rsidRPr="0062323D">
        <w:rPr>
          <w:rFonts w:ascii="Arial" w:hAnsi="Arial" w:cs="Arial"/>
          <w:lang/>
        </w:rPr>
        <w:t xml:space="preserve">, </w:t>
      </w:r>
      <w:r w:rsidR="0062323D" w:rsidRPr="0062323D">
        <w:rPr>
          <w:rStyle w:val="hps"/>
          <w:rFonts w:ascii="Arial" w:hAnsi="Arial" w:cs="Arial"/>
          <w:lang/>
        </w:rPr>
        <w:t>or</w:t>
      </w:r>
      <w:r w:rsidR="0062323D" w:rsidRPr="0062323D">
        <w:rPr>
          <w:rFonts w:ascii="Arial" w:hAnsi="Arial" w:cs="Arial"/>
          <w:lang/>
        </w:rPr>
        <w:t xml:space="preserve"> </w:t>
      </w:r>
      <w:r w:rsidR="00BB3D0D">
        <w:rPr>
          <w:rFonts w:ascii="Arial" w:hAnsi="Arial" w:cs="Arial"/>
          <w:lang/>
        </w:rPr>
        <w:t xml:space="preserve">the port is </w:t>
      </w:r>
      <w:r w:rsidR="0062323D" w:rsidRPr="0062323D">
        <w:rPr>
          <w:rStyle w:val="hps"/>
          <w:rFonts w:ascii="Arial" w:hAnsi="Arial" w:cs="Arial"/>
          <w:lang/>
        </w:rPr>
        <w:t>incorrectly configured,</w:t>
      </w:r>
      <w:r w:rsidR="0062323D" w:rsidRPr="0062323D">
        <w:rPr>
          <w:rFonts w:ascii="Arial" w:hAnsi="Arial" w:cs="Arial"/>
          <w:lang/>
        </w:rPr>
        <w:t xml:space="preserve"> </w:t>
      </w:r>
      <w:r w:rsidR="0062323D" w:rsidRPr="0062323D">
        <w:rPr>
          <w:rStyle w:val="hps"/>
          <w:rFonts w:ascii="Arial" w:hAnsi="Arial" w:cs="Arial"/>
          <w:lang/>
        </w:rPr>
        <w:t>the application throws</w:t>
      </w:r>
      <w:r w:rsidR="0062323D" w:rsidRPr="0062323D">
        <w:rPr>
          <w:rFonts w:ascii="Arial" w:hAnsi="Arial" w:cs="Arial"/>
          <w:lang/>
        </w:rPr>
        <w:t xml:space="preserve"> </w:t>
      </w:r>
      <w:r w:rsidR="0062323D" w:rsidRPr="0062323D">
        <w:rPr>
          <w:rStyle w:val="hps"/>
          <w:rFonts w:ascii="Arial" w:hAnsi="Arial" w:cs="Arial"/>
          <w:lang/>
        </w:rPr>
        <w:t>an error message</w:t>
      </w:r>
      <w:r w:rsidR="0062323D" w:rsidRPr="0062323D">
        <w:rPr>
          <w:rFonts w:ascii="Arial" w:hAnsi="Arial" w:cs="Arial"/>
          <w:lang/>
        </w:rPr>
        <w:t xml:space="preserve"> </w:t>
      </w:r>
      <w:r w:rsidR="0062323D" w:rsidRPr="0062323D">
        <w:rPr>
          <w:rStyle w:val="hps"/>
          <w:rFonts w:ascii="Arial" w:hAnsi="Arial" w:cs="Arial"/>
          <w:lang/>
        </w:rPr>
        <w:t>indicating that the</w:t>
      </w:r>
      <w:r w:rsidR="0062323D" w:rsidRPr="0062323D">
        <w:rPr>
          <w:rFonts w:ascii="Arial" w:hAnsi="Arial" w:cs="Arial"/>
          <w:lang/>
        </w:rPr>
        <w:t xml:space="preserve"> </w:t>
      </w:r>
      <w:r w:rsidR="0062323D" w:rsidRPr="0062323D">
        <w:rPr>
          <w:rStyle w:val="hps"/>
          <w:rFonts w:ascii="Arial" w:hAnsi="Arial" w:cs="Arial"/>
          <w:lang/>
        </w:rPr>
        <w:t>Arduino</w:t>
      </w:r>
      <w:r w:rsidR="0062323D" w:rsidRPr="0062323D">
        <w:rPr>
          <w:rFonts w:ascii="Arial" w:hAnsi="Arial" w:cs="Arial"/>
          <w:lang/>
        </w:rPr>
        <w:t xml:space="preserve"> </w:t>
      </w:r>
      <w:r w:rsidR="0062323D" w:rsidRPr="0062323D">
        <w:rPr>
          <w:rStyle w:val="hps"/>
          <w:rFonts w:ascii="Arial" w:hAnsi="Arial" w:cs="Arial"/>
          <w:lang/>
        </w:rPr>
        <w:t>circuit</w:t>
      </w:r>
      <w:r w:rsidR="0062323D" w:rsidRPr="0062323D">
        <w:rPr>
          <w:rFonts w:ascii="Arial" w:hAnsi="Arial" w:cs="Arial"/>
          <w:lang/>
        </w:rPr>
        <w:t xml:space="preserve"> </w:t>
      </w:r>
      <w:r w:rsidR="0062323D" w:rsidRPr="0062323D">
        <w:rPr>
          <w:rStyle w:val="hps"/>
          <w:rFonts w:ascii="Arial" w:hAnsi="Arial" w:cs="Arial"/>
          <w:lang/>
        </w:rPr>
        <w:t>is not available.</w:t>
      </w:r>
      <w:r w:rsidR="0062323D" w:rsidRPr="0062323D">
        <w:rPr>
          <w:rFonts w:ascii="Arial" w:hAnsi="Arial" w:cs="Arial"/>
          <w:lang/>
        </w:rPr>
        <w:t xml:space="preserve"> </w:t>
      </w:r>
      <w:ins w:id="149" w:author="Alexander Schulze" w:date="2012-06-03T18:20:00Z">
        <w:r w:rsidR="0090458D">
          <w:rPr>
            <w:rStyle w:val="hps"/>
            <w:rFonts w:ascii="Arial" w:hAnsi="Arial" w:cs="Arial"/>
            <w:lang/>
          </w:rPr>
          <w:t>B</w:t>
        </w:r>
        <w:r w:rsidR="0090458D" w:rsidRPr="0062323D">
          <w:rPr>
            <w:rStyle w:val="hps"/>
            <w:rFonts w:ascii="Arial" w:hAnsi="Arial" w:cs="Arial"/>
            <w:lang/>
          </w:rPr>
          <w:t>efore</w:t>
        </w:r>
        <w:r w:rsidR="0090458D" w:rsidRPr="0062323D">
          <w:rPr>
            <w:rFonts w:ascii="Arial" w:hAnsi="Arial" w:cs="Arial"/>
            <w:lang/>
          </w:rPr>
          <w:t xml:space="preserve"> </w:t>
        </w:r>
        <w:r w:rsidR="0090458D" w:rsidRPr="0062323D">
          <w:rPr>
            <w:rStyle w:val="hps"/>
            <w:rFonts w:ascii="Arial" w:hAnsi="Arial" w:cs="Arial"/>
            <w:lang/>
          </w:rPr>
          <w:t>accessing the application</w:t>
        </w:r>
        <w:r w:rsidR="0090458D" w:rsidRPr="0062323D">
          <w:rPr>
            <w:rFonts w:ascii="Arial" w:hAnsi="Arial" w:cs="Arial"/>
            <w:lang/>
          </w:rPr>
          <w:t xml:space="preserve"> </w:t>
        </w:r>
        <w:r w:rsidR="0090458D" w:rsidRPr="0062323D">
          <w:rPr>
            <w:rStyle w:val="hps"/>
            <w:rFonts w:ascii="Arial" w:hAnsi="Arial" w:cs="Arial"/>
            <w:lang/>
          </w:rPr>
          <w:t>controller</w:t>
        </w:r>
        <w:r w:rsidR="0090458D" w:rsidRPr="0062323D">
          <w:rPr>
            <w:rFonts w:ascii="Arial" w:hAnsi="Arial" w:cs="Arial"/>
            <w:lang/>
          </w:rPr>
          <w:t xml:space="preserve"> </w:t>
        </w:r>
        <w:r w:rsidR="0090458D">
          <w:rPr>
            <w:rStyle w:val="hps"/>
            <w:rFonts w:ascii="Arial" w:hAnsi="Arial" w:cs="Arial"/>
            <w:lang/>
          </w:rPr>
          <w:t>t</w:t>
        </w:r>
      </w:ins>
      <w:del w:id="150" w:author="Alexander Schulze" w:date="2012-06-03T18:20:00Z">
        <w:r w:rsidR="0062323D" w:rsidRPr="0062323D" w:rsidDel="0090458D">
          <w:rPr>
            <w:rStyle w:val="hps"/>
            <w:rFonts w:ascii="Arial" w:hAnsi="Arial" w:cs="Arial"/>
            <w:lang/>
          </w:rPr>
          <w:delText>T</w:delText>
        </w:r>
      </w:del>
      <w:r w:rsidR="0062323D" w:rsidRPr="0062323D">
        <w:rPr>
          <w:rStyle w:val="hps"/>
          <w:rFonts w:ascii="Arial" w:hAnsi="Arial" w:cs="Arial"/>
          <w:lang/>
        </w:rPr>
        <w:t xml:space="preserve">he user </w:t>
      </w:r>
      <w:del w:id="151" w:author="Alexander Schulze" w:date="2012-06-03T18:20:00Z">
        <w:r w:rsidR="0062323D" w:rsidRPr="0062323D" w:rsidDel="0090458D">
          <w:rPr>
            <w:rStyle w:val="hps"/>
            <w:rFonts w:ascii="Arial" w:hAnsi="Arial" w:cs="Arial"/>
            <w:lang/>
          </w:rPr>
          <w:delText>before</w:delText>
        </w:r>
        <w:r w:rsidR="0062323D" w:rsidRPr="0062323D" w:rsidDel="0090458D">
          <w:rPr>
            <w:rFonts w:ascii="Arial" w:hAnsi="Arial" w:cs="Arial"/>
            <w:lang/>
          </w:rPr>
          <w:delText xml:space="preserve"> </w:delText>
        </w:r>
        <w:r w:rsidR="0062323D" w:rsidRPr="0062323D" w:rsidDel="0090458D">
          <w:rPr>
            <w:rStyle w:val="hps"/>
            <w:rFonts w:ascii="Arial" w:hAnsi="Arial" w:cs="Arial"/>
            <w:lang/>
          </w:rPr>
          <w:delText>accessing the application</w:delText>
        </w:r>
        <w:r w:rsidR="0062323D" w:rsidRPr="0062323D" w:rsidDel="0090458D">
          <w:rPr>
            <w:rFonts w:ascii="Arial" w:hAnsi="Arial" w:cs="Arial"/>
            <w:lang/>
          </w:rPr>
          <w:delText xml:space="preserve"> </w:delText>
        </w:r>
        <w:r w:rsidR="0062323D" w:rsidRPr="0062323D" w:rsidDel="0090458D">
          <w:rPr>
            <w:rStyle w:val="hps"/>
            <w:rFonts w:ascii="Arial" w:hAnsi="Arial" w:cs="Arial"/>
            <w:lang/>
          </w:rPr>
          <w:delText>controller</w:delText>
        </w:r>
        <w:r w:rsidR="0062323D" w:rsidRPr="0062323D" w:rsidDel="0090458D">
          <w:rPr>
            <w:rFonts w:ascii="Arial" w:hAnsi="Arial" w:cs="Arial"/>
            <w:lang/>
          </w:rPr>
          <w:delText xml:space="preserve"> </w:delText>
        </w:r>
      </w:del>
      <w:r w:rsidR="0062323D" w:rsidRPr="0062323D">
        <w:rPr>
          <w:rStyle w:val="hps"/>
          <w:rFonts w:ascii="Arial" w:hAnsi="Arial" w:cs="Arial"/>
          <w:lang/>
        </w:rPr>
        <w:t>should verify that the</w:t>
      </w:r>
      <w:r w:rsidR="0062323D" w:rsidRPr="0062323D">
        <w:rPr>
          <w:rFonts w:ascii="Arial" w:hAnsi="Arial" w:cs="Arial"/>
          <w:lang/>
        </w:rPr>
        <w:t xml:space="preserve"> </w:t>
      </w:r>
      <w:r w:rsidR="00BB3D0D" w:rsidRPr="0062323D">
        <w:rPr>
          <w:rStyle w:val="hps"/>
          <w:rFonts w:ascii="Arial" w:hAnsi="Arial" w:cs="Arial"/>
          <w:lang/>
        </w:rPr>
        <w:t>jWebSocket</w:t>
      </w:r>
      <w:r w:rsidR="00BB3D0D" w:rsidRPr="0062323D">
        <w:rPr>
          <w:rFonts w:ascii="Arial" w:hAnsi="Arial" w:cs="Arial"/>
          <w:lang/>
        </w:rPr>
        <w:t xml:space="preserve"> </w:t>
      </w:r>
      <w:r w:rsidR="0062323D" w:rsidRPr="0062323D">
        <w:rPr>
          <w:rStyle w:val="hps"/>
          <w:rFonts w:ascii="Arial" w:hAnsi="Arial" w:cs="Arial"/>
          <w:lang/>
        </w:rPr>
        <w:t>server</w:t>
      </w:r>
      <w:r w:rsidR="0062323D" w:rsidRPr="0062323D">
        <w:rPr>
          <w:rFonts w:ascii="Arial" w:hAnsi="Arial" w:cs="Arial"/>
          <w:lang/>
        </w:rPr>
        <w:t xml:space="preserve"> </w:t>
      </w:r>
      <w:r w:rsidR="0062323D" w:rsidRPr="0062323D">
        <w:rPr>
          <w:rStyle w:val="hps"/>
          <w:rFonts w:ascii="Arial" w:hAnsi="Arial" w:cs="Arial"/>
          <w:lang/>
        </w:rPr>
        <w:t>start</w:t>
      </w:r>
      <w:r w:rsidR="000C2249">
        <w:rPr>
          <w:rStyle w:val="hps"/>
          <w:rFonts w:ascii="Arial" w:hAnsi="Arial" w:cs="Arial"/>
          <w:lang/>
        </w:rPr>
        <w:t>s</w:t>
      </w:r>
      <w:r w:rsidR="0062323D" w:rsidRPr="0062323D">
        <w:rPr>
          <w:rFonts w:ascii="Arial" w:hAnsi="Arial" w:cs="Arial"/>
          <w:lang/>
        </w:rPr>
        <w:t xml:space="preserve"> </w:t>
      </w:r>
      <w:r w:rsidR="0062323D" w:rsidRPr="0062323D">
        <w:rPr>
          <w:rStyle w:val="hps"/>
          <w:rFonts w:ascii="Arial" w:hAnsi="Arial" w:cs="Arial"/>
          <w:lang/>
        </w:rPr>
        <w:t xml:space="preserve">with the </w:t>
      </w:r>
      <w:r w:rsidR="000C2249" w:rsidRPr="0062323D">
        <w:rPr>
          <w:rStyle w:val="hps"/>
          <w:rFonts w:ascii="Arial" w:hAnsi="Arial" w:cs="Arial"/>
          <w:lang/>
        </w:rPr>
        <w:t xml:space="preserve">connected </w:t>
      </w:r>
      <w:r w:rsidR="0062323D" w:rsidRPr="0062323D">
        <w:rPr>
          <w:rStyle w:val="hps"/>
          <w:rFonts w:ascii="Arial" w:hAnsi="Arial" w:cs="Arial"/>
          <w:lang/>
        </w:rPr>
        <w:t>circuit, and that</w:t>
      </w:r>
      <w:r w:rsidR="0062323D" w:rsidRPr="0062323D">
        <w:rPr>
          <w:rFonts w:ascii="Arial" w:hAnsi="Arial" w:cs="Arial"/>
          <w:lang/>
        </w:rPr>
        <w:t xml:space="preserve"> </w:t>
      </w:r>
      <w:r w:rsidR="0062323D" w:rsidRPr="0062323D">
        <w:rPr>
          <w:rStyle w:val="hps"/>
          <w:rFonts w:ascii="Arial" w:hAnsi="Arial" w:cs="Arial"/>
          <w:lang/>
        </w:rPr>
        <w:t xml:space="preserve">the port </w:t>
      </w:r>
      <w:r w:rsidR="000C2249">
        <w:rPr>
          <w:rStyle w:val="hps"/>
          <w:rFonts w:ascii="Arial" w:hAnsi="Arial" w:cs="Arial"/>
          <w:lang/>
        </w:rPr>
        <w:t>configuration</w:t>
      </w:r>
      <w:r w:rsidR="0062323D" w:rsidRPr="0062323D">
        <w:rPr>
          <w:rFonts w:ascii="Arial" w:hAnsi="Arial" w:cs="Arial"/>
          <w:lang/>
        </w:rPr>
        <w:t xml:space="preserve"> </w:t>
      </w:r>
      <w:r w:rsidR="0062323D" w:rsidRPr="0062323D">
        <w:rPr>
          <w:rStyle w:val="hps"/>
          <w:rFonts w:ascii="Arial" w:hAnsi="Arial" w:cs="Arial"/>
          <w:lang/>
        </w:rPr>
        <w:t>is correct.</w:t>
      </w:r>
    </w:p>
    <w:sectPr w:rsidR="00E47846" w:rsidRPr="0062323D" w:rsidSect="00AA7B94">
      <w:pgSz w:w="11905" w:h="16837"/>
      <w:pgMar w:top="993" w:right="1701" w:bottom="567" w:left="1701"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1808" w:rsidRDefault="00A11808">
      <w:r>
        <w:separator/>
      </w:r>
    </w:p>
  </w:endnote>
  <w:endnote w:type="continuationSeparator" w:id="0">
    <w:p w:rsidR="00A11808" w:rsidRDefault="00A11808">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Bitstream Vera Sans">
    <w:altName w:val="Times New Roman"/>
    <w:charset w:val="00"/>
    <w:family w:val="roman"/>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iberation Serif">
    <w:altName w:val="Arial Unicode MS"/>
    <w:charset w:val="80"/>
    <w:family w:val="roman"/>
    <w:pitch w:val="variable"/>
    <w:sig w:usb0="00000000" w:usb1="00000000" w:usb2="00000000" w:usb3="00000000" w:csb0="00000000" w:csb1="00000000"/>
  </w:font>
  <w:font w:name="Droid Sans Fallback">
    <w:altName w:val="MS Mincho"/>
    <w:charset w:val="80"/>
    <w:family w:val="auto"/>
    <w:pitch w:val="variable"/>
    <w:sig w:usb0="00000000" w:usb1="00000000" w:usb2="00000000" w:usb3="00000000" w:csb0="00000000" w:csb1="00000000"/>
  </w:font>
  <w:font w:name="Mangal">
    <w:charset w:val="00"/>
    <w:family w:val="auto"/>
    <w:pitch w:val="variable"/>
    <w:sig w:usb0="00008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Humnst777 Lt BT">
    <w:charset w:val="00"/>
    <w:family w:val="swiss"/>
    <w:pitch w:val="variable"/>
    <w:sig w:usb0="00000000" w:usb1="00000000" w:usb2="00000000" w:usb3="00000000" w:csb0="0000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1808" w:rsidRDefault="00A11808">
      <w:r>
        <w:rPr>
          <w:color w:val="000000"/>
        </w:rPr>
        <w:separator/>
      </w:r>
    </w:p>
  </w:footnote>
  <w:footnote w:type="continuationSeparator" w:id="0">
    <w:p w:rsidR="00A11808" w:rsidRDefault="00A11808">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00572"/>
    <w:multiLevelType w:val="hybridMultilevel"/>
    <w:tmpl w:val="29AAE2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8FF614F"/>
    <w:multiLevelType w:val="hybridMultilevel"/>
    <w:tmpl w:val="B7D860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CD1A76"/>
    <w:multiLevelType w:val="hybridMultilevel"/>
    <w:tmpl w:val="9C865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5E0678B"/>
    <w:multiLevelType w:val="hybridMultilevel"/>
    <w:tmpl w:val="48FC783E"/>
    <w:lvl w:ilvl="0" w:tplc="9912D04A">
      <w:start w:val="1"/>
      <w:numFmt w:val="decimal"/>
      <w:lvlText w:val="%1."/>
      <w:lvlJc w:val="left"/>
      <w:pPr>
        <w:ind w:left="717" w:hanging="360"/>
      </w:pPr>
      <w:rPr>
        <w:rFonts w:ascii="Times New Roman" w:hAnsi="Times New Roman" w:cs="Times New Roman" w:hint="default"/>
        <w:color w:val="auto"/>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4">
    <w:nsid w:val="23E36349"/>
    <w:multiLevelType w:val="multilevel"/>
    <w:tmpl w:val="66D226C6"/>
    <w:lvl w:ilvl="0">
      <w:start w:val="1"/>
      <w:numFmt w:val="decimal"/>
      <w:lvlText w:val="%1."/>
      <w:lvlJc w:val="left"/>
      <w:pPr>
        <w:ind w:left="360" w:firstLine="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nsid w:val="386378B0"/>
    <w:multiLevelType w:val="hybridMultilevel"/>
    <w:tmpl w:val="7ECA76A8"/>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6">
    <w:nsid w:val="4BED7FE9"/>
    <w:multiLevelType w:val="hybridMultilevel"/>
    <w:tmpl w:val="D19496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FB35B2B"/>
    <w:multiLevelType w:val="hybridMultilevel"/>
    <w:tmpl w:val="8F124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2F07CEF"/>
    <w:multiLevelType w:val="hybridMultilevel"/>
    <w:tmpl w:val="78583E12"/>
    <w:lvl w:ilvl="0" w:tplc="0C0A000F">
      <w:start w:val="1"/>
      <w:numFmt w:val="decimal"/>
      <w:lvlText w:val="%1."/>
      <w:lvlJc w:val="left"/>
      <w:pPr>
        <w:ind w:left="1077" w:hanging="360"/>
      </w:p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9">
    <w:nsid w:val="54E05DEE"/>
    <w:multiLevelType w:val="hybridMultilevel"/>
    <w:tmpl w:val="86E8EA78"/>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0">
    <w:nsid w:val="561529C9"/>
    <w:multiLevelType w:val="hybridMultilevel"/>
    <w:tmpl w:val="B04A87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6B80722"/>
    <w:multiLevelType w:val="hybridMultilevel"/>
    <w:tmpl w:val="AA5E88C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2">
    <w:nsid w:val="60D767C6"/>
    <w:multiLevelType w:val="multilevel"/>
    <w:tmpl w:val="DEB8FA84"/>
    <w:styleLink w:val="WW8Num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3">
    <w:nsid w:val="67950C88"/>
    <w:multiLevelType w:val="hybridMultilevel"/>
    <w:tmpl w:val="E2B25F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1F174FA"/>
    <w:multiLevelType w:val="hybridMultilevel"/>
    <w:tmpl w:val="D466D0DC"/>
    <w:lvl w:ilvl="0" w:tplc="9912D04A">
      <w:start w:val="1"/>
      <w:numFmt w:val="decimal"/>
      <w:lvlText w:val="%1."/>
      <w:lvlJc w:val="left"/>
      <w:pPr>
        <w:ind w:left="1074" w:hanging="360"/>
      </w:pPr>
      <w:rPr>
        <w:rFonts w:ascii="Times New Roman" w:hAnsi="Times New Roman" w:cs="Times New Roman" w:hint="default"/>
        <w:color w:val="auto"/>
      </w:rPr>
    </w:lvl>
    <w:lvl w:ilvl="1" w:tplc="0C0A0019" w:tentative="1">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5">
    <w:nsid w:val="74290CEC"/>
    <w:multiLevelType w:val="hybridMultilevel"/>
    <w:tmpl w:val="D1A68772"/>
    <w:lvl w:ilvl="0" w:tplc="9912D04A">
      <w:start w:val="1"/>
      <w:numFmt w:val="decimal"/>
      <w:lvlText w:val="%1."/>
      <w:lvlJc w:val="left"/>
      <w:pPr>
        <w:ind w:left="717" w:hanging="360"/>
      </w:pPr>
      <w:rPr>
        <w:rFonts w:hint="default"/>
        <w:color w:val="auto"/>
      </w:rPr>
    </w:lvl>
    <w:lvl w:ilvl="1" w:tplc="0C0A0019" w:tentative="1">
      <w:start w:val="1"/>
      <w:numFmt w:val="lowerLetter"/>
      <w:lvlText w:val="%2."/>
      <w:lvlJc w:val="left"/>
      <w:pPr>
        <w:ind w:left="1437" w:hanging="360"/>
      </w:pPr>
    </w:lvl>
    <w:lvl w:ilvl="2" w:tplc="0C0A001B" w:tentative="1">
      <w:start w:val="1"/>
      <w:numFmt w:val="lowerRoman"/>
      <w:lvlText w:val="%3."/>
      <w:lvlJc w:val="right"/>
      <w:pPr>
        <w:ind w:left="2157" w:hanging="180"/>
      </w:pPr>
    </w:lvl>
    <w:lvl w:ilvl="3" w:tplc="0C0A000F" w:tentative="1">
      <w:start w:val="1"/>
      <w:numFmt w:val="decimal"/>
      <w:lvlText w:val="%4."/>
      <w:lvlJc w:val="left"/>
      <w:pPr>
        <w:ind w:left="2877" w:hanging="360"/>
      </w:p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16">
    <w:nsid w:val="7927166B"/>
    <w:multiLevelType w:val="hybridMultilevel"/>
    <w:tmpl w:val="6A00F4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4"/>
  </w:num>
  <w:num w:numId="3">
    <w:abstractNumId w:val="6"/>
  </w:num>
  <w:num w:numId="4">
    <w:abstractNumId w:val="1"/>
  </w:num>
  <w:num w:numId="5">
    <w:abstractNumId w:val="0"/>
  </w:num>
  <w:num w:numId="6">
    <w:abstractNumId w:val="2"/>
  </w:num>
  <w:num w:numId="7">
    <w:abstractNumId w:val="7"/>
  </w:num>
  <w:num w:numId="8">
    <w:abstractNumId w:val="10"/>
  </w:num>
  <w:num w:numId="9">
    <w:abstractNumId w:val="8"/>
  </w:num>
  <w:num w:numId="10">
    <w:abstractNumId w:val="3"/>
  </w:num>
  <w:num w:numId="11">
    <w:abstractNumId w:val="5"/>
  </w:num>
  <w:num w:numId="12">
    <w:abstractNumId w:val="14"/>
  </w:num>
  <w:num w:numId="13">
    <w:abstractNumId w:val="15"/>
  </w:num>
  <w:num w:numId="14">
    <w:abstractNumId w:val="9"/>
  </w:num>
  <w:num w:numId="15">
    <w:abstractNumId w:val="11"/>
  </w:num>
  <w:num w:numId="16">
    <w:abstractNumId w:val="1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trackRevisions/>
  <w:doNotTrackMoves/>
  <w:defaultTabStop w:val="708"/>
  <w:autoHyphenation/>
  <w:hyphenationZone w:val="425"/>
  <w:characterSpacingControl w:val="doNotCompress"/>
  <w:footnotePr>
    <w:footnote w:id="-1"/>
    <w:footnote w:id="0"/>
  </w:footnotePr>
  <w:endnotePr>
    <w:endnote w:id="-1"/>
    <w:endnote w:id="0"/>
  </w:endnotePr>
  <w:compat/>
  <w:rsids>
    <w:rsidRoot w:val="00E47846"/>
    <w:rsid w:val="00003328"/>
    <w:rsid w:val="00035FB9"/>
    <w:rsid w:val="00043272"/>
    <w:rsid w:val="00081D8C"/>
    <w:rsid w:val="00086115"/>
    <w:rsid w:val="000A359A"/>
    <w:rsid w:val="000B6795"/>
    <w:rsid w:val="000C2249"/>
    <w:rsid w:val="00106000"/>
    <w:rsid w:val="00123739"/>
    <w:rsid w:val="001306DB"/>
    <w:rsid w:val="00130A61"/>
    <w:rsid w:val="00133E31"/>
    <w:rsid w:val="0014535F"/>
    <w:rsid w:val="00150F11"/>
    <w:rsid w:val="00182BA8"/>
    <w:rsid w:val="001B0BBA"/>
    <w:rsid w:val="001B246A"/>
    <w:rsid w:val="001C04A3"/>
    <w:rsid w:val="001D7954"/>
    <w:rsid w:val="001E7B4F"/>
    <w:rsid w:val="001F73A6"/>
    <w:rsid w:val="0022697E"/>
    <w:rsid w:val="00272BDD"/>
    <w:rsid w:val="00287BC8"/>
    <w:rsid w:val="00294846"/>
    <w:rsid w:val="002A6B8C"/>
    <w:rsid w:val="002C6C71"/>
    <w:rsid w:val="002F3980"/>
    <w:rsid w:val="003528C2"/>
    <w:rsid w:val="003533E3"/>
    <w:rsid w:val="00375B2C"/>
    <w:rsid w:val="00384CD8"/>
    <w:rsid w:val="00385509"/>
    <w:rsid w:val="00391ECE"/>
    <w:rsid w:val="00397F28"/>
    <w:rsid w:val="003E49C9"/>
    <w:rsid w:val="003F1600"/>
    <w:rsid w:val="00411811"/>
    <w:rsid w:val="00423C5A"/>
    <w:rsid w:val="00424752"/>
    <w:rsid w:val="004827EF"/>
    <w:rsid w:val="004B1C92"/>
    <w:rsid w:val="004B1EB6"/>
    <w:rsid w:val="004E1D93"/>
    <w:rsid w:val="004F4F39"/>
    <w:rsid w:val="00517E92"/>
    <w:rsid w:val="00541C8B"/>
    <w:rsid w:val="00561AC4"/>
    <w:rsid w:val="00580EC6"/>
    <w:rsid w:val="0058246D"/>
    <w:rsid w:val="00583F52"/>
    <w:rsid w:val="005A2F2C"/>
    <w:rsid w:val="005A433C"/>
    <w:rsid w:val="005D4AC6"/>
    <w:rsid w:val="005E579B"/>
    <w:rsid w:val="005E5C98"/>
    <w:rsid w:val="005F767D"/>
    <w:rsid w:val="00611065"/>
    <w:rsid w:val="0062323D"/>
    <w:rsid w:val="006250FD"/>
    <w:rsid w:val="006354C1"/>
    <w:rsid w:val="00693E75"/>
    <w:rsid w:val="006A17E3"/>
    <w:rsid w:val="006B737E"/>
    <w:rsid w:val="006C5B9F"/>
    <w:rsid w:val="006C7964"/>
    <w:rsid w:val="006E2D56"/>
    <w:rsid w:val="006F3668"/>
    <w:rsid w:val="00700D73"/>
    <w:rsid w:val="00717D91"/>
    <w:rsid w:val="007540CB"/>
    <w:rsid w:val="007546C9"/>
    <w:rsid w:val="00755B90"/>
    <w:rsid w:val="007664E9"/>
    <w:rsid w:val="00777F09"/>
    <w:rsid w:val="007B4457"/>
    <w:rsid w:val="007D7BFA"/>
    <w:rsid w:val="007E06CA"/>
    <w:rsid w:val="0080062B"/>
    <w:rsid w:val="00815A41"/>
    <w:rsid w:val="008308B7"/>
    <w:rsid w:val="00852734"/>
    <w:rsid w:val="00894E19"/>
    <w:rsid w:val="008A0C18"/>
    <w:rsid w:val="008C5616"/>
    <w:rsid w:val="008D5526"/>
    <w:rsid w:val="008F6573"/>
    <w:rsid w:val="0090458D"/>
    <w:rsid w:val="0097017A"/>
    <w:rsid w:val="009960B8"/>
    <w:rsid w:val="009F4E58"/>
    <w:rsid w:val="00A0591C"/>
    <w:rsid w:val="00A11808"/>
    <w:rsid w:val="00A43F86"/>
    <w:rsid w:val="00A504B3"/>
    <w:rsid w:val="00A51D31"/>
    <w:rsid w:val="00A748C0"/>
    <w:rsid w:val="00A91DD3"/>
    <w:rsid w:val="00AA7B94"/>
    <w:rsid w:val="00AB38A3"/>
    <w:rsid w:val="00AB7398"/>
    <w:rsid w:val="00AC4991"/>
    <w:rsid w:val="00AD793C"/>
    <w:rsid w:val="00AE092C"/>
    <w:rsid w:val="00AF0D4B"/>
    <w:rsid w:val="00B00BA3"/>
    <w:rsid w:val="00B13109"/>
    <w:rsid w:val="00B25B10"/>
    <w:rsid w:val="00B802C8"/>
    <w:rsid w:val="00B85BF1"/>
    <w:rsid w:val="00B91CA3"/>
    <w:rsid w:val="00BA0CC2"/>
    <w:rsid w:val="00BA1E01"/>
    <w:rsid w:val="00BB1438"/>
    <w:rsid w:val="00BB3D0D"/>
    <w:rsid w:val="00BD39CA"/>
    <w:rsid w:val="00BD6BF8"/>
    <w:rsid w:val="00BE5316"/>
    <w:rsid w:val="00BF212B"/>
    <w:rsid w:val="00BF78F4"/>
    <w:rsid w:val="00C23FDB"/>
    <w:rsid w:val="00C2530F"/>
    <w:rsid w:val="00C26238"/>
    <w:rsid w:val="00C7461F"/>
    <w:rsid w:val="00CB1C2C"/>
    <w:rsid w:val="00D07B3B"/>
    <w:rsid w:val="00D251D2"/>
    <w:rsid w:val="00D277AE"/>
    <w:rsid w:val="00D306F5"/>
    <w:rsid w:val="00D351E8"/>
    <w:rsid w:val="00D43C79"/>
    <w:rsid w:val="00D4793A"/>
    <w:rsid w:val="00D47E3A"/>
    <w:rsid w:val="00DB2B0E"/>
    <w:rsid w:val="00DD3BC0"/>
    <w:rsid w:val="00DD5094"/>
    <w:rsid w:val="00DF38F6"/>
    <w:rsid w:val="00E210ED"/>
    <w:rsid w:val="00E2671A"/>
    <w:rsid w:val="00E47846"/>
    <w:rsid w:val="00E50909"/>
    <w:rsid w:val="00EA7579"/>
    <w:rsid w:val="00EB01AF"/>
    <w:rsid w:val="00EB2901"/>
    <w:rsid w:val="00EB7FDA"/>
    <w:rsid w:val="00EC1236"/>
    <w:rsid w:val="00EC5D80"/>
    <w:rsid w:val="00ED091B"/>
    <w:rsid w:val="00ED7ED4"/>
    <w:rsid w:val="00EE4A5B"/>
    <w:rsid w:val="00EF2A60"/>
    <w:rsid w:val="00EF73C7"/>
    <w:rsid w:val="00F24112"/>
    <w:rsid w:val="00F53494"/>
  </w:rsids>
  <m:mathPr>
    <m:mathFont m:val="Impact"/>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6573"/>
  </w:style>
  <w:style w:type="paragraph" w:styleId="berschrift1">
    <w:name w:val="heading 1"/>
    <w:basedOn w:val="Standard1"/>
    <w:next w:val="Standard1"/>
    <w:rsid w:val="008F6573"/>
    <w:pPr>
      <w:keepNext/>
      <w:jc w:val="right"/>
      <w:outlineLvl w:val="0"/>
    </w:pPr>
    <w:rPr>
      <w:rFonts w:ascii="Arial" w:hAnsi="Arial" w:cs="Arial"/>
      <w:b/>
      <w:bCs/>
      <w:iCs/>
      <w:sz w:val="36"/>
      <w:szCs w:val="36"/>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customStyle="1" w:styleId="Standard1">
    <w:name w:val="Standard1"/>
    <w:rsid w:val="008F6573"/>
    <w:pPr>
      <w:widowControl/>
    </w:pPr>
    <w:rPr>
      <w:rFonts w:ascii="Times New Roman" w:eastAsia="Times New Roman" w:hAnsi="Times New Roman" w:cs="Times New Roman"/>
      <w:lang w:bidi="ar-SA"/>
    </w:rPr>
  </w:style>
  <w:style w:type="paragraph" w:customStyle="1" w:styleId="Textbody">
    <w:name w:val="Text body"/>
    <w:basedOn w:val="Standard1"/>
    <w:rsid w:val="008F6573"/>
    <w:pPr>
      <w:spacing w:after="120"/>
    </w:pPr>
  </w:style>
  <w:style w:type="paragraph" w:customStyle="1" w:styleId="Heading">
    <w:name w:val="Heading"/>
    <w:basedOn w:val="Standard1"/>
    <w:next w:val="Textbody"/>
    <w:rsid w:val="008F6573"/>
    <w:pPr>
      <w:keepNext/>
      <w:spacing w:before="240" w:after="120"/>
    </w:pPr>
    <w:rPr>
      <w:rFonts w:ascii="Bitstream Vera Sans" w:eastAsia="Bitstream Vera Sans" w:hAnsi="Bitstream Vera Sans" w:cs="Bitstream Vera Sans"/>
      <w:sz w:val="28"/>
      <w:szCs w:val="28"/>
    </w:rPr>
  </w:style>
  <w:style w:type="paragraph" w:styleId="Liste">
    <w:name w:val="List"/>
    <w:basedOn w:val="Textbody"/>
    <w:rsid w:val="008F6573"/>
  </w:style>
  <w:style w:type="paragraph" w:styleId="Kopfzeile">
    <w:name w:val="header"/>
    <w:basedOn w:val="Standard1"/>
    <w:rsid w:val="008F6573"/>
    <w:pPr>
      <w:suppressLineNumbers/>
      <w:tabs>
        <w:tab w:val="center" w:pos="4251"/>
        <w:tab w:val="right" w:pos="8503"/>
      </w:tabs>
    </w:pPr>
  </w:style>
  <w:style w:type="paragraph" w:customStyle="1" w:styleId="TableContents">
    <w:name w:val="Table Contents"/>
    <w:basedOn w:val="Standard1"/>
    <w:rsid w:val="008F6573"/>
    <w:pPr>
      <w:suppressLineNumbers/>
    </w:pPr>
  </w:style>
  <w:style w:type="paragraph" w:customStyle="1" w:styleId="TableHeading">
    <w:name w:val="Table Heading"/>
    <w:basedOn w:val="TableContents"/>
    <w:rsid w:val="008F6573"/>
    <w:pPr>
      <w:jc w:val="center"/>
    </w:pPr>
    <w:rPr>
      <w:b/>
      <w:bCs/>
    </w:rPr>
  </w:style>
  <w:style w:type="paragraph" w:styleId="Beschriftung">
    <w:name w:val="caption"/>
    <w:basedOn w:val="Standard1"/>
    <w:rsid w:val="008F6573"/>
    <w:pPr>
      <w:suppressLineNumbers/>
      <w:spacing w:before="120" w:after="120"/>
    </w:pPr>
    <w:rPr>
      <w:i/>
      <w:iCs/>
    </w:rPr>
  </w:style>
  <w:style w:type="paragraph" w:customStyle="1" w:styleId="Index">
    <w:name w:val="Index"/>
    <w:basedOn w:val="Standard1"/>
    <w:rsid w:val="008F6573"/>
    <w:pPr>
      <w:suppressLineNumbers/>
    </w:pPr>
  </w:style>
  <w:style w:type="paragraph" w:styleId="StandardWeb">
    <w:name w:val="Normal (Web)"/>
    <w:basedOn w:val="Standard1"/>
    <w:rsid w:val="008F6573"/>
    <w:pPr>
      <w:spacing w:before="280" w:after="119"/>
    </w:pPr>
  </w:style>
  <w:style w:type="character" w:customStyle="1" w:styleId="NumberingSymbols">
    <w:name w:val="Numbering Symbols"/>
    <w:rsid w:val="008F6573"/>
  </w:style>
  <w:style w:type="numbering" w:customStyle="1" w:styleId="WW8Num1">
    <w:name w:val="WW8Num1"/>
    <w:basedOn w:val="KeineListe"/>
    <w:rsid w:val="008F6573"/>
    <w:pPr>
      <w:numPr>
        <w:numId w:val="1"/>
      </w:numPr>
    </w:pPr>
  </w:style>
  <w:style w:type="paragraph" w:styleId="Sprechblasentext">
    <w:name w:val="Balloon Text"/>
    <w:basedOn w:val="Standard"/>
    <w:link w:val="SprechblasentextZeichen"/>
    <w:uiPriority w:val="99"/>
    <w:semiHidden/>
    <w:unhideWhenUsed/>
    <w:rsid w:val="006C5B9F"/>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C5B9F"/>
    <w:rPr>
      <w:rFonts w:ascii="Tahoma" w:hAnsi="Tahoma" w:cs="Tahoma"/>
      <w:sz w:val="16"/>
      <w:szCs w:val="16"/>
    </w:rPr>
  </w:style>
  <w:style w:type="paragraph" w:styleId="Fuzeile">
    <w:name w:val="footer"/>
    <w:basedOn w:val="Standard"/>
    <w:link w:val="FuzeileZeichen"/>
    <w:uiPriority w:val="99"/>
    <w:unhideWhenUsed/>
    <w:rsid w:val="00ED091B"/>
    <w:pPr>
      <w:tabs>
        <w:tab w:val="center" w:pos="4252"/>
        <w:tab w:val="right" w:pos="8504"/>
      </w:tabs>
    </w:pPr>
  </w:style>
  <w:style w:type="character" w:customStyle="1" w:styleId="FuzeileZeichen">
    <w:name w:val="Fußzeile Zeichen"/>
    <w:basedOn w:val="Absatzstandardschriftart"/>
    <w:link w:val="Fuzeile"/>
    <w:uiPriority w:val="99"/>
    <w:rsid w:val="00ED091B"/>
  </w:style>
  <w:style w:type="character" w:customStyle="1" w:styleId="hps">
    <w:name w:val="hps"/>
    <w:basedOn w:val="Absatzstandardschriftart"/>
    <w:rsid w:val="00EB2901"/>
  </w:style>
  <w:style w:type="character" w:styleId="Funotenzeichen">
    <w:name w:val="footnote reference"/>
    <w:uiPriority w:val="99"/>
    <w:semiHidden/>
    <w:rsid w:val="000B6795"/>
    <w:rPr>
      <w:vertAlign w:val="superscript"/>
    </w:rPr>
  </w:style>
  <w:style w:type="paragraph" w:styleId="Funotentext">
    <w:name w:val="footnote text"/>
    <w:basedOn w:val="Standard"/>
    <w:link w:val="FunotentextZeichen"/>
    <w:uiPriority w:val="99"/>
    <w:rsid w:val="000B6795"/>
    <w:pPr>
      <w:autoSpaceDN/>
      <w:textAlignment w:val="auto"/>
    </w:pPr>
    <w:rPr>
      <w:rFonts w:ascii="Liberation Serif" w:eastAsia="Droid Sans Fallback" w:hAnsi="Liberation Serif" w:cs="Mangal"/>
      <w:kern w:val="1"/>
      <w:sz w:val="20"/>
      <w:szCs w:val="18"/>
      <w:lang w:val="en-US" w:eastAsia="hi-IN" w:bidi="hi-IN"/>
    </w:rPr>
  </w:style>
  <w:style w:type="character" w:customStyle="1" w:styleId="FunotentextZeichen">
    <w:name w:val="Fußnotentext Zeichen"/>
    <w:basedOn w:val="Absatzstandardschriftart"/>
    <w:link w:val="Funotentext"/>
    <w:uiPriority w:val="99"/>
    <w:rsid w:val="000B6795"/>
    <w:rPr>
      <w:rFonts w:ascii="Liberation Serif" w:eastAsia="Droid Sans Fallback" w:hAnsi="Liberation Serif" w:cs="Mangal"/>
      <w:kern w:val="1"/>
      <w:sz w:val="20"/>
      <w:szCs w:val="18"/>
      <w:lang w:val="en-US" w:eastAsia="hi-IN" w:bidi="hi-IN"/>
    </w:rPr>
  </w:style>
  <w:style w:type="character" w:styleId="Link">
    <w:name w:val="Hyperlink"/>
    <w:rsid w:val="00384CD8"/>
    <w:rPr>
      <w:color w:val="000080"/>
      <w:u w:val="single"/>
    </w:rPr>
  </w:style>
  <w:style w:type="character" w:styleId="Kommentarzeichen">
    <w:name w:val="annotation reference"/>
    <w:basedOn w:val="Absatzstandardschriftart"/>
    <w:uiPriority w:val="99"/>
    <w:semiHidden/>
    <w:unhideWhenUsed/>
    <w:rsid w:val="007546C9"/>
    <w:rPr>
      <w:sz w:val="16"/>
      <w:szCs w:val="16"/>
    </w:rPr>
  </w:style>
  <w:style w:type="paragraph" w:styleId="Kommentartext">
    <w:name w:val="annotation text"/>
    <w:basedOn w:val="Standard"/>
    <w:link w:val="KommentartextZeichen"/>
    <w:uiPriority w:val="99"/>
    <w:semiHidden/>
    <w:unhideWhenUsed/>
    <w:rsid w:val="007546C9"/>
    <w:rPr>
      <w:sz w:val="20"/>
      <w:szCs w:val="20"/>
    </w:rPr>
  </w:style>
  <w:style w:type="character" w:customStyle="1" w:styleId="KommentartextZeichen">
    <w:name w:val="Kommentartext Zeichen"/>
    <w:basedOn w:val="Absatzstandardschriftart"/>
    <w:link w:val="Kommentartext"/>
    <w:uiPriority w:val="99"/>
    <w:semiHidden/>
    <w:rsid w:val="007546C9"/>
    <w:rPr>
      <w:sz w:val="20"/>
      <w:szCs w:val="20"/>
    </w:rPr>
  </w:style>
  <w:style w:type="paragraph" w:styleId="Kommentarthema">
    <w:name w:val="annotation subject"/>
    <w:basedOn w:val="Kommentartext"/>
    <w:next w:val="Kommentartext"/>
    <w:link w:val="KommentarthemaZeichen"/>
    <w:uiPriority w:val="99"/>
    <w:semiHidden/>
    <w:unhideWhenUsed/>
    <w:rsid w:val="007546C9"/>
    <w:rPr>
      <w:b/>
      <w:bCs/>
    </w:rPr>
  </w:style>
  <w:style w:type="character" w:customStyle="1" w:styleId="KommentarthemaZeichen">
    <w:name w:val="Kommentarthema Zeichen"/>
    <w:basedOn w:val="KommentartextZeichen"/>
    <w:link w:val="Kommentarthema"/>
    <w:uiPriority w:val="99"/>
    <w:semiHidden/>
    <w:rsid w:val="007546C9"/>
    <w:rPr>
      <w:b/>
      <w:bCs/>
      <w:sz w:val="20"/>
      <w:szCs w:val="20"/>
    </w:rPr>
  </w:style>
  <w:style w:type="paragraph" w:styleId="Endnotentext">
    <w:name w:val="endnote text"/>
    <w:basedOn w:val="Standard"/>
    <w:link w:val="EndnotentextZeichen"/>
    <w:uiPriority w:val="99"/>
    <w:semiHidden/>
    <w:unhideWhenUsed/>
    <w:rsid w:val="00B13109"/>
    <w:rPr>
      <w:sz w:val="20"/>
      <w:szCs w:val="20"/>
    </w:rPr>
  </w:style>
  <w:style w:type="character" w:customStyle="1" w:styleId="EndnotentextZeichen">
    <w:name w:val="Endnotentext Zeichen"/>
    <w:basedOn w:val="Absatzstandardschriftart"/>
    <w:link w:val="Endnotentext"/>
    <w:uiPriority w:val="99"/>
    <w:semiHidden/>
    <w:rsid w:val="00B13109"/>
    <w:rPr>
      <w:sz w:val="20"/>
      <w:szCs w:val="20"/>
    </w:rPr>
  </w:style>
  <w:style w:type="character" w:styleId="Endnotenzeichen">
    <w:name w:val="endnote reference"/>
    <w:basedOn w:val="Absatzstandardschriftart"/>
    <w:uiPriority w:val="99"/>
    <w:semiHidden/>
    <w:unhideWhenUsed/>
    <w:rsid w:val="00B13109"/>
    <w:rPr>
      <w:vertAlign w:val="superscript"/>
    </w:rPr>
  </w:style>
  <w:style w:type="character" w:customStyle="1" w:styleId="eacep">
    <w:name w:val="eacep"/>
    <w:rsid w:val="00D47E3A"/>
  </w:style>
  <w:style w:type="character" w:customStyle="1" w:styleId="longtext">
    <w:name w:val="long_text"/>
    <w:basedOn w:val="Absatzstandardschriftart"/>
    <w:rsid w:val="00081D8C"/>
  </w:style>
  <w:style w:type="character" w:styleId="GesichteterLink">
    <w:name w:val="FollowedHyperlink"/>
    <w:basedOn w:val="Absatzstandardschriftart"/>
    <w:uiPriority w:val="99"/>
    <w:semiHidden/>
    <w:unhideWhenUsed/>
    <w:rsid w:val="005E5C9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itstream Vera Sans" w:eastAsia="Bitstream Vera Sans" w:hAnsi="Bitstream Vera Sans" w:cs="Bitstream Vera Sans"/>
        <w:kern w:val="3"/>
        <w:sz w:val="24"/>
        <w:szCs w:val="24"/>
        <w:lang w:val="es-ES" w:eastAsia="es-ES" w:bidi="es-ES"/>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Standard"/>
    <w:next w:val="Standard"/>
    <w:pPr>
      <w:keepNext/>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pPr>
    <w:rPr>
      <w:rFonts w:ascii="Times New Roman" w:eastAsia="Times New Roman" w:hAnsi="Times New Roman" w:cs="Times New Roman"/>
      <w:lang w:bidi="ar-SA"/>
    </w:rPr>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Bitstream Vera Sans" w:eastAsia="Bitstream Vera Sans" w:hAnsi="Bitstream Vera Sans" w:cs="Bitstream Vera Sans"/>
      <w:sz w:val="28"/>
      <w:szCs w:val="28"/>
    </w:rPr>
  </w:style>
  <w:style w:type="paragraph" w:styleId="Lista">
    <w:name w:val="List"/>
    <w:basedOn w:val="Textbody"/>
  </w:style>
  <w:style w:type="paragraph" w:styleId="Encabezado">
    <w:name w:val="header"/>
    <w:basedOn w:val="Standard"/>
    <w:pPr>
      <w:suppressLineNumbers/>
      <w:tabs>
        <w:tab w:val="center" w:pos="4251"/>
        <w:tab w:val="right" w:pos="8503"/>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Epgraf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NormalWeb">
    <w:name w:val="Normal (Web)"/>
    <w:basedOn w:val="Standard"/>
    <w:pPr>
      <w:spacing w:before="280" w:after="119"/>
    </w:pPr>
  </w:style>
  <w:style w:type="character" w:customStyle="1" w:styleId="NumberingSymbols">
    <w:name w:val="Numbering Symbols"/>
  </w:style>
  <w:style w:type="numbering" w:customStyle="1" w:styleId="WW8Num1">
    <w:name w:val="WW8Num1"/>
    <w:basedOn w:val="Sinlista"/>
    <w:pPr>
      <w:numPr>
        <w:numId w:val="1"/>
      </w:numPr>
    </w:pPr>
  </w:style>
  <w:style w:type="paragraph" w:styleId="Textodeglobo">
    <w:name w:val="Balloon Text"/>
    <w:basedOn w:val="Normal"/>
    <w:link w:val="TextodegloboCar"/>
    <w:uiPriority w:val="99"/>
    <w:semiHidden/>
    <w:unhideWhenUsed/>
    <w:rsid w:val="006C5B9F"/>
    <w:rPr>
      <w:rFonts w:ascii="Tahoma" w:hAnsi="Tahoma" w:cs="Tahoma"/>
      <w:sz w:val="16"/>
      <w:szCs w:val="16"/>
    </w:rPr>
  </w:style>
  <w:style w:type="character" w:customStyle="1" w:styleId="TextodegloboCar">
    <w:name w:val="Texto de globo Car"/>
    <w:basedOn w:val="Fuentedeprrafopredeter"/>
    <w:link w:val="Textodeglobo"/>
    <w:uiPriority w:val="99"/>
    <w:semiHidden/>
    <w:rsid w:val="006C5B9F"/>
    <w:rPr>
      <w:rFonts w:ascii="Tahoma" w:hAnsi="Tahoma" w:cs="Tahoma"/>
      <w:sz w:val="16"/>
      <w:szCs w:val="16"/>
    </w:rPr>
  </w:style>
  <w:style w:type="paragraph" w:styleId="Piedepgina">
    <w:name w:val="footer"/>
    <w:basedOn w:val="Normal"/>
    <w:link w:val="PiedepginaCar"/>
    <w:uiPriority w:val="99"/>
    <w:unhideWhenUsed/>
    <w:rsid w:val="00ED091B"/>
    <w:pPr>
      <w:tabs>
        <w:tab w:val="center" w:pos="4252"/>
        <w:tab w:val="right" w:pos="8504"/>
      </w:tabs>
    </w:pPr>
  </w:style>
  <w:style w:type="character" w:customStyle="1" w:styleId="PiedepginaCar">
    <w:name w:val="Pie de página Car"/>
    <w:basedOn w:val="Fuentedeprrafopredeter"/>
    <w:link w:val="Piedepgina"/>
    <w:uiPriority w:val="99"/>
    <w:rsid w:val="00ED091B"/>
  </w:style>
  <w:style w:type="character" w:customStyle="1" w:styleId="hps">
    <w:name w:val="hps"/>
    <w:basedOn w:val="Fuentedeprrafopredeter"/>
    <w:rsid w:val="00EB2901"/>
  </w:style>
  <w:style w:type="character" w:styleId="Refdenotaalpie">
    <w:name w:val="footnote reference"/>
    <w:uiPriority w:val="99"/>
    <w:semiHidden/>
    <w:rsid w:val="000B6795"/>
    <w:rPr>
      <w:vertAlign w:val="superscript"/>
    </w:rPr>
  </w:style>
  <w:style w:type="paragraph" w:styleId="Textonotapie">
    <w:name w:val="footnote text"/>
    <w:basedOn w:val="Normal"/>
    <w:link w:val="TextonotapieCar"/>
    <w:uiPriority w:val="99"/>
    <w:rsid w:val="000B6795"/>
    <w:pPr>
      <w:autoSpaceDN/>
      <w:textAlignment w:val="auto"/>
    </w:pPr>
    <w:rPr>
      <w:rFonts w:ascii="Liberation Serif" w:eastAsia="Droid Sans Fallback" w:hAnsi="Liberation Serif" w:cs="Mangal"/>
      <w:kern w:val="1"/>
      <w:sz w:val="20"/>
      <w:szCs w:val="18"/>
      <w:lang w:val="en-US" w:eastAsia="hi-IN" w:bidi="hi-IN"/>
    </w:rPr>
  </w:style>
  <w:style w:type="character" w:customStyle="1" w:styleId="TextonotapieCar">
    <w:name w:val="Texto nota pie Car"/>
    <w:basedOn w:val="Fuentedeprrafopredeter"/>
    <w:link w:val="Textonotapie"/>
    <w:uiPriority w:val="99"/>
    <w:rsid w:val="000B6795"/>
    <w:rPr>
      <w:rFonts w:ascii="Liberation Serif" w:eastAsia="Droid Sans Fallback" w:hAnsi="Liberation Serif" w:cs="Mangal"/>
      <w:kern w:val="1"/>
      <w:sz w:val="20"/>
      <w:szCs w:val="18"/>
      <w:lang w:val="en-US" w:eastAsia="hi-IN" w:bidi="hi-IN"/>
    </w:rPr>
  </w:style>
  <w:style w:type="character" w:styleId="Hipervnculo">
    <w:name w:val="Hyperlink"/>
    <w:rsid w:val="00384CD8"/>
    <w:rPr>
      <w:color w:val="000080"/>
      <w:u w:val="single"/>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file://localhost/svn/jWebSocket.dev/thesis/Arduino_Remote_Control_Demo_Dariel/Documentation/Images/Main_view.PNG" TargetMode="External"/><Relationship Id="rId13" Type="http://schemas.openxmlformats.org/officeDocument/2006/relationships/image" Target="media/image3.png"/><Relationship Id="rId14" Type="http://schemas.openxmlformats.org/officeDocument/2006/relationships/image" Target="file://localhost/svn/jWebSocket.dev/thesis/Arduino_Remote_Control_Demo_Dariel/Documentation/Images/PlugIn_Port_Configuration.PNG" TargetMode="Externa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file://localhost/svn/jWebSocket.dev/thesis/Arduino_Remote_Control_Demo_Dariel/Documentation/Images/Model_of_the_Solution.png" TargetMode="External"/><Relationship Id="rId10" Type="http://schemas.openxmlformats.org/officeDocument/2006/relationships/hyperlink" Target="http://jwebsocket.org/downlo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6B66E-9031-FB48-9AF8-4F47CB26C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1603</Words>
  <Characters>9142</Characters>
  <Application>Microsoft Macintosh Word</Application>
  <DocSecurity>0</DocSecurity>
  <Lines>76</Lines>
  <Paragraphs>18</Paragraphs>
  <ScaleCrop>false</ScaleCrop>
  <HeadingPairs>
    <vt:vector size="2" baseType="variant">
      <vt:variant>
        <vt:lpstr>Título</vt:lpstr>
      </vt:variant>
      <vt:variant>
        <vt:i4>1</vt:i4>
      </vt:variant>
    </vt:vector>
  </HeadingPairs>
  <TitlesOfParts>
    <vt:vector size="1" baseType="lpstr">
      <vt:lpstr>1</vt:lpstr>
    </vt:vector>
  </TitlesOfParts>
  <Company>UCI</Company>
  <LinksUpToDate>false</LinksUpToDate>
  <CharactersWithSpaces>11227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Gladys Marcia</dc:creator>
  <cp:lastModifiedBy>Alexander Schulze</cp:lastModifiedBy>
  <cp:revision>75</cp:revision>
  <dcterms:created xsi:type="dcterms:W3CDTF">2012-03-20T14:25:00Z</dcterms:created>
  <dcterms:modified xsi:type="dcterms:W3CDTF">2012-06-03T16:20:00Z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