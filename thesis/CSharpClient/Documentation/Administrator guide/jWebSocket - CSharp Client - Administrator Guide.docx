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pStyle w:val="Ttulo1"/>
        <w:spacing w:line="360" w:lineRule="auto"/>
      </w:pPr>
    </w:p>
    <w:p w:rsidR="00173329" w:rsidRDefault="00173329">
      <w:pPr>
        <w:pStyle w:val="Ttulo1"/>
        <w:spacing w:line="360" w:lineRule="auto"/>
      </w:pPr>
    </w:p>
    <w:p w:rsidR="00173329" w:rsidRDefault="00173329">
      <w:pPr>
        <w:pStyle w:val="Ttulo1"/>
        <w:spacing w:line="360" w:lineRule="auto"/>
      </w:pPr>
    </w:p>
    <w:p w:rsidR="00173329" w:rsidRDefault="002F3A04">
      <w:pPr>
        <w:spacing w:before="120" w:after="240"/>
        <w:jc w:val="right"/>
        <w:rPr>
          <w:rFonts w:ascii="Arial" w:hAnsi="Arial" w:cs="Arial"/>
          <w:b/>
          <w:kern w:val="0"/>
          <w:sz w:val="56"/>
          <w:lang/>
        </w:rPr>
      </w:pPr>
      <w:r>
        <w:rPr>
          <w:rFonts w:ascii="Arial" w:hAnsi="Arial" w:cs="Arial"/>
          <w:b/>
          <w:kern w:val="0"/>
          <w:sz w:val="56"/>
          <w:lang/>
        </w:rPr>
        <w:t>Administrator guide</w:t>
      </w:r>
    </w:p>
    <w:p w:rsidR="00173329" w:rsidRDefault="002F3A04">
      <w:pPr>
        <w:spacing w:before="120" w:after="240"/>
        <w:jc w:val="right"/>
      </w:pPr>
      <w:proofErr w:type="gramStart"/>
      <w:r>
        <w:rPr>
          <w:rStyle w:val="Fuentedeprrafopredeter"/>
          <w:rFonts w:ascii="Arial" w:hAnsi="Arial" w:cs="Arial"/>
          <w:b/>
          <w:bCs/>
          <w:iCs/>
          <w:sz w:val="32"/>
          <w:lang w:val="en-US"/>
        </w:rPr>
        <w:t>jWebSocket</w:t>
      </w:r>
      <w:proofErr w:type="gramEnd"/>
    </w:p>
    <w:p w:rsidR="00173329" w:rsidRDefault="002F3A04">
      <w:pPr>
        <w:spacing w:before="120" w:after="240"/>
        <w:jc w:val="right"/>
      </w:pPr>
      <w:r>
        <w:rPr>
          <w:rStyle w:val="hps"/>
          <w:rFonts w:ascii="Arial" w:hAnsi="Arial" w:cs="Arial"/>
          <w:b/>
          <w:sz w:val="28"/>
          <w:lang/>
        </w:rPr>
        <w:t>C#</w:t>
      </w:r>
      <w:r>
        <w:rPr>
          <w:rStyle w:val="longtext"/>
          <w:rFonts w:ascii="Arial" w:hAnsi="Arial" w:cs="Arial"/>
          <w:b/>
          <w:sz w:val="28"/>
          <w:lang/>
        </w:rPr>
        <w:t xml:space="preserve"> </w:t>
      </w:r>
      <w:r>
        <w:rPr>
          <w:rStyle w:val="hps"/>
          <w:rFonts w:ascii="Arial" w:hAnsi="Arial" w:cs="Arial"/>
          <w:b/>
          <w:sz w:val="28"/>
          <w:lang/>
        </w:rPr>
        <w:t>Client Library</w:t>
      </w:r>
    </w:p>
    <w:p w:rsidR="00173329" w:rsidRDefault="002F3A04">
      <w:pPr>
        <w:spacing w:before="120" w:after="240"/>
        <w:jc w:val="right"/>
      </w:pPr>
      <w:r>
        <w:rPr>
          <w:rStyle w:val="Fuentedeprrafopredeter"/>
          <w:rFonts w:ascii="Arial" w:hAnsi="Arial" w:cs="Arial"/>
          <w:b/>
          <w:bCs/>
          <w:iCs/>
          <w:sz w:val="28"/>
          <w:lang w:val="en-US"/>
        </w:rPr>
        <w:t>Version</w:t>
      </w:r>
      <w:r>
        <w:rPr>
          <w:rStyle w:val="Fuentedeprrafopredeter"/>
          <w:rFonts w:ascii="Arial" w:hAnsi="Arial" w:cs="Arial"/>
          <w:b/>
          <w:bCs/>
          <w:iCs/>
          <w:sz w:val="28"/>
        </w:rPr>
        <w:t xml:space="preserve"> 1.0</w:t>
      </w:r>
    </w:p>
    <w:p w:rsidR="00173329" w:rsidRDefault="00173329">
      <w:pPr>
        <w:spacing w:line="360" w:lineRule="auto"/>
        <w:jc w:val="center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2F3A04">
      <w:pPr>
        <w:pStyle w:val="Ttulo1"/>
        <w:spacing w:after="360"/>
        <w:jc w:val="both"/>
      </w:pPr>
      <w:r>
        <w:rPr>
          <w:rStyle w:val="hps"/>
          <w:lang/>
        </w:rPr>
        <w:lastRenderedPageBreak/>
        <w:t>Version Control</w:t>
      </w:r>
    </w:p>
    <w:tbl>
      <w:tblPr>
        <w:tblW w:w="8280" w:type="dxa"/>
        <w:tblInd w:w="12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10"/>
        <w:gridCol w:w="1066"/>
        <w:gridCol w:w="2880"/>
        <w:gridCol w:w="3224"/>
      </w:tblGrid>
      <w:tr w:rsidR="00173329" w:rsidTr="00173329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2" w:space="0" w:color="FF00FF"/>
              <w:left w:val="single" w:sz="2" w:space="0" w:color="FF00FF"/>
              <w:bottom w:val="single" w:sz="2" w:space="0" w:color="FF00FF"/>
            </w:tcBorders>
            <w:shd w:val="clear" w:color="auto" w:fill="CC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329" w:rsidRDefault="002F3A04">
            <w:pPr>
              <w:pStyle w:val="TableContents"/>
              <w:rPr>
                <w:rFonts w:ascii="Arial" w:hAnsi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Date</w:t>
            </w:r>
          </w:p>
        </w:tc>
        <w:tc>
          <w:tcPr>
            <w:tcW w:w="1066" w:type="dxa"/>
            <w:tcBorders>
              <w:top w:val="single" w:sz="2" w:space="0" w:color="FF00FF"/>
              <w:left w:val="single" w:sz="2" w:space="0" w:color="FF00FF"/>
              <w:bottom w:val="single" w:sz="2" w:space="0" w:color="FF00FF"/>
            </w:tcBorders>
            <w:shd w:val="clear" w:color="auto" w:fill="CC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329" w:rsidRDefault="002F3A04">
            <w:pPr>
              <w:pStyle w:val="TableContents"/>
              <w:rPr>
                <w:rFonts w:ascii="Arial" w:hAnsi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Version</w:t>
            </w:r>
          </w:p>
        </w:tc>
        <w:tc>
          <w:tcPr>
            <w:tcW w:w="2880" w:type="dxa"/>
            <w:tcBorders>
              <w:top w:val="single" w:sz="2" w:space="0" w:color="FF00FF"/>
              <w:left w:val="single" w:sz="2" w:space="0" w:color="FF00FF"/>
              <w:bottom w:val="single" w:sz="2" w:space="0" w:color="FF00FF"/>
            </w:tcBorders>
            <w:shd w:val="clear" w:color="auto" w:fill="CC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329" w:rsidRDefault="002F3A04">
            <w:pPr>
              <w:pStyle w:val="TableContents"/>
              <w:rPr>
                <w:rFonts w:ascii="Arial" w:hAnsi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Description</w:t>
            </w:r>
          </w:p>
        </w:tc>
        <w:tc>
          <w:tcPr>
            <w:tcW w:w="3224" w:type="dxa"/>
            <w:tcBorders>
              <w:top w:val="single" w:sz="2" w:space="0" w:color="FF00FF"/>
              <w:left w:val="single" w:sz="2" w:space="0" w:color="FF00FF"/>
              <w:bottom w:val="single" w:sz="2" w:space="0" w:color="FF00FF"/>
              <w:right w:val="single" w:sz="2" w:space="0" w:color="FF00FF"/>
            </w:tcBorders>
            <w:shd w:val="clear" w:color="auto" w:fill="CC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329" w:rsidRDefault="002F3A04">
            <w:pPr>
              <w:pStyle w:val="TableContents"/>
            </w:pPr>
            <w:r>
              <w:rPr>
                <w:rStyle w:val="Fuentedeprrafopredeter"/>
                <w:rFonts w:ascii="Arial" w:hAnsi="Arial"/>
                <w:b/>
                <w:bCs/>
                <w:lang w:val="en-US"/>
              </w:rPr>
              <w:t>Author</w:t>
            </w:r>
          </w:p>
        </w:tc>
      </w:tr>
      <w:tr w:rsidR="00173329" w:rsidTr="00173329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left w:val="single" w:sz="2" w:space="0" w:color="FF00FF"/>
              <w:bottom w:val="single" w:sz="2" w:space="0" w:color="FF00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329" w:rsidRDefault="002F3A04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4/3/12</w:t>
            </w:r>
          </w:p>
        </w:tc>
        <w:tc>
          <w:tcPr>
            <w:tcW w:w="1066" w:type="dxa"/>
            <w:tcBorders>
              <w:left w:val="single" w:sz="2" w:space="0" w:color="FF00FF"/>
              <w:bottom w:val="single" w:sz="2" w:space="0" w:color="FF00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329" w:rsidRDefault="002F3A0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2880" w:type="dxa"/>
            <w:tcBorders>
              <w:left w:val="single" w:sz="2" w:space="0" w:color="FF00FF"/>
              <w:bottom w:val="single" w:sz="2" w:space="0" w:color="FF00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329" w:rsidRDefault="002F3A04">
            <w:r>
              <w:rPr>
                <w:rStyle w:val="hps"/>
                <w:rFonts w:ascii="Arial" w:hAnsi="Arial" w:cs="Arial"/>
                <w:lang/>
              </w:rPr>
              <w:t>Creation</w:t>
            </w:r>
            <w:r>
              <w:rPr>
                <w:rStyle w:val="shorttext"/>
                <w:rFonts w:ascii="Arial" w:hAnsi="Arial" w:cs="Arial"/>
                <w:lang/>
              </w:rPr>
              <w:t xml:space="preserve"> </w:t>
            </w:r>
            <w:r>
              <w:rPr>
                <w:rStyle w:val="hps"/>
                <w:rFonts w:ascii="Arial" w:hAnsi="Arial" w:cs="Arial"/>
                <w:lang/>
              </w:rPr>
              <w:t>of the document</w:t>
            </w:r>
          </w:p>
        </w:tc>
        <w:tc>
          <w:tcPr>
            <w:tcW w:w="3224" w:type="dxa"/>
            <w:tcBorders>
              <w:left w:val="single" w:sz="2" w:space="0" w:color="FF00FF"/>
              <w:bottom w:val="single" w:sz="2" w:space="0" w:color="FF00FF"/>
              <w:right w:val="single" w:sz="2" w:space="0" w:color="FF00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329" w:rsidRDefault="002F3A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Rolando Betancourt </w:t>
            </w:r>
            <w:r>
              <w:rPr>
                <w:rFonts w:ascii="Arial" w:hAnsi="Arial"/>
              </w:rPr>
              <w:t>Toucet</w:t>
            </w:r>
          </w:p>
        </w:tc>
      </w:tr>
    </w:tbl>
    <w:p w:rsidR="00173329" w:rsidRDefault="00173329">
      <w:pPr>
        <w:spacing w:after="360"/>
      </w:pPr>
    </w:p>
    <w:p w:rsidR="00173329" w:rsidRDefault="00173329">
      <w:pPr>
        <w:pStyle w:val="Encabezado"/>
        <w:tabs>
          <w:tab w:val="clear" w:pos="4251"/>
          <w:tab w:val="clear" w:pos="8503"/>
        </w:tabs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  <w:lang w:val="en-US"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spacing w:line="360" w:lineRule="auto"/>
        <w:rPr>
          <w:rFonts w:ascii="Arial" w:hAnsi="Arial" w:cs="Arial"/>
          <w:b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173329" w:rsidRDefault="002F3A04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lastRenderedPageBreak/>
        <w:t>Process application download</w:t>
      </w:r>
    </w:p>
    <w:p w:rsidR="00173329" w:rsidRDefault="00173329">
      <w:pPr>
        <w:spacing w:line="360" w:lineRule="auto"/>
        <w:jc w:val="both"/>
        <w:rPr>
          <w:rFonts w:ascii="Arial" w:hAnsi="Arial"/>
          <w:bCs/>
          <w:lang w:val="en-US"/>
        </w:rPr>
      </w:pPr>
    </w:p>
    <w:p w:rsidR="00173329" w:rsidRDefault="002F3A04">
      <w:pPr>
        <w:spacing w:line="360" w:lineRule="auto"/>
        <w:jc w:val="both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 xml:space="preserve">To achieve the correct operation of this library </w:t>
      </w:r>
      <w:ins w:id="0" w:author="aschulze" w:date="2012-05-24T23:31:00Z">
        <w:r w:rsidR="009E6274">
          <w:rPr>
            <w:rFonts w:ascii="Arial" w:hAnsi="Arial"/>
            <w:bCs/>
            <w:lang w:val="en-US"/>
          </w:rPr>
          <w:t xml:space="preserve">you need to </w:t>
        </w:r>
      </w:ins>
      <w:del w:id="1" w:author="aschulze" w:date="2012-05-24T23:31:00Z">
        <w:r w:rsidDel="009E6274">
          <w:rPr>
            <w:rFonts w:ascii="Arial" w:hAnsi="Arial"/>
            <w:bCs/>
            <w:lang w:val="en-US"/>
          </w:rPr>
          <w:delText xml:space="preserve">should </w:delText>
        </w:r>
      </w:del>
      <w:r>
        <w:rPr>
          <w:rFonts w:ascii="Arial" w:hAnsi="Arial"/>
          <w:bCs/>
          <w:lang w:val="en-US"/>
        </w:rPr>
        <w:t>download the following files.</w:t>
      </w:r>
    </w:p>
    <w:p w:rsidR="00173329" w:rsidRDefault="00173329">
      <w:pPr>
        <w:spacing w:line="360" w:lineRule="auto"/>
        <w:jc w:val="both"/>
        <w:rPr>
          <w:rFonts w:ascii="Arial" w:hAnsi="Arial"/>
          <w:bCs/>
          <w:lang w:val="en-US"/>
        </w:rPr>
      </w:pPr>
    </w:p>
    <w:tbl>
      <w:tblPr>
        <w:tblW w:w="8643" w:type="dxa"/>
        <w:tblCellMar>
          <w:left w:w="10" w:type="dxa"/>
          <w:right w:w="10" w:type="dxa"/>
        </w:tblCellMar>
        <w:tblLook w:val="0000"/>
      </w:tblPr>
      <w:tblGrid>
        <w:gridCol w:w="2720"/>
        <w:gridCol w:w="1528"/>
        <w:gridCol w:w="4395"/>
      </w:tblGrid>
      <w:tr w:rsidR="00173329">
        <w:tblPrEx>
          <w:tblCellMar>
            <w:top w:w="0" w:type="dxa"/>
            <w:bottom w:w="0" w:type="dxa"/>
          </w:tblCellMar>
        </w:tblPrEx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Archivo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Tamaño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Descripción</w:t>
            </w:r>
          </w:p>
        </w:tc>
      </w:tr>
      <w:tr w:rsidR="00173329">
        <w:tblPrEx>
          <w:tblCellMar>
            <w:top w:w="0" w:type="dxa"/>
            <w:bottom w:w="0" w:type="dxa"/>
          </w:tblCellMar>
        </w:tblPrEx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>
            <w:pPr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ClientLibrary.dll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>
            <w:pPr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52 KB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>
            <w:pPr>
              <w:spacing w:line="360" w:lineRule="auto"/>
              <w:rPr>
                <w:rFonts w:ascii="Arial" w:hAnsi="Arial"/>
                <w:bCs/>
                <w:lang w:val="en-US"/>
              </w:rPr>
            </w:pPr>
            <w:r>
              <w:rPr>
                <w:rFonts w:ascii="Arial" w:hAnsi="Arial"/>
                <w:bCs/>
                <w:lang w:val="en-US"/>
              </w:rPr>
              <w:t>Main file that contains all the business logic.</w:t>
            </w:r>
          </w:p>
        </w:tc>
      </w:tr>
      <w:tr w:rsidR="00173329">
        <w:tblPrEx>
          <w:tblCellMar>
            <w:top w:w="0" w:type="dxa"/>
            <w:bottom w:w="0" w:type="dxa"/>
          </w:tblCellMar>
        </w:tblPrEx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>
            <w:pPr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log4net.dll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>
            <w:pPr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292 KB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>
            <w:pPr>
              <w:spacing w:line="360" w:lineRule="auto"/>
              <w:rPr>
                <w:rFonts w:ascii="Arial" w:hAnsi="Arial"/>
                <w:bCs/>
                <w:lang w:val="en-US"/>
              </w:rPr>
            </w:pPr>
            <w:r>
              <w:rPr>
                <w:rFonts w:ascii="Arial" w:hAnsi="Arial"/>
                <w:bCs/>
                <w:lang w:val="en-US"/>
              </w:rPr>
              <w:t>Is referenced by ClientLibrary.dll.</w:t>
            </w:r>
          </w:p>
        </w:tc>
      </w:tr>
      <w:tr w:rsidR="00173329">
        <w:tblPrEx>
          <w:tblCellMar>
            <w:top w:w="0" w:type="dxa"/>
            <w:bottom w:w="0" w:type="dxa"/>
          </w:tblCellMar>
        </w:tblPrEx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>
            <w:pPr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JSON.dll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>
            <w:pPr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16 KB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>
            <w:pPr>
              <w:spacing w:line="360" w:lineRule="auto"/>
              <w:rPr>
                <w:rFonts w:ascii="Arial" w:hAnsi="Arial"/>
                <w:bCs/>
                <w:lang w:val="en-US"/>
              </w:rPr>
            </w:pPr>
            <w:r>
              <w:rPr>
                <w:rFonts w:ascii="Arial" w:hAnsi="Arial"/>
                <w:bCs/>
                <w:lang w:val="en-US"/>
              </w:rPr>
              <w:t>Is referenced by ClientLibrary.dll.</w:t>
            </w:r>
          </w:p>
        </w:tc>
      </w:tr>
      <w:tr w:rsidR="00173329">
        <w:tblPrEx>
          <w:tblCellMar>
            <w:top w:w="0" w:type="dxa"/>
            <w:bottom w:w="0" w:type="dxa"/>
          </w:tblCellMar>
        </w:tblPrEx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>
            <w:pPr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Config.xml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>
            <w:pPr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2 KB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>
            <w:pPr>
              <w:suppressAutoHyphens w:val="0"/>
              <w:textAlignment w:val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Configuration file.</w:t>
            </w:r>
          </w:p>
        </w:tc>
      </w:tr>
      <w:tr w:rsidR="00173329">
        <w:tblPrEx>
          <w:tblCellMar>
            <w:top w:w="0" w:type="dxa"/>
            <w:bottom w:w="0" w:type="dxa"/>
          </w:tblCellMar>
        </w:tblPrEx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>
            <w:pPr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CSharpClientLibrary.rar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>
            <w:pPr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121 KB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329" w:rsidRDefault="002F3A04" w:rsidP="009E6274">
            <w:pPr>
              <w:spacing w:line="360" w:lineRule="auto"/>
            </w:pPr>
            <w:r>
              <w:rPr>
                <w:rStyle w:val="Fuentedeprrafopredeter"/>
                <w:rFonts w:ascii="Arial" w:hAnsi="Arial"/>
                <w:bCs/>
                <w:lang w:val="en-US"/>
              </w:rPr>
              <w:t>Contains all files.</w:t>
            </w:r>
            <w:ins w:id="2" w:author="aschulze" w:date="2012-05-24T23:33:00Z">
              <w:r w:rsidR="009E6274">
                <w:rPr>
                  <w:rStyle w:val="Fuentedeprrafopredeter"/>
                  <w:rFonts w:ascii="Arial" w:hAnsi="Arial"/>
                  <w:bCs/>
                  <w:lang w:val="en-US"/>
                </w:rPr>
                <w:t xml:space="preserve"> </w:t>
              </w:r>
            </w:ins>
            <w:ins w:id="3" w:author="aschulze" w:date="2012-05-24T23:34:00Z">
              <w:r w:rsidR="009E6274">
                <w:rPr>
                  <w:rStyle w:val="Fuentedeprrafopredeter"/>
                  <w:rFonts w:ascii="Arial" w:hAnsi="Arial"/>
                  <w:bCs/>
                  <w:lang w:val="en-US"/>
                </w:rPr>
                <w:t>A</w:t>
              </w:r>
            </w:ins>
            <w:ins w:id="4" w:author="aschulze" w:date="2012-05-24T23:33:00Z">
              <w:r w:rsidR="009E6274">
                <w:rPr>
                  <w:rStyle w:val="Fuentedeprrafopredeter"/>
                  <w:rFonts w:ascii="Arial" w:hAnsi="Arial"/>
                  <w:bCs/>
                  <w:lang w:val="en-US"/>
                </w:rPr>
                <w:t xml:space="preserve"> </w:t>
              </w:r>
            </w:ins>
            <w:ins w:id="5" w:author="aschulze" w:date="2012-05-24T23:34:00Z">
              <w:r w:rsidR="009E6274">
                <w:rPr>
                  <w:rStyle w:val="Fuentedeprrafopredeter"/>
                  <w:rFonts w:ascii="Arial" w:hAnsi="Arial"/>
                  <w:bCs/>
                  <w:lang w:val="en-US"/>
                </w:rPr>
                <w:t>.</w:t>
              </w:r>
            </w:ins>
            <w:proofErr w:type="spellStart"/>
            <w:ins w:id="6" w:author="aschulze" w:date="2012-05-24T23:33:00Z">
              <w:r w:rsidR="009E6274">
                <w:rPr>
                  <w:rStyle w:val="Fuentedeprrafopredeter"/>
                  <w:rFonts w:ascii="Arial" w:hAnsi="Arial"/>
                  <w:bCs/>
                  <w:lang w:val="en-US"/>
                </w:rPr>
                <w:t>rar</w:t>
              </w:r>
              <w:proofErr w:type="spellEnd"/>
              <w:r w:rsidR="009E6274">
                <w:rPr>
                  <w:rStyle w:val="Fuentedeprrafopredeter"/>
                  <w:rFonts w:ascii="Arial" w:hAnsi="Arial"/>
                  <w:bCs/>
                  <w:lang w:val="en-US"/>
                </w:rPr>
                <w:t xml:space="preserve"> in the SVN is not appropriate! </w:t>
              </w:r>
            </w:ins>
            <w:ins w:id="7" w:author="aschulze" w:date="2012-05-24T23:34:00Z">
              <w:r w:rsidR="009E6274">
                <w:rPr>
                  <w:rStyle w:val="Fuentedeprrafopredeter"/>
                  <w:rFonts w:ascii="Arial" w:hAnsi="Arial"/>
                  <w:bCs/>
                  <w:lang w:val="en-US"/>
                </w:rPr>
                <w:t xml:space="preserve">The SVN is supposed to maintain the source code in a </w:t>
              </w:r>
              <w:proofErr w:type="spellStart"/>
              <w:r w:rsidR="009E6274">
                <w:rPr>
                  <w:rStyle w:val="Fuentedeprrafopredeter"/>
                  <w:rFonts w:ascii="Arial" w:hAnsi="Arial"/>
                  <w:bCs/>
                  <w:lang w:val="en-US"/>
                </w:rPr>
                <w:t>compilable</w:t>
              </w:r>
              <w:proofErr w:type="spellEnd"/>
              <w:r w:rsidR="009E6274">
                <w:rPr>
                  <w:rStyle w:val="Fuentedeprrafopredeter"/>
                  <w:rFonts w:ascii="Arial" w:hAnsi="Arial"/>
                  <w:bCs/>
                  <w:lang w:val="en-US"/>
                </w:rPr>
                <w:t xml:space="preserve"> way! We need to change that!</w:t>
              </w:r>
            </w:ins>
          </w:p>
        </w:tc>
      </w:tr>
    </w:tbl>
    <w:p w:rsidR="00173329" w:rsidRDefault="00173329">
      <w:pPr>
        <w:spacing w:line="360" w:lineRule="auto"/>
        <w:jc w:val="both"/>
        <w:rPr>
          <w:rFonts w:ascii="Arial" w:hAnsi="Arial"/>
          <w:bCs/>
        </w:rPr>
      </w:pPr>
    </w:p>
    <w:p w:rsidR="00173329" w:rsidRDefault="002F3A04">
      <w:pPr>
        <w:autoSpaceDE w:val="0"/>
        <w:spacing w:before="120" w:line="360" w:lineRule="auto"/>
        <w:jc w:val="both"/>
        <w:rPr>
          <w:ins w:id="8" w:author="aschulze" w:date="2012-05-24T23:32:00Z"/>
        </w:rPr>
      </w:pPr>
      <w:r>
        <w:rPr>
          <w:rStyle w:val="Fuentedeprrafopredeter"/>
          <w:rFonts w:ascii="Arial" w:hAnsi="Arial"/>
          <w:bCs/>
        </w:rPr>
        <w:t xml:space="preserve">The URL where it is available for download is:  </w:t>
      </w:r>
      <w:r w:rsidR="00173329">
        <w:fldChar w:fldCharType="begin"/>
      </w:r>
      <w:r w:rsidR="00173329">
        <w:instrText xml:space="preserve"> HYPERLINK  "https://jwsdev.org:9443/svn/jWebSocket/branches/jWebSocket-1.0/jWebSocketCSClient" </w:instrText>
      </w:r>
      <w:r w:rsidR="00173329">
        <w:fldChar w:fldCharType="separate"/>
      </w:r>
      <w:r>
        <w:rPr>
          <w:rStyle w:val="Hipervnculo"/>
          <w:rFonts w:ascii="Arial" w:hAnsi="Arial" w:cs="Arial"/>
          <w:i/>
          <w:iCs/>
        </w:rPr>
        <w:t>https://jwsdev.org:9443/svn/jWebSocket/branches/jWebSocket-1.0/jWebSocketCSClient</w:t>
      </w:r>
      <w:r w:rsidR="00173329">
        <w:fldChar w:fldCharType="end"/>
      </w:r>
    </w:p>
    <w:p w:rsidR="009E6274" w:rsidRPr="009E6274" w:rsidRDefault="009E6274">
      <w:pPr>
        <w:autoSpaceDE w:val="0"/>
        <w:spacing w:before="120" w:line="360" w:lineRule="auto"/>
        <w:jc w:val="both"/>
        <w:rPr>
          <w:ins w:id="9" w:author="aschulze" w:date="2012-05-24T23:35:00Z"/>
          <w:rFonts w:ascii="Arial" w:hAnsi="Arial" w:cs="Arial"/>
          <w:rPrChange w:id="10" w:author="aschulze" w:date="2012-05-24T23:37:00Z">
            <w:rPr>
              <w:ins w:id="11" w:author="aschulze" w:date="2012-05-24T23:35:00Z"/>
            </w:rPr>
          </w:rPrChange>
        </w:rPr>
      </w:pPr>
      <w:ins w:id="12" w:author="aschulze" w:date="2012-05-24T23:32:00Z">
        <w:r w:rsidRPr="009E6274">
          <w:rPr>
            <w:rFonts w:ascii="Arial" w:hAnsi="Arial" w:cs="Arial"/>
            <w:rPrChange w:id="13" w:author="aschulze" w:date="2012-05-24T23:37:00Z">
              <w:rPr/>
            </w:rPrChange>
          </w:rPr>
          <w:t>In the SVN we do not maintain archives or binaries since</w:t>
        </w:r>
      </w:ins>
      <w:ins w:id="14" w:author="aschulze" w:date="2012-05-24T23:34:00Z">
        <w:r w:rsidRPr="009E6274">
          <w:rPr>
            <w:rFonts w:ascii="Arial" w:hAnsi="Arial" w:cs="Arial"/>
            <w:rPrChange w:id="15" w:author="aschulze" w:date="2012-05-24T23:37:00Z">
              <w:rPr/>
            </w:rPrChange>
          </w:rPr>
          <w:t>,</w:t>
        </w:r>
      </w:ins>
      <w:ins w:id="16" w:author="aschulze" w:date="2012-05-24T23:32:00Z">
        <w:r w:rsidRPr="009E6274">
          <w:rPr>
            <w:rFonts w:ascii="Arial" w:hAnsi="Arial" w:cs="Arial"/>
            <w:rPrChange w:id="17" w:author="aschulze" w:date="2012-05-24T23:37:00Z">
              <w:rPr/>
            </w:rPrChange>
          </w:rPr>
          <w:t xml:space="preserve"> these are generated at deploytime or release time! </w:t>
        </w:r>
      </w:ins>
      <w:ins w:id="18" w:author="aschulze" w:date="2012-05-24T23:33:00Z">
        <w:r w:rsidRPr="009E6274">
          <w:rPr>
            <w:rFonts w:ascii="Arial" w:hAnsi="Arial" w:cs="Arial"/>
            <w:rPrChange w:id="19" w:author="aschulze" w:date="2012-05-24T23:37:00Z">
              <w:rPr/>
            </w:rPrChange>
          </w:rPr>
          <w:t>Please check in the sources in their normal and standardized folder structure into the SVN!</w:t>
        </w:r>
      </w:ins>
    </w:p>
    <w:p w:rsidR="009E6274" w:rsidRPr="009E6274" w:rsidRDefault="009E6274">
      <w:pPr>
        <w:autoSpaceDE w:val="0"/>
        <w:spacing w:before="120" w:line="360" w:lineRule="auto"/>
        <w:jc w:val="both"/>
        <w:rPr>
          <w:ins w:id="20" w:author="aschulze" w:date="2012-05-24T23:36:00Z"/>
          <w:rFonts w:ascii="Arial" w:hAnsi="Arial" w:cs="Arial"/>
          <w:rPrChange w:id="21" w:author="aschulze" w:date="2012-05-24T23:37:00Z">
            <w:rPr>
              <w:ins w:id="22" w:author="aschulze" w:date="2012-05-24T23:36:00Z"/>
            </w:rPr>
          </w:rPrChange>
        </w:rPr>
      </w:pPr>
      <w:ins w:id="23" w:author="aschulze" w:date="2012-05-24T23:36:00Z">
        <w:r w:rsidRPr="009E6274">
          <w:rPr>
            <w:rFonts w:ascii="Arial" w:hAnsi="Arial" w:cs="Arial"/>
            <w:rPrChange w:id="24" w:author="aschulze" w:date="2012-05-24T23:37:00Z">
              <w:rPr/>
            </w:rPrChange>
          </w:rPr>
          <w:t>All downloads should be zips not rars, since for rar the users need a special software, zips usually can easily be unzipped in all Operating systems!</w:t>
        </w:r>
      </w:ins>
    </w:p>
    <w:p w:rsidR="009E6274" w:rsidRPr="009E6274" w:rsidRDefault="009E6274">
      <w:pPr>
        <w:autoSpaceDE w:val="0"/>
        <w:spacing w:before="120" w:line="360" w:lineRule="auto"/>
        <w:jc w:val="both"/>
        <w:rPr>
          <w:ins w:id="25" w:author="aschulze" w:date="2012-05-24T23:33:00Z"/>
          <w:rFonts w:ascii="Arial" w:hAnsi="Arial" w:cs="Arial"/>
          <w:rPrChange w:id="26" w:author="aschulze" w:date="2012-05-24T23:37:00Z">
            <w:rPr>
              <w:ins w:id="27" w:author="aschulze" w:date="2012-05-24T23:33:00Z"/>
            </w:rPr>
          </w:rPrChange>
        </w:rPr>
      </w:pPr>
      <w:ins w:id="28" w:author="aschulze" w:date="2012-05-24T23:35:00Z">
        <w:r w:rsidRPr="009E6274">
          <w:rPr>
            <w:rFonts w:ascii="Arial" w:hAnsi="Arial" w:cs="Arial"/>
            <w:rPrChange w:id="29" w:author="aschulze" w:date="2012-05-24T23:37:00Z">
              <w:rPr/>
            </w:rPrChange>
          </w:rPr>
          <w:t>Please describe which files need to be part of the downloadable zip</w:t>
        </w:r>
      </w:ins>
      <w:ins w:id="30" w:author="aschulze" w:date="2012-05-24T23:37:00Z">
        <w:r w:rsidRPr="009E6274">
          <w:rPr>
            <w:rFonts w:ascii="Arial" w:hAnsi="Arial" w:cs="Arial"/>
            <w:rPrChange w:id="31" w:author="aschulze" w:date="2012-05-24T23:37:00Z">
              <w:rPr/>
            </w:rPrChange>
          </w:rPr>
          <w:t xml:space="preserve"> and I will setup a deploy automation for this, which then can be check by you! Thanks.</w:t>
        </w:r>
      </w:ins>
    </w:p>
    <w:p w:rsidR="009E6274" w:rsidRDefault="009E6274">
      <w:pPr>
        <w:autoSpaceDE w:val="0"/>
        <w:spacing w:before="120" w:line="360" w:lineRule="auto"/>
        <w:jc w:val="both"/>
      </w:pPr>
    </w:p>
    <w:p w:rsidR="00173329" w:rsidRDefault="002F3A04">
      <w:pPr>
        <w:pStyle w:val="Textbody"/>
        <w:numPr>
          <w:ilvl w:val="0"/>
          <w:numId w:val="2"/>
        </w:numPr>
        <w:tabs>
          <w:tab w:val="left" w:pos="-294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lastRenderedPageBreak/>
        <w:t>Characteristics of the installation environment</w:t>
      </w:r>
    </w:p>
    <w:p w:rsidR="00173329" w:rsidRDefault="002F3A04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 xml:space="preserve">You need to have an </w:t>
      </w:r>
      <w:r>
        <w:rPr>
          <w:rFonts w:ascii="Arial" w:hAnsi="Arial"/>
          <w:bCs/>
          <w:lang w:val="en-US"/>
        </w:rPr>
        <w:t>environment running Windows XP or any later version. Must have an installation of the Integrated Development Environment (IDE) Visual Studio 2005 or a later version and. NET Framework 4.0</w:t>
      </w:r>
    </w:p>
    <w:p w:rsidR="00173329" w:rsidRDefault="009E6274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ins w:id="32" w:author="aschulze" w:date="2012-05-24T23:39:00Z">
        <w:r>
          <w:rPr>
            <w:rFonts w:ascii="Arial" w:hAnsi="Arial" w:cs="Arial"/>
            <w:bCs/>
            <w:color w:val="000000"/>
            <w:lang w:val="en-US"/>
          </w:rPr>
          <w:t>How can I easily get this</w:t>
        </w:r>
      </w:ins>
      <w:ins w:id="33" w:author="aschulze" w:date="2012-05-24T23:40:00Z">
        <w:r w:rsidR="00474F41">
          <w:rPr>
            <w:rFonts w:ascii="Arial" w:hAnsi="Arial" w:cs="Arial"/>
            <w:bCs/>
            <w:color w:val="000000"/>
            <w:lang w:val="en-US"/>
          </w:rPr>
          <w:t>, p</w:t>
        </w:r>
        <w:r w:rsidR="00474F41" w:rsidRPr="00474F41">
          <w:rPr>
            <w:rFonts w:ascii="Arial" w:hAnsi="Arial" w:cs="Arial"/>
            <w:bCs/>
            <w:color w:val="000000"/>
            <w:lang w:val="en-US"/>
          </w:rPr>
          <w:t xml:space="preserve">lease give download links for the required resources (like VS 2005 or the .NET Framework) for the convenience of the </w:t>
        </w:r>
        <w:proofErr w:type="gramStart"/>
        <w:r w:rsidR="00474F41" w:rsidRPr="00474F41">
          <w:rPr>
            <w:rFonts w:ascii="Arial" w:hAnsi="Arial" w:cs="Arial"/>
            <w:bCs/>
            <w:color w:val="000000"/>
            <w:lang w:val="en-US"/>
          </w:rPr>
          <w:t>reader.</w:t>
        </w:r>
      </w:ins>
      <w:proofErr w:type="gramEnd"/>
    </w:p>
    <w:p w:rsidR="00173329" w:rsidDel="00474F41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del w:id="34" w:author="aschulze" w:date="2012-05-24T23:40:00Z"/>
          <w:rFonts w:ascii="Arial" w:hAnsi="Arial" w:cs="Arial"/>
          <w:bCs/>
          <w:color w:val="000000"/>
        </w:rPr>
      </w:pPr>
    </w:p>
    <w:p w:rsidR="00173329" w:rsidDel="00474F41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del w:id="35" w:author="aschulze" w:date="2012-05-24T23:40:00Z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</w:pPr>
    </w:p>
    <w:p w:rsidR="00173329" w:rsidRDefault="002F3A04">
      <w:pPr>
        <w:pStyle w:val="Textbody"/>
        <w:numPr>
          <w:ilvl w:val="0"/>
          <w:numId w:val="2"/>
        </w:numPr>
        <w:tabs>
          <w:tab w:val="left" w:pos="-252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Installation process</w:t>
      </w:r>
    </w:p>
    <w:p w:rsidR="00173329" w:rsidRDefault="002F3A04">
      <w:pPr>
        <w:pStyle w:val="Textbody"/>
        <w:numPr>
          <w:ilvl w:val="0"/>
          <w:numId w:val="3"/>
        </w:numPr>
        <w:tabs>
          <w:tab w:val="left" w:pos="-2520"/>
        </w:tabs>
        <w:spacing w:before="280" w:after="240" w:line="360" w:lineRule="auto"/>
        <w:jc w:val="both"/>
      </w:pPr>
      <w:r>
        <w:rPr>
          <w:rStyle w:val="hps"/>
          <w:rFonts w:ascii="Arial" w:hAnsi="Arial" w:cs="Arial"/>
          <w:lang/>
        </w:rPr>
        <w:t>Create</w:t>
      </w:r>
      <w:r>
        <w:rPr>
          <w:rStyle w:val="Fuentedeprrafopredeter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a form application or</w:t>
      </w:r>
      <w:r>
        <w:rPr>
          <w:rStyle w:val="Fuentedeprrafopredeter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console appl</w:t>
      </w:r>
      <w:r>
        <w:rPr>
          <w:rStyle w:val="hps"/>
          <w:rFonts w:ascii="Arial" w:hAnsi="Arial" w:cs="Arial"/>
          <w:lang/>
        </w:rPr>
        <w:t>ication using</w:t>
      </w:r>
      <w:r>
        <w:rPr>
          <w:rStyle w:val="Fuentedeprrafopredeter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the</w:t>
      </w:r>
      <w:r>
        <w:rPr>
          <w:rStyle w:val="Fuentedeprrafopredeter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Visual Studio</w:t>
      </w:r>
      <w:r>
        <w:rPr>
          <w:rStyle w:val="Fuentedeprrafopredeter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IDE</w:t>
      </w:r>
      <w:r>
        <w:rPr>
          <w:rStyle w:val="Fuentedeprrafopredeter"/>
          <w:rFonts w:ascii="Arial" w:hAnsi="Arial" w:cs="Arial"/>
          <w:lang/>
        </w:rPr>
        <w:t>.</w:t>
      </w:r>
    </w:p>
    <w:p w:rsidR="00173329" w:rsidRDefault="002F3A04">
      <w:pPr>
        <w:pStyle w:val="Textbody"/>
        <w:tabs>
          <w:tab w:val="left" w:pos="0"/>
        </w:tabs>
        <w:spacing w:before="280" w:after="240" w:line="360" w:lineRule="auto"/>
        <w:jc w:val="both"/>
      </w:pPr>
      <w:r>
        <w:rPr>
          <w:rStyle w:val="Fuentedeprrafopredeter"/>
          <w:rFonts w:ascii="Arial" w:hAnsi="Arial" w:cs="Arial"/>
          <w:b/>
          <w:bCs/>
          <w:noProof/>
          <w:color w:val="000000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23893</wp:posOffset>
            </wp:positionH>
            <wp:positionV relativeFrom="paragraph">
              <wp:posOffset>265358</wp:posOffset>
            </wp:positionV>
            <wp:extent cx="5567882" cy="4164598"/>
            <wp:effectExtent l="0" t="0" r="0" b="0"/>
            <wp:wrapNone/>
            <wp:docPr id="1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882" cy="41645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lang w:val="en-US"/>
        </w:rPr>
      </w:pPr>
    </w:p>
    <w:p w:rsidR="00173329" w:rsidRDefault="002F3A04">
      <w:pPr>
        <w:pStyle w:val="Textbody"/>
        <w:tabs>
          <w:tab w:val="left" w:pos="0"/>
        </w:tabs>
        <w:spacing w:before="280" w:after="240" w:line="360" w:lineRule="auto"/>
        <w:jc w:val="both"/>
      </w:pPr>
      <w:r>
        <w:rPr>
          <w:rStyle w:val="Fuentedeprrafopredeter"/>
          <w:rFonts w:ascii="Arial" w:hAnsi="Arial" w:cs="Arial"/>
          <w:b/>
          <w:i/>
          <w:lang w:val="en-US"/>
        </w:rPr>
        <w:t>Picture 1:</w:t>
      </w:r>
      <w:r>
        <w:rPr>
          <w:rStyle w:val="Fuentedeprrafopredeter"/>
          <w:rFonts w:ascii="Arial" w:hAnsi="Arial" w:cs="Arial"/>
          <w:i/>
          <w:lang w:val="en-US"/>
        </w:rPr>
        <w:t xml:space="preserve"> </w:t>
      </w:r>
      <w:hyperlink r:id="rId8" w:history="1">
        <w:r>
          <w:rPr>
            <w:rStyle w:val="Hipervnculo"/>
            <w:rFonts w:ascii="Arial" w:hAnsi="Arial" w:cs="Arial"/>
            <w:i/>
            <w:lang w:val="en-US"/>
          </w:rPr>
          <w:t>Create application</w:t>
        </w:r>
      </w:hyperlink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lang w:val="en-US"/>
        </w:rPr>
      </w:pPr>
    </w:p>
    <w:p w:rsidR="00173329" w:rsidRDefault="002F3A04">
      <w:pPr>
        <w:pStyle w:val="Textbody"/>
        <w:numPr>
          <w:ilvl w:val="0"/>
          <w:numId w:val="3"/>
        </w:numPr>
        <w:tabs>
          <w:tab w:val="left" w:pos="-252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Select the Framework 4.0 which is recommended to develop the application.</w:t>
      </w:r>
    </w:p>
    <w:p w:rsidR="00173329" w:rsidRDefault="002F3A04">
      <w:pPr>
        <w:pStyle w:val="Textbody"/>
        <w:numPr>
          <w:ilvl w:val="0"/>
          <w:numId w:val="4"/>
        </w:numPr>
        <w:tabs>
          <w:tab w:val="left" w:pos="-4320"/>
        </w:tabs>
        <w:spacing w:before="280" w:after="240" w:line="360" w:lineRule="auto"/>
        <w:jc w:val="both"/>
      </w:pPr>
      <w:r>
        <w:rPr>
          <w:rStyle w:val="hps"/>
          <w:rFonts w:ascii="Arial" w:hAnsi="Arial" w:cs="Arial"/>
          <w:lang w:val="en-US"/>
        </w:rPr>
        <w:t>Right-click the</w:t>
      </w:r>
      <w:r>
        <w:rPr>
          <w:rStyle w:val="Fuentedeprrafopredeter"/>
          <w:rFonts w:ascii="Arial" w:hAnsi="Arial" w:cs="Arial"/>
          <w:lang w:val="en-US"/>
        </w:rPr>
        <w:t xml:space="preserve"> </w:t>
      </w:r>
      <w:r>
        <w:rPr>
          <w:rStyle w:val="hps"/>
          <w:rFonts w:ascii="Arial" w:hAnsi="Arial" w:cs="Arial"/>
          <w:lang w:val="en-US"/>
        </w:rPr>
        <w:t>recently created project</w:t>
      </w:r>
      <w:r>
        <w:rPr>
          <w:rStyle w:val="Fuentedeprrafopredeter"/>
          <w:rFonts w:ascii="Arial" w:hAnsi="Arial" w:cs="Arial"/>
          <w:lang w:val="en-US"/>
        </w:rPr>
        <w:t xml:space="preserve">, where </w:t>
      </w:r>
      <w:r>
        <w:rPr>
          <w:rStyle w:val="hps"/>
          <w:rFonts w:ascii="Arial" w:hAnsi="Arial" w:cs="Arial"/>
          <w:lang w:val="en-US"/>
        </w:rPr>
        <w:t xml:space="preserve">the menu </w:t>
      </w:r>
      <w:r>
        <w:rPr>
          <w:rStyle w:val="hps"/>
          <w:rFonts w:ascii="Arial" w:hAnsi="Arial" w:cs="Arial"/>
          <w:lang w:val="en-US"/>
        </w:rPr>
        <w:t>will</w:t>
      </w:r>
      <w:r>
        <w:rPr>
          <w:rStyle w:val="Fuentedeprrafopredeter"/>
          <w:rFonts w:ascii="Arial" w:hAnsi="Arial" w:cs="Arial"/>
          <w:lang w:val="en-US"/>
        </w:rPr>
        <w:t xml:space="preserve"> </w:t>
      </w:r>
      <w:r>
        <w:rPr>
          <w:rStyle w:val="hps"/>
          <w:rFonts w:ascii="Arial" w:hAnsi="Arial" w:cs="Arial"/>
          <w:lang w:val="en-US"/>
        </w:rPr>
        <w:t>to mark the</w:t>
      </w:r>
      <w:r>
        <w:rPr>
          <w:rStyle w:val="Fuentedeprrafopredeter"/>
          <w:rFonts w:ascii="Arial" w:hAnsi="Arial" w:cs="Arial"/>
          <w:lang w:val="en-US"/>
        </w:rPr>
        <w:t xml:space="preserve"> </w:t>
      </w:r>
      <w:r>
        <w:rPr>
          <w:rStyle w:val="hps"/>
          <w:rFonts w:ascii="Arial" w:hAnsi="Arial" w:cs="Arial"/>
          <w:lang w:val="en-US"/>
        </w:rPr>
        <w:t>latter</w:t>
      </w:r>
      <w:r>
        <w:rPr>
          <w:rStyle w:val="Fuentedeprrafopredeter"/>
          <w:rFonts w:ascii="Arial" w:hAnsi="Arial" w:cs="Arial"/>
          <w:lang w:val="en-US"/>
        </w:rPr>
        <w:t xml:space="preserve"> option “</w:t>
      </w:r>
      <w:r>
        <w:rPr>
          <w:rStyle w:val="hps"/>
          <w:rFonts w:ascii="Arial" w:hAnsi="Arial" w:cs="Arial"/>
          <w:lang w:val="en-US"/>
        </w:rPr>
        <w:t>properties”.</w:t>
      </w:r>
    </w:p>
    <w:p w:rsidR="00173329" w:rsidRDefault="002F3A04">
      <w:pPr>
        <w:pStyle w:val="Textbody"/>
        <w:numPr>
          <w:ilvl w:val="0"/>
          <w:numId w:val="4"/>
        </w:numPr>
        <w:tabs>
          <w:tab w:val="left" w:pos="-4320"/>
        </w:tabs>
        <w:spacing w:before="280" w:after="240" w:line="360" w:lineRule="auto"/>
        <w:jc w:val="both"/>
      </w:pPr>
      <w:r>
        <w:rPr>
          <w:rStyle w:val="hps"/>
          <w:rFonts w:ascii="Arial" w:hAnsi="Arial" w:cs="Arial"/>
          <w:lang w:val="en-US"/>
        </w:rPr>
        <w:t>In the option Target Frameworks we choose .NET Framework 4.0.</w:t>
      </w:r>
    </w:p>
    <w:p w:rsidR="00173329" w:rsidRDefault="002F3A04">
      <w:pPr>
        <w:pStyle w:val="Textbody"/>
        <w:tabs>
          <w:tab w:val="left" w:pos="-1440"/>
        </w:tabs>
        <w:spacing w:before="280" w:after="240" w:line="360" w:lineRule="auto"/>
        <w:jc w:val="both"/>
      </w:pPr>
      <w:r>
        <w:rPr>
          <w:rStyle w:val="Fuentedeprrafopredeter"/>
          <w:rFonts w:ascii="Arial" w:hAnsi="Arial" w:cs="Arial"/>
          <w:bCs/>
          <w:noProof/>
          <w:color w:val="000000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24259</wp:posOffset>
            </wp:positionH>
            <wp:positionV relativeFrom="paragraph">
              <wp:posOffset>119740</wp:posOffset>
            </wp:positionV>
            <wp:extent cx="5595039" cy="4046741"/>
            <wp:effectExtent l="0" t="0" r="0" b="0"/>
            <wp:wrapNone/>
            <wp:docPr id="2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039" cy="40467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173329" w:rsidRDefault="002F3A04">
      <w:pPr>
        <w:pStyle w:val="Textbody"/>
        <w:tabs>
          <w:tab w:val="left" w:pos="0"/>
        </w:tabs>
        <w:spacing w:before="280" w:after="240" w:line="360" w:lineRule="auto"/>
        <w:jc w:val="both"/>
      </w:pPr>
      <w:r>
        <w:rPr>
          <w:rStyle w:val="Fuentedeprrafopredeter"/>
          <w:rFonts w:ascii="Arial" w:hAnsi="Arial" w:cs="Arial"/>
          <w:b/>
          <w:i/>
          <w:lang w:val="en-US"/>
        </w:rPr>
        <w:t>Picture 2:</w:t>
      </w:r>
      <w:r>
        <w:rPr>
          <w:rStyle w:val="Fuentedeprrafopredeter"/>
          <w:rFonts w:ascii="Arial" w:hAnsi="Arial" w:cs="Arial"/>
          <w:i/>
          <w:lang w:val="en-US"/>
        </w:rPr>
        <w:t xml:space="preserve"> </w:t>
      </w:r>
      <w:hyperlink r:id="rId10" w:history="1">
        <w:r>
          <w:rPr>
            <w:rStyle w:val="Hipervnculo"/>
            <w:rFonts w:ascii="Arial" w:hAnsi="Arial" w:cs="Arial"/>
            <w:i/>
            <w:lang w:val="en-US"/>
          </w:rPr>
          <w:t>Select Framework</w:t>
        </w:r>
      </w:hyperlink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173329" w:rsidRDefault="002F3A04">
      <w:pPr>
        <w:pStyle w:val="Prrafodelista"/>
        <w:numPr>
          <w:ilvl w:val="0"/>
          <w:numId w:val="3"/>
        </w:numPr>
        <w:suppressAutoHyphens w:val="0"/>
        <w:spacing w:line="360" w:lineRule="auto"/>
        <w:ind w:left="418"/>
        <w:textAlignment w:val="auto"/>
      </w:pPr>
      <w:r>
        <w:rPr>
          <w:rStyle w:val="Fuentedeprrafopredeter"/>
          <w:rFonts w:ascii="Arial" w:hAnsi="Arial" w:cs="Arial"/>
          <w:color w:val="000000"/>
        </w:rPr>
        <w:t xml:space="preserve">Must copy the installation files in the root directory of your </w:t>
      </w:r>
      <w:r>
        <w:rPr>
          <w:rStyle w:val="Fuentedeprrafopredeter"/>
          <w:rFonts w:ascii="Arial" w:hAnsi="Arial" w:cs="Arial"/>
          <w:color w:val="000000"/>
        </w:rPr>
        <w:t>application to add reference.</w:t>
      </w:r>
    </w:p>
    <w:p w:rsidR="00173329" w:rsidRDefault="002F3A04">
      <w:pPr>
        <w:pStyle w:val="Textbody"/>
        <w:numPr>
          <w:ilvl w:val="0"/>
          <w:numId w:val="5"/>
        </w:numPr>
        <w:tabs>
          <w:tab w:val="left" w:pos="-432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Right click on References and choose the option Add References.</w:t>
      </w:r>
    </w:p>
    <w:p w:rsidR="00173329" w:rsidRDefault="002F3A04">
      <w:pPr>
        <w:pStyle w:val="Textbody"/>
        <w:numPr>
          <w:ilvl w:val="0"/>
          <w:numId w:val="5"/>
        </w:numPr>
        <w:tabs>
          <w:tab w:val="left" w:pos="-432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In the new window choose the tab Browse</w:t>
      </w:r>
    </w:p>
    <w:p w:rsidR="00173329" w:rsidRDefault="002F3A04">
      <w:pPr>
        <w:pStyle w:val="Textbody"/>
        <w:numPr>
          <w:ilvl w:val="0"/>
          <w:numId w:val="5"/>
        </w:numPr>
        <w:tabs>
          <w:tab w:val="left" w:pos="-432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Look root directory and select the files you're going to reference</w:t>
      </w:r>
    </w:p>
    <w:p w:rsidR="00173329" w:rsidRDefault="002F3A04">
      <w:pPr>
        <w:pStyle w:val="Textbody"/>
        <w:tabs>
          <w:tab w:val="left" w:pos="0"/>
        </w:tabs>
        <w:spacing w:before="280" w:after="240" w:line="360" w:lineRule="auto"/>
        <w:jc w:val="both"/>
      </w:pPr>
      <w:r>
        <w:rPr>
          <w:rStyle w:val="Fuentedeprrafopredeter"/>
          <w:noProof/>
          <w:lang w:val="en-US" w:eastAsia="en-US"/>
        </w:rPr>
        <w:lastRenderedPageBreak/>
        <w:drawing>
          <wp:inline distT="0" distB="0" distL="0" distR="0">
            <wp:extent cx="5698367" cy="4049392"/>
            <wp:effectExtent l="0" t="0" r="0" b="0"/>
            <wp:docPr id="3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367" cy="40493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73329" w:rsidRDefault="002F3A04">
      <w:pPr>
        <w:pStyle w:val="Textbody"/>
        <w:tabs>
          <w:tab w:val="left" w:pos="0"/>
        </w:tabs>
        <w:spacing w:before="280" w:after="240" w:line="360" w:lineRule="auto"/>
        <w:jc w:val="both"/>
      </w:pPr>
      <w:r>
        <w:rPr>
          <w:rStyle w:val="Fuentedeprrafopredeter"/>
          <w:rFonts w:ascii="Arial" w:hAnsi="Arial" w:cs="Arial"/>
          <w:b/>
          <w:i/>
          <w:lang w:val="en-US"/>
        </w:rPr>
        <w:t>Picture 3:</w:t>
      </w:r>
      <w:r>
        <w:rPr>
          <w:rStyle w:val="Fuentedeprrafopredeter"/>
          <w:rFonts w:ascii="Arial" w:hAnsi="Arial" w:cs="Arial"/>
          <w:i/>
          <w:lang w:val="en-US"/>
        </w:rPr>
        <w:t xml:space="preserve"> </w:t>
      </w:r>
      <w:hyperlink r:id="rId12" w:history="1">
        <w:r>
          <w:rPr>
            <w:rStyle w:val="Hipervnculo"/>
            <w:rFonts w:ascii="Arial" w:hAnsi="Arial" w:cs="Arial"/>
            <w:i/>
            <w:lang w:val="en-US"/>
          </w:rPr>
          <w:t>Add ref</w:t>
        </w:r>
        <w:r>
          <w:rPr>
            <w:rStyle w:val="Hipervnculo"/>
            <w:rFonts w:ascii="Arial" w:hAnsi="Arial" w:cs="Arial"/>
            <w:i/>
            <w:lang w:val="en-US"/>
          </w:rPr>
          <w:t>erence</w:t>
        </w:r>
      </w:hyperlink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</w:rPr>
      </w:pPr>
    </w:p>
    <w:p w:rsidR="00173329" w:rsidRDefault="002F3A04">
      <w:pPr>
        <w:pStyle w:val="Textbody"/>
        <w:numPr>
          <w:ilvl w:val="0"/>
          <w:numId w:val="3"/>
        </w:numPr>
        <w:tabs>
          <w:tab w:val="left" w:pos="-252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Add the namespace from 3 libraries in class where Let us go to use.</w:t>
      </w:r>
    </w:p>
    <w:p w:rsidR="00173329" w:rsidRDefault="002F3A04">
      <w:pPr>
        <w:pStyle w:val="Textbody"/>
        <w:tabs>
          <w:tab w:val="left" w:pos="-1440"/>
        </w:tabs>
        <w:spacing w:before="280" w:after="240" w:line="360" w:lineRule="auto"/>
        <w:jc w:val="both"/>
      </w:pPr>
      <w:r>
        <w:rPr>
          <w:rStyle w:val="Fuentedeprrafopredeter"/>
          <w:noProof/>
          <w:lang w:val="en-US" w:eastAsia="en-US"/>
        </w:rPr>
        <w:lastRenderedPageBreak/>
        <w:drawing>
          <wp:inline distT="0" distB="0" distL="0" distR="0">
            <wp:extent cx="5681962" cy="4241087"/>
            <wp:effectExtent l="0" t="0" r="0" b="0"/>
            <wp:docPr id="4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962" cy="42410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73329" w:rsidRDefault="002F3A04">
      <w:pPr>
        <w:pStyle w:val="Textbody"/>
        <w:tabs>
          <w:tab w:val="left" w:pos="0"/>
        </w:tabs>
        <w:spacing w:before="280" w:after="240" w:line="360" w:lineRule="auto"/>
        <w:jc w:val="both"/>
      </w:pPr>
      <w:r>
        <w:rPr>
          <w:rStyle w:val="Fuentedeprrafopredeter"/>
          <w:rFonts w:ascii="Arial" w:hAnsi="Arial" w:cs="Arial"/>
          <w:b/>
          <w:i/>
          <w:lang w:val="en-US"/>
        </w:rPr>
        <w:t>Picture 1:</w:t>
      </w:r>
      <w:r>
        <w:rPr>
          <w:rStyle w:val="Fuentedeprrafopredeter"/>
          <w:rFonts w:ascii="Arial" w:hAnsi="Arial" w:cs="Arial"/>
          <w:i/>
          <w:lang w:val="en-US"/>
        </w:rPr>
        <w:t xml:space="preserve"> </w:t>
      </w:r>
      <w:hyperlink r:id="rId14" w:history="1">
        <w:r>
          <w:rPr>
            <w:rStyle w:val="Hipervnculo"/>
            <w:rFonts w:ascii="Arial" w:hAnsi="Arial" w:cs="Arial"/>
            <w:i/>
            <w:lang w:val="en-US"/>
          </w:rPr>
          <w:t>Add namesp</w:t>
        </w:r>
        <w:bookmarkStart w:id="36" w:name="_Hlt325295045"/>
        <w:bookmarkStart w:id="37" w:name="_Hlt325295046"/>
        <w:r>
          <w:rPr>
            <w:rStyle w:val="Hipervnculo"/>
            <w:rFonts w:ascii="Arial" w:hAnsi="Arial" w:cs="Arial"/>
            <w:i/>
            <w:lang w:val="en-US"/>
          </w:rPr>
          <w:t>a</w:t>
        </w:r>
        <w:bookmarkStart w:id="38" w:name="_Hlt325295050"/>
        <w:bookmarkEnd w:id="36"/>
        <w:bookmarkEnd w:id="37"/>
        <w:r>
          <w:rPr>
            <w:rStyle w:val="Hipervnculo"/>
            <w:rFonts w:ascii="Arial" w:hAnsi="Arial" w:cs="Arial"/>
            <w:i/>
            <w:lang w:val="en-US"/>
          </w:rPr>
          <w:t>c</w:t>
        </w:r>
        <w:bookmarkEnd w:id="38"/>
        <w:r>
          <w:rPr>
            <w:rStyle w:val="Hipervnculo"/>
            <w:rFonts w:ascii="Arial" w:hAnsi="Arial" w:cs="Arial"/>
            <w:i/>
            <w:lang w:val="en-US"/>
          </w:rPr>
          <w:t>e</w:t>
        </w:r>
      </w:hyperlink>
    </w:p>
    <w:p w:rsidR="00173329" w:rsidRDefault="00474F41">
      <w:pPr>
        <w:pStyle w:val="Textbody"/>
        <w:tabs>
          <w:tab w:val="left" w:pos="0"/>
        </w:tabs>
        <w:spacing w:before="280" w:after="240" w:line="360" w:lineRule="auto"/>
        <w:jc w:val="both"/>
        <w:rPr>
          <w:ins w:id="39" w:author="aschulze" w:date="2012-05-24T23:42:00Z"/>
          <w:rFonts w:ascii="Arial" w:hAnsi="Arial" w:cs="Arial"/>
          <w:color w:val="000000"/>
          <w:lang w:val="en-US"/>
        </w:rPr>
      </w:pPr>
      <w:ins w:id="40" w:author="aschulze" w:date="2012-05-24T23:41:00Z">
        <w:r>
          <w:rPr>
            <w:rFonts w:ascii="Arial" w:hAnsi="Arial" w:cs="Arial"/>
            <w:color w:val="000000"/>
            <w:lang w:val="en-US"/>
          </w:rPr>
          <w:t xml:space="preserve">Ok, so far, only </w:t>
        </w:r>
        <w:proofErr w:type="spellStart"/>
        <w:r>
          <w:rPr>
            <w:rFonts w:ascii="Arial" w:hAnsi="Arial" w:cs="Arial"/>
            <w:color w:val="000000"/>
            <w:lang w:val="en-US"/>
          </w:rPr>
          <w:t>were</w:t>
        </w:r>
        <w:proofErr w:type="spellEnd"/>
        <w:r>
          <w:rPr>
            <w:rFonts w:ascii="Arial" w:hAnsi="Arial" w:cs="Arial"/>
            <w:color w:val="000000"/>
            <w:lang w:val="en-US"/>
          </w:rPr>
          <w:t xml:space="preserve"> do I get the source codes, in which folders do I have to unpack them, how can I check out from SVN</w:t>
        </w:r>
      </w:ins>
      <w:ins w:id="41" w:author="aschulze" w:date="2012-05-24T23:42:00Z">
        <w:r>
          <w:rPr>
            <w:rFonts w:ascii="Arial" w:hAnsi="Arial" w:cs="Arial"/>
            <w:color w:val="000000"/>
            <w:lang w:val="en-US"/>
          </w:rPr>
          <w:t>?</w:t>
        </w:r>
      </w:ins>
    </w:p>
    <w:p w:rsidR="00474F41" w:rsidRDefault="00474F41">
      <w:pPr>
        <w:pStyle w:val="Textbody"/>
        <w:tabs>
          <w:tab w:val="left" w:pos="0"/>
        </w:tabs>
        <w:spacing w:before="280" w:after="240" w:line="360" w:lineRule="auto"/>
        <w:jc w:val="both"/>
        <w:rPr>
          <w:ins w:id="42" w:author="aschulze" w:date="2012-05-24T23:42:00Z"/>
          <w:rFonts w:ascii="Arial" w:hAnsi="Arial" w:cs="Arial"/>
          <w:color w:val="000000"/>
          <w:lang w:val="en-US"/>
        </w:rPr>
      </w:pPr>
      <w:ins w:id="43" w:author="aschulze" w:date="2012-05-24T23:42:00Z">
        <w:r>
          <w:rPr>
            <w:rFonts w:ascii="Arial" w:hAnsi="Arial" w:cs="Arial"/>
            <w:color w:val="000000"/>
            <w:lang w:val="en-US"/>
          </w:rPr>
          <w:t xml:space="preserve">This part needs to be overhauled! Please contact me in the chat to clarify questions and </w:t>
        </w:r>
      </w:ins>
      <w:ins w:id="44" w:author="aschulze" w:date="2012-05-24T23:43:00Z">
        <w:r>
          <w:rPr>
            <w:rFonts w:ascii="Arial" w:hAnsi="Arial" w:cs="Arial"/>
            <w:color w:val="000000"/>
            <w:lang w:val="en-US"/>
          </w:rPr>
          <w:t>discuss</w:t>
        </w:r>
      </w:ins>
      <w:ins w:id="45" w:author="aschulze" w:date="2012-05-24T23:42:00Z">
        <w:r>
          <w:rPr>
            <w:rFonts w:ascii="Arial" w:hAnsi="Arial" w:cs="Arial"/>
            <w:color w:val="000000"/>
            <w:lang w:val="en-US"/>
          </w:rPr>
          <w:t xml:space="preserve"> suggestions.</w:t>
        </w:r>
      </w:ins>
    </w:p>
    <w:p w:rsidR="00474F41" w:rsidDel="00474F41" w:rsidRDefault="00474F41">
      <w:pPr>
        <w:pStyle w:val="Textbody"/>
        <w:tabs>
          <w:tab w:val="left" w:pos="0"/>
        </w:tabs>
        <w:spacing w:before="280" w:after="240" w:line="360" w:lineRule="auto"/>
        <w:jc w:val="both"/>
        <w:rPr>
          <w:del w:id="46" w:author="aschulze" w:date="2012-05-24T23:43:00Z"/>
          <w:rFonts w:ascii="Arial" w:hAnsi="Arial" w:cs="Arial"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173329" w:rsidRDefault="0017332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173329" w:rsidRDefault="002F3A04">
      <w:r>
        <w:rPr>
          <w:rStyle w:val="Fuentedeprrafopredeter"/>
          <w:rFonts w:ascii="Arial" w:hAnsi="Arial" w:cs="Arial"/>
          <w:b/>
          <w:color w:val="000000"/>
          <w:sz w:val="22"/>
          <w:szCs w:val="22"/>
        </w:rPr>
        <w:lastRenderedPageBreak/>
        <w:t xml:space="preserve">3.1 </w:t>
      </w:r>
      <w:r>
        <w:rPr>
          <w:rStyle w:val="Fuentedeprrafopredeter"/>
          <w:rFonts w:ascii="Arial" w:eastAsia="Humnst777 Lt BT" w:hAnsi="Arial" w:cs="Humnst777 Lt BT"/>
          <w:b/>
          <w:iCs/>
          <w:color w:val="000000"/>
        </w:rPr>
        <w:t>Hardware implementation (optional)</w:t>
      </w:r>
    </w:p>
    <w:p w:rsidR="00173329" w:rsidRDefault="002F3A04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Humnst777 Lt BT" w:hAnsi="Arial" w:cs="Humnst777 Lt BT"/>
          <w:iCs/>
          <w:color w:val="000000"/>
          <w:lang w:val="en-US" w:bidi="es-ES"/>
        </w:rPr>
      </w:pPr>
      <w:r>
        <w:rPr>
          <w:rFonts w:ascii="Arial" w:eastAsia="Humnst777 Lt BT" w:hAnsi="Arial" w:cs="Humnst777 Lt BT"/>
          <w:iCs/>
          <w:color w:val="000000"/>
          <w:lang w:val="en-US" w:bidi="es-ES"/>
        </w:rPr>
        <w:t>No need to specify hardware features.</w:t>
      </w:r>
    </w:p>
    <w:p w:rsidR="00173329" w:rsidRDefault="002F3A04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4. Configuration Options</w:t>
      </w:r>
    </w:p>
    <w:p w:rsidR="00173329" w:rsidRDefault="002F3A04">
      <w:pPr>
        <w:pStyle w:val="Textbody"/>
        <w:tabs>
          <w:tab w:val="left" w:pos="0"/>
        </w:tabs>
        <w:spacing w:before="280" w:after="240" w:line="360" w:lineRule="auto"/>
        <w:jc w:val="both"/>
        <w:rPr>
          <w:ins w:id="47" w:author="aschulze" w:date="2012-05-24T23:44:00Z"/>
          <w:rFonts w:ascii="Arial" w:eastAsia="Humnst777 Lt BT" w:hAnsi="Arial" w:cs="Humnst777 Lt BT"/>
          <w:iCs/>
          <w:color w:val="000000"/>
          <w:lang w:val="en-US" w:bidi="es-ES"/>
        </w:rPr>
      </w:pPr>
      <w:r>
        <w:rPr>
          <w:rFonts w:ascii="Arial" w:eastAsia="Humnst777 Lt BT" w:hAnsi="Arial" w:cs="Humnst777 Lt BT"/>
          <w:iCs/>
          <w:color w:val="000000"/>
          <w:lang w:val="en-US" w:bidi="es-ES"/>
        </w:rPr>
        <w:t>Using the</w:t>
      </w:r>
      <w:r>
        <w:rPr>
          <w:rFonts w:ascii="Arial" w:eastAsia="Humnst777 Lt BT" w:hAnsi="Arial" w:cs="Humnst777 Lt BT"/>
          <w:iCs/>
          <w:color w:val="000000"/>
          <w:lang w:val="en-US" w:bidi="es-ES"/>
        </w:rPr>
        <w:t xml:space="preserve"> Config.xml file you can change some parameters of the operation of the application. </w:t>
      </w:r>
    </w:p>
    <w:p w:rsidR="00474F41" w:rsidRDefault="00474F41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Humnst777 Lt BT" w:hAnsi="Arial" w:cs="Humnst777 Lt BT"/>
          <w:iCs/>
          <w:color w:val="000000"/>
          <w:lang w:val="en-US" w:bidi="es-ES"/>
        </w:rPr>
      </w:pPr>
      <w:ins w:id="48" w:author="aschulze" w:date="2012-05-24T23:44:00Z">
        <w:r>
          <w:rPr>
            <w:rFonts w:ascii="Arial" w:eastAsia="Humnst777 Lt BT" w:hAnsi="Arial" w:cs="Humnst777 Lt BT"/>
            <w:iCs/>
            <w:color w:val="000000"/>
            <w:lang w:val="en-US" w:bidi="es-ES"/>
          </w:rPr>
          <w:t>“</w:t>
        </w:r>
        <w:r>
          <w:rPr>
            <w:rFonts w:ascii="Arial" w:eastAsia="Humnst777 Lt BT" w:hAnsi="Arial" w:cs="Humnst777 Lt BT"/>
            <w:iCs/>
            <w:color w:val="000000"/>
            <w:lang w:val="en-US" w:bidi="es-ES"/>
          </w:rPr>
          <w:t>Some parameters</w:t>
        </w:r>
        <w:proofErr w:type="gramStart"/>
        <w:r>
          <w:rPr>
            <w:rFonts w:ascii="Arial" w:eastAsia="Humnst777 Lt BT" w:hAnsi="Arial" w:cs="Humnst777 Lt BT"/>
            <w:iCs/>
            <w:color w:val="000000"/>
            <w:lang w:val="en-US" w:bidi="es-ES"/>
          </w:rPr>
          <w:t>”</w:t>
        </w:r>
        <w:r>
          <w:rPr>
            <w:rFonts w:ascii="Arial" w:eastAsia="Humnst777 Lt BT" w:hAnsi="Arial" w:cs="Humnst777 Lt BT"/>
            <w:iCs/>
            <w:color w:val="000000"/>
            <w:lang w:val="en-US" w:bidi="es-ES"/>
          </w:rPr>
          <w:t xml:space="preserve"> ?</w:t>
        </w:r>
        <w:proofErr w:type="gramEnd"/>
        <w:r>
          <w:rPr>
            <w:rFonts w:ascii="Arial" w:eastAsia="Humnst777 Lt BT" w:hAnsi="Arial" w:cs="Humnst777 Lt BT"/>
            <w:iCs/>
            <w:color w:val="000000"/>
            <w:lang w:val="en-US" w:bidi="es-ES"/>
          </w:rPr>
          <w:t xml:space="preserve"> Which parameters, which options or values per parameter</w:t>
        </w:r>
      </w:ins>
      <w:ins w:id="49" w:author="aschulze" w:date="2012-05-24T23:46:00Z">
        <w:r>
          <w:rPr>
            <w:rFonts w:ascii="Arial" w:eastAsia="Humnst777 Lt BT" w:hAnsi="Arial" w:cs="Humnst777 Lt BT"/>
            <w:iCs/>
            <w:color w:val="000000"/>
            <w:lang w:val="en-US" w:bidi="es-ES"/>
          </w:rPr>
          <w:t>? This is insufficient! Here we need more details! Also see my mail.</w:t>
        </w:r>
      </w:ins>
    </w:p>
    <w:p w:rsidR="00173329" w:rsidRDefault="002F3A04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5. Initial operation</w:t>
      </w:r>
    </w:p>
    <w:p w:rsidR="00173329" w:rsidRDefault="002F3A04">
      <w:pPr>
        <w:pStyle w:val="Textbody"/>
        <w:tabs>
          <w:tab w:val="left" w:pos="0"/>
        </w:tabs>
        <w:spacing w:before="280" w:after="240" w:line="360" w:lineRule="auto"/>
        <w:jc w:val="both"/>
        <w:rPr>
          <w:ins w:id="50" w:author="aschulze" w:date="2012-05-24T23:46:00Z"/>
          <w:rFonts w:ascii="Arial" w:eastAsia="Humnst777 Lt BT" w:hAnsi="Arial" w:cs="Humnst777 Lt BT"/>
          <w:iCs/>
          <w:color w:val="000000"/>
          <w:lang w:val="en-US" w:bidi="es-ES"/>
        </w:rPr>
      </w:pPr>
      <w:r>
        <w:rPr>
          <w:rFonts w:ascii="Arial" w:eastAsia="Humnst777 Lt BT" w:hAnsi="Arial" w:cs="Humnst777 Lt BT"/>
          <w:iCs/>
          <w:color w:val="000000"/>
          <w:lang w:val="en-US" w:bidi="es-ES"/>
        </w:rPr>
        <w:t>No need for post-installation configurations.</w:t>
      </w:r>
    </w:p>
    <w:p w:rsidR="00474F41" w:rsidRDefault="00474F41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Humnst777 Lt BT" w:hAnsi="Arial" w:cs="Humnst777 Lt BT"/>
          <w:iCs/>
          <w:color w:val="000000"/>
          <w:lang w:val="en-US" w:bidi="es-ES"/>
        </w:rPr>
      </w:pPr>
      <w:ins w:id="51" w:author="aschulze" w:date="2012-05-24T23:46:00Z">
        <w:r>
          <w:rPr>
            <w:rFonts w:ascii="Arial" w:eastAsia="Humnst777 Lt BT" w:hAnsi="Arial" w:cs="Humnst777 Lt BT"/>
            <w:iCs/>
            <w:color w:val="000000"/>
            <w:lang w:val="en-US" w:bidi="es-ES"/>
          </w:rPr>
          <w:t xml:space="preserve">How and </w:t>
        </w:r>
        <w:proofErr w:type="spellStart"/>
        <w:proofErr w:type="gramStart"/>
        <w:r>
          <w:rPr>
            <w:rFonts w:ascii="Arial" w:eastAsia="Humnst777 Lt BT" w:hAnsi="Arial" w:cs="Humnst777 Lt BT"/>
            <w:iCs/>
            <w:color w:val="000000"/>
            <w:lang w:val="en-US" w:bidi="es-ES"/>
          </w:rPr>
          <w:t>were</w:t>
        </w:r>
        <w:proofErr w:type="spellEnd"/>
        <w:r>
          <w:rPr>
            <w:rFonts w:ascii="Arial" w:eastAsia="Humnst777 Lt BT" w:hAnsi="Arial" w:cs="Humnst777 Lt BT"/>
            <w:iCs/>
            <w:color w:val="000000"/>
            <w:lang w:val="en-US" w:bidi="es-ES"/>
          </w:rPr>
          <w:t xml:space="preserve"> is</w:t>
        </w:r>
        <w:proofErr w:type="gramEnd"/>
        <w:r>
          <w:rPr>
            <w:rFonts w:ascii="Arial" w:eastAsia="Humnst777 Lt BT" w:hAnsi="Arial" w:cs="Humnst777 Lt BT"/>
            <w:iCs/>
            <w:color w:val="000000"/>
            <w:lang w:val="en-US" w:bidi="es-ES"/>
          </w:rPr>
          <w:t xml:space="preserve"> the URL configured? I remember I saw a UI, no? This is completely not mentioned here?</w:t>
        </w:r>
      </w:ins>
    </w:p>
    <w:p w:rsidR="00173329" w:rsidRDefault="002F3A04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5. Application Management</w:t>
      </w:r>
    </w:p>
    <w:p w:rsidR="00173329" w:rsidRDefault="002F3A04">
      <w:pPr>
        <w:suppressAutoHyphens w:val="0"/>
        <w:textAlignment w:val="auto"/>
        <w:rPr>
          <w:ins w:id="52" w:author="aschulze" w:date="2012-05-24T23:47:00Z"/>
          <w:rStyle w:val="Fuentedeprrafopredeter"/>
          <w:kern w:val="0"/>
          <w:lang/>
        </w:rPr>
      </w:pPr>
      <w:r>
        <w:rPr>
          <w:rStyle w:val="Fuentedeprrafopredeter"/>
          <w:rFonts w:ascii="Arial" w:eastAsia="Humnst777 Lt BT" w:hAnsi="Arial" w:cs="Humnst777 Lt BT"/>
          <w:iCs/>
          <w:color w:val="000000"/>
        </w:rPr>
        <w:t>No need to manage the application</w:t>
      </w:r>
      <w:r>
        <w:rPr>
          <w:rStyle w:val="Fuentedeprrafopredeter"/>
          <w:kern w:val="0"/>
          <w:lang/>
        </w:rPr>
        <w:t>.</w:t>
      </w:r>
    </w:p>
    <w:p w:rsidR="00474F41" w:rsidRPr="00474F41" w:rsidRDefault="00474F41">
      <w:pPr>
        <w:suppressAutoHyphens w:val="0"/>
        <w:textAlignment w:val="auto"/>
        <w:rPr>
          <w:ins w:id="53" w:author="aschulze" w:date="2012-05-24T23:47:00Z"/>
          <w:rStyle w:val="Fuentedeprrafopredeter"/>
          <w:rFonts w:ascii="Arial" w:hAnsi="Arial" w:cs="Arial"/>
          <w:kern w:val="0"/>
          <w:lang/>
          <w:rPrChange w:id="54" w:author="aschulze" w:date="2012-05-24T23:47:00Z">
            <w:rPr>
              <w:ins w:id="55" w:author="aschulze" w:date="2012-05-24T23:47:00Z"/>
              <w:rStyle w:val="Fuentedeprrafopredeter"/>
              <w:kern w:val="0"/>
              <w:lang/>
            </w:rPr>
          </w:rPrChange>
        </w:rPr>
      </w:pPr>
      <w:ins w:id="56" w:author="aschulze" w:date="2012-05-24T23:47:00Z">
        <w:r w:rsidRPr="00474F41">
          <w:rPr>
            <w:rStyle w:val="Fuentedeprrafopredeter"/>
            <w:rFonts w:ascii="Arial" w:hAnsi="Arial" w:cs="Arial"/>
            <w:kern w:val="0"/>
            <w:lang/>
            <w:rPrChange w:id="57" w:author="aschulze" w:date="2012-05-24T23:47:00Z">
              <w:rPr>
                <w:rStyle w:val="Fuentedeprrafopredeter"/>
                <w:kern w:val="0"/>
                <w:lang/>
              </w:rPr>
            </w:rPrChange>
          </w:rPr>
          <w:t>What about users, URL (</w:t>
        </w:r>
        <w:proofErr w:type="spellStart"/>
        <w:r w:rsidRPr="00474F41">
          <w:rPr>
            <w:rStyle w:val="Fuentedeprrafopredeter"/>
            <w:rFonts w:ascii="Arial" w:hAnsi="Arial" w:cs="Arial"/>
            <w:kern w:val="0"/>
            <w:lang/>
            <w:rPrChange w:id="58" w:author="aschulze" w:date="2012-05-24T23:47:00Z">
              <w:rPr>
                <w:rStyle w:val="Fuentedeprrafopredeter"/>
                <w:kern w:val="0"/>
                <w:lang/>
              </w:rPr>
            </w:rPrChange>
          </w:rPr>
          <w:t>ws</w:t>
        </w:r>
        <w:proofErr w:type="spellEnd"/>
        <w:r w:rsidRPr="00474F41">
          <w:rPr>
            <w:rStyle w:val="Fuentedeprrafopredeter"/>
            <w:rFonts w:ascii="Arial" w:hAnsi="Arial" w:cs="Arial"/>
            <w:kern w:val="0"/>
            <w:lang/>
            <w:rPrChange w:id="59" w:author="aschulze" w:date="2012-05-24T23:47:00Z">
              <w:rPr>
                <w:rStyle w:val="Fuentedeprrafopredeter"/>
                <w:kern w:val="0"/>
                <w:lang/>
              </w:rPr>
            </w:rPrChange>
          </w:rPr>
          <w:t>/</w:t>
        </w:r>
        <w:proofErr w:type="spellStart"/>
        <w:r w:rsidRPr="00474F41">
          <w:rPr>
            <w:rStyle w:val="Fuentedeprrafopredeter"/>
            <w:rFonts w:ascii="Arial" w:hAnsi="Arial" w:cs="Arial"/>
            <w:kern w:val="0"/>
            <w:lang/>
            <w:rPrChange w:id="60" w:author="aschulze" w:date="2012-05-24T23:47:00Z">
              <w:rPr>
                <w:rStyle w:val="Fuentedeprrafopredeter"/>
                <w:kern w:val="0"/>
                <w:lang/>
              </w:rPr>
            </w:rPrChange>
          </w:rPr>
          <w:t>wss</w:t>
        </w:r>
        <w:proofErr w:type="spellEnd"/>
        <w:r w:rsidRPr="00474F41">
          <w:rPr>
            <w:rStyle w:val="Fuentedeprrafopredeter"/>
            <w:rFonts w:ascii="Arial" w:hAnsi="Arial" w:cs="Arial"/>
            <w:kern w:val="0"/>
            <w:lang/>
            <w:rPrChange w:id="61" w:author="aschulze" w:date="2012-05-24T23:47:00Z">
              <w:rPr>
                <w:rStyle w:val="Fuentedeprrafopredeter"/>
                <w:kern w:val="0"/>
                <w:lang/>
              </w:rPr>
            </w:rPrChange>
          </w:rPr>
          <w:t>) ports etc</w:t>
        </w:r>
        <w:proofErr w:type="gramStart"/>
        <w:r w:rsidRPr="00474F41">
          <w:rPr>
            <w:rStyle w:val="Fuentedeprrafopredeter"/>
            <w:rFonts w:ascii="Arial" w:hAnsi="Arial" w:cs="Arial"/>
            <w:kern w:val="0"/>
            <w:lang/>
            <w:rPrChange w:id="62" w:author="aschulze" w:date="2012-05-24T23:47:00Z">
              <w:rPr>
                <w:rStyle w:val="Fuentedeprrafopredeter"/>
                <w:kern w:val="0"/>
                <w:lang/>
              </w:rPr>
            </w:rPrChange>
          </w:rPr>
          <w:t>. ?</w:t>
        </w:r>
        <w:proofErr w:type="gramEnd"/>
        <w:r w:rsidRPr="00474F41">
          <w:rPr>
            <w:rStyle w:val="Fuentedeprrafopredeter"/>
            <w:rFonts w:ascii="Arial" w:hAnsi="Arial" w:cs="Arial"/>
            <w:kern w:val="0"/>
            <w:lang/>
            <w:rPrChange w:id="63" w:author="aschulze" w:date="2012-05-24T23:47:00Z">
              <w:rPr>
                <w:rStyle w:val="Fuentedeprrafopredeter"/>
                <w:kern w:val="0"/>
                <w:lang/>
              </w:rPr>
            </w:rPrChange>
          </w:rPr>
          <w:t xml:space="preserve"> </w:t>
        </w:r>
      </w:ins>
    </w:p>
    <w:p w:rsidR="00474F41" w:rsidRPr="00474F41" w:rsidRDefault="00474F41">
      <w:pPr>
        <w:suppressAutoHyphens w:val="0"/>
        <w:textAlignment w:val="auto"/>
        <w:rPr>
          <w:rFonts w:ascii="Arial" w:hAnsi="Arial" w:cs="Arial"/>
          <w:rPrChange w:id="64" w:author="aschulze" w:date="2012-05-24T23:47:00Z">
            <w:rPr/>
          </w:rPrChange>
        </w:rPr>
      </w:pPr>
      <w:ins w:id="65" w:author="aschulze" w:date="2012-05-24T23:47:00Z">
        <w:r w:rsidRPr="00474F41">
          <w:rPr>
            <w:rStyle w:val="Fuentedeprrafopredeter"/>
            <w:rFonts w:ascii="Arial" w:hAnsi="Arial" w:cs="Arial"/>
            <w:kern w:val="0"/>
            <w:lang/>
            <w:rPrChange w:id="66" w:author="aschulze" w:date="2012-05-24T23:47:00Z">
              <w:rPr>
                <w:rStyle w:val="Fuentedeprrafopredeter"/>
                <w:kern w:val="0"/>
                <w:lang/>
              </w:rPr>
            </w:rPrChange>
          </w:rPr>
          <w:t>I mi</w:t>
        </w:r>
        <w:r w:rsidR="00166913">
          <w:rPr>
            <w:rStyle w:val="Fuentedeprrafopredeter"/>
            <w:rFonts w:ascii="Arial" w:hAnsi="Arial" w:cs="Arial"/>
            <w:kern w:val="0"/>
            <w:lang/>
          </w:rPr>
          <w:t>ss a lot of valuable informatio</w:t>
        </w:r>
        <w:r w:rsidRPr="00474F41">
          <w:rPr>
            <w:rStyle w:val="Fuentedeprrafopredeter"/>
            <w:rFonts w:ascii="Arial" w:hAnsi="Arial" w:cs="Arial"/>
            <w:kern w:val="0"/>
            <w:lang/>
            <w:rPrChange w:id="67" w:author="aschulze" w:date="2012-05-24T23:47:00Z">
              <w:rPr>
                <w:rStyle w:val="Fuentedeprrafopredeter"/>
                <w:kern w:val="0"/>
                <w:lang/>
              </w:rPr>
            </w:rPrChange>
          </w:rPr>
          <w:t>n here!</w:t>
        </w:r>
      </w:ins>
    </w:p>
    <w:p w:rsidR="00173329" w:rsidRPr="00166913" w:rsidRDefault="00173329">
      <w:pPr>
        <w:keepNext/>
        <w:tabs>
          <w:tab w:val="left" w:pos="0"/>
        </w:tabs>
        <w:spacing w:before="120" w:after="60" w:line="360" w:lineRule="auto"/>
        <w:jc w:val="both"/>
        <w:rPr>
          <w:rPrChange w:id="68" w:author="aschulze" w:date="2012-05-24T23:50:00Z">
            <w:rPr>
              <w:lang w:val="en-US"/>
            </w:rPr>
          </w:rPrChange>
        </w:rPr>
      </w:pPr>
    </w:p>
    <w:sectPr w:rsidR="00173329" w:rsidRPr="00166913" w:rsidSect="00173329">
      <w:headerReference w:type="default" r:id="rId15"/>
      <w:pgSz w:w="11905" w:h="16837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A04" w:rsidRDefault="002F3A04" w:rsidP="00173329">
      <w:r>
        <w:separator/>
      </w:r>
    </w:p>
  </w:endnote>
  <w:endnote w:type="continuationSeparator" w:id="0">
    <w:p w:rsidR="002F3A04" w:rsidRDefault="002F3A04" w:rsidP="00173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A04" w:rsidRDefault="002F3A04" w:rsidP="00173329">
      <w:r w:rsidRPr="00173329">
        <w:rPr>
          <w:color w:val="000000"/>
        </w:rPr>
        <w:separator/>
      </w:r>
    </w:p>
  </w:footnote>
  <w:footnote w:type="continuationSeparator" w:id="0">
    <w:p w:rsidR="002F3A04" w:rsidRDefault="002F3A04" w:rsidP="001733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03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2657"/>
      <w:gridCol w:w="3360"/>
      <w:gridCol w:w="2486"/>
    </w:tblGrid>
    <w:tr w:rsidR="00173329" w:rsidTr="00C67EDA">
      <w:tblPrEx>
        <w:tblCellMar>
          <w:top w:w="0" w:type="dxa"/>
          <w:bottom w:w="0" w:type="dxa"/>
        </w:tblCellMar>
      </w:tblPrEx>
      <w:trPr>
        <w:trHeight w:val="615"/>
        <w:tblHeader/>
      </w:trPr>
      <w:tc>
        <w:tcPr>
          <w:tcW w:w="265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173329" w:rsidRDefault="00173329">
          <w:pPr>
            <w:pStyle w:val="TableContents"/>
          </w:pPr>
          <w:r>
            <w:rPr>
              <w:rStyle w:val="Fuentedeprrafopredeter"/>
              <w:noProof/>
              <w:lang w:val="en-US" w:eastAsia="en-US"/>
            </w:rPr>
            <w:drawing>
              <wp:inline distT="0" distB="0" distL="0" distR="0">
                <wp:extent cx="1638357" cy="847795"/>
                <wp:effectExtent l="0" t="0" r="0" b="0"/>
                <wp:docPr id="5" name="gráfico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57" cy="84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173329" w:rsidRDefault="00173329">
          <w:pPr>
            <w:pStyle w:val="TableContents"/>
            <w:spacing w:line="360" w:lineRule="auto"/>
            <w:jc w:val="center"/>
          </w:pPr>
          <w:r>
            <w:rPr>
              <w:rStyle w:val="Fuentedeprrafopredeter"/>
              <w:rFonts w:ascii="Arial" w:hAnsi="Arial" w:cs="Arial"/>
              <w:b/>
              <w:kern w:val="0"/>
              <w:sz w:val="48"/>
              <w:lang/>
            </w:rPr>
            <w:t>Administrator guide</w:t>
          </w:r>
        </w:p>
      </w:tc>
      <w:tc>
        <w:tcPr>
          <w:tcW w:w="24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173329" w:rsidRDefault="00173329">
          <w:pPr>
            <w:pStyle w:val="TableContents"/>
          </w:pPr>
          <w:r>
            <w:rPr>
              <w:rStyle w:val="Fuentedeprrafopredeter"/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-9528</wp:posOffset>
                </wp:positionH>
                <wp:positionV relativeFrom="paragraph">
                  <wp:posOffset>208912</wp:posOffset>
                </wp:positionV>
                <wp:extent cx="1447166" cy="866778"/>
                <wp:effectExtent l="0" t="0" r="0" b="0"/>
                <wp:wrapSquare wrapText="bothSides"/>
                <wp:docPr id="6" name="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166" cy="8667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173329" w:rsidRDefault="00173329">
    <w:pPr>
      <w:pStyle w:val="Encabezad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60B74"/>
    <w:multiLevelType w:val="multilevel"/>
    <w:tmpl w:val="4170ED84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498E0B82"/>
    <w:multiLevelType w:val="multilevel"/>
    <w:tmpl w:val="4122280E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BFB3A24"/>
    <w:multiLevelType w:val="multilevel"/>
    <w:tmpl w:val="88DCC48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FB664A4"/>
    <w:multiLevelType w:val="multilevel"/>
    <w:tmpl w:val="74185BDC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751B7052"/>
    <w:multiLevelType w:val="multilevel"/>
    <w:tmpl w:val="975055C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3329"/>
    <w:rsid w:val="00166913"/>
    <w:rsid w:val="00173329"/>
    <w:rsid w:val="002F3A04"/>
    <w:rsid w:val="00474F41"/>
    <w:rsid w:val="0064466A"/>
    <w:rsid w:val="009E6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173329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tulo1">
    <w:name w:val="Título 1"/>
    <w:basedOn w:val="Standard"/>
    <w:next w:val="Standard"/>
    <w:rsid w:val="00173329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customStyle="1" w:styleId="Fuentedeprrafopredeter">
    <w:name w:val="Fuente de párrafo predeter."/>
    <w:rsid w:val="00173329"/>
  </w:style>
  <w:style w:type="paragraph" w:customStyle="1" w:styleId="Textbody">
    <w:name w:val="Text body"/>
    <w:basedOn w:val="Standard"/>
    <w:rsid w:val="00173329"/>
    <w:pPr>
      <w:spacing w:after="120"/>
    </w:pPr>
  </w:style>
  <w:style w:type="paragraph" w:customStyle="1" w:styleId="Heading">
    <w:name w:val="Heading"/>
    <w:basedOn w:val="Standard"/>
    <w:next w:val="Textbody"/>
    <w:rsid w:val="00173329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customStyle="1" w:styleId="Lista">
    <w:name w:val="Lista"/>
    <w:basedOn w:val="Textbody"/>
    <w:rsid w:val="00173329"/>
  </w:style>
  <w:style w:type="paragraph" w:customStyle="1" w:styleId="Encabezado">
    <w:name w:val="Encabezado"/>
    <w:basedOn w:val="Standard"/>
    <w:rsid w:val="00173329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rsid w:val="00173329"/>
    <w:pPr>
      <w:suppressLineNumbers/>
    </w:pPr>
  </w:style>
  <w:style w:type="paragraph" w:customStyle="1" w:styleId="TableHeading">
    <w:name w:val="Table Heading"/>
    <w:basedOn w:val="TableContents"/>
    <w:rsid w:val="00173329"/>
    <w:pPr>
      <w:jc w:val="center"/>
    </w:pPr>
    <w:rPr>
      <w:b/>
      <w:bCs/>
    </w:rPr>
  </w:style>
  <w:style w:type="paragraph" w:customStyle="1" w:styleId="Epgrafe">
    <w:name w:val="Epígrafe"/>
    <w:basedOn w:val="Standard"/>
    <w:rsid w:val="0017332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73329"/>
    <w:pPr>
      <w:suppressLineNumbers/>
    </w:pPr>
  </w:style>
  <w:style w:type="paragraph" w:styleId="StandardWeb">
    <w:name w:val="Normal (Web)"/>
    <w:basedOn w:val="Standard"/>
    <w:rsid w:val="00173329"/>
    <w:pPr>
      <w:spacing w:before="280" w:after="119"/>
    </w:pPr>
  </w:style>
  <w:style w:type="character" w:customStyle="1" w:styleId="NumberingSymbols">
    <w:name w:val="Numbering Symbols"/>
    <w:rsid w:val="00173329"/>
  </w:style>
  <w:style w:type="paragraph" w:customStyle="1" w:styleId="Textodeglobo">
    <w:name w:val="Texto de globo"/>
    <w:basedOn w:val="Standard"/>
    <w:rsid w:val="001733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sid w:val="00173329"/>
    <w:rPr>
      <w:rFonts w:ascii="Tahoma" w:hAnsi="Tahoma" w:cs="Tahoma"/>
      <w:sz w:val="16"/>
      <w:szCs w:val="16"/>
    </w:rPr>
  </w:style>
  <w:style w:type="character" w:customStyle="1" w:styleId="Hipervnculo">
    <w:name w:val="Hipervínculo"/>
    <w:basedOn w:val="Fuentedeprrafopredeter"/>
    <w:rsid w:val="00173329"/>
    <w:rPr>
      <w:color w:val="0000FF"/>
      <w:u w:val="single"/>
    </w:rPr>
  </w:style>
  <w:style w:type="paragraph" w:customStyle="1" w:styleId="Piedepgina">
    <w:name w:val="Pie de página"/>
    <w:basedOn w:val="Standard"/>
    <w:rsid w:val="00173329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rsid w:val="00173329"/>
  </w:style>
  <w:style w:type="character" w:customStyle="1" w:styleId="longtext">
    <w:name w:val="long_text"/>
    <w:basedOn w:val="Fuentedeprrafopredeter"/>
    <w:rsid w:val="00173329"/>
  </w:style>
  <w:style w:type="character" w:customStyle="1" w:styleId="hps">
    <w:name w:val="hps"/>
    <w:basedOn w:val="Fuentedeprrafopredeter"/>
    <w:rsid w:val="00173329"/>
  </w:style>
  <w:style w:type="character" w:customStyle="1" w:styleId="shorttext">
    <w:name w:val="short_text"/>
    <w:basedOn w:val="Fuentedeprrafopredeter"/>
    <w:rsid w:val="00173329"/>
  </w:style>
  <w:style w:type="paragraph" w:customStyle="1" w:styleId="Prrafodelista">
    <w:name w:val="Párrafo de lista"/>
    <w:basedOn w:val="Standard"/>
    <w:rsid w:val="00173329"/>
    <w:pPr>
      <w:ind w:left="720"/>
    </w:pPr>
  </w:style>
  <w:style w:type="character" w:customStyle="1" w:styleId="Hipervnculovisitado">
    <w:name w:val="Hipervínculo visitado"/>
    <w:basedOn w:val="Fuentedeprrafopredeter"/>
    <w:rsid w:val="0017332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466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466A"/>
    <w:rPr>
      <w:rFonts w:ascii="Tahoma" w:eastAsia="Times New Roman" w:hAnsi="Tahoma" w:cs="Tahoma"/>
      <w:sz w:val="16"/>
      <w:szCs w:val="16"/>
      <w:lang w:bidi="ar-SA"/>
    </w:rPr>
  </w:style>
  <w:style w:type="numbering" w:customStyle="1" w:styleId="WW8Num1">
    <w:name w:val="WW8Num1"/>
    <w:basedOn w:val="KeineListe"/>
    <w:rsid w:val="00173329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semiHidden/>
    <w:unhideWhenUsed/>
    <w:rsid w:val="0017332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73329"/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svn\jWebSocketDev\thesis\CSharpClient\Documentation\Administrator%20guide\Create%20application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file:///C:\svn\jWebSocketDev\thesis\CSharpClient\Documentation\Administrator%20guide\Add%20reference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/C:\svn\jWebSocketDev\thesis\CSharpClient\Documentation\Administrator%20guide\Select%20Framework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file:///C:\svn\jWebSocketDev\thesis\CSharpClient\Documentation\Administrator%20guide\Add%20namespace.p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aschulze</cp:lastModifiedBy>
  <cp:revision>3</cp:revision>
  <dcterms:created xsi:type="dcterms:W3CDTF">2012-05-24T21:31:00Z</dcterms:created>
  <dcterms:modified xsi:type="dcterms:W3CDTF">2012-05-24T21:50:00Z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