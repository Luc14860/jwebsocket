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13AB" w:rsidRPr="004B24E5" w:rsidRDefault="004513AB">
      <w:pPr>
        <w:pStyle w:val="Standard1"/>
        <w:spacing w:line="360" w:lineRule="auto"/>
        <w:rPr>
          <w:rFonts w:ascii="Arial" w:hAnsi="Arial" w:cs="Arial"/>
          <w:b/>
          <w:lang w:val="en-US"/>
        </w:rPr>
      </w:pPr>
    </w:p>
    <w:p w:rsidR="004513AB" w:rsidRPr="004B24E5" w:rsidRDefault="004513AB">
      <w:pPr>
        <w:pStyle w:val="Standard1"/>
        <w:spacing w:line="360" w:lineRule="auto"/>
        <w:rPr>
          <w:rFonts w:ascii="Arial" w:hAnsi="Arial" w:cs="Arial"/>
          <w:b/>
          <w:lang w:val="en-US"/>
        </w:rPr>
      </w:pPr>
    </w:p>
    <w:p w:rsidR="004513AB" w:rsidRPr="004B24E5" w:rsidRDefault="004513AB">
      <w:pPr>
        <w:pStyle w:val="berschrift1"/>
        <w:spacing w:line="360" w:lineRule="auto"/>
        <w:rPr>
          <w:lang w:val="en-US"/>
        </w:rPr>
      </w:pPr>
    </w:p>
    <w:p w:rsidR="004513AB" w:rsidRPr="004B24E5" w:rsidRDefault="004513AB">
      <w:pPr>
        <w:pStyle w:val="berschrift1"/>
        <w:spacing w:line="360" w:lineRule="auto"/>
        <w:rPr>
          <w:lang w:val="en-US"/>
        </w:rPr>
      </w:pPr>
    </w:p>
    <w:p w:rsidR="004513AB" w:rsidRPr="004B24E5" w:rsidRDefault="004513AB">
      <w:pPr>
        <w:pStyle w:val="berschrift1"/>
        <w:spacing w:line="360" w:lineRule="auto"/>
        <w:rPr>
          <w:lang w:val="en-US"/>
        </w:rPr>
      </w:pPr>
    </w:p>
    <w:p w:rsidR="004513AB" w:rsidRPr="004B24E5" w:rsidRDefault="00E71AF1">
      <w:pPr>
        <w:pStyle w:val="berschrift1"/>
        <w:spacing w:line="360" w:lineRule="auto"/>
        <w:rPr>
          <w:sz w:val="56"/>
          <w:szCs w:val="56"/>
          <w:lang w:val="en-US"/>
        </w:rPr>
      </w:pPr>
      <w:r w:rsidRPr="004B24E5">
        <w:rPr>
          <w:sz w:val="56"/>
          <w:szCs w:val="56"/>
          <w:lang w:val="en-US"/>
        </w:rPr>
        <w:t>Developer Manual</w:t>
      </w:r>
    </w:p>
    <w:p w:rsidR="004513AB" w:rsidRPr="004B24E5" w:rsidRDefault="004513AB">
      <w:pPr>
        <w:pStyle w:val="Standard1"/>
        <w:spacing w:line="360" w:lineRule="auto"/>
        <w:jc w:val="right"/>
        <w:rPr>
          <w:rFonts w:ascii="Arial" w:hAnsi="Arial" w:cs="Arial"/>
          <w:b/>
          <w:bCs/>
          <w:iCs/>
          <w:sz w:val="36"/>
          <w:szCs w:val="36"/>
          <w:lang w:val="en-US"/>
        </w:rPr>
      </w:pPr>
    </w:p>
    <w:p w:rsidR="00297DBB" w:rsidRPr="004B24E5" w:rsidRDefault="00297DBB" w:rsidP="00297DBB">
      <w:pPr>
        <w:pStyle w:val="Standard1"/>
        <w:spacing w:before="120" w:after="240"/>
        <w:jc w:val="right"/>
        <w:rPr>
          <w:rFonts w:ascii="Arial" w:hAnsi="Arial" w:cs="Arial"/>
          <w:b/>
          <w:bCs/>
          <w:iCs/>
          <w:sz w:val="40"/>
          <w:lang w:val="en-US"/>
        </w:rPr>
      </w:pPr>
      <w:proofErr w:type="gramStart"/>
      <w:r w:rsidRPr="004B24E5">
        <w:rPr>
          <w:rFonts w:ascii="Arial" w:hAnsi="Arial" w:cs="Arial"/>
          <w:b/>
          <w:bCs/>
          <w:iCs/>
          <w:sz w:val="40"/>
          <w:lang w:val="en-US"/>
        </w:rPr>
        <w:t>jWebSocket</w:t>
      </w:r>
      <w:proofErr w:type="gramEnd"/>
    </w:p>
    <w:p w:rsidR="00297DBB" w:rsidRPr="004B24E5" w:rsidRDefault="00E71AF1" w:rsidP="00297DBB">
      <w:pPr>
        <w:spacing w:before="120"/>
        <w:jc w:val="right"/>
        <w:rPr>
          <w:rFonts w:ascii="Arial" w:eastAsia="Times New Roman" w:hAnsi="Arial" w:cs="Arial"/>
          <w:b/>
          <w:bCs/>
          <w:iCs/>
          <w:sz w:val="36"/>
          <w:lang w:bidi="ar-SA"/>
        </w:rPr>
      </w:pPr>
      <w:r w:rsidRPr="004B24E5">
        <w:rPr>
          <w:rFonts w:ascii="Arial" w:eastAsia="Times New Roman" w:hAnsi="Arial" w:cs="Arial"/>
          <w:b/>
          <w:bCs/>
          <w:iCs/>
          <w:sz w:val="36"/>
          <w:lang w:bidi="ar-SA"/>
        </w:rPr>
        <w:t>C# Client Library</w:t>
      </w:r>
    </w:p>
    <w:p w:rsidR="00297DBB" w:rsidRPr="004B24E5" w:rsidRDefault="00750764" w:rsidP="00297DBB">
      <w:pPr>
        <w:pStyle w:val="Standard1"/>
        <w:spacing w:before="120" w:after="240"/>
        <w:jc w:val="right"/>
        <w:rPr>
          <w:rFonts w:ascii="Arial" w:hAnsi="Arial" w:cs="Arial"/>
          <w:b/>
          <w:bCs/>
          <w:iCs/>
          <w:sz w:val="32"/>
          <w:lang w:val="en-US"/>
        </w:rPr>
      </w:pPr>
      <w:r w:rsidRPr="004B24E5">
        <w:rPr>
          <w:rFonts w:ascii="Arial" w:hAnsi="Arial" w:cs="Arial"/>
          <w:b/>
          <w:bCs/>
          <w:iCs/>
          <w:sz w:val="32"/>
          <w:lang w:val="en-US"/>
        </w:rPr>
        <w:t>Versio</w:t>
      </w:r>
      <w:r w:rsidR="00297DBB" w:rsidRPr="004B24E5">
        <w:rPr>
          <w:rFonts w:ascii="Arial" w:hAnsi="Arial" w:cs="Arial"/>
          <w:b/>
          <w:bCs/>
          <w:iCs/>
          <w:sz w:val="32"/>
          <w:lang w:val="en-US"/>
        </w:rPr>
        <w:t>n 1.0</w:t>
      </w:r>
    </w:p>
    <w:p w:rsidR="004513AB" w:rsidRPr="004B24E5" w:rsidRDefault="004513AB">
      <w:pPr>
        <w:pStyle w:val="Standard1"/>
        <w:spacing w:line="360" w:lineRule="auto"/>
        <w:rPr>
          <w:rFonts w:ascii="Arial" w:hAnsi="Arial" w:cs="Arial"/>
          <w:b/>
          <w:lang w:val="en-US"/>
        </w:rPr>
      </w:pPr>
    </w:p>
    <w:p w:rsidR="004513AB" w:rsidRPr="004B24E5" w:rsidRDefault="004513AB">
      <w:pPr>
        <w:pStyle w:val="Standard1"/>
        <w:spacing w:line="360" w:lineRule="auto"/>
        <w:rPr>
          <w:rFonts w:ascii="Arial" w:hAnsi="Arial" w:cs="Arial"/>
          <w:b/>
          <w:lang w:val="en-US"/>
        </w:rPr>
      </w:pPr>
    </w:p>
    <w:p w:rsidR="004513AB" w:rsidRPr="004B24E5" w:rsidRDefault="004513AB">
      <w:pPr>
        <w:pStyle w:val="Standard1"/>
        <w:spacing w:line="360" w:lineRule="auto"/>
        <w:rPr>
          <w:rFonts w:ascii="Arial" w:hAnsi="Arial" w:cs="Arial"/>
          <w:b/>
          <w:lang w:val="en-US"/>
        </w:rPr>
      </w:pPr>
    </w:p>
    <w:p w:rsidR="004513AB" w:rsidRPr="004B24E5" w:rsidRDefault="004513AB">
      <w:pPr>
        <w:pStyle w:val="Standard1"/>
        <w:spacing w:line="360" w:lineRule="auto"/>
        <w:rPr>
          <w:rFonts w:ascii="Arial" w:hAnsi="Arial" w:cs="Arial"/>
          <w:b/>
          <w:lang w:val="en-US"/>
        </w:rPr>
      </w:pPr>
    </w:p>
    <w:p w:rsidR="004513AB" w:rsidRPr="004B24E5" w:rsidRDefault="004513AB">
      <w:pPr>
        <w:pStyle w:val="Standard1"/>
        <w:spacing w:line="360" w:lineRule="auto"/>
        <w:rPr>
          <w:rFonts w:ascii="Arial" w:hAnsi="Arial" w:cs="Arial"/>
          <w:b/>
          <w:lang w:val="en-US"/>
        </w:rPr>
      </w:pPr>
    </w:p>
    <w:p w:rsidR="004513AB" w:rsidRPr="004B24E5" w:rsidRDefault="004513AB">
      <w:pPr>
        <w:pStyle w:val="Standard1"/>
        <w:spacing w:line="360" w:lineRule="auto"/>
        <w:rPr>
          <w:rFonts w:ascii="Arial" w:hAnsi="Arial" w:cs="Arial"/>
          <w:b/>
          <w:lang w:val="en-US"/>
        </w:rPr>
      </w:pPr>
    </w:p>
    <w:p w:rsidR="004513AB" w:rsidRPr="004B24E5" w:rsidRDefault="004513AB">
      <w:pPr>
        <w:pStyle w:val="Standard1"/>
        <w:spacing w:line="360" w:lineRule="auto"/>
        <w:rPr>
          <w:rFonts w:ascii="Arial" w:hAnsi="Arial" w:cs="Arial"/>
          <w:b/>
          <w:lang w:val="en-US"/>
        </w:rPr>
      </w:pPr>
    </w:p>
    <w:p w:rsidR="004513AB" w:rsidRPr="004B24E5" w:rsidRDefault="004513AB">
      <w:pPr>
        <w:pStyle w:val="Standard1"/>
        <w:spacing w:line="360" w:lineRule="auto"/>
        <w:rPr>
          <w:rFonts w:ascii="Arial" w:hAnsi="Arial" w:cs="Arial"/>
          <w:b/>
          <w:lang w:val="en-US"/>
        </w:rPr>
      </w:pPr>
    </w:p>
    <w:p w:rsidR="004513AB" w:rsidRPr="004B24E5" w:rsidRDefault="004513AB">
      <w:pPr>
        <w:pStyle w:val="Standard1"/>
        <w:spacing w:line="360" w:lineRule="auto"/>
        <w:rPr>
          <w:rFonts w:ascii="Arial" w:hAnsi="Arial" w:cs="Arial"/>
          <w:b/>
          <w:lang w:val="en-US"/>
        </w:rPr>
      </w:pPr>
    </w:p>
    <w:p w:rsidR="004513AB" w:rsidRPr="004B24E5" w:rsidRDefault="004513AB">
      <w:pPr>
        <w:pStyle w:val="Standard1"/>
        <w:spacing w:line="360" w:lineRule="auto"/>
        <w:rPr>
          <w:rFonts w:ascii="Arial" w:hAnsi="Arial" w:cs="Arial"/>
          <w:b/>
          <w:lang w:val="en-US"/>
        </w:rPr>
      </w:pPr>
    </w:p>
    <w:p w:rsidR="004513AB" w:rsidRPr="004B24E5" w:rsidRDefault="004513AB">
      <w:pPr>
        <w:pStyle w:val="Standard1"/>
        <w:spacing w:line="360" w:lineRule="auto"/>
        <w:rPr>
          <w:rFonts w:ascii="Arial" w:hAnsi="Arial" w:cs="Arial"/>
          <w:b/>
          <w:lang w:val="en-US"/>
        </w:rPr>
      </w:pPr>
    </w:p>
    <w:p w:rsidR="004B24E5" w:rsidRPr="004B24E5" w:rsidRDefault="004B24E5">
      <w:pPr>
        <w:pStyle w:val="berschrift1"/>
        <w:spacing w:after="360"/>
        <w:jc w:val="both"/>
        <w:rPr>
          <w:bCs w:val="0"/>
          <w:iCs w:val="0"/>
          <w:sz w:val="24"/>
          <w:szCs w:val="24"/>
          <w:lang w:val="en-US"/>
        </w:rPr>
      </w:pPr>
    </w:p>
    <w:p w:rsidR="004B24E5" w:rsidRPr="004B24E5" w:rsidRDefault="004B24E5" w:rsidP="004B24E5">
      <w:pPr>
        <w:pStyle w:val="Standard1"/>
        <w:rPr>
          <w:lang w:val="en-US"/>
        </w:rPr>
      </w:pPr>
    </w:p>
    <w:p w:rsidR="004513AB" w:rsidRPr="004B24E5" w:rsidRDefault="004B24E5">
      <w:pPr>
        <w:pStyle w:val="berschrift1"/>
        <w:spacing w:after="360"/>
        <w:jc w:val="both"/>
        <w:rPr>
          <w:lang w:val="en-US"/>
        </w:rPr>
      </w:pPr>
      <w:r w:rsidRPr="004B24E5">
        <w:rPr>
          <w:lang w:val="en-US"/>
        </w:rPr>
        <w:lastRenderedPageBreak/>
        <w:t>V</w:t>
      </w:r>
      <w:r w:rsidR="00607D61" w:rsidRPr="004B24E5">
        <w:rPr>
          <w:lang w:val="en-US"/>
        </w:rPr>
        <w:t>ersion</w:t>
      </w:r>
      <w:r w:rsidRPr="004B24E5">
        <w:rPr>
          <w:lang w:val="en-US"/>
        </w:rPr>
        <w:t xml:space="preserve"> Control</w:t>
      </w:r>
    </w:p>
    <w:tbl>
      <w:tblPr>
        <w:tblW w:w="8280" w:type="dxa"/>
        <w:tblInd w:w="129" w:type="dxa"/>
        <w:tblLayout w:type="fixed"/>
        <w:tblCellMar>
          <w:left w:w="10" w:type="dxa"/>
          <w:right w:w="10" w:type="dxa"/>
        </w:tblCellMar>
        <w:tblLook w:val="0000"/>
      </w:tblPr>
      <w:tblGrid>
        <w:gridCol w:w="1096"/>
        <w:gridCol w:w="1080"/>
        <w:gridCol w:w="2790"/>
        <w:gridCol w:w="3314"/>
      </w:tblGrid>
      <w:tr w:rsidR="004513AB" w:rsidRPr="004B24E5" w:rsidTr="00297DBB">
        <w:tc>
          <w:tcPr>
            <w:tcW w:w="1096" w:type="dxa"/>
            <w:tcBorders>
              <w:top w:val="single" w:sz="2" w:space="0" w:color="FF00FF"/>
              <w:left w:val="single" w:sz="2" w:space="0" w:color="FF00FF"/>
              <w:bottom w:val="single" w:sz="2" w:space="0" w:color="FF00FF"/>
            </w:tcBorders>
            <w:shd w:val="clear" w:color="auto" w:fill="CCCCFF"/>
            <w:tcMar>
              <w:top w:w="55" w:type="dxa"/>
              <w:left w:w="55" w:type="dxa"/>
              <w:bottom w:w="55" w:type="dxa"/>
              <w:right w:w="55" w:type="dxa"/>
            </w:tcMar>
          </w:tcPr>
          <w:p w:rsidR="004513AB" w:rsidRPr="004B24E5" w:rsidRDefault="004B24E5">
            <w:pPr>
              <w:pStyle w:val="TableContents"/>
              <w:rPr>
                <w:rFonts w:ascii="Arial" w:hAnsi="Arial"/>
                <w:b/>
                <w:bCs/>
                <w:lang w:val="en-US"/>
              </w:rPr>
            </w:pPr>
            <w:r w:rsidRPr="004B24E5">
              <w:rPr>
                <w:rFonts w:ascii="Arial" w:hAnsi="Arial"/>
                <w:b/>
                <w:bCs/>
                <w:lang w:val="en-US"/>
              </w:rPr>
              <w:t>Date</w:t>
            </w:r>
          </w:p>
        </w:tc>
        <w:tc>
          <w:tcPr>
            <w:tcW w:w="1080" w:type="dxa"/>
            <w:tcBorders>
              <w:top w:val="single" w:sz="2" w:space="0" w:color="FF00FF"/>
              <w:left w:val="single" w:sz="2" w:space="0" w:color="FF00FF"/>
              <w:bottom w:val="single" w:sz="2" w:space="0" w:color="FF00FF"/>
            </w:tcBorders>
            <w:shd w:val="clear" w:color="auto" w:fill="CCCCFF"/>
            <w:tcMar>
              <w:top w:w="55" w:type="dxa"/>
              <w:left w:w="55" w:type="dxa"/>
              <w:bottom w:w="55" w:type="dxa"/>
              <w:right w:w="55" w:type="dxa"/>
            </w:tcMar>
          </w:tcPr>
          <w:p w:rsidR="004513AB" w:rsidRPr="004B24E5" w:rsidRDefault="004B24E5">
            <w:pPr>
              <w:pStyle w:val="TableContents"/>
              <w:rPr>
                <w:rFonts w:ascii="Arial" w:hAnsi="Arial"/>
                <w:b/>
                <w:bCs/>
                <w:lang w:val="en-US"/>
              </w:rPr>
            </w:pPr>
            <w:r w:rsidRPr="004B24E5">
              <w:rPr>
                <w:rFonts w:ascii="Arial" w:hAnsi="Arial"/>
                <w:b/>
                <w:bCs/>
                <w:lang w:val="en-US"/>
              </w:rPr>
              <w:t>Versio</w:t>
            </w:r>
            <w:r w:rsidR="00607D61" w:rsidRPr="004B24E5">
              <w:rPr>
                <w:rFonts w:ascii="Arial" w:hAnsi="Arial"/>
                <w:b/>
                <w:bCs/>
                <w:lang w:val="en-US"/>
              </w:rPr>
              <w:t>n</w:t>
            </w:r>
          </w:p>
        </w:tc>
        <w:tc>
          <w:tcPr>
            <w:tcW w:w="2790" w:type="dxa"/>
            <w:tcBorders>
              <w:top w:val="single" w:sz="2" w:space="0" w:color="FF00FF"/>
              <w:left w:val="single" w:sz="2" w:space="0" w:color="FF00FF"/>
              <w:bottom w:val="single" w:sz="2" w:space="0" w:color="FF00FF"/>
            </w:tcBorders>
            <w:shd w:val="clear" w:color="auto" w:fill="CCCCFF"/>
            <w:tcMar>
              <w:top w:w="55" w:type="dxa"/>
              <w:left w:w="55" w:type="dxa"/>
              <w:bottom w:w="55" w:type="dxa"/>
              <w:right w:w="55" w:type="dxa"/>
            </w:tcMar>
          </w:tcPr>
          <w:p w:rsidR="004513AB" w:rsidRPr="004B24E5" w:rsidRDefault="004B24E5">
            <w:pPr>
              <w:pStyle w:val="TableContents"/>
              <w:rPr>
                <w:rFonts w:ascii="Arial" w:hAnsi="Arial"/>
                <w:b/>
                <w:bCs/>
                <w:lang w:val="en-US"/>
              </w:rPr>
            </w:pPr>
            <w:r>
              <w:rPr>
                <w:rFonts w:ascii="Arial" w:hAnsi="Arial"/>
                <w:b/>
                <w:bCs/>
                <w:lang w:val="en-US"/>
              </w:rPr>
              <w:t>Description</w:t>
            </w:r>
          </w:p>
        </w:tc>
        <w:tc>
          <w:tcPr>
            <w:tcW w:w="3314" w:type="dxa"/>
            <w:tcBorders>
              <w:top w:val="single" w:sz="2" w:space="0" w:color="FF00FF"/>
              <w:left w:val="single" w:sz="2" w:space="0" w:color="FF00FF"/>
              <w:bottom w:val="single" w:sz="2" w:space="0" w:color="FF00FF"/>
              <w:right w:val="single" w:sz="2" w:space="0" w:color="FF00FF"/>
            </w:tcBorders>
            <w:shd w:val="clear" w:color="auto" w:fill="CCCCFF"/>
            <w:tcMar>
              <w:top w:w="55" w:type="dxa"/>
              <w:left w:w="55" w:type="dxa"/>
              <w:bottom w:w="55" w:type="dxa"/>
              <w:right w:w="55" w:type="dxa"/>
            </w:tcMar>
          </w:tcPr>
          <w:p w:rsidR="004513AB" w:rsidRPr="004B24E5" w:rsidRDefault="00607D61">
            <w:pPr>
              <w:pStyle w:val="TableContents"/>
              <w:rPr>
                <w:rFonts w:ascii="Arial" w:hAnsi="Arial"/>
                <w:b/>
                <w:bCs/>
                <w:lang w:val="en-US"/>
              </w:rPr>
            </w:pPr>
            <w:r w:rsidRPr="004B24E5">
              <w:rPr>
                <w:rFonts w:ascii="Arial" w:hAnsi="Arial"/>
                <w:b/>
                <w:bCs/>
                <w:lang w:val="en-US"/>
              </w:rPr>
              <w:t>Aut</w:t>
            </w:r>
            <w:r w:rsidR="004B24E5">
              <w:rPr>
                <w:rFonts w:ascii="Arial" w:hAnsi="Arial"/>
                <w:b/>
                <w:bCs/>
                <w:lang w:val="en-US"/>
              </w:rPr>
              <w:t>h</w:t>
            </w:r>
            <w:r w:rsidRPr="004B24E5">
              <w:rPr>
                <w:rFonts w:ascii="Arial" w:hAnsi="Arial"/>
                <w:b/>
                <w:bCs/>
                <w:lang w:val="en-US"/>
              </w:rPr>
              <w:t>or</w:t>
            </w:r>
          </w:p>
        </w:tc>
      </w:tr>
      <w:tr w:rsidR="00297DBB" w:rsidRPr="004B24E5" w:rsidTr="00F67BFF">
        <w:trPr>
          <w:trHeight w:val="355"/>
        </w:trPr>
        <w:tc>
          <w:tcPr>
            <w:tcW w:w="1096" w:type="dxa"/>
            <w:tcBorders>
              <w:left w:val="single" w:sz="2" w:space="0" w:color="FF00FF"/>
              <w:bottom w:val="single" w:sz="2" w:space="0" w:color="FF00FF"/>
            </w:tcBorders>
            <w:tcMar>
              <w:top w:w="55" w:type="dxa"/>
              <w:left w:w="55" w:type="dxa"/>
              <w:bottom w:w="55" w:type="dxa"/>
              <w:right w:w="55" w:type="dxa"/>
            </w:tcMar>
          </w:tcPr>
          <w:p w:rsidR="00297DBB" w:rsidRPr="004B24E5" w:rsidRDefault="004B24E5" w:rsidP="00A6637A">
            <w:pPr>
              <w:autoSpaceDE w:val="0"/>
              <w:snapToGrid w:val="0"/>
              <w:jc w:val="center"/>
              <w:rPr>
                <w:rFonts w:ascii="Arial" w:hAnsi="Arial" w:cs="Arial"/>
              </w:rPr>
            </w:pPr>
            <w:r w:rsidRPr="004B24E5">
              <w:rPr>
                <w:rFonts w:ascii="Arial" w:hAnsi="Arial" w:cs="Arial"/>
              </w:rPr>
              <w:t>05/13</w:t>
            </w:r>
            <w:r w:rsidR="00297DBB" w:rsidRPr="004B24E5">
              <w:rPr>
                <w:rFonts w:ascii="Arial" w:hAnsi="Arial" w:cs="Arial"/>
              </w:rPr>
              <w:t>/12</w:t>
            </w:r>
          </w:p>
        </w:tc>
        <w:tc>
          <w:tcPr>
            <w:tcW w:w="1080" w:type="dxa"/>
            <w:tcBorders>
              <w:left w:val="single" w:sz="2" w:space="0" w:color="FF00FF"/>
              <w:bottom w:val="single" w:sz="2" w:space="0" w:color="FF00FF"/>
            </w:tcBorders>
            <w:tcMar>
              <w:top w:w="55" w:type="dxa"/>
              <w:left w:w="55" w:type="dxa"/>
              <w:bottom w:w="55" w:type="dxa"/>
              <w:right w:w="55" w:type="dxa"/>
            </w:tcMar>
          </w:tcPr>
          <w:p w:rsidR="00297DBB" w:rsidRPr="004B24E5" w:rsidRDefault="00297DBB" w:rsidP="00A6637A">
            <w:pPr>
              <w:autoSpaceDE w:val="0"/>
              <w:snapToGrid w:val="0"/>
              <w:jc w:val="center"/>
              <w:rPr>
                <w:rFonts w:ascii="Arial" w:hAnsi="Arial" w:cs="Arial"/>
              </w:rPr>
            </w:pPr>
            <w:r w:rsidRPr="004B24E5">
              <w:rPr>
                <w:rFonts w:ascii="Arial" w:hAnsi="Arial" w:cs="Arial"/>
              </w:rPr>
              <w:t>1.0</w:t>
            </w:r>
          </w:p>
        </w:tc>
        <w:tc>
          <w:tcPr>
            <w:tcW w:w="2790" w:type="dxa"/>
            <w:tcBorders>
              <w:left w:val="single" w:sz="2" w:space="0" w:color="FF00FF"/>
              <w:bottom w:val="single" w:sz="2" w:space="0" w:color="FF00FF"/>
            </w:tcBorders>
            <w:tcMar>
              <w:top w:w="55" w:type="dxa"/>
              <w:left w:w="55" w:type="dxa"/>
              <w:bottom w:w="55" w:type="dxa"/>
              <w:right w:w="55" w:type="dxa"/>
            </w:tcMar>
          </w:tcPr>
          <w:p w:rsidR="00297DBB" w:rsidRPr="004B24E5" w:rsidRDefault="004B24E5" w:rsidP="004B24E5">
            <w:pPr>
              <w:snapToGrid w:val="0"/>
              <w:spacing w:after="120" w:line="360" w:lineRule="auto"/>
              <w:rPr>
                <w:rFonts w:ascii="Arial" w:hAnsi="Arial" w:cs="Arial"/>
              </w:rPr>
            </w:pPr>
            <w:r w:rsidRPr="004B24E5">
              <w:rPr>
                <w:rFonts w:ascii="Arial" w:hAnsi="Arial" w:cs="Arial"/>
              </w:rPr>
              <w:t>Creation of document</w:t>
            </w:r>
          </w:p>
        </w:tc>
        <w:tc>
          <w:tcPr>
            <w:tcW w:w="3314" w:type="dxa"/>
            <w:tcBorders>
              <w:left w:val="single" w:sz="2" w:space="0" w:color="FF00FF"/>
              <w:bottom w:val="single" w:sz="2" w:space="0" w:color="FF00FF"/>
              <w:right w:val="single" w:sz="2" w:space="0" w:color="FF00FF"/>
            </w:tcBorders>
            <w:tcMar>
              <w:top w:w="55" w:type="dxa"/>
              <w:left w:w="55" w:type="dxa"/>
              <w:bottom w:w="55" w:type="dxa"/>
              <w:right w:w="55" w:type="dxa"/>
            </w:tcMar>
          </w:tcPr>
          <w:p w:rsidR="00297DBB" w:rsidRPr="004B24E5" w:rsidRDefault="00297DBB" w:rsidP="00A6637A">
            <w:pPr>
              <w:snapToGrid w:val="0"/>
              <w:spacing w:after="120" w:line="360" w:lineRule="auto"/>
              <w:jc w:val="center"/>
              <w:rPr>
                <w:rFonts w:ascii="Arial" w:hAnsi="Arial" w:cs="Arial"/>
              </w:rPr>
            </w:pPr>
            <w:r w:rsidRPr="004B24E5">
              <w:rPr>
                <w:rFonts w:ascii="Arial" w:hAnsi="Arial" w:cs="Arial"/>
              </w:rPr>
              <w:t xml:space="preserve">Rolando Betancourt </w:t>
            </w:r>
            <w:proofErr w:type="spellStart"/>
            <w:r w:rsidRPr="004B24E5">
              <w:rPr>
                <w:rFonts w:ascii="Arial" w:hAnsi="Arial" w:cs="Arial"/>
              </w:rPr>
              <w:t>Toucet</w:t>
            </w:r>
            <w:proofErr w:type="spellEnd"/>
          </w:p>
        </w:tc>
      </w:tr>
    </w:tbl>
    <w:p w:rsidR="004513AB" w:rsidRPr="004B24E5" w:rsidRDefault="004513AB">
      <w:pPr>
        <w:pStyle w:val="Standard1"/>
        <w:spacing w:after="360"/>
        <w:rPr>
          <w:lang w:val="en-US"/>
        </w:rPr>
      </w:pPr>
    </w:p>
    <w:p w:rsidR="004513AB" w:rsidRPr="004B24E5" w:rsidRDefault="004513AB">
      <w:pPr>
        <w:pStyle w:val="Kopfzeile"/>
        <w:tabs>
          <w:tab w:val="clear" w:pos="4251"/>
          <w:tab w:val="clear" w:pos="8503"/>
        </w:tabs>
        <w:spacing w:line="360" w:lineRule="auto"/>
        <w:rPr>
          <w:rFonts w:ascii="Arial" w:hAnsi="Arial" w:cs="Arial"/>
          <w:b/>
          <w:lang w:val="en-US"/>
        </w:rPr>
      </w:pPr>
    </w:p>
    <w:p w:rsidR="004513AB" w:rsidRPr="004B24E5" w:rsidRDefault="004513AB">
      <w:pPr>
        <w:pStyle w:val="Standard1"/>
        <w:spacing w:line="360" w:lineRule="auto"/>
        <w:rPr>
          <w:rFonts w:ascii="Arial" w:hAnsi="Arial" w:cs="Arial"/>
          <w:b/>
          <w:lang w:val="en-US"/>
        </w:rPr>
      </w:pPr>
    </w:p>
    <w:p w:rsidR="004513AB" w:rsidRPr="004B24E5" w:rsidRDefault="004513AB">
      <w:pPr>
        <w:pStyle w:val="Standard1"/>
        <w:spacing w:line="360" w:lineRule="auto"/>
        <w:rPr>
          <w:rFonts w:ascii="Arial" w:hAnsi="Arial" w:cs="Arial"/>
          <w:b/>
          <w:lang w:val="en-US"/>
        </w:rPr>
      </w:pPr>
    </w:p>
    <w:p w:rsidR="004513AB" w:rsidRPr="004B24E5" w:rsidRDefault="004513AB">
      <w:pPr>
        <w:pStyle w:val="Standard1"/>
        <w:spacing w:line="360" w:lineRule="auto"/>
        <w:rPr>
          <w:rFonts w:ascii="Arial" w:hAnsi="Arial" w:cs="Arial"/>
          <w:b/>
          <w:lang w:val="en-US"/>
        </w:rPr>
      </w:pPr>
    </w:p>
    <w:p w:rsidR="004513AB" w:rsidRPr="004B24E5" w:rsidRDefault="004513AB">
      <w:pPr>
        <w:pStyle w:val="Standard1"/>
        <w:spacing w:line="360" w:lineRule="auto"/>
        <w:rPr>
          <w:rFonts w:ascii="Arial" w:hAnsi="Arial" w:cs="Arial"/>
          <w:b/>
          <w:lang w:val="en-US"/>
        </w:rPr>
      </w:pPr>
    </w:p>
    <w:p w:rsidR="004513AB" w:rsidRPr="004B24E5" w:rsidRDefault="004513AB">
      <w:pPr>
        <w:pStyle w:val="Standard1"/>
        <w:spacing w:line="360" w:lineRule="auto"/>
        <w:rPr>
          <w:rFonts w:ascii="Arial" w:hAnsi="Arial" w:cs="Arial"/>
          <w:b/>
          <w:lang w:val="en-US"/>
        </w:rPr>
      </w:pPr>
    </w:p>
    <w:p w:rsidR="004513AB" w:rsidRPr="004B24E5" w:rsidRDefault="004513AB">
      <w:pPr>
        <w:pStyle w:val="Standard1"/>
        <w:spacing w:line="360" w:lineRule="auto"/>
        <w:rPr>
          <w:rFonts w:ascii="Arial" w:hAnsi="Arial" w:cs="Arial"/>
          <w:b/>
          <w:lang w:val="en-US"/>
        </w:rPr>
      </w:pPr>
    </w:p>
    <w:p w:rsidR="004513AB" w:rsidRPr="004B24E5" w:rsidRDefault="004513AB">
      <w:pPr>
        <w:pStyle w:val="Standard1"/>
        <w:spacing w:line="360" w:lineRule="auto"/>
        <w:rPr>
          <w:rFonts w:ascii="Arial" w:hAnsi="Arial" w:cs="Arial"/>
          <w:b/>
          <w:lang w:val="en-US"/>
        </w:rPr>
      </w:pPr>
    </w:p>
    <w:p w:rsidR="004513AB" w:rsidRPr="004B24E5" w:rsidRDefault="004513AB">
      <w:pPr>
        <w:pStyle w:val="Standard1"/>
        <w:spacing w:line="360" w:lineRule="auto"/>
        <w:rPr>
          <w:rFonts w:ascii="Arial" w:hAnsi="Arial" w:cs="Arial"/>
          <w:b/>
          <w:lang w:val="en-US"/>
        </w:rPr>
      </w:pPr>
    </w:p>
    <w:p w:rsidR="004513AB" w:rsidRPr="004B24E5" w:rsidRDefault="004513AB">
      <w:pPr>
        <w:pStyle w:val="Standard1"/>
        <w:spacing w:line="360" w:lineRule="auto"/>
        <w:rPr>
          <w:rFonts w:ascii="Arial" w:hAnsi="Arial" w:cs="Arial"/>
          <w:b/>
          <w:lang w:val="en-US"/>
        </w:rPr>
      </w:pPr>
    </w:p>
    <w:p w:rsidR="004513AB" w:rsidRPr="004B24E5" w:rsidRDefault="004513AB">
      <w:pPr>
        <w:pStyle w:val="Standard1"/>
        <w:spacing w:line="360" w:lineRule="auto"/>
        <w:rPr>
          <w:rFonts w:ascii="Arial" w:hAnsi="Arial" w:cs="Arial"/>
          <w:b/>
          <w:lang w:val="en-US"/>
        </w:rPr>
      </w:pPr>
    </w:p>
    <w:p w:rsidR="004513AB" w:rsidRPr="004B24E5" w:rsidRDefault="004513AB">
      <w:pPr>
        <w:pStyle w:val="Standard1"/>
        <w:spacing w:line="360" w:lineRule="auto"/>
        <w:rPr>
          <w:rFonts w:ascii="Arial" w:hAnsi="Arial" w:cs="Arial"/>
          <w:b/>
          <w:lang w:val="en-US"/>
        </w:rPr>
      </w:pPr>
    </w:p>
    <w:p w:rsidR="004513AB" w:rsidRPr="004B24E5" w:rsidRDefault="004513AB">
      <w:pPr>
        <w:pStyle w:val="Standard1"/>
        <w:spacing w:line="360" w:lineRule="auto"/>
        <w:rPr>
          <w:rFonts w:ascii="Arial" w:hAnsi="Arial" w:cs="Arial"/>
          <w:b/>
          <w:lang w:val="en-US"/>
        </w:rPr>
      </w:pPr>
    </w:p>
    <w:p w:rsidR="004513AB" w:rsidRPr="004B24E5" w:rsidRDefault="004513AB">
      <w:pPr>
        <w:pStyle w:val="Standard1"/>
        <w:spacing w:line="360" w:lineRule="auto"/>
        <w:rPr>
          <w:rFonts w:ascii="Arial" w:hAnsi="Arial" w:cs="Arial"/>
          <w:b/>
          <w:lang w:val="en-US"/>
        </w:rPr>
      </w:pPr>
    </w:p>
    <w:p w:rsidR="004513AB" w:rsidRPr="004B24E5" w:rsidRDefault="004513AB">
      <w:pPr>
        <w:pStyle w:val="Standard1"/>
        <w:spacing w:line="360" w:lineRule="auto"/>
        <w:rPr>
          <w:rFonts w:ascii="Arial" w:hAnsi="Arial" w:cs="Arial"/>
          <w:b/>
          <w:lang w:val="en-US"/>
        </w:rPr>
      </w:pPr>
    </w:p>
    <w:p w:rsidR="004513AB" w:rsidRPr="004B24E5" w:rsidRDefault="004513AB">
      <w:pPr>
        <w:pStyle w:val="Standard1"/>
        <w:spacing w:line="360" w:lineRule="auto"/>
        <w:rPr>
          <w:rFonts w:ascii="Arial" w:hAnsi="Arial" w:cs="Arial"/>
          <w:b/>
          <w:lang w:val="en-US"/>
        </w:rPr>
      </w:pPr>
    </w:p>
    <w:p w:rsidR="004513AB" w:rsidRPr="004B24E5" w:rsidRDefault="004513AB">
      <w:pPr>
        <w:pStyle w:val="Standard1"/>
        <w:spacing w:line="360" w:lineRule="auto"/>
        <w:rPr>
          <w:rFonts w:ascii="Arial" w:hAnsi="Arial" w:cs="Arial"/>
          <w:b/>
          <w:lang w:val="en-US"/>
        </w:rPr>
      </w:pPr>
    </w:p>
    <w:p w:rsidR="004513AB" w:rsidRPr="004B24E5" w:rsidRDefault="004513AB">
      <w:pPr>
        <w:pStyle w:val="Standard1"/>
        <w:spacing w:line="360" w:lineRule="auto"/>
        <w:rPr>
          <w:rFonts w:ascii="Arial" w:hAnsi="Arial" w:cs="Arial"/>
          <w:b/>
          <w:lang w:val="en-US"/>
        </w:rPr>
      </w:pPr>
    </w:p>
    <w:p w:rsidR="004513AB" w:rsidRPr="004B24E5" w:rsidRDefault="004513AB">
      <w:pPr>
        <w:pStyle w:val="Standard1"/>
        <w:spacing w:line="360" w:lineRule="auto"/>
        <w:rPr>
          <w:rFonts w:ascii="Arial" w:hAnsi="Arial" w:cs="Arial"/>
          <w:b/>
          <w:lang w:val="en-US"/>
        </w:rPr>
      </w:pPr>
    </w:p>
    <w:p w:rsidR="004513AB" w:rsidRPr="004B24E5" w:rsidRDefault="004513AB">
      <w:pPr>
        <w:pStyle w:val="Standard1"/>
        <w:spacing w:line="360" w:lineRule="auto"/>
        <w:rPr>
          <w:rFonts w:ascii="Arial" w:hAnsi="Arial" w:cs="Arial"/>
          <w:b/>
          <w:lang w:val="en-US"/>
        </w:rPr>
      </w:pPr>
    </w:p>
    <w:p w:rsidR="00823CCF" w:rsidRPr="004B24E5" w:rsidRDefault="00823CCF">
      <w:pPr>
        <w:pStyle w:val="Standard1"/>
        <w:spacing w:line="360" w:lineRule="auto"/>
        <w:rPr>
          <w:rFonts w:ascii="Arial" w:hAnsi="Arial" w:cs="Arial"/>
          <w:b/>
          <w:lang w:val="en-US"/>
        </w:rPr>
      </w:pPr>
    </w:p>
    <w:p w:rsidR="00823CCF" w:rsidRPr="004B24E5" w:rsidRDefault="00823CCF">
      <w:pPr>
        <w:pStyle w:val="Standard1"/>
        <w:spacing w:line="360" w:lineRule="auto"/>
        <w:rPr>
          <w:rFonts w:ascii="Arial" w:hAnsi="Arial" w:cs="Arial"/>
          <w:b/>
          <w:lang w:val="en-US"/>
        </w:rPr>
      </w:pPr>
    </w:p>
    <w:p w:rsidR="00823CCF" w:rsidRPr="004B24E5" w:rsidRDefault="00823CCF">
      <w:pPr>
        <w:pStyle w:val="Standard1"/>
        <w:spacing w:line="360" w:lineRule="auto"/>
        <w:rPr>
          <w:rFonts w:ascii="Arial" w:hAnsi="Arial" w:cs="Arial"/>
          <w:b/>
          <w:lang w:val="en-US"/>
        </w:rPr>
      </w:pPr>
    </w:p>
    <w:p w:rsidR="007C7354" w:rsidRPr="004B24E5" w:rsidRDefault="007C7354" w:rsidP="007C7354">
      <w:pPr>
        <w:pStyle w:val="Untertitel"/>
      </w:pPr>
    </w:p>
    <w:p w:rsidR="004513AB" w:rsidRPr="004B24E5" w:rsidRDefault="004513AB">
      <w:pPr>
        <w:pStyle w:val="Standard1"/>
        <w:spacing w:line="360" w:lineRule="auto"/>
        <w:rPr>
          <w:rFonts w:ascii="Arial" w:hAnsi="Arial" w:cs="Arial"/>
          <w:b/>
          <w:lang w:val="en-US"/>
        </w:rPr>
      </w:pPr>
    </w:p>
    <w:p w:rsidR="004B24E5" w:rsidRDefault="007C7354" w:rsidP="004B24E5">
      <w:pPr>
        <w:pStyle w:val="berschrift2"/>
        <w:numPr>
          <w:ilvl w:val="0"/>
          <w:numId w:val="25"/>
        </w:numPr>
        <w:tabs>
          <w:tab w:val="left" w:pos="0"/>
        </w:tabs>
        <w:spacing w:before="0" w:after="120" w:line="360" w:lineRule="auto"/>
        <w:ind w:hanging="720"/>
        <w:jc w:val="both"/>
      </w:pPr>
      <w:r w:rsidRPr="004B24E5">
        <w:lastRenderedPageBreak/>
        <w:t xml:space="preserve">  </w:t>
      </w:r>
      <w:r w:rsidR="004B24E5">
        <w:t>O</w:t>
      </w:r>
      <w:r w:rsidR="004B24E5" w:rsidRPr="004B24E5">
        <w:t>verview</w:t>
      </w:r>
    </w:p>
    <w:p w:rsidR="008F1949" w:rsidRPr="008F1949" w:rsidRDefault="008F1949" w:rsidP="008F1949">
      <w:pPr>
        <w:spacing w:after="120" w:line="360" w:lineRule="auto"/>
        <w:jc w:val="both"/>
        <w:rPr>
          <w:rFonts w:ascii="Arial" w:eastAsia="Times New Roman" w:hAnsi="Arial" w:cs="Times New Roman"/>
          <w:bCs/>
          <w:color w:val="000000"/>
          <w:lang w:bidi="ar-SA"/>
        </w:rPr>
      </w:pPr>
      <w:r w:rsidRPr="008F1949">
        <w:rPr>
          <w:rFonts w:ascii="Arial" w:eastAsia="Times New Roman" w:hAnsi="Arial" w:cs="Times New Roman"/>
          <w:bCs/>
          <w:color w:val="000000"/>
          <w:lang w:bidi="ar-SA"/>
        </w:rPr>
        <w:t xml:space="preserve">The </w:t>
      </w:r>
      <w:del w:id="0" w:author="aschulze" w:date="2012-05-24T23:53:00Z">
        <w:r w:rsidRPr="008F1949" w:rsidDel="00136AD1">
          <w:rPr>
            <w:rFonts w:ascii="Arial" w:eastAsia="Times New Roman" w:hAnsi="Arial" w:cs="Times New Roman"/>
            <w:bCs/>
            <w:color w:val="000000"/>
            <w:lang w:bidi="ar-SA"/>
          </w:rPr>
          <w:delText>C #</w:delText>
        </w:r>
      </w:del>
      <w:ins w:id="1" w:author="aschulze" w:date="2012-05-24T23:53:00Z">
        <w:r w:rsidR="00136AD1">
          <w:rPr>
            <w:rFonts w:ascii="Arial" w:eastAsia="Times New Roman" w:hAnsi="Arial" w:cs="Times New Roman"/>
            <w:bCs/>
            <w:color w:val="000000"/>
            <w:lang w:bidi="ar-SA"/>
          </w:rPr>
          <w:t>C#</w:t>
        </w:r>
      </w:ins>
      <w:r w:rsidRPr="008F1949">
        <w:rPr>
          <w:rFonts w:ascii="Arial" w:eastAsia="Times New Roman" w:hAnsi="Arial" w:cs="Times New Roman"/>
          <w:bCs/>
          <w:color w:val="000000"/>
          <w:lang w:bidi="ar-SA"/>
        </w:rPr>
        <w:t xml:space="preserve"> Client Library is </w:t>
      </w:r>
      <w:del w:id="2" w:author="aschulze" w:date="2012-05-24T23:54:00Z">
        <w:r w:rsidRPr="008F1949" w:rsidDel="00136AD1">
          <w:rPr>
            <w:rFonts w:ascii="Arial" w:eastAsia="Times New Roman" w:hAnsi="Arial" w:cs="Times New Roman"/>
            <w:bCs/>
            <w:color w:val="000000"/>
            <w:lang w:bidi="ar-SA"/>
          </w:rPr>
          <w:delText xml:space="preserve">only </w:delText>
        </w:r>
      </w:del>
      <w:r w:rsidRPr="008F1949">
        <w:rPr>
          <w:rFonts w:ascii="Arial" w:eastAsia="Times New Roman" w:hAnsi="Arial" w:cs="Times New Roman"/>
          <w:bCs/>
          <w:color w:val="000000"/>
          <w:lang w:bidi="ar-SA"/>
        </w:rPr>
        <w:t xml:space="preserve">a WebSocket protocol implementation in the C# programming language that provides </w:t>
      </w:r>
      <w:r>
        <w:rPr>
          <w:rFonts w:ascii="Arial" w:eastAsia="Times New Roman" w:hAnsi="Arial" w:cs="Times New Roman"/>
          <w:bCs/>
          <w:color w:val="000000"/>
          <w:lang w:bidi="ar-SA"/>
        </w:rPr>
        <w:t>a well-</w:t>
      </w:r>
      <w:r w:rsidRPr="008F1949">
        <w:rPr>
          <w:rFonts w:ascii="Arial" w:eastAsia="Times New Roman" w:hAnsi="Arial" w:cs="Times New Roman"/>
          <w:bCs/>
          <w:color w:val="000000"/>
          <w:lang w:bidi="ar-SA"/>
        </w:rPr>
        <w:t xml:space="preserve">defined API through which to achieve integration between client applications developed with this language and </w:t>
      </w:r>
      <w:ins w:id="3" w:author="aschulze" w:date="2012-05-24T23:54:00Z">
        <w:r w:rsidR="00136AD1" w:rsidRPr="008F1949">
          <w:rPr>
            <w:rFonts w:ascii="Arial" w:eastAsia="Times New Roman" w:hAnsi="Arial" w:cs="Times New Roman"/>
            <w:bCs/>
            <w:color w:val="000000"/>
            <w:lang w:bidi="ar-SA"/>
          </w:rPr>
          <w:t xml:space="preserve">jWebSocket </w:t>
        </w:r>
      </w:ins>
      <w:r w:rsidRPr="008F1949">
        <w:rPr>
          <w:rFonts w:ascii="Arial" w:eastAsia="Times New Roman" w:hAnsi="Arial" w:cs="Times New Roman"/>
          <w:bCs/>
          <w:color w:val="000000"/>
          <w:lang w:bidi="ar-SA"/>
        </w:rPr>
        <w:t>framework</w:t>
      </w:r>
      <w:del w:id="4" w:author="aschulze" w:date="2012-05-24T23:54:00Z">
        <w:r w:rsidRPr="008F1949" w:rsidDel="00136AD1">
          <w:rPr>
            <w:rFonts w:ascii="Arial" w:eastAsia="Times New Roman" w:hAnsi="Arial" w:cs="Times New Roman"/>
            <w:bCs/>
            <w:color w:val="000000"/>
            <w:lang w:bidi="ar-SA"/>
          </w:rPr>
          <w:delText xml:space="preserve"> jWebSocket</w:delText>
        </w:r>
      </w:del>
      <w:r w:rsidRPr="008F1949">
        <w:rPr>
          <w:rFonts w:ascii="Arial" w:eastAsia="Times New Roman" w:hAnsi="Arial" w:cs="Times New Roman"/>
          <w:bCs/>
          <w:color w:val="000000"/>
          <w:lang w:bidi="ar-SA"/>
        </w:rPr>
        <w:t>. Using this library allows developers to focus entirely on the application logic as well as a considerable saving of time in implementing them.</w:t>
      </w:r>
    </w:p>
    <w:p w:rsidR="008F1949" w:rsidRDefault="008F1949" w:rsidP="004B24E5"/>
    <w:p w:rsidR="007C7354" w:rsidRPr="004B24E5" w:rsidRDefault="007C7354" w:rsidP="007C7354">
      <w:pPr>
        <w:pStyle w:val="Standard1"/>
        <w:tabs>
          <w:tab w:val="left" w:pos="0"/>
        </w:tabs>
        <w:spacing w:after="120" w:line="360" w:lineRule="auto"/>
        <w:jc w:val="both"/>
        <w:rPr>
          <w:rFonts w:ascii="Arial" w:hAnsi="Arial"/>
          <w:bCs/>
          <w:color w:val="000000"/>
          <w:lang w:val="en-US"/>
        </w:rPr>
      </w:pPr>
    </w:p>
    <w:p w:rsidR="007C7354" w:rsidRPr="004B24E5" w:rsidRDefault="00281F6D" w:rsidP="007C7354">
      <w:pPr>
        <w:pStyle w:val="berschrift2"/>
        <w:numPr>
          <w:ilvl w:val="0"/>
          <w:numId w:val="25"/>
        </w:numPr>
        <w:spacing w:before="0" w:after="120" w:line="360" w:lineRule="auto"/>
        <w:ind w:hanging="720"/>
        <w:jc w:val="both"/>
      </w:pPr>
      <w:r w:rsidRPr="004B24E5">
        <w:t>Infrastructure</w:t>
      </w:r>
      <w:r w:rsidR="00607D61" w:rsidRPr="004B24E5">
        <w:t xml:space="preserve">, </w:t>
      </w:r>
      <w:r w:rsidRPr="004B24E5">
        <w:t>Model</w:t>
      </w:r>
      <w:r w:rsidR="00607D61" w:rsidRPr="004B24E5">
        <w:t xml:space="preserve">, </w:t>
      </w:r>
      <w:r w:rsidRPr="00281F6D">
        <w:t>Focu</w:t>
      </w:r>
      <w:r>
        <w:t>sing</w:t>
      </w:r>
    </w:p>
    <w:p w:rsidR="00281F6D" w:rsidRDefault="00281F6D" w:rsidP="007C7354">
      <w:pPr>
        <w:pStyle w:val="Standard1"/>
        <w:tabs>
          <w:tab w:val="left" w:pos="0"/>
        </w:tabs>
        <w:spacing w:after="120" w:line="360" w:lineRule="auto"/>
        <w:jc w:val="both"/>
        <w:rPr>
          <w:rFonts w:ascii="Arial" w:eastAsia="Humnst777 Lt BT" w:hAnsi="Arial" w:cs="Humnst777 Lt BT"/>
          <w:iCs/>
          <w:color w:val="000000"/>
          <w:lang w:val="en-US" w:bidi="es-ES"/>
        </w:rPr>
      </w:pPr>
      <w:r w:rsidRPr="00281F6D">
        <w:rPr>
          <w:rFonts w:ascii="Arial" w:eastAsia="Humnst777 Lt BT" w:hAnsi="Arial" w:cs="Humnst777 Lt BT"/>
          <w:iCs/>
          <w:color w:val="000000"/>
          <w:lang w:val="en-US" w:bidi="es-ES"/>
        </w:rPr>
        <w:t xml:space="preserve">In developing this library </w:t>
      </w:r>
      <w:del w:id="5" w:author="aschulze" w:date="2012-05-24T23:56:00Z">
        <w:r w:rsidRPr="00281F6D" w:rsidDel="00136AD1">
          <w:rPr>
            <w:rFonts w:ascii="Arial" w:eastAsia="Humnst777 Lt BT" w:hAnsi="Arial" w:cs="Humnst777 Lt BT"/>
            <w:iCs/>
            <w:color w:val="000000"/>
            <w:lang w:val="en-US" w:bidi="es-ES"/>
          </w:rPr>
          <w:delText xml:space="preserve">was </w:delText>
        </w:r>
      </w:del>
      <w:r w:rsidRPr="00281F6D">
        <w:rPr>
          <w:rFonts w:ascii="Arial" w:eastAsia="Humnst777 Lt BT" w:hAnsi="Arial" w:cs="Humnst777 Lt BT"/>
          <w:iCs/>
          <w:color w:val="000000"/>
          <w:lang w:val="en-US" w:bidi="es-ES"/>
        </w:rPr>
        <w:t>follow</w:t>
      </w:r>
      <w:ins w:id="6" w:author="aschulze" w:date="2012-05-24T23:56:00Z">
        <w:r w:rsidR="00136AD1">
          <w:rPr>
            <w:rFonts w:ascii="Arial" w:eastAsia="Humnst777 Lt BT" w:hAnsi="Arial" w:cs="Humnst777 Lt BT"/>
            <w:iCs/>
            <w:color w:val="000000"/>
            <w:lang w:val="en-US" w:bidi="es-ES"/>
          </w:rPr>
          <w:t>s</w:t>
        </w:r>
      </w:ins>
      <w:del w:id="7" w:author="aschulze" w:date="2012-05-24T23:56:00Z">
        <w:r w:rsidRPr="00281F6D" w:rsidDel="00136AD1">
          <w:rPr>
            <w:rFonts w:ascii="Arial" w:eastAsia="Humnst777 Lt BT" w:hAnsi="Arial" w:cs="Humnst777 Lt BT"/>
            <w:iCs/>
            <w:color w:val="000000"/>
            <w:lang w:val="en-US" w:bidi="es-ES"/>
          </w:rPr>
          <w:delText>ed</w:delText>
        </w:r>
      </w:del>
      <w:r w:rsidRPr="00281F6D">
        <w:rPr>
          <w:rFonts w:ascii="Arial" w:eastAsia="Humnst777 Lt BT" w:hAnsi="Arial" w:cs="Humnst777 Lt BT"/>
          <w:iCs/>
          <w:color w:val="000000"/>
          <w:lang w:val="en-US" w:bidi="es-ES"/>
        </w:rPr>
        <w:t xml:space="preserve"> a layered architecture which offers the possibility to divide the implementation into two main layers. A low-level layer which handles the connection and data transfer to any server to use the WebSocket protocol, and other high-level layer that meets the specifications of the server jWebSocket to achieve communication </w:t>
      </w:r>
      <w:r>
        <w:rPr>
          <w:rFonts w:ascii="Arial" w:eastAsia="Humnst777 Lt BT" w:hAnsi="Arial" w:cs="Humnst777 Lt BT"/>
          <w:iCs/>
          <w:color w:val="000000"/>
          <w:lang w:val="en-US" w:bidi="es-ES"/>
        </w:rPr>
        <w:t>with itself</w:t>
      </w:r>
    </w:p>
    <w:p w:rsidR="00281F6D" w:rsidRDefault="00281F6D" w:rsidP="00281F6D">
      <w:pPr>
        <w:pStyle w:val="Standard1"/>
        <w:tabs>
          <w:tab w:val="left" w:pos="0"/>
        </w:tabs>
        <w:spacing w:after="120" w:line="360" w:lineRule="auto"/>
        <w:jc w:val="both"/>
        <w:rPr>
          <w:rFonts w:ascii="Arial" w:eastAsia="Humnst777 Lt BT" w:hAnsi="Arial" w:cs="Humnst777 Lt BT"/>
          <w:iCs/>
          <w:color w:val="000000"/>
          <w:lang w:val="en-US" w:bidi="es-ES"/>
        </w:rPr>
      </w:pPr>
      <w:r w:rsidRPr="00281F6D">
        <w:rPr>
          <w:rFonts w:ascii="Arial" w:eastAsia="Humnst777 Lt BT" w:hAnsi="Arial" w:cs="Humnst777 Lt BT"/>
          <w:iCs/>
          <w:color w:val="000000"/>
          <w:lang w:val="en-US" w:bidi="es-ES"/>
        </w:rPr>
        <w:t xml:space="preserve">With the objective of reuse as much code as possible we used a component model for developing the various features of the library. This brings greater organization </w:t>
      </w:r>
      <w:r>
        <w:rPr>
          <w:rFonts w:ascii="Arial" w:eastAsia="Humnst777 Lt BT" w:hAnsi="Arial" w:cs="Humnst777 Lt BT"/>
          <w:iCs/>
          <w:color w:val="000000"/>
          <w:lang w:val="en-US" w:bidi="es-ES"/>
        </w:rPr>
        <w:t xml:space="preserve">and </w:t>
      </w:r>
      <w:r w:rsidRPr="00281F6D">
        <w:rPr>
          <w:rFonts w:ascii="Arial" w:eastAsia="Humnst777 Lt BT" w:hAnsi="Arial" w:cs="Humnst777 Lt BT"/>
          <w:iCs/>
          <w:color w:val="000000"/>
          <w:lang w:val="en-US" w:bidi="es-ES"/>
        </w:rPr>
        <w:t>independence of the code.</w:t>
      </w:r>
      <w:r>
        <w:rPr>
          <w:rFonts w:ascii="Arial" w:eastAsia="Humnst777 Lt BT" w:hAnsi="Arial" w:cs="Humnst777 Lt BT"/>
          <w:iCs/>
          <w:color w:val="000000"/>
          <w:lang w:val="en-US" w:bidi="es-ES"/>
        </w:rPr>
        <w:t xml:space="preserve"> </w:t>
      </w:r>
    </w:p>
    <w:p w:rsidR="00281F6D" w:rsidRDefault="00281F6D" w:rsidP="00281F6D">
      <w:pPr>
        <w:pStyle w:val="Standard1"/>
        <w:tabs>
          <w:tab w:val="left" w:pos="0"/>
        </w:tabs>
        <w:spacing w:after="120" w:line="360" w:lineRule="auto"/>
        <w:jc w:val="both"/>
        <w:rPr>
          <w:rFonts w:ascii="Arial" w:eastAsia="Humnst777 Lt BT" w:hAnsi="Arial" w:cs="Humnst777 Lt BT"/>
          <w:iCs/>
          <w:color w:val="000000"/>
          <w:lang w:val="en-US" w:bidi="es-ES"/>
        </w:rPr>
      </w:pPr>
      <w:r w:rsidRPr="00281F6D">
        <w:rPr>
          <w:rFonts w:ascii="Arial" w:eastAsia="Humnst777 Lt BT" w:hAnsi="Arial" w:cs="Humnst777 Lt BT"/>
          <w:iCs/>
          <w:color w:val="000000"/>
          <w:lang w:val="en-US" w:bidi="es-ES"/>
        </w:rPr>
        <w:t>The following image shows a component diagram to help understand better the solution.</w:t>
      </w:r>
    </w:p>
    <w:p w:rsidR="00F54C06" w:rsidRPr="004B24E5" w:rsidRDefault="00F54C06">
      <w:pPr>
        <w:pStyle w:val="Standard1"/>
        <w:tabs>
          <w:tab w:val="left" w:pos="0"/>
        </w:tabs>
        <w:spacing w:before="120" w:after="60" w:line="360" w:lineRule="auto"/>
        <w:jc w:val="both"/>
        <w:rPr>
          <w:rFonts w:ascii="Arial" w:eastAsia="Humnst777 Lt BT" w:hAnsi="Arial" w:cs="Humnst777 Lt BT"/>
          <w:i/>
          <w:iCs/>
          <w:color w:val="0000FF"/>
          <w:lang w:val="en-US" w:bidi="es-ES"/>
        </w:rPr>
      </w:pPr>
    </w:p>
    <w:p w:rsidR="00F54C06" w:rsidRPr="004B24E5" w:rsidRDefault="00F54C06">
      <w:pPr>
        <w:pStyle w:val="Standard1"/>
        <w:tabs>
          <w:tab w:val="left" w:pos="0"/>
        </w:tabs>
        <w:spacing w:before="120" w:after="60" w:line="360" w:lineRule="auto"/>
        <w:jc w:val="both"/>
        <w:rPr>
          <w:rFonts w:ascii="Arial" w:eastAsia="Humnst777 Lt BT" w:hAnsi="Arial" w:cs="Humnst777 Lt BT"/>
          <w:i/>
          <w:iCs/>
          <w:color w:val="0000FF"/>
          <w:lang w:val="en-US" w:bidi="es-ES"/>
        </w:rPr>
      </w:pPr>
    </w:p>
    <w:p w:rsidR="00F54C06" w:rsidRPr="004B24E5" w:rsidRDefault="006408CC">
      <w:pPr>
        <w:pStyle w:val="Standard1"/>
        <w:tabs>
          <w:tab w:val="left" w:pos="0"/>
        </w:tabs>
        <w:spacing w:before="120" w:after="60" w:line="360" w:lineRule="auto"/>
        <w:jc w:val="both"/>
        <w:rPr>
          <w:rFonts w:ascii="Arial" w:eastAsia="Humnst777 Lt BT" w:hAnsi="Arial" w:cs="Humnst777 Lt BT"/>
          <w:i/>
          <w:iCs/>
          <w:color w:val="0000FF"/>
          <w:lang w:val="en-US" w:bidi="es-ES"/>
        </w:rPr>
      </w:pPr>
      <w:r w:rsidRPr="004B24E5">
        <w:rPr>
          <w:rFonts w:ascii="Arial" w:eastAsia="Humnst777 Lt BT" w:hAnsi="Arial" w:cs="Humnst777 Lt BT"/>
          <w:i/>
          <w:iCs/>
          <w:noProof/>
          <w:color w:val="0000FF"/>
          <w:lang w:val="en-US" w:eastAsia="en-US"/>
        </w:rPr>
        <w:lastRenderedPageBreak/>
        <w:drawing>
          <wp:inline distT="0" distB="0" distL="0" distR="0">
            <wp:extent cx="5381625" cy="3493957"/>
            <wp:effectExtent l="0" t="0" r="0" b="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jpg"/>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380359" cy="3493135"/>
                    </a:xfrm>
                    <a:prstGeom prst="rect">
                      <a:avLst/>
                    </a:prstGeom>
                  </pic:spPr>
                </pic:pic>
              </a:graphicData>
            </a:graphic>
          </wp:inline>
        </w:drawing>
      </w:r>
    </w:p>
    <w:p w:rsidR="006408CC" w:rsidRPr="005C26BF" w:rsidRDefault="005C26BF" w:rsidP="006408CC">
      <w:pPr>
        <w:pStyle w:val="Ilustracin"/>
        <w:rPr>
          <w:lang w:val="en-US"/>
        </w:rPr>
      </w:pPr>
      <w:r w:rsidRPr="005C26BF">
        <w:rPr>
          <w:rFonts w:ascii="Arial" w:hAnsi="Arial" w:cs="Arial"/>
          <w:b/>
          <w:lang w:val="en-US"/>
        </w:rPr>
        <w:t>Picture</w:t>
      </w:r>
      <w:r w:rsidR="006408CC" w:rsidRPr="005C26BF">
        <w:rPr>
          <w:rFonts w:ascii="Arial" w:hAnsi="Arial" w:cs="Arial"/>
          <w:b/>
          <w:lang w:val="en-US"/>
        </w:rPr>
        <w:t xml:space="preserve"> 1:</w:t>
      </w:r>
      <w:r w:rsidRPr="005C26BF">
        <w:rPr>
          <w:rFonts w:ascii="Arial" w:hAnsi="Arial" w:cs="Arial"/>
          <w:lang w:val="en-US"/>
        </w:rPr>
        <w:t xml:space="preserve"> </w:t>
      </w:r>
      <w:hyperlink r:id="rId9" w:history="1">
        <w:r w:rsidRPr="000B6B01">
          <w:rPr>
            <w:rStyle w:val="Hyperlink"/>
            <w:rFonts w:ascii="Arial" w:hAnsi="Arial" w:cs="Arial"/>
            <w:lang w:val="en-US"/>
          </w:rPr>
          <w:t>Components Diagram of</w:t>
        </w:r>
        <w:r w:rsidR="006408CC" w:rsidRPr="000B6B01">
          <w:rPr>
            <w:rStyle w:val="Hyperlink"/>
            <w:rFonts w:ascii="Arial" w:hAnsi="Arial" w:cs="Arial"/>
            <w:lang w:val="en-US"/>
          </w:rPr>
          <w:t xml:space="preserve"> </w:t>
        </w:r>
        <w:r w:rsidRPr="000B6B01">
          <w:rPr>
            <w:rStyle w:val="Hyperlink"/>
            <w:rFonts w:ascii="Arial" w:hAnsi="Arial" w:cs="Arial"/>
            <w:lang w:val="en-US"/>
          </w:rPr>
          <w:t>the C# Client Library</w:t>
        </w:r>
      </w:hyperlink>
    </w:p>
    <w:p w:rsidR="00F54C06" w:rsidRPr="005C26BF" w:rsidRDefault="00F54C06">
      <w:pPr>
        <w:pStyle w:val="Standard1"/>
        <w:tabs>
          <w:tab w:val="left" w:pos="0"/>
        </w:tabs>
        <w:spacing w:before="120" w:after="60" w:line="360" w:lineRule="auto"/>
        <w:jc w:val="both"/>
        <w:rPr>
          <w:rFonts w:ascii="Arial" w:eastAsia="Humnst777 Lt BT" w:hAnsi="Arial" w:cs="Humnst777 Lt BT"/>
          <w:i/>
          <w:iCs/>
          <w:color w:val="0000FF"/>
          <w:lang w:val="en-US" w:bidi="es-ES"/>
        </w:rPr>
      </w:pPr>
    </w:p>
    <w:p w:rsidR="004513AB" w:rsidRPr="004B24E5" w:rsidRDefault="005C26BF" w:rsidP="00A6637A">
      <w:pPr>
        <w:pStyle w:val="Standard1"/>
        <w:tabs>
          <w:tab w:val="left" w:pos="0"/>
        </w:tabs>
        <w:spacing w:after="120" w:line="360" w:lineRule="auto"/>
        <w:jc w:val="both"/>
        <w:rPr>
          <w:rFonts w:ascii="Arial" w:eastAsia="Humnst777 Lt BT" w:hAnsi="Arial" w:cs="Humnst777 Lt BT"/>
          <w:b/>
          <w:iCs/>
          <w:lang w:val="en-US" w:bidi="es-ES"/>
        </w:rPr>
      </w:pPr>
      <w:r>
        <w:rPr>
          <w:rFonts w:ascii="Arial" w:eastAsia="Humnst777 Lt BT" w:hAnsi="Arial" w:cs="Humnst777 Lt BT"/>
          <w:b/>
          <w:iCs/>
          <w:lang w:val="en-US" w:bidi="es-ES"/>
        </w:rPr>
        <w:t>Design Pattern</w:t>
      </w:r>
    </w:p>
    <w:p w:rsidR="00A6637A" w:rsidRDefault="005C26BF" w:rsidP="00A6637A">
      <w:pPr>
        <w:pStyle w:val="Standard1"/>
        <w:tabs>
          <w:tab w:val="left" w:pos="0"/>
        </w:tabs>
        <w:spacing w:after="120" w:line="360" w:lineRule="auto"/>
        <w:jc w:val="both"/>
        <w:rPr>
          <w:ins w:id="8" w:author="aschulze" w:date="2012-05-24T23:57:00Z"/>
          <w:rFonts w:ascii="Arial" w:eastAsia="Humnst777 Lt BT" w:hAnsi="Arial" w:cs="Humnst777 Lt BT"/>
          <w:iCs/>
          <w:color w:val="000000"/>
          <w:lang w:val="en-US" w:bidi="es-ES"/>
        </w:rPr>
      </w:pPr>
      <w:r w:rsidRPr="005C26BF">
        <w:rPr>
          <w:rFonts w:ascii="Arial" w:eastAsia="Humnst777 Lt BT" w:hAnsi="Arial" w:cs="Humnst777 Lt BT"/>
          <w:iCs/>
          <w:color w:val="000000"/>
          <w:lang w:val="en-US" w:bidi="es-ES"/>
        </w:rPr>
        <w:t>Because this library is responsible for sending and receiving information all the time is convenient to use the Observer pattern for greater fluidity and notification of events. This pattern resolves the need to maintain consistency between related objects without requiring that classes are highly coupled.</w:t>
      </w:r>
    </w:p>
    <w:p w:rsidR="00136AD1" w:rsidRDefault="00136AD1" w:rsidP="00A6637A">
      <w:pPr>
        <w:pStyle w:val="Standard1"/>
        <w:tabs>
          <w:tab w:val="left" w:pos="0"/>
        </w:tabs>
        <w:spacing w:after="120" w:line="360" w:lineRule="auto"/>
        <w:jc w:val="both"/>
        <w:rPr>
          <w:rFonts w:ascii="Arial" w:eastAsia="Humnst777 Lt BT" w:hAnsi="Arial" w:cs="Humnst777 Lt BT"/>
          <w:iCs/>
          <w:color w:val="000000"/>
          <w:lang w:val="en-US" w:bidi="es-ES"/>
        </w:rPr>
      </w:pPr>
      <w:proofErr w:type="gramStart"/>
      <w:ins w:id="9" w:author="aschulze" w:date="2012-05-24T23:57:00Z">
        <w:r>
          <w:rPr>
            <w:rFonts w:ascii="Arial" w:eastAsia="Humnst777 Lt BT" w:hAnsi="Arial" w:cs="Humnst777 Lt BT"/>
            <w:iCs/>
            <w:color w:val="000000"/>
            <w:lang w:val="en-US" w:bidi="es-ES"/>
          </w:rPr>
          <w:t>Here  would</w:t>
        </w:r>
        <w:proofErr w:type="gramEnd"/>
        <w:r>
          <w:rPr>
            <w:rFonts w:ascii="Arial" w:eastAsia="Humnst777 Lt BT" w:hAnsi="Arial" w:cs="Humnst777 Lt BT"/>
            <w:iCs/>
            <w:color w:val="000000"/>
            <w:lang w:val="en-US" w:bidi="es-ES"/>
          </w:rPr>
          <w:t xml:space="preserve"> like to know some more details, how are packets / token sent and how are they received? </w:t>
        </w:r>
      </w:ins>
      <w:ins w:id="10" w:author="aschulze" w:date="2012-05-24T23:58:00Z">
        <w:r>
          <w:rPr>
            <w:rFonts w:ascii="Arial" w:eastAsia="Humnst777 Lt BT" w:hAnsi="Arial" w:cs="Humnst777 Lt BT"/>
            <w:iCs/>
            <w:color w:val="000000"/>
            <w:lang w:val="en-US" w:bidi="es-ES"/>
          </w:rPr>
          <w:t xml:space="preserve">How is the application or the higher level parts </w:t>
        </w:r>
        <w:proofErr w:type="gramStart"/>
        <w:r>
          <w:rPr>
            <w:rFonts w:ascii="Arial" w:eastAsia="Humnst777 Lt BT" w:hAnsi="Arial" w:cs="Humnst777 Lt BT"/>
            <w:iCs/>
            <w:color w:val="000000"/>
            <w:lang w:val="en-US" w:bidi="es-ES"/>
          </w:rPr>
          <w:t>notified ?</w:t>
        </w:r>
        <w:proofErr w:type="gramEnd"/>
        <w:r>
          <w:rPr>
            <w:rFonts w:ascii="Arial" w:eastAsia="Humnst777 Lt BT" w:hAnsi="Arial" w:cs="Humnst777 Lt BT"/>
            <w:iCs/>
            <w:color w:val="000000"/>
            <w:lang w:val="en-US" w:bidi="es-ES"/>
          </w:rPr>
          <w:t xml:space="preserve"> Please give some more food here.</w:t>
        </w:r>
      </w:ins>
    </w:p>
    <w:p w:rsidR="005C26BF" w:rsidRPr="005C26BF" w:rsidRDefault="005C26BF" w:rsidP="00A6637A">
      <w:pPr>
        <w:pStyle w:val="Standard1"/>
        <w:tabs>
          <w:tab w:val="left" w:pos="0"/>
        </w:tabs>
        <w:spacing w:after="120" w:line="360" w:lineRule="auto"/>
        <w:jc w:val="both"/>
        <w:rPr>
          <w:rFonts w:ascii="Arial" w:eastAsia="Humnst777 Lt BT" w:hAnsi="Arial" w:cs="Humnst777 Lt BT"/>
          <w:iCs/>
          <w:color w:val="000000"/>
          <w:lang w:val="en-US" w:bidi="es-ES"/>
        </w:rPr>
      </w:pPr>
    </w:p>
    <w:p w:rsidR="006408CC" w:rsidRPr="004B24E5" w:rsidRDefault="005C26BF" w:rsidP="00A6637A">
      <w:pPr>
        <w:pStyle w:val="Standard1"/>
        <w:tabs>
          <w:tab w:val="left" w:pos="0"/>
        </w:tabs>
        <w:spacing w:after="120" w:line="360" w:lineRule="auto"/>
        <w:jc w:val="both"/>
        <w:rPr>
          <w:rFonts w:ascii="Arial" w:eastAsia="Humnst777 Lt BT" w:hAnsi="Arial" w:cs="Humnst777 Lt BT"/>
          <w:iCs/>
          <w:color w:val="000000"/>
          <w:lang w:val="en-US" w:bidi="es-ES"/>
        </w:rPr>
      </w:pPr>
      <w:r>
        <w:rPr>
          <w:rFonts w:ascii="Arial" w:hAnsi="Arial" w:cs="Arial"/>
          <w:b/>
          <w:color w:val="000000"/>
          <w:lang w:val="en-US"/>
        </w:rPr>
        <w:t>Technologie</w:t>
      </w:r>
      <w:r w:rsidR="00A6637A" w:rsidRPr="004B24E5">
        <w:rPr>
          <w:rFonts w:ascii="Arial" w:hAnsi="Arial" w:cs="Arial"/>
          <w:b/>
          <w:color w:val="000000"/>
          <w:lang w:val="en-US"/>
        </w:rPr>
        <w:t xml:space="preserve">s </w:t>
      </w:r>
      <w:r>
        <w:rPr>
          <w:rFonts w:ascii="Arial" w:hAnsi="Arial" w:cs="Arial"/>
          <w:b/>
          <w:color w:val="000000"/>
          <w:lang w:val="en-US"/>
        </w:rPr>
        <w:t>Used</w:t>
      </w:r>
    </w:p>
    <w:p w:rsidR="006408CC" w:rsidRPr="004B24E5" w:rsidRDefault="005C26BF" w:rsidP="00A6637A">
      <w:pPr>
        <w:pStyle w:val="Standard1"/>
        <w:tabs>
          <w:tab w:val="left" w:pos="0"/>
        </w:tabs>
        <w:spacing w:after="120" w:line="360" w:lineRule="auto"/>
        <w:jc w:val="both"/>
        <w:rPr>
          <w:rFonts w:ascii="Arial" w:eastAsia="Humnst777 Lt BT" w:hAnsi="Arial" w:cs="Humnst777 Lt BT"/>
          <w:iCs/>
          <w:color w:val="000000"/>
          <w:lang w:val="en-US" w:bidi="es-ES"/>
        </w:rPr>
      </w:pPr>
      <w:r w:rsidRPr="005C26BF">
        <w:rPr>
          <w:rFonts w:ascii="Arial" w:eastAsia="Humnst777 Lt BT" w:hAnsi="Arial" w:cs="Humnst777 Lt BT"/>
          <w:iCs/>
          <w:color w:val="000000"/>
          <w:lang w:val="en-US" w:bidi="es-ES"/>
        </w:rPr>
        <w:t xml:space="preserve">For development we used the programming language </w:t>
      </w:r>
      <w:del w:id="11" w:author="aschulze" w:date="2012-05-24T23:53:00Z">
        <w:r w:rsidRPr="005C26BF" w:rsidDel="00136AD1">
          <w:rPr>
            <w:rFonts w:ascii="Arial" w:eastAsia="Humnst777 Lt BT" w:hAnsi="Arial" w:cs="Humnst777 Lt BT"/>
            <w:iCs/>
            <w:color w:val="000000"/>
            <w:lang w:val="en-US" w:bidi="es-ES"/>
          </w:rPr>
          <w:delText>C #</w:delText>
        </w:r>
      </w:del>
      <w:ins w:id="12" w:author="aschulze" w:date="2012-05-24T23:53:00Z">
        <w:r w:rsidR="00136AD1">
          <w:rPr>
            <w:rFonts w:ascii="Arial" w:eastAsia="Humnst777 Lt BT" w:hAnsi="Arial" w:cs="Humnst777 Lt BT"/>
            <w:iCs/>
            <w:color w:val="000000"/>
            <w:lang w:val="en-US" w:bidi="es-ES"/>
          </w:rPr>
          <w:t>C#</w:t>
        </w:r>
      </w:ins>
      <w:r w:rsidRPr="005C26BF">
        <w:rPr>
          <w:rFonts w:ascii="Arial" w:eastAsia="Humnst777 Lt BT" w:hAnsi="Arial" w:cs="Humnst777 Lt BT"/>
          <w:iCs/>
          <w:color w:val="000000"/>
          <w:lang w:val="en-US" w:bidi="es-ES"/>
        </w:rPr>
        <w:t xml:space="preserve"> with. NET Framework 4.0 and the integrated development environment (IDE) Visual </w:t>
      </w:r>
      <w:r>
        <w:rPr>
          <w:rFonts w:ascii="Arial" w:eastAsia="Humnst777 Lt BT" w:hAnsi="Arial" w:cs="Humnst777 Lt BT"/>
          <w:iCs/>
          <w:color w:val="000000"/>
          <w:lang w:val="en-US" w:bidi="es-ES"/>
        </w:rPr>
        <w:t>Studio 2010</w:t>
      </w:r>
    </w:p>
    <w:p w:rsidR="006408CC" w:rsidRDefault="006408CC">
      <w:pPr>
        <w:pStyle w:val="Standard1"/>
        <w:tabs>
          <w:tab w:val="left" w:pos="0"/>
        </w:tabs>
        <w:spacing w:before="120" w:after="60" w:line="360" w:lineRule="auto"/>
        <w:jc w:val="both"/>
        <w:rPr>
          <w:rFonts w:ascii="Arial" w:eastAsia="Humnst777 Lt BT" w:hAnsi="Arial" w:cs="Humnst777 Lt BT"/>
          <w:i/>
          <w:iCs/>
          <w:color w:val="0000FF"/>
          <w:lang w:val="en-US" w:bidi="es-ES"/>
        </w:rPr>
      </w:pPr>
    </w:p>
    <w:p w:rsidR="005C26BF" w:rsidRPr="004B24E5" w:rsidRDefault="005C26BF">
      <w:pPr>
        <w:pStyle w:val="Standard1"/>
        <w:tabs>
          <w:tab w:val="left" w:pos="0"/>
        </w:tabs>
        <w:spacing w:before="120" w:after="60" w:line="360" w:lineRule="auto"/>
        <w:jc w:val="both"/>
        <w:rPr>
          <w:rFonts w:ascii="Arial" w:eastAsia="Humnst777 Lt BT" w:hAnsi="Arial" w:cs="Humnst777 Lt BT"/>
          <w:i/>
          <w:iCs/>
          <w:color w:val="0000FF"/>
          <w:lang w:val="en-US" w:bidi="es-ES"/>
        </w:rPr>
      </w:pPr>
    </w:p>
    <w:p w:rsidR="004513AB" w:rsidRPr="004C7BAB" w:rsidRDefault="005C26BF" w:rsidP="00E36D53">
      <w:pPr>
        <w:pStyle w:val="berschrift2"/>
        <w:numPr>
          <w:ilvl w:val="0"/>
          <w:numId w:val="25"/>
        </w:numPr>
        <w:ind w:hanging="720"/>
      </w:pPr>
      <w:r w:rsidRPr="004C7BAB">
        <w:rPr>
          <w:rStyle w:val="hps"/>
        </w:rPr>
        <w:t>Requirements and</w:t>
      </w:r>
      <w:r w:rsidRPr="004C7BAB">
        <w:rPr>
          <w:rStyle w:val="shorttext"/>
        </w:rPr>
        <w:t xml:space="preserve"> </w:t>
      </w:r>
      <w:r w:rsidRPr="004C7BAB">
        <w:rPr>
          <w:rStyle w:val="hps"/>
        </w:rPr>
        <w:t>prerequisites</w:t>
      </w:r>
    </w:p>
    <w:p w:rsidR="00E36D53" w:rsidRPr="005C26BF" w:rsidRDefault="00E36D53" w:rsidP="00E36D53">
      <w:pPr>
        <w:rPr>
          <w:lang w:val="es-ES"/>
        </w:rPr>
      </w:pPr>
    </w:p>
    <w:p w:rsidR="00E36D53" w:rsidRPr="004B24E5" w:rsidRDefault="004C7BAB" w:rsidP="00E36D53">
      <w:pPr>
        <w:rPr>
          <w:rFonts w:ascii="Arial" w:hAnsi="Arial" w:cs="Arial"/>
        </w:rPr>
      </w:pPr>
      <w:r w:rsidRPr="004C7BAB">
        <w:rPr>
          <w:rFonts w:ascii="Arial" w:hAnsi="Arial" w:cs="Arial"/>
        </w:rPr>
        <w:t>Are not necessary</w:t>
      </w:r>
      <w:ins w:id="13" w:author="aschulze" w:date="2012-05-24T23:59:00Z">
        <w:r w:rsidR="00136AD1">
          <w:rPr>
            <w:rFonts w:ascii="Arial" w:hAnsi="Arial" w:cs="Arial"/>
          </w:rPr>
          <w:t xml:space="preserve">, here VS 2010, in the Administrator Guide you mention VS 2005. Which version is </w:t>
        </w:r>
        <w:proofErr w:type="spellStart"/>
        <w:r w:rsidR="00136AD1">
          <w:rPr>
            <w:rFonts w:ascii="Arial" w:hAnsi="Arial" w:cs="Arial"/>
          </w:rPr>
          <w:t>rewuired</w:t>
        </w:r>
        <w:proofErr w:type="spellEnd"/>
        <w:r w:rsidR="00136AD1">
          <w:rPr>
            <w:rFonts w:ascii="Arial" w:hAnsi="Arial" w:cs="Arial"/>
          </w:rPr>
          <w:t xml:space="preserve">? Where do I get </w:t>
        </w:r>
        <w:proofErr w:type="gramStart"/>
        <w:r w:rsidR="00136AD1">
          <w:rPr>
            <w:rFonts w:ascii="Arial" w:hAnsi="Arial" w:cs="Arial"/>
          </w:rPr>
          <w:t>it</w:t>
        </w:r>
      </w:ins>
      <w:ins w:id="14" w:author="aschulze" w:date="2012-05-25T00:00:00Z">
        <w:r w:rsidR="00136AD1">
          <w:rPr>
            <w:rFonts w:ascii="Arial" w:hAnsi="Arial" w:cs="Arial"/>
          </w:rPr>
          <w:t xml:space="preserve"> ?</w:t>
        </w:r>
      </w:ins>
      <w:proofErr w:type="gramEnd"/>
      <w:ins w:id="15" w:author="aschulze" w:date="2012-05-24T23:59:00Z">
        <w:r w:rsidR="00136AD1">
          <w:rPr>
            <w:rFonts w:ascii="Arial" w:hAnsi="Arial" w:cs="Arial"/>
          </w:rPr>
          <w:t xml:space="preserve"> </w:t>
        </w:r>
      </w:ins>
      <w:ins w:id="16" w:author="aschulze" w:date="2012-05-25T00:00:00Z">
        <w:r w:rsidR="00136AD1">
          <w:rPr>
            <w:rFonts w:ascii="Arial" w:hAnsi="Arial" w:cs="Arial"/>
          </w:rPr>
          <w:t>P</w:t>
        </w:r>
      </w:ins>
      <w:ins w:id="17" w:author="aschulze" w:date="2012-05-24T23:59:00Z">
        <w:r w:rsidR="00136AD1">
          <w:rPr>
            <w:rFonts w:ascii="Arial" w:hAnsi="Arial" w:cs="Arial"/>
          </w:rPr>
          <w:t>lease use footnotes here for links.</w:t>
        </w:r>
      </w:ins>
    </w:p>
    <w:p w:rsidR="00E36D53" w:rsidRPr="004B24E5" w:rsidRDefault="00E36D53" w:rsidP="00E36D53">
      <w:pPr>
        <w:rPr>
          <w:rFonts w:ascii="Arial" w:hAnsi="Arial" w:cs="Arial"/>
        </w:rPr>
      </w:pPr>
    </w:p>
    <w:p w:rsidR="00E36D53" w:rsidRPr="004B24E5" w:rsidRDefault="004C7BAB" w:rsidP="00E36D53">
      <w:pPr>
        <w:pStyle w:val="berschrift2"/>
        <w:numPr>
          <w:ilvl w:val="0"/>
          <w:numId w:val="25"/>
        </w:numPr>
        <w:ind w:hanging="720"/>
      </w:pPr>
      <w:r>
        <w:rPr>
          <w:rStyle w:val="hps"/>
          <w:lang/>
        </w:rPr>
        <w:t>Modules</w:t>
      </w:r>
      <w:r>
        <w:rPr>
          <w:rStyle w:val="shorttext"/>
          <w:lang/>
        </w:rPr>
        <w:t>, Structure</w:t>
      </w:r>
    </w:p>
    <w:p w:rsidR="00E36D53" w:rsidRPr="004B24E5" w:rsidRDefault="00E36D53" w:rsidP="00E36D53"/>
    <w:p w:rsidR="00E36D53" w:rsidRPr="004B24E5" w:rsidRDefault="00E36D53" w:rsidP="00E36D53"/>
    <w:tbl>
      <w:tblPr>
        <w:tblStyle w:val="Tabellengitternetz"/>
        <w:tblW w:w="0" w:type="auto"/>
        <w:tblInd w:w="108" w:type="dxa"/>
        <w:tblLayout w:type="fixed"/>
        <w:tblLook w:val="04A0"/>
      </w:tblPr>
      <w:tblGrid>
        <w:gridCol w:w="3330"/>
        <w:gridCol w:w="5220"/>
      </w:tblGrid>
      <w:tr w:rsidR="00201D00" w:rsidRPr="004B24E5" w:rsidTr="003E33B4">
        <w:tc>
          <w:tcPr>
            <w:tcW w:w="3330" w:type="dxa"/>
            <w:shd w:val="clear" w:color="auto" w:fill="C6D9F1" w:themeFill="text2" w:themeFillTint="33"/>
          </w:tcPr>
          <w:p w:rsidR="00201D00" w:rsidRPr="004B24E5" w:rsidRDefault="00244698" w:rsidP="003E33B4">
            <w:pPr>
              <w:rPr>
                <w:rFonts w:ascii="Arial" w:hAnsi="Arial" w:cs="Arial"/>
                <w:b/>
              </w:rPr>
            </w:pPr>
            <w:r w:rsidRPr="00244698">
              <w:rPr>
                <w:rFonts w:ascii="Arial" w:hAnsi="Arial" w:cs="Arial"/>
                <w:b/>
              </w:rPr>
              <w:t>Project Name</w:t>
            </w:r>
          </w:p>
        </w:tc>
        <w:tc>
          <w:tcPr>
            <w:tcW w:w="5220" w:type="dxa"/>
          </w:tcPr>
          <w:p w:rsidR="00201D00" w:rsidRPr="004B24E5" w:rsidRDefault="00244698" w:rsidP="00E36D53">
            <w:pPr>
              <w:rPr>
                <w:rFonts w:ascii="Arial" w:hAnsi="Arial" w:cs="Arial"/>
              </w:rPr>
            </w:pPr>
            <w:r>
              <w:rPr>
                <w:rFonts w:ascii="Arial" w:hAnsi="Arial" w:cs="Arial"/>
              </w:rPr>
              <w:t>C# Client Library</w:t>
            </w:r>
          </w:p>
        </w:tc>
      </w:tr>
      <w:tr w:rsidR="00201D00" w:rsidRPr="00346A09" w:rsidTr="003E33B4">
        <w:tc>
          <w:tcPr>
            <w:tcW w:w="3330" w:type="dxa"/>
            <w:shd w:val="clear" w:color="auto" w:fill="C6D9F1" w:themeFill="text2" w:themeFillTint="33"/>
          </w:tcPr>
          <w:p w:rsidR="00201D00" w:rsidRPr="00244698" w:rsidRDefault="00244698" w:rsidP="003E33B4">
            <w:pPr>
              <w:rPr>
                <w:rFonts w:ascii="Arial" w:hAnsi="Arial" w:cs="Arial"/>
                <w:b/>
                <w:lang w:val="es-ES"/>
              </w:rPr>
            </w:pPr>
            <w:r w:rsidRPr="00244698">
              <w:rPr>
                <w:rFonts w:ascii="Arial" w:hAnsi="Arial" w:cs="Arial"/>
                <w:b/>
              </w:rPr>
              <w:t>Location of sources</w:t>
            </w:r>
          </w:p>
        </w:tc>
        <w:tc>
          <w:tcPr>
            <w:tcW w:w="5220" w:type="dxa"/>
          </w:tcPr>
          <w:p w:rsidR="00201D00" w:rsidRPr="00887F43" w:rsidRDefault="00926AAE" w:rsidP="00E36D53">
            <w:pPr>
              <w:rPr>
                <w:rFonts w:ascii="Arial" w:hAnsi="Arial" w:cs="Arial"/>
                <w:lang w:val="es-ES"/>
              </w:rPr>
            </w:pPr>
            <w:hyperlink r:id="rId10" w:history="1">
              <w:r w:rsidR="00201D00" w:rsidRPr="00887F43">
                <w:rPr>
                  <w:rStyle w:val="Hyperlink"/>
                  <w:rFonts w:ascii="Arial" w:hAnsi="Arial" w:cs="Arial"/>
                  <w:i/>
                  <w:iCs/>
                  <w:lang w:val="es-ES"/>
                </w:rPr>
                <w:t>https://jwsdev.org:9443/svn/jWebSocket/branches/jWebSocket-1.0/jWebSocketCSClient</w:t>
              </w:r>
            </w:hyperlink>
          </w:p>
        </w:tc>
      </w:tr>
      <w:tr w:rsidR="00201D00" w:rsidRPr="004B24E5" w:rsidTr="003E33B4">
        <w:tc>
          <w:tcPr>
            <w:tcW w:w="3330" w:type="dxa"/>
            <w:shd w:val="clear" w:color="auto" w:fill="C6D9F1" w:themeFill="text2" w:themeFillTint="33"/>
          </w:tcPr>
          <w:p w:rsidR="00201D00" w:rsidRPr="004B24E5" w:rsidRDefault="00201D00" w:rsidP="003E33B4">
            <w:pPr>
              <w:rPr>
                <w:rFonts w:ascii="Arial" w:hAnsi="Arial" w:cs="Arial"/>
                <w:b/>
              </w:rPr>
            </w:pPr>
            <w:r w:rsidRPr="004B24E5">
              <w:rPr>
                <w:rFonts w:ascii="Arial" w:hAnsi="Arial" w:cs="Arial"/>
                <w:b/>
              </w:rPr>
              <w:t>SVN branch</w:t>
            </w:r>
          </w:p>
        </w:tc>
        <w:tc>
          <w:tcPr>
            <w:tcW w:w="5220" w:type="dxa"/>
          </w:tcPr>
          <w:p w:rsidR="00201D00" w:rsidRPr="004B24E5" w:rsidRDefault="003E33B4" w:rsidP="00E36D53">
            <w:pPr>
              <w:rPr>
                <w:rFonts w:ascii="Arial" w:hAnsi="Arial" w:cs="Arial"/>
              </w:rPr>
            </w:pPr>
            <w:r w:rsidRPr="004B24E5">
              <w:rPr>
                <w:rFonts w:ascii="Arial" w:hAnsi="Arial" w:cs="Arial"/>
                <w:bCs/>
              </w:rPr>
              <w:t>jWebSocket</w:t>
            </w:r>
            <w:r w:rsidRPr="004B24E5">
              <w:rPr>
                <w:rFonts w:ascii="Arial" w:eastAsia="Arial" w:hAnsi="Arial" w:cs="Arial"/>
                <w:bCs/>
              </w:rPr>
              <w:t>-</w:t>
            </w:r>
            <w:r w:rsidRPr="004B24E5">
              <w:rPr>
                <w:rFonts w:ascii="Arial" w:hAnsi="Arial" w:cs="Arial"/>
                <w:bCs/>
              </w:rPr>
              <w:t>1.0</w:t>
            </w:r>
          </w:p>
        </w:tc>
      </w:tr>
      <w:tr w:rsidR="00201D00" w:rsidRPr="004B24E5" w:rsidTr="003E33B4">
        <w:tc>
          <w:tcPr>
            <w:tcW w:w="3330" w:type="dxa"/>
            <w:shd w:val="clear" w:color="auto" w:fill="C6D9F1" w:themeFill="text2" w:themeFillTint="33"/>
          </w:tcPr>
          <w:p w:rsidR="00201D00" w:rsidRPr="004B24E5" w:rsidRDefault="00244698" w:rsidP="003E33B4">
            <w:pPr>
              <w:rPr>
                <w:rFonts w:ascii="Arial" w:hAnsi="Arial" w:cs="Arial"/>
                <w:b/>
              </w:rPr>
            </w:pPr>
            <w:r>
              <w:rPr>
                <w:rFonts w:ascii="Arial" w:hAnsi="Arial" w:cs="Arial"/>
                <w:b/>
              </w:rPr>
              <w:t>File</w:t>
            </w:r>
            <w:r w:rsidR="00201D00" w:rsidRPr="004B24E5">
              <w:rPr>
                <w:rFonts w:ascii="Arial" w:hAnsi="Arial" w:cs="Arial"/>
                <w:b/>
              </w:rPr>
              <w:t xml:space="preserve"> .zip</w:t>
            </w:r>
          </w:p>
        </w:tc>
        <w:tc>
          <w:tcPr>
            <w:tcW w:w="5220" w:type="dxa"/>
          </w:tcPr>
          <w:p w:rsidR="00201D00" w:rsidRDefault="003E33B4" w:rsidP="00E36D53">
            <w:pPr>
              <w:rPr>
                <w:ins w:id="18" w:author="aschulze" w:date="2012-05-25T00:00:00Z"/>
                <w:rFonts w:ascii="Arial" w:hAnsi="Arial" w:cs="Arial"/>
                <w:bCs/>
              </w:rPr>
            </w:pPr>
            <w:r w:rsidRPr="004B24E5">
              <w:rPr>
                <w:rFonts w:ascii="Arial" w:hAnsi="Arial" w:cs="Arial"/>
                <w:bCs/>
              </w:rPr>
              <w:t>SourceCodeCSharpClientLibrary.zip</w:t>
            </w:r>
          </w:p>
          <w:p w:rsidR="00136AD1" w:rsidRPr="004B24E5" w:rsidRDefault="00136AD1" w:rsidP="00E36D53">
            <w:pPr>
              <w:rPr>
                <w:rFonts w:ascii="Arial" w:hAnsi="Arial" w:cs="Arial"/>
              </w:rPr>
            </w:pPr>
            <w:ins w:id="19" w:author="aschulze" w:date="2012-05-25T00:00:00Z">
              <w:r>
                <w:rPr>
                  <w:rFonts w:ascii="Arial" w:hAnsi="Arial" w:cs="Arial"/>
                  <w:bCs/>
                </w:rPr>
                <w:t xml:space="preserve">Do not maintain a zip in the </w:t>
              </w:r>
              <w:proofErr w:type="gramStart"/>
              <w:r>
                <w:rPr>
                  <w:rFonts w:ascii="Arial" w:hAnsi="Arial" w:cs="Arial"/>
                  <w:bCs/>
                </w:rPr>
                <w:t>folder,</w:t>
              </w:r>
              <w:proofErr w:type="gramEnd"/>
              <w:r>
                <w:rPr>
                  <w:rFonts w:ascii="Arial" w:hAnsi="Arial" w:cs="Arial"/>
                  <w:bCs/>
                </w:rPr>
                <w:t xml:space="preserve"> bit the source code, SVN is a source code and not a binary repository. </w:t>
              </w:r>
            </w:ins>
            <w:ins w:id="20" w:author="aschulze" w:date="2012-05-25T00:01:00Z">
              <w:r>
                <w:rPr>
                  <w:rFonts w:ascii="Arial" w:hAnsi="Arial" w:cs="Arial"/>
                  <w:bCs/>
                </w:rPr>
                <w:t>You destroy the possibilities of source code tracking by this!</w:t>
              </w:r>
            </w:ins>
          </w:p>
        </w:tc>
      </w:tr>
      <w:tr w:rsidR="00201D00" w:rsidRPr="004B24E5" w:rsidTr="003E33B4">
        <w:tc>
          <w:tcPr>
            <w:tcW w:w="3330" w:type="dxa"/>
            <w:shd w:val="clear" w:color="auto" w:fill="C6D9F1" w:themeFill="text2" w:themeFillTint="33"/>
            <w:vAlign w:val="center"/>
          </w:tcPr>
          <w:p w:rsidR="00201D00" w:rsidRPr="004B24E5" w:rsidRDefault="00244698" w:rsidP="003E33B4">
            <w:pPr>
              <w:rPr>
                <w:rFonts w:ascii="Arial" w:hAnsi="Arial" w:cs="Arial"/>
                <w:b/>
              </w:rPr>
            </w:pPr>
            <w:r w:rsidRPr="00244698">
              <w:rPr>
                <w:rFonts w:ascii="Arial" w:hAnsi="Arial" w:cs="Arial"/>
                <w:b/>
              </w:rPr>
              <w:t>Directory Structure</w:t>
            </w:r>
          </w:p>
        </w:tc>
        <w:tc>
          <w:tcPr>
            <w:tcW w:w="5220" w:type="dxa"/>
          </w:tcPr>
          <w:p w:rsidR="00201D00" w:rsidRPr="004B24E5" w:rsidRDefault="003E33B4" w:rsidP="00E36D53">
            <w:pPr>
              <w:rPr>
                <w:rFonts w:ascii="Arial" w:hAnsi="Arial" w:cs="Arial"/>
              </w:rPr>
            </w:pPr>
            <w:bookmarkStart w:id="21" w:name="_GoBack"/>
            <w:r w:rsidRPr="004B24E5">
              <w:rPr>
                <w:rFonts w:ascii="Arial" w:hAnsi="Arial" w:cs="Arial"/>
                <w:bCs/>
                <w:noProof/>
                <w:lang w:eastAsia="en-US" w:bidi="ar-SA"/>
              </w:rPr>
              <w:drawing>
                <wp:inline distT="0" distB="0" distL="0" distR="0">
                  <wp:extent cx="3191320" cy="1781424"/>
                  <wp:effectExtent l="0" t="0" r="9080" b="9276"/>
                  <wp:docPr id="6" name="0 Imagen"/>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stretch>
                            <a:fillRect/>
                          </a:stretch>
                        </pic:blipFill>
                        <pic:spPr>
                          <a:xfrm>
                            <a:off x="0" y="0"/>
                            <a:ext cx="3191320" cy="1781424"/>
                          </a:xfrm>
                          <a:prstGeom prst="rect">
                            <a:avLst/>
                          </a:prstGeom>
                          <a:noFill/>
                          <a:ln>
                            <a:noFill/>
                            <a:prstDash/>
                          </a:ln>
                        </pic:spPr>
                      </pic:pic>
                    </a:graphicData>
                  </a:graphic>
                </wp:inline>
              </w:drawing>
            </w:r>
            <w:bookmarkEnd w:id="21"/>
          </w:p>
        </w:tc>
      </w:tr>
      <w:tr w:rsidR="00201D00" w:rsidRPr="004B24E5" w:rsidTr="003E33B4">
        <w:tc>
          <w:tcPr>
            <w:tcW w:w="8550" w:type="dxa"/>
            <w:gridSpan w:val="2"/>
          </w:tcPr>
          <w:p w:rsidR="003E33B4" w:rsidRPr="004B24E5" w:rsidRDefault="003E33B4" w:rsidP="003E33B4">
            <w:pPr>
              <w:pStyle w:val="TableContents"/>
              <w:snapToGrid w:val="0"/>
              <w:rPr>
                <w:rFonts w:ascii="Arial" w:hAnsi="Arial" w:cs="Arial"/>
                <w:b/>
                <w:bCs/>
                <w:i/>
                <w:lang w:val="en-US"/>
              </w:rPr>
            </w:pPr>
            <w:proofErr w:type="spellStart"/>
            <w:r w:rsidRPr="004B24E5">
              <w:rPr>
                <w:rFonts w:ascii="Arial" w:hAnsi="Arial" w:cs="Arial"/>
                <w:b/>
                <w:bCs/>
                <w:i/>
                <w:lang w:val="en-US"/>
              </w:rPr>
              <w:t>org.jwebsocket.client.common</w:t>
            </w:r>
            <w:proofErr w:type="spellEnd"/>
            <w:r w:rsidRPr="004B24E5">
              <w:rPr>
                <w:rFonts w:ascii="Arial" w:hAnsi="Arial" w:cs="Arial"/>
                <w:b/>
                <w:bCs/>
                <w:i/>
                <w:lang w:val="en-US"/>
              </w:rPr>
              <w:t>:</w:t>
            </w:r>
          </w:p>
          <w:p w:rsidR="00201D00" w:rsidRPr="004B24E5" w:rsidRDefault="00244698" w:rsidP="003E33B4">
            <w:r w:rsidRPr="00244698">
              <w:rPr>
                <w:rFonts w:ascii="Arial" w:hAnsi="Arial" w:cs="Arial"/>
                <w:bCs/>
                <w:lang/>
              </w:rPr>
              <w:t>It contains all the implementations that are used by the</w:t>
            </w:r>
            <w:r w:rsidR="00321810">
              <w:rPr>
                <w:rFonts w:ascii="Arial" w:hAnsi="Arial" w:cs="Arial"/>
                <w:bCs/>
                <w:lang/>
              </w:rPr>
              <w:t xml:space="preserve"> low </w:t>
            </w:r>
            <w:r>
              <w:rPr>
                <w:rFonts w:ascii="Arial" w:hAnsi="Arial" w:cs="Arial"/>
                <w:bCs/>
                <w:lang/>
              </w:rPr>
              <w:t>level</w:t>
            </w:r>
            <w:r w:rsidRPr="00244698">
              <w:rPr>
                <w:rFonts w:ascii="Arial" w:hAnsi="Arial" w:cs="Arial"/>
                <w:bCs/>
                <w:lang/>
              </w:rPr>
              <w:t xml:space="preserve"> client and</w:t>
            </w:r>
            <w:r>
              <w:rPr>
                <w:rFonts w:ascii="Arial" w:hAnsi="Arial" w:cs="Arial"/>
                <w:bCs/>
                <w:lang/>
              </w:rPr>
              <w:t xml:space="preserve"> t</w:t>
            </w:r>
            <w:r w:rsidRPr="00244698">
              <w:rPr>
                <w:rFonts w:ascii="Arial" w:hAnsi="Arial" w:cs="Arial"/>
                <w:bCs/>
                <w:lang/>
              </w:rPr>
              <w:t>oken</w:t>
            </w:r>
            <w:r>
              <w:rPr>
                <w:rFonts w:ascii="Arial" w:hAnsi="Arial" w:cs="Arial"/>
                <w:bCs/>
                <w:lang/>
              </w:rPr>
              <w:t xml:space="preserve"> client</w:t>
            </w:r>
          </w:p>
        </w:tc>
      </w:tr>
      <w:tr w:rsidR="00201D00" w:rsidRPr="004B24E5" w:rsidTr="003E33B4">
        <w:tc>
          <w:tcPr>
            <w:tcW w:w="8550" w:type="dxa"/>
            <w:gridSpan w:val="2"/>
          </w:tcPr>
          <w:p w:rsidR="003E33B4" w:rsidRPr="004B24E5" w:rsidRDefault="003E33B4" w:rsidP="003E33B4">
            <w:pPr>
              <w:pStyle w:val="TableContents"/>
              <w:snapToGrid w:val="0"/>
              <w:rPr>
                <w:rFonts w:ascii="Arial" w:hAnsi="Arial" w:cs="Arial"/>
                <w:b/>
                <w:bCs/>
                <w:i/>
                <w:lang w:val="en-US"/>
              </w:rPr>
            </w:pPr>
            <w:proofErr w:type="spellStart"/>
            <w:r w:rsidRPr="004B24E5">
              <w:rPr>
                <w:rFonts w:ascii="Arial" w:hAnsi="Arial" w:cs="Arial"/>
                <w:b/>
                <w:bCs/>
                <w:i/>
                <w:lang w:val="en-US"/>
              </w:rPr>
              <w:t>org.jwebsocket.client.csharp.api</w:t>
            </w:r>
            <w:proofErr w:type="spellEnd"/>
            <w:r w:rsidRPr="004B24E5">
              <w:rPr>
                <w:rFonts w:ascii="Arial" w:hAnsi="Arial" w:cs="Arial"/>
                <w:b/>
                <w:bCs/>
                <w:i/>
                <w:lang w:val="en-US"/>
              </w:rPr>
              <w:t>:</w:t>
            </w:r>
          </w:p>
          <w:p w:rsidR="00201D00" w:rsidRPr="004B24E5" w:rsidRDefault="00321810" w:rsidP="003E33B4">
            <w:r>
              <w:rPr>
                <w:rStyle w:val="hps"/>
                <w:lang/>
              </w:rPr>
              <w:t>I</w:t>
            </w:r>
            <w:r w:rsidRPr="00321810">
              <w:rPr>
                <w:rFonts w:ascii="Arial" w:hAnsi="Arial" w:cs="Arial"/>
                <w:bCs/>
                <w:lang/>
              </w:rPr>
              <w:t xml:space="preserve">t contains all the interfaces that are implemented by the </w:t>
            </w:r>
            <w:r>
              <w:rPr>
                <w:rFonts w:ascii="Arial" w:hAnsi="Arial" w:cs="Arial"/>
                <w:bCs/>
                <w:lang/>
              </w:rPr>
              <w:t xml:space="preserve">low </w:t>
            </w:r>
            <w:r w:rsidRPr="00321810">
              <w:rPr>
                <w:rFonts w:ascii="Arial" w:hAnsi="Arial" w:cs="Arial"/>
                <w:bCs/>
                <w:lang/>
              </w:rPr>
              <w:t>level client.</w:t>
            </w:r>
          </w:p>
        </w:tc>
      </w:tr>
      <w:tr w:rsidR="00201D00" w:rsidRPr="004B24E5" w:rsidTr="003E33B4">
        <w:tc>
          <w:tcPr>
            <w:tcW w:w="8550" w:type="dxa"/>
            <w:gridSpan w:val="2"/>
          </w:tcPr>
          <w:p w:rsidR="003E33B4" w:rsidRPr="004B24E5" w:rsidRDefault="003E33B4" w:rsidP="003E33B4">
            <w:pPr>
              <w:pStyle w:val="TableContents"/>
              <w:snapToGrid w:val="0"/>
              <w:rPr>
                <w:rFonts w:ascii="Arial" w:hAnsi="Arial" w:cs="Arial"/>
                <w:b/>
                <w:bCs/>
                <w:i/>
                <w:lang w:val="en-US"/>
              </w:rPr>
            </w:pPr>
            <w:proofErr w:type="spellStart"/>
            <w:r w:rsidRPr="004B24E5">
              <w:rPr>
                <w:rFonts w:ascii="Arial" w:hAnsi="Arial" w:cs="Arial"/>
                <w:b/>
                <w:bCs/>
                <w:i/>
                <w:lang w:val="en-US"/>
              </w:rPr>
              <w:t>org.jwebsocket.client.csharp.cbase</w:t>
            </w:r>
            <w:proofErr w:type="spellEnd"/>
            <w:r w:rsidRPr="004B24E5">
              <w:rPr>
                <w:rFonts w:ascii="Arial" w:hAnsi="Arial" w:cs="Arial"/>
                <w:b/>
                <w:bCs/>
                <w:i/>
                <w:lang w:val="en-US"/>
              </w:rPr>
              <w:t>:</w:t>
            </w:r>
          </w:p>
          <w:p w:rsidR="00201D00" w:rsidRPr="004B24E5" w:rsidRDefault="00321810" w:rsidP="003E33B4">
            <w:r w:rsidRPr="00321810">
              <w:rPr>
                <w:rFonts w:ascii="Arial" w:hAnsi="Arial" w:cs="Arial"/>
                <w:bCs/>
                <w:lang/>
              </w:rPr>
              <w:t xml:space="preserve">Contains the implementation of the base classes for </w:t>
            </w:r>
            <w:r>
              <w:rPr>
                <w:rFonts w:ascii="Arial" w:hAnsi="Arial" w:cs="Arial"/>
                <w:bCs/>
                <w:lang/>
              </w:rPr>
              <w:t xml:space="preserve">low </w:t>
            </w:r>
            <w:r w:rsidRPr="00321810">
              <w:rPr>
                <w:rFonts w:ascii="Arial" w:hAnsi="Arial" w:cs="Arial"/>
                <w:bCs/>
                <w:lang/>
              </w:rPr>
              <w:t>level client.</w:t>
            </w:r>
          </w:p>
        </w:tc>
      </w:tr>
      <w:tr w:rsidR="00201D00" w:rsidRPr="004B24E5" w:rsidTr="003E33B4">
        <w:tc>
          <w:tcPr>
            <w:tcW w:w="8550" w:type="dxa"/>
            <w:gridSpan w:val="2"/>
          </w:tcPr>
          <w:p w:rsidR="003E33B4" w:rsidRPr="004B24E5" w:rsidRDefault="003E33B4" w:rsidP="003E33B4">
            <w:pPr>
              <w:pStyle w:val="TableContents"/>
              <w:snapToGrid w:val="0"/>
              <w:rPr>
                <w:rFonts w:ascii="Arial" w:hAnsi="Arial" w:cs="Arial"/>
                <w:b/>
                <w:bCs/>
                <w:i/>
                <w:lang w:val="en-US"/>
              </w:rPr>
            </w:pPr>
            <w:proofErr w:type="spellStart"/>
            <w:r w:rsidRPr="004B24E5">
              <w:rPr>
                <w:rFonts w:ascii="Arial" w:hAnsi="Arial" w:cs="Arial"/>
                <w:b/>
                <w:bCs/>
                <w:i/>
                <w:lang w:val="en-US"/>
              </w:rPr>
              <w:t>org.jwebsocket.client.csharp.kit</w:t>
            </w:r>
            <w:proofErr w:type="spellEnd"/>
            <w:r w:rsidRPr="004B24E5">
              <w:rPr>
                <w:rFonts w:ascii="Arial" w:hAnsi="Arial" w:cs="Arial"/>
                <w:b/>
                <w:bCs/>
                <w:i/>
                <w:lang w:val="en-US"/>
              </w:rPr>
              <w:t>:</w:t>
            </w:r>
          </w:p>
          <w:p w:rsidR="00201D00" w:rsidRPr="004B24E5" w:rsidRDefault="00321810" w:rsidP="00321810">
            <w:r w:rsidRPr="00321810">
              <w:rPr>
                <w:rFonts w:ascii="Arial" w:hAnsi="Arial" w:cs="Arial"/>
                <w:bCs/>
                <w:lang/>
              </w:rPr>
              <w:t>Contains the implementation of the tools used by the</w:t>
            </w:r>
            <w:r>
              <w:rPr>
                <w:rFonts w:ascii="Arial" w:hAnsi="Arial" w:cs="Arial"/>
                <w:bCs/>
                <w:lang/>
              </w:rPr>
              <w:t xml:space="preserve"> low level</w:t>
            </w:r>
            <w:r w:rsidRPr="00321810">
              <w:rPr>
                <w:rFonts w:ascii="Arial" w:hAnsi="Arial" w:cs="Arial"/>
                <w:bCs/>
                <w:lang/>
              </w:rPr>
              <w:t xml:space="preserve"> client.</w:t>
            </w:r>
          </w:p>
        </w:tc>
      </w:tr>
      <w:tr w:rsidR="00201D00" w:rsidRPr="004B24E5" w:rsidTr="003E33B4">
        <w:tc>
          <w:tcPr>
            <w:tcW w:w="8550" w:type="dxa"/>
            <w:gridSpan w:val="2"/>
          </w:tcPr>
          <w:p w:rsidR="003E33B4" w:rsidRPr="004B24E5" w:rsidRDefault="003E33B4" w:rsidP="003E33B4">
            <w:pPr>
              <w:pStyle w:val="TableContents"/>
              <w:snapToGrid w:val="0"/>
              <w:rPr>
                <w:rFonts w:ascii="Arial" w:hAnsi="Arial" w:cs="Arial"/>
                <w:b/>
                <w:bCs/>
                <w:i/>
                <w:lang w:val="en-US"/>
              </w:rPr>
            </w:pPr>
            <w:proofErr w:type="spellStart"/>
            <w:r w:rsidRPr="004B24E5">
              <w:rPr>
                <w:rFonts w:ascii="Arial" w:hAnsi="Arial" w:cs="Arial"/>
                <w:b/>
                <w:bCs/>
                <w:i/>
                <w:lang w:val="en-US"/>
              </w:rPr>
              <w:t>org.jwebsocket.client.token.api</w:t>
            </w:r>
            <w:proofErr w:type="spellEnd"/>
            <w:r w:rsidRPr="004B24E5">
              <w:rPr>
                <w:rFonts w:ascii="Arial" w:hAnsi="Arial" w:cs="Arial"/>
                <w:b/>
                <w:bCs/>
                <w:i/>
                <w:lang w:val="en-US"/>
              </w:rPr>
              <w:t>:</w:t>
            </w:r>
          </w:p>
          <w:p w:rsidR="00201D00" w:rsidRPr="004B24E5" w:rsidRDefault="001119AB" w:rsidP="003E33B4">
            <w:r w:rsidRPr="001119AB">
              <w:rPr>
                <w:rFonts w:ascii="Arial" w:hAnsi="Arial" w:cs="Arial"/>
                <w:bCs/>
                <w:lang/>
              </w:rPr>
              <w:t>It contains all the interfaces that are implemented by the Token client.</w:t>
            </w:r>
          </w:p>
        </w:tc>
      </w:tr>
      <w:tr w:rsidR="00201D00" w:rsidRPr="004B24E5" w:rsidTr="003E33B4">
        <w:tc>
          <w:tcPr>
            <w:tcW w:w="8550" w:type="dxa"/>
            <w:gridSpan w:val="2"/>
          </w:tcPr>
          <w:p w:rsidR="003E33B4" w:rsidRPr="004B24E5" w:rsidRDefault="003E33B4" w:rsidP="003E33B4">
            <w:pPr>
              <w:pStyle w:val="TableContents"/>
              <w:snapToGrid w:val="0"/>
              <w:rPr>
                <w:rFonts w:ascii="Arial" w:hAnsi="Arial" w:cs="Arial"/>
                <w:b/>
                <w:bCs/>
                <w:i/>
                <w:lang w:val="en-US"/>
              </w:rPr>
            </w:pPr>
            <w:proofErr w:type="spellStart"/>
            <w:r w:rsidRPr="004B24E5">
              <w:rPr>
                <w:rFonts w:ascii="Arial" w:hAnsi="Arial" w:cs="Arial"/>
                <w:b/>
                <w:bCs/>
                <w:i/>
                <w:lang w:val="en-US"/>
              </w:rPr>
              <w:t>org.jwebsocket.client.token.kit</w:t>
            </w:r>
            <w:proofErr w:type="spellEnd"/>
            <w:r w:rsidRPr="004B24E5">
              <w:rPr>
                <w:rFonts w:ascii="Arial" w:hAnsi="Arial" w:cs="Arial"/>
                <w:b/>
                <w:bCs/>
                <w:i/>
                <w:lang w:val="en-US"/>
              </w:rPr>
              <w:t>:</w:t>
            </w:r>
          </w:p>
          <w:p w:rsidR="00201D00" w:rsidRPr="004B24E5" w:rsidRDefault="00F07106" w:rsidP="003E33B4">
            <w:r w:rsidRPr="00F07106">
              <w:rPr>
                <w:rFonts w:ascii="Arial" w:hAnsi="Arial" w:cs="Arial"/>
                <w:bCs/>
                <w:lang/>
              </w:rPr>
              <w:lastRenderedPageBreak/>
              <w:t>Contains the implementation of the tools used by the client token.</w:t>
            </w:r>
          </w:p>
        </w:tc>
      </w:tr>
      <w:tr w:rsidR="00201D00" w:rsidRPr="004B24E5" w:rsidTr="003E33B4">
        <w:tc>
          <w:tcPr>
            <w:tcW w:w="8550" w:type="dxa"/>
            <w:gridSpan w:val="2"/>
          </w:tcPr>
          <w:p w:rsidR="003E33B4" w:rsidRPr="004B24E5" w:rsidRDefault="003E33B4" w:rsidP="003E33B4">
            <w:pPr>
              <w:pStyle w:val="TableContents"/>
              <w:snapToGrid w:val="0"/>
              <w:rPr>
                <w:rFonts w:ascii="Arial" w:hAnsi="Arial" w:cs="Arial"/>
                <w:b/>
                <w:bCs/>
                <w:i/>
                <w:lang w:val="en-US"/>
              </w:rPr>
            </w:pPr>
            <w:proofErr w:type="spellStart"/>
            <w:r w:rsidRPr="004B24E5">
              <w:rPr>
                <w:rFonts w:ascii="Arial" w:hAnsi="Arial" w:cs="Arial"/>
                <w:b/>
                <w:bCs/>
                <w:i/>
                <w:lang w:val="en-US"/>
              </w:rPr>
              <w:lastRenderedPageBreak/>
              <w:t>org.jwebsocket.client.token.processor</w:t>
            </w:r>
            <w:proofErr w:type="spellEnd"/>
            <w:r w:rsidRPr="004B24E5">
              <w:rPr>
                <w:rFonts w:ascii="Arial" w:hAnsi="Arial" w:cs="Arial"/>
                <w:b/>
                <w:bCs/>
                <w:i/>
                <w:lang w:val="en-US"/>
              </w:rPr>
              <w:t>:</w:t>
            </w:r>
          </w:p>
          <w:p w:rsidR="00201D00" w:rsidRPr="004B24E5" w:rsidRDefault="00F07106" w:rsidP="003E33B4">
            <w:r w:rsidRPr="00F07106">
              <w:rPr>
                <w:rFonts w:ascii="Arial" w:hAnsi="Arial" w:cs="Arial"/>
                <w:bCs/>
                <w:lang/>
              </w:rPr>
              <w:t>Contains the implementation relating to the processing of a Token.</w:t>
            </w:r>
          </w:p>
        </w:tc>
      </w:tr>
      <w:tr w:rsidR="003E33B4" w:rsidRPr="004B24E5" w:rsidTr="003E33B4">
        <w:tc>
          <w:tcPr>
            <w:tcW w:w="8550" w:type="dxa"/>
            <w:gridSpan w:val="2"/>
          </w:tcPr>
          <w:p w:rsidR="003E33B4" w:rsidRPr="004B24E5" w:rsidRDefault="003E33B4" w:rsidP="003E33B4">
            <w:pPr>
              <w:pStyle w:val="TableContents"/>
              <w:snapToGrid w:val="0"/>
              <w:rPr>
                <w:rFonts w:ascii="Arial" w:hAnsi="Arial" w:cs="Arial"/>
                <w:b/>
                <w:bCs/>
                <w:i/>
                <w:lang w:val="en-US"/>
              </w:rPr>
            </w:pPr>
            <w:proofErr w:type="spellStart"/>
            <w:r w:rsidRPr="004B24E5">
              <w:rPr>
                <w:rFonts w:ascii="Arial" w:hAnsi="Arial" w:cs="Arial"/>
                <w:b/>
                <w:bCs/>
                <w:i/>
                <w:lang w:val="en-US"/>
              </w:rPr>
              <w:t>org.jwebsocket.client.token.tbase</w:t>
            </w:r>
            <w:proofErr w:type="spellEnd"/>
            <w:r w:rsidRPr="004B24E5">
              <w:rPr>
                <w:rFonts w:ascii="Arial" w:hAnsi="Arial" w:cs="Arial"/>
                <w:b/>
                <w:bCs/>
                <w:i/>
                <w:lang w:val="en-US"/>
              </w:rPr>
              <w:t>:</w:t>
            </w:r>
          </w:p>
          <w:p w:rsidR="003E33B4" w:rsidRPr="004B24E5" w:rsidRDefault="00F07106" w:rsidP="003E33B4">
            <w:pPr>
              <w:pStyle w:val="TableContents"/>
              <w:snapToGrid w:val="0"/>
              <w:rPr>
                <w:rFonts w:ascii="Arial" w:hAnsi="Arial" w:cs="Arial"/>
                <w:b/>
                <w:bCs/>
                <w:i/>
                <w:lang w:val="en-US"/>
              </w:rPr>
            </w:pPr>
            <w:r w:rsidRPr="00F07106">
              <w:rPr>
                <w:rFonts w:ascii="Arial" w:eastAsia="Bitstream Vera Sans" w:hAnsi="Arial" w:cs="Arial"/>
                <w:bCs/>
                <w:lang w:val="en-US" w:bidi="es-ES"/>
              </w:rPr>
              <w:t>Contains the implementation of the base classes for Token client.</w:t>
            </w:r>
          </w:p>
        </w:tc>
      </w:tr>
    </w:tbl>
    <w:p w:rsidR="00E36D53" w:rsidRPr="004B24E5" w:rsidRDefault="00E36D53" w:rsidP="00E36D53"/>
    <w:p w:rsidR="0053078D" w:rsidRPr="004B24E5" w:rsidRDefault="0053078D" w:rsidP="0053078D">
      <w:pPr>
        <w:pStyle w:val="Standard1"/>
        <w:tabs>
          <w:tab w:val="left" w:pos="0"/>
        </w:tabs>
        <w:spacing w:before="120" w:after="60" w:line="360" w:lineRule="auto"/>
        <w:jc w:val="both"/>
        <w:rPr>
          <w:rFonts w:ascii="Arial" w:hAnsi="Arial" w:cs="Humnst777 Lt BT"/>
          <w:i/>
          <w:iCs/>
          <w:color w:val="0000FF"/>
          <w:lang w:val="en-US"/>
        </w:rPr>
      </w:pPr>
    </w:p>
    <w:p w:rsidR="0053078D" w:rsidRDefault="0053078D" w:rsidP="0053078D">
      <w:pPr>
        <w:pStyle w:val="Standard1"/>
        <w:tabs>
          <w:tab w:val="left" w:pos="0"/>
        </w:tabs>
        <w:spacing w:before="280" w:after="240" w:line="360" w:lineRule="auto"/>
        <w:jc w:val="both"/>
        <w:rPr>
          <w:lang w:val="en-US"/>
        </w:rPr>
      </w:pPr>
      <w:r w:rsidRPr="004B24E5">
        <w:rPr>
          <w:rFonts w:ascii="Arial" w:hAnsi="Arial" w:cs="Arial"/>
          <w:b/>
          <w:bCs/>
          <w:noProof/>
          <w:color w:val="000000"/>
          <w:lang w:val="en-US" w:eastAsia="en-US"/>
        </w:rPr>
        <w:drawing>
          <wp:inline distT="0" distB="0" distL="0" distR="0">
            <wp:extent cx="3962954" cy="1428951"/>
            <wp:effectExtent l="0" t="0" r="0" b="0"/>
            <wp:docPr id="5" name="0 Imagen"/>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stretch>
                      <a:fillRect/>
                    </a:stretch>
                  </pic:blipFill>
                  <pic:spPr>
                    <a:xfrm>
                      <a:off x="0" y="0"/>
                      <a:ext cx="3962954" cy="1428951"/>
                    </a:xfrm>
                    <a:prstGeom prst="rect">
                      <a:avLst/>
                    </a:prstGeom>
                    <a:noFill/>
                    <a:ln>
                      <a:noFill/>
                      <a:prstDash/>
                    </a:ln>
                  </pic:spPr>
                </pic:pic>
              </a:graphicData>
            </a:graphic>
          </wp:inline>
        </w:drawing>
      </w:r>
    </w:p>
    <w:p w:rsidR="00064F8C" w:rsidRPr="00064F8C" w:rsidRDefault="00064F8C" w:rsidP="0053078D">
      <w:pPr>
        <w:pStyle w:val="Standard1"/>
        <w:tabs>
          <w:tab w:val="left" w:pos="0"/>
        </w:tabs>
        <w:spacing w:before="280" w:after="240" w:line="360" w:lineRule="auto"/>
        <w:jc w:val="both"/>
        <w:rPr>
          <w:rFonts w:ascii="Arial" w:hAnsi="Arial" w:cs="Arial"/>
          <w:i/>
          <w:lang w:val="en-US"/>
        </w:rPr>
      </w:pPr>
      <w:r w:rsidRPr="00064F8C">
        <w:rPr>
          <w:rFonts w:ascii="Arial" w:hAnsi="Arial" w:cs="Arial"/>
          <w:b/>
          <w:i/>
          <w:lang w:val="en-US"/>
        </w:rPr>
        <w:t>Picture 2:</w:t>
      </w:r>
      <w:r w:rsidRPr="00064F8C">
        <w:rPr>
          <w:rFonts w:ascii="Arial" w:hAnsi="Arial" w:cs="Arial"/>
          <w:i/>
          <w:lang w:val="en-US"/>
        </w:rPr>
        <w:t xml:space="preserve"> Directory</w:t>
      </w:r>
    </w:p>
    <w:p w:rsidR="0053078D" w:rsidRPr="00F07106" w:rsidRDefault="0053078D" w:rsidP="0053078D">
      <w:pPr>
        <w:pStyle w:val="Standard1"/>
        <w:tabs>
          <w:tab w:val="left" w:pos="0"/>
        </w:tabs>
        <w:spacing w:before="280" w:after="240" w:line="360" w:lineRule="auto"/>
        <w:jc w:val="both"/>
        <w:rPr>
          <w:rFonts w:ascii="Arial" w:hAnsi="Arial" w:cs="Arial"/>
          <w:iCs/>
          <w:color w:val="000000"/>
          <w:lang/>
        </w:rPr>
      </w:pPr>
      <w:proofErr w:type="gramStart"/>
      <w:r w:rsidRPr="00F07106">
        <w:rPr>
          <w:rFonts w:ascii="Arial" w:hAnsi="Arial" w:cs="Arial"/>
          <w:b/>
          <w:iCs/>
          <w:color w:val="000000"/>
          <w:lang w:val="en-US"/>
        </w:rPr>
        <w:t>bin</w:t>
      </w:r>
      <w:proofErr w:type="gramEnd"/>
      <w:r w:rsidRPr="00F07106">
        <w:rPr>
          <w:rFonts w:ascii="Arial" w:hAnsi="Arial" w:cs="Arial"/>
          <w:b/>
          <w:iCs/>
          <w:color w:val="000000"/>
          <w:lang w:val="en-US"/>
        </w:rPr>
        <w:t>:</w:t>
      </w:r>
      <w:r w:rsidR="00F07106">
        <w:rPr>
          <w:rFonts w:ascii="Arial" w:hAnsi="Arial" w:cs="Arial"/>
          <w:iCs/>
          <w:color w:val="000000"/>
          <w:lang w:val="en-US"/>
        </w:rPr>
        <w:t xml:space="preserve"> </w:t>
      </w:r>
      <w:r w:rsidR="00F07106" w:rsidRPr="00887F43">
        <w:rPr>
          <w:rFonts w:ascii="Arial" w:hAnsi="Arial" w:cs="Arial"/>
          <w:color w:val="000000"/>
          <w:lang w:val="en-US"/>
        </w:rPr>
        <w:t>This directory stores the compiled source code.</w:t>
      </w:r>
      <w:ins w:id="22" w:author="aschulze" w:date="2012-05-25T00:04:00Z">
        <w:r w:rsidR="00BE6106">
          <w:rPr>
            <w:rFonts w:ascii="Arial" w:hAnsi="Arial" w:cs="Arial"/>
            <w:color w:val="000000"/>
            <w:lang w:val="en-US"/>
          </w:rPr>
          <w:t xml:space="preserve"> Does not need t</w:t>
        </w:r>
      </w:ins>
      <w:ins w:id="23" w:author="aschulze" w:date="2012-05-25T00:05:00Z">
        <w:r w:rsidR="00BE6106">
          <w:rPr>
            <w:rFonts w:ascii="Arial" w:hAnsi="Arial" w:cs="Arial"/>
            <w:color w:val="000000"/>
            <w:lang w:val="en-US"/>
          </w:rPr>
          <w:t>o</w:t>
        </w:r>
      </w:ins>
      <w:ins w:id="24" w:author="aschulze" w:date="2012-05-25T00:04:00Z">
        <w:r w:rsidR="00BE6106">
          <w:rPr>
            <w:rFonts w:ascii="Arial" w:hAnsi="Arial" w:cs="Arial"/>
            <w:color w:val="000000"/>
            <w:lang w:val="en-US"/>
          </w:rPr>
          <w:t xml:space="preserve"> be part of the source SVN, or?</w:t>
        </w:r>
      </w:ins>
    </w:p>
    <w:p w:rsidR="00787154" w:rsidRPr="00887F43" w:rsidRDefault="0053078D" w:rsidP="0053078D">
      <w:pPr>
        <w:pStyle w:val="Standard1"/>
        <w:tabs>
          <w:tab w:val="left" w:pos="0"/>
        </w:tabs>
        <w:spacing w:after="113" w:line="360" w:lineRule="auto"/>
        <w:jc w:val="both"/>
        <w:rPr>
          <w:rFonts w:ascii="Arial" w:hAnsi="Arial" w:cs="Arial"/>
          <w:color w:val="000000"/>
          <w:lang w:val="en-US"/>
        </w:rPr>
      </w:pPr>
      <w:proofErr w:type="spellStart"/>
      <w:proofErr w:type="gramStart"/>
      <w:r w:rsidRPr="00787154">
        <w:rPr>
          <w:rFonts w:ascii="Arial" w:hAnsi="Arial" w:cs="Arial"/>
          <w:b/>
          <w:iCs/>
          <w:color w:val="000000"/>
          <w:lang/>
        </w:rPr>
        <w:t>obj</w:t>
      </w:r>
      <w:proofErr w:type="spellEnd"/>
      <w:proofErr w:type="gramEnd"/>
      <w:r w:rsidRPr="00787154">
        <w:rPr>
          <w:rFonts w:ascii="Arial" w:hAnsi="Arial" w:cs="Arial"/>
          <w:b/>
          <w:iCs/>
          <w:color w:val="000000"/>
          <w:lang/>
        </w:rPr>
        <w:t>:</w:t>
      </w:r>
      <w:r w:rsidRPr="00787154">
        <w:rPr>
          <w:rFonts w:ascii="Arial" w:hAnsi="Arial" w:cs="Arial"/>
          <w:iCs/>
          <w:color w:val="000000"/>
          <w:lang/>
        </w:rPr>
        <w:t xml:space="preserve"> </w:t>
      </w:r>
      <w:r w:rsidR="00787154" w:rsidRPr="00887F43">
        <w:rPr>
          <w:rFonts w:ascii="Arial" w:hAnsi="Arial" w:cs="Arial"/>
          <w:color w:val="000000"/>
          <w:lang w:val="en-US"/>
        </w:rPr>
        <w:t>This directory temporarily stores the compiled source code, its content is not included in the version control.</w:t>
      </w:r>
      <w:ins w:id="25" w:author="aschulze" w:date="2012-05-25T00:05:00Z">
        <w:r w:rsidR="00BE6106">
          <w:rPr>
            <w:rFonts w:ascii="Arial" w:hAnsi="Arial" w:cs="Arial"/>
            <w:color w:val="000000"/>
            <w:lang w:val="en-US"/>
          </w:rPr>
          <w:t xml:space="preserve"> Ok!</w:t>
        </w:r>
      </w:ins>
    </w:p>
    <w:p w:rsidR="0053078D" w:rsidRPr="00787154" w:rsidRDefault="0053078D" w:rsidP="0053078D">
      <w:pPr>
        <w:pStyle w:val="Standard1"/>
        <w:tabs>
          <w:tab w:val="left" w:pos="0"/>
        </w:tabs>
        <w:spacing w:after="113" w:line="360" w:lineRule="auto"/>
        <w:jc w:val="both"/>
        <w:rPr>
          <w:rFonts w:ascii="Arial" w:hAnsi="Arial" w:cs="Arial"/>
          <w:color w:val="000000"/>
          <w:lang w:val="en-US"/>
        </w:rPr>
      </w:pPr>
      <w:proofErr w:type="gramStart"/>
      <w:r w:rsidRPr="00787154">
        <w:rPr>
          <w:rFonts w:ascii="Arial" w:hAnsi="Arial" w:cs="Arial"/>
          <w:b/>
          <w:iCs/>
          <w:color w:val="000000"/>
          <w:lang w:val="en-US"/>
        </w:rPr>
        <w:t>org</w:t>
      </w:r>
      <w:proofErr w:type="gramEnd"/>
      <w:r w:rsidRPr="00787154">
        <w:rPr>
          <w:rFonts w:ascii="Arial" w:hAnsi="Arial" w:cs="Arial"/>
          <w:b/>
          <w:iCs/>
          <w:color w:val="000000"/>
          <w:lang w:val="en-US"/>
        </w:rPr>
        <w:t>:</w:t>
      </w:r>
      <w:r w:rsidRPr="00787154">
        <w:rPr>
          <w:rFonts w:ascii="Arial" w:hAnsi="Arial" w:cs="Arial"/>
          <w:iCs/>
          <w:color w:val="000000"/>
          <w:lang w:val="en-US"/>
        </w:rPr>
        <w:t xml:space="preserve"> </w:t>
      </w:r>
      <w:r w:rsidR="00787154" w:rsidRPr="00787154">
        <w:rPr>
          <w:rFonts w:ascii="Arial" w:hAnsi="Arial" w:cs="Arial"/>
          <w:color w:val="000000"/>
          <w:lang w:val="en-US"/>
        </w:rPr>
        <w:t>This directory contains all the source code of classes and libraries of the solution.</w:t>
      </w:r>
    </w:p>
    <w:p w:rsidR="0053078D" w:rsidRPr="00787154" w:rsidRDefault="0053078D" w:rsidP="0053078D">
      <w:pPr>
        <w:pStyle w:val="Standard1"/>
        <w:tabs>
          <w:tab w:val="left" w:pos="0"/>
        </w:tabs>
        <w:spacing w:after="113" w:line="360" w:lineRule="auto"/>
        <w:jc w:val="both"/>
        <w:rPr>
          <w:rFonts w:ascii="Arial" w:hAnsi="Arial" w:cs="Arial"/>
          <w:color w:val="000000"/>
          <w:lang w:val="en-US"/>
        </w:rPr>
      </w:pPr>
      <w:r w:rsidRPr="00787154">
        <w:rPr>
          <w:rFonts w:ascii="Arial" w:hAnsi="Arial" w:cs="Arial"/>
          <w:b/>
          <w:color w:val="000000"/>
          <w:lang w:val="en-US"/>
        </w:rPr>
        <w:t>Properties:</w:t>
      </w:r>
      <w:r w:rsidR="00787154">
        <w:rPr>
          <w:rFonts w:ascii="Arial" w:hAnsi="Arial" w:cs="Arial"/>
          <w:color w:val="000000"/>
          <w:lang w:val="en-US"/>
        </w:rPr>
        <w:t xml:space="preserve"> </w:t>
      </w:r>
      <w:r w:rsidR="00787154" w:rsidRPr="00787154">
        <w:rPr>
          <w:rFonts w:ascii="Arial" w:hAnsi="Arial" w:cs="Arial"/>
          <w:color w:val="000000"/>
          <w:lang w:val="en-US"/>
        </w:rPr>
        <w:t>This directory contains the data dl solution assembly; its content is not included in version control</w:t>
      </w:r>
      <w:r w:rsidRPr="00787154">
        <w:rPr>
          <w:rFonts w:ascii="Arial" w:hAnsi="Arial" w:cs="Arial"/>
          <w:color w:val="000000"/>
          <w:lang w:val="en-US"/>
        </w:rPr>
        <w:t>.</w:t>
      </w:r>
      <w:ins w:id="26" w:author="aschulze" w:date="2012-05-25T00:05:00Z">
        <w:r w:rsidR="00BE6106">
          <w:rPr>
            <w:rFonts w:ascii="Arial" w:hAnsi="Arial" w:cs="Arial"/>
            <w:color w:val="000000"/>
            <w:lang w:val="en-US"/>
          </w:rPr>
          <w:t xml:space="preserve">  Not required to build the client?</w:t>
        </w:r>
      </w:ins>
    </w:p>
    <w:p w:rsidR="0053078D" w:rsidRPr="00787154" w:rsidRDefault="0053078D" w:rsidP="0053078D">
      <w:pPr>
        <w:pStyle w:val="Standard1"/>
        <w:tabs>
          <w:tab w:val="left" w:pos="0"/>
        </w:tabs>
        <w:spacing w:before="120" w:after="60" w:line="360" w:lineRule="auto"/>
        <w:jc w:val="both"/>
        <w:rPr>
          <w:rFonts w:ascii="Arial" w:hAnsi="Arial" w:cs="Humnst777 Lt BT"/>
          <w:i/>
          <w:iCs/>
          <w:color w:val="0000FF"/>
          <w:lang w:val="en-US"/>
        </w:rPr>
      </w:pPr>
    </w:p>
    <w:p w:rsidR="004513AB" w:rsidRPr="004B24E5" w:rsidRDefault="00787154" w:rsidP="003E33B4">
      <w:pPr>
        <w:pStyle w:val="berschrift2"/>
        <w:numPr>
          <w:ilvl w:val="0"/>
          <w:numId w:val="25"/>
        </w:numPr>
        <w:ind w:hanging="720"/>
      </w:pPr>
      <w:r>
        <w:t>Source Code</w:t>
      </w:r>
    </w:p>
    <w:p w:rsidR="003E33B4" w:rsidRPr="004B24E5" w:rsidRDefault="003E33B4" w:rsidP="003E33B4"/>
    <w:p w:rsidR="003E33B4" w:rsidRPr="004B24E5" w:rsidRDefault="003E33B4" w:rsidP="003E33B4"/>
    <w:tbl>
      <w:tblPr>
        <w:tblW w:w="8490" w:type="dxa"/>
        <w:tblInd w:w="64" w:type="dxa"/>
        <w:tblLayout w:type="fixed"/>
        <w:tblCellMar>
          <w:left w:w="10" w:type="dxa"/>
          <w:right w:w="10" w:type="dxa"/>
        </w:tblCellMar>
        <w:tblLook w:val="0000"/>
      </w:tblPr>
      <w:tblGrid>
        <w:gridCol w:w="1791"/>
        <w:gridCol w:w="2520"/>
        <w:gridCol w:w="4179"/>
      </w:tblGrid>
      <w:tr w:rsidR="00A31B6F" w:rsidRPr="004B24E5" w:rsidTr="009D3B67">
        <w:tc>
          <w:tcPr>
            <w:tcW w:w="1791" w:type="dxa"/>
            <w:tcBorders>
              <w:top w:val="single" w:sz="2" w:space="0" w:color="000000"/>
              <w:left w:val="single" w:sz="2" w:space="0" w:color="000000"/>
              <w:bottom w:val="single" w:sz="2" w:space="0" w:color="000000"/>
              <w:right w:val="single" w:sz="4" w:space="0" w:color="auto"/>
            </w:tcBorders>
            <w:shd w:val="clear" w:color="auto" w:fill="C6D9F1"/>
            <w:tcMar>
              <w:top w:w="55" w:type="dxa"/>
              <w:left w:w="55" w:type="dxa"/>
              <w:bottom w:w="55" w:type="dxa"/>
              <w:right w:w="55" w:type="dxa"/>
            </w:tcMar>
          </w:tcPr>
          <w:p w:rsidR="00A31B6F" w:rsidRPr="004B24E5" w:rsidRDefault="00787154" w:rsidP="005079FE">
            <w:pPr>
              <w:pStyle w:val="Contenidodelatabla"/>
              <w:jc w:val="both"/>
              <w:rPr>
                <w:rFonts w:ascii="Arial" w:hAnsi="Arial" w:cs="Arial"/>
                <w:b/>
                <w:bCs/>
              </w:rPr>
            </w:pPr>
            <w:r>
              <w:rPr>
                <w:rFonts w:ascii="Arial" w:hAnsi="Arial" w:cs="Arial"/>
                <w:b/>
                <w:bCs/>
              </w:rPr>
              <w:t>Packet</w:t>
            </w:r>
          </w:p>
        </w:tc>
        <w:tc>
          <w:tcPr>
            <w:tcW w:w="6699" w:type="dxa"/>
            <w:gridSpan w:val="2"/>
            <w:tcBorders>
              <w:top w:val="single" w:sz="2" w:space="0" w:color="000000"/>
              <w:left w:val="single" w:sz="4" w:space="0" w:color="auto"/>
              <w:bottom w:val="single" w:sz="2" w:space="0" w:color="000000"/>
              <w:right w:val="single" w:sz="2" w:space="0" w:color="000000"/>
            </w:tcBorders>
            <w:shd w:val="clear" w:color="auto" w:fill="FFFFFF" w:themeFill="background1"/>
          </w:tcPr>
          <w:p w:rsidR="00A31B6F" w:rsidRPr="004B24E5" w:rsidRDefault="00A31B6F" w:rsidP="005079FE">
            <w:pPr>
              <w:pStyle w:val="Contenidodelatabla"/>
              <w:jc w:val="both"/>
              <w:rPr>
                <w:rFonts w:ascii="Arial" w:hAnsi="Arial" w:cs="Arial"/>
                <w:bCs/>
                <w:color w:val="D6E3BC" w:themeColor="accent3" w:themeTint="66"/>
              </w:rPr>
            </w:pPr>
            <w:r w:rsidRPr="004B24E5">
              <w:rPr>
                <w:rFonts w:ascii="Arial" w:hAnsi="Arial" w:cs="Arial"/>
                <w:bCs/>
              </w:rPr>
              <w:t xml:space="preserve"> Low Level Client</w:t>
            </w:r>
          </w:p>
        </w:tc>
      </w:tr>
      <w:tr w:rsidR="00A31B6F" w:rsidRPr="004B24E5" w:rsidTr="009D3B67">
        <w:tc>
          <w:tcPr>
            <w:tcW w:w="1791" w:type="dxa"/>
            <w:tcBorders>
              <w:top w:val="single" w:sz="2" w:space="0" w:color="000000"/>
              <w:left w:val="single" w:sz="2" w:space="0" w:color="000000"/>
              <w:bottom w:val="single" w:sz="2" w:space="0" w:color="000000"/>
              <w:right w:val="single" w:sz="4" w:space="0" w:color="auto"/>
            </w:tcBorders>
            <w:shd w:val="clear" w:color="auto" w:fill="C6D9F1"/>
            <w:tcMar>
              <w:top w:w="55" w:type="dxa"/>
              <w:left w:w="55" w:type="dxa"/>
              <w:bottom w:w="55" w:type="dxa"/>
              <w:right w:w="55" w:type="dxa"/>
            </w:tcMar>
          </w:tcPr>
          <w:p w:rsidR="00A31B6F" w:rsidRPr="004B24E5" w:rsidRDefault="00026FA2" w:rsidP="005079FE">
            <w:pPr>
              <w:pStyle w:val="Contenidodelatabla"/>
              <w:jc w:val="both"/>
              <w:rPr>
                <w:rFonts w:ascii="Arial" w:hAnsi="Arial" w:cs="Arial"/>
                <w:b/>
                <w:bCs/>
              </w:rPr>
            </w:pPr>
            <w:r>
              <w:rPr>
                <w:rFonts w:ascii="Arial" w:hAnsi="Arial" w:cs="Arial"/>
                <w:b/>
                <w:bCs/>
              </w:rPr>
              <w:t>Component</w:t>
            </w:r>
          </w:p>
        </w:tc>
        <w:tc>
          <w:tcPr>
            <w:tcW w:w="6699" w:type="dxa"/>
            <w:gridSpan w:val="2"/>
            <w:tcBorders>
              <w:top w:val="single" w:sz="2" w:space="0" w:color="000000"/>
              <w:left w:val="single" w:sz="4" w:space="0" w:color="auto"/>
              <w:bottom w:val="single" w:sz="2" w:space="0" w:color="000000"/>
              <w:right w:val="single" w:sz="2" w:space="0" w:color="000000"/>
            </w:tcBorders>
            <w:shd w:val="clear" w:color="auto" w:fill="FFFFFF" w:themeFill="background1"/>
          </w:tcPr>
          <w:p w:rsidR="00A31B6F" w:rsidRPr="004B24E5" w:rsidRDefault="00A31B6F" w:rsidP="00A31B6F">
            <w:pPr>
              <w:pStyle w:val="Contenidodelatabla"/>
              <w:ind w:left="65"/>
              <w:jc w:val="both"/>
              <w:rPr>
                <w:rFonts w:ascii="Arial" w:hAnsi="Arial" w:cs="Arial"/>
                <w:bCs/>
              </w:rPr>
            </w:pPr>
            <w:proofErr w:type="spellStart"/>
            <w:r w:rsidRPr="004B24E5">
              <w:rPr>
                <w:rFonts w:ascii="Arial" w:hAnsi="Arial" w:cs="Arial"/>
                <w:bCs/>
              </w:rPr>
              <w:t>WebSocketClient</w:t>
            </w:r>
            <w:proofErr w:type="spellEnd"/>
          </w:p>
        </w:tc>
      </w:tr>
      <w:tr w:rsidR="00A31B6F" w:rsidRPr="004B24E5" w:rsidTr="009D3B67">
        <w:tc>
          <w:tcPr>
            <w:tcW w:w="1791" w:type="dxa"/>
            <w:tcBorders>
              <w:left w:val="single" w:sz="2" w:space="0" w:color="000000"/>
              <w:bottom w:val="single" w:sz="2" w:space="0" w:color="000000"/>
            </w:tcBorders>
            <w:shd w:val="clear" w:color="auto" w:fill="C6D9F1"/>
            <w:tcMar>
              <w:top w:w="55" w:type="dxa"/>
              <w:left w:w="55" w:type="dxa"/>
              <w:bottom w:w="55" w:type="dxa"/>
              <w:right w:w="55" w:type="dxa"/>
            </w:tcMar>
          </w:tcPr>
          <w:p w:rsidR="00A31B6F" w:rsidRPr="004B24E5" w:rsidRDefault="00026FA2" w:rsidP="005079FE">
            <w:pPr>
              <w:pStyle w:val="Contenidodelatabla"/>
              <w:jc w:val="both"/>
              <w:rPr>
                <w:rFonts w:ascii="Arial" w:hAnsi="Arial" w:cs="Arial"/>
                <w:b/>
                <w:bCs/>
              </w:rPr>
            </w:pPr>
            <w:r>
              <w:rPr>
                <w:rFonts w:ascii="Arial" w:hAnsi="Arial" w:cs="Arial"/>
                <w:b/>
                <w:bCs/>
              </w:rPr>
              <w:t>Class</w:t>
            </w:r>
          </w:p>
        </w:tc>
        <w:tc>
          <w:tcPr>
            <w:tcW w:w="6699"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A31B6F" w:rsidRPr="004B24E5" w:rsidRDefault="00A31B6F" w:rsidP="005079FE">
            <w:pPr>
              <w:pStyle w:val="Contenidodelatabla"/>
              <w:jc w:val="both"/>
              <w:rPr>
                <w:rFonts w:ascii="Arial" w:hAnsi="Arial" w:cs="Arial"/>
                <w:bCs/>
              </w:rPr>
            </w:pPr>
            <w:proofErr w:type="spellStart"/>
            <w:r w:rsidRPr="004B24E5">
              <w:rPr>
                <w:rFonts w:ascii="Arial" w:hAnsi="Arial" w:cs="Arial"/>
                <w:bCs/>
              </w:rPr>
              <w:t>WebSocketBaseClient.cs</w:t>
            </w:r>
            <w:proofErr w:type="spellEnd"/>
          </w:p>
        </w:tc>
      </w:tr>
      <w:tr w:rsidR="00A31B6F" w:rsidRPr="004B24E5" w:rsidTr="009D3B67">
        <w:trPr>
          <w:trHeight w:val="310"/>
        </w:trPr>
        <w:tc>
          <w:tcPr>
            <w:tcW w:w="1791" w:type="dxa"/>
            <w:tcBorders>
              <w:left w:val="single" w:sz="2" w:space="0" w:color="000000"/>
              <w:bottom w:val="single" w:sz="2" w:space="0" w:color="000000"/>
            </w:tcBorders>
            <w:shd w:val="clear" w:color="auto" w:fill="C6D9F1"/>
            <w:tcMar>
              <w:top w:w="55" w:type="dxa"/>
              <w:left w:w="55" w:type="dxa"/>
              <w:bottom w:w="55" w:type="dxa"/>
              <w:right w:w="55" w:type="dxa"/>
            </w:tcMar>
          </w:tcPr>
          <w:p w:rsidR="00A31B6F" w:rsidRPr="004B24E5" w:rsidRDefault="00026FA2" w:rsidP="005079FE">
            <w:pPr>
              <w:pStyle w:val="Contenidodelatabla"/>
              <w:jc w:val="both"/>
              <w:rPr>
                <w:rFonts w:ascii="Arial" w:hAnsi="Arial" w:cs="Arial"/>
                <w:b/>
                <w:bCs/>
              </w:rPr>
            </w:pPr>
            <w:r>
              <w:rPr>
                <w:rFonts w:ascii="Arial" w:hAnsi="Arial" w:cs="Arial"/>
                <w:b/>
                <w:bCs/>
              </w:rPr>
              <w:lastRenderedPageBreak/>
              <w:t>Extend</w:t>
            </w:r>
          </w:p>
        </w:tc>
        <w:tc>
          <w:tcPr>
            <w:tcW w:w="6699"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A31B6F" w:rsidRPr="004B24E5" w:rsidRDefault="00A31B6F" w:rsidP="005079FE">
            <w:pPr>
              <w:pStyle w:val="Contenidodelatabla"/>
              <w:jc w:val="both"/>
              <w:rPr>
                <w:rFonts w:ascii="Arial" w:hAnsi="Arial" w:cs="Arial"/>
              </w:rPr>
            </w:pPr>
            <w:proofErr w:type="spellStart"/>
            <w:r w:rsidRPr="004B24E5">
              <w:rPr>
                <w:rFonts w:ascii="Arial" w:hAnsi="Arial" w:cs="Arial"/>
              </w:rPr>
              <w:t>WebSocketClient.cs</w:t>
            </w:r>
            <w:proofErr w:type="spellEnd"/>
          </w:p>
        </w:tc>
      </w:tr>
      <w:tr w:rsidR="00A31B6F" w:rsidRPr="004B24E5" w:rsidTr="00021F74">
        <w:trPr>
          <w:trHeight w:val="328"/>
        </w:trPr>
        <w:tc>
          <w:tcPr>
            <w:tcW w:w="1791" w:type="dxa"/>
            <w:tcBorders>
              <w:left w:val="single" w:sz="2" w:space="0" w:color="000000"/>
              <w:bottom w:val="single" w:sz="2" w:space="0" w:color="000000"/>
            </w:tcBorders>
            <w:shd w:val="clear" w:color="auto" w:fill="C6D9F1"/>
            <w:tcMar>
              <w:top w:w="55" w:type="dxa"/>
              <w:left w:w="55" w:type="dxa"/>
              <w:bottom w:w="55" w:type="dxa"/>
              <w:right w:w="55" w:type="dxa"/>
            </w:tcMar>
          </w:tcPr>
          <w:p w:rsidR="00A31B6F" w:rsidRPr="004B24E5" w:rsidRDefault="00A31B6F" w:rsidP="005079FE">
            <w:pPr>
              <w:pStyle w:val="Contenidodelatabla"/>
              <w:jc w:val="both"/>
            </w:pPr>
            <w:bookmarkStart w:id="27" w:name="__DdeLink__250_18571045161"/>
            <w:r w:rsidRPr="004B24E5">
              <w:rPr>
                <w:rFonts w:ascii="Arial" w:hAnsi="Arial" w:cs="Arial"/>
                <w:b/>
                <w:bCs/>
              </w:rPr>
              <w:t>Descrip</w:t>
            </w:r>
            <w:bookmarkEnd w:id="27"/>
            <w:r w:rsidR="00026FA2">
              <w:rPr>
                <w:rFonts w:ascii="Arial" w:hAnsi="Arial" w:cs="Arial"/>
                <w:b/>
                <w:bCs/>
              </w:rPr>
              <w:t>tion</w:t>
            </w:r>
            <w:r w:rsidRPr="004B24E5">
              <w:rPr>
                <w:rFonts w:ascii="Arial" w:hAnsi="Arial" w:cs="Arial"/>
              </w:rPr>
              <w:t xml:space="preserve"> </w:t>
            </w:r>
          </w:p>
        </w:tc>
        <w:tc>
          <w:tcPr>
            <w:tcW w:w="6699"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A31B6F" w:rsidRPr="004B24E5" w:rsidRDefault="00021F74" w:rsidP="005079FE">
            <w:pPr>
              <w:pStyle w:val="Contenidodelatabla"/>
              <w:jc w:val="both"/>
              <w:rPr>
                <w:rFonts w:ascii="Arial" w:hAnsi="Arial" w:cs="Arial"/>
              </w:rPr>
            </w:pPr>
            <w:r w:rsidRPr="00021F74">
              <w:rPr>
                <w:rFonts w:ascii="Arial" w:hAnsi="Arial" w:cs="Arial"/>
              </w:rPr>
              <w:t>This class implements the protocol WebSocket</w:t>
            </w:r>
          </w:p>
        </w:tc>
      </w:tr>
      <w:tr w:rsidR="00A31B6F" w:rsidRPr="004B24E5" w:rsidTr="003E33B4">
        <w:trPr>
          <w:trHeight w:val="626"/>
        </w:trPr>
        <w:tc>
          <w:tcPr>
            <w:tcW w:w="1791" w:type="dxa"/>
            <w:tcBorders>
              <w:left w:val="single" w:sz="2" w:space="0" w:color="000000"/>
              <w:bottom w:val="single" w:sz="2" w:space="0" w:color="000000"/>
            </w:tcBorders>
            <w:shd w:val="clear" w:color="auto" w:fill="C6D9F1"/>
            <w:tcMar>
              <w:top w:w="55" w:type="dxa"/>
              <w:left w:w="55" w:type="dxa"/>
              <w:bottom w:w="55" w:type="dxa"/>
              <w:right w:w="55" w:type="dxa"/>
            </w:tcMar>
            <w:vAlign w:val="center"/>
          </w:tcPr>
          <w:p w:rsidR="00A31B6F" w:rsidRPr="004B24E5" w:rsidRDefault="00026FA2" w:rsidP="003E33B4">
            <w:pPr>
              <w:pStyle w:val="Contenidodelatabla"/>
              <w:jc w:val="center"/>
            </w:pPr>
            <w:r>
              <w:rPr>
                <w:rFonts w:ascii="Arial" w:hAnsi="Arial" w:cs="Arial"/>
                <w:b/>
                <w:bCs/>
              </w:rPr>
              <w:t>Dependencies</w:t>
            </w:r>
          </w:p>
        </w:tc>
        <w:tc>
          <w:tcPr>
            <w:tcW w:w="6699"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A31B6F" w:rsidRPr="004B24E5" w:rsidRDefault="00A31B6F" w:rsidP="005079FE">
            <w:pPr>
              <w:widowControl/>
              <w:suppressAutoHyphens w:val="0"/>
              <w:autoSpaceDE w:val="0"/>
              <w:textAlignment w:val="auto"/>
              <w:rPr>
                <w:rFonts w:ascii="Arial" w:hAnsi="Arial" w:cs="Arial"/>
              </w:rPr>
            </w:pPr>
            <w:r w:rsidRPr="004B24E5">
              <w:rPr>
                <w:rFonts w:ascii="Arial" w:hAnsi="Arial" w:cs="Arial"/>
                <w:color w:val="0000FF"/>
                <w:kern w:val="0"/>
                <w:lang w:bidi="ar-SA"/>
              </w:rPr>
              <w:t>using</w:t>
            </w:r>
            <w:r w:rsidRPr="004B24E5">
              <w:rPr>
                <w:rFonts w:ascii="Arial" w:hAnsi="Arial" w:cs="Arial"/>
                <w:kern w:val="0"/>
                <w:lang w:bidi="ar-SA"/>
              </w:rPr>
              <w:t xml:space="preserve"> System;</w:t>
            </w:r>
          </w:p>
          <w:p w:rsidR="00A31B6F" w:rsidRPr="004B24E5" w:rsidRDefault="00A31B6F" w:rsidP="005079FE">
            <w:pPr>
              <w:widowControl/>
              <w:suppressAutoHyphens w:val="0"/>
              <w:autoSpaceDE w:val="0"/>
              <w:textAlignment w:val="auto"/>
              <w:rPr>
                <w:rFonts w:ascii="Arial" w:hAnsi="Arial" w:cs="Arial"/>
              </w:rPr>
            </w:pPr>
            <w:r w:rsidRPr="004B24E5">
              <w:rPr>
                <w:rFonts w:ascii="Arial" w:hAnsi="Arial" w:cs="Arial"/>
                <w:color w:val="0000FF"/>
                <w:kern w:val="0"/>
                <w:lang w:bidi="ar-SA"/>
              </w:rPr>
              <w:t>using</w:t>
            </w:r>
            <w:r w:rsidRPr="004B24E5">
              <w:rPr>
                <w:rFonts w:ascii="Arial" w:hAnsi="Arial" w:cs="Arial"/>
                <w:kern w:val="0"/>
                <w:lang w:bidi="ar-SA"/>
              </w:rPr>
              <w:t xml:space="preserve"> </w:t>
            </w:r>
            <w:proofErr w:type="spellStart"/>
            <w:r w:rsidRPr="004B24E5">
              <w:rPr>
                <w:rFonts w:ascii="Arial" w:hAnsi="Arial" w:cs="Arial"/>
                <w:kern w:val="0"/>
                <w:lang w:bidi="ar-SA"/>
              </w:rPr>
              <w:t>System.Collections.Generic</w:t>
            </w:r>
            <w:proofErr w:type="spellEnd"/>
            <w:r w:rsidRPr="004B24E5">
              <w:rPr>
                <w:rFonts w:ascii="Arial" w:hAnsi="Arial" w:cs="Arial"/>
                <w:kern w:val="0"/>
                <w:lang w:bidi="ar-SA"/>
              </w:rPr>
              <w:t>;</w:t>
            </w:r>
          </w:p>
          <w:p w:rsidR="00A31B6F" w:rsidRPr="004B24E5" w:rsidRDefault="00A31B6F" w:rsidP="005079FE">
            <w:pPr>
              <w:widowControl/>
              <w:suppressAutoHyphens w:val="0"/>
              <w:autoSpaceDE w:val="0"/>
              <w:textAlignment w:val="auto"/>
              <w:rPr>
                <w:rFonts w:ascii="Arial" w:hAnsi="Arial" w:cs="Arial"/>
              </w:rPr>
            </w:pPr>
            <w:r w:rsidRPr="004B24E5">
              <w:rPr>
                <w:rFonts w:ascii="Arial" w:hAnsi="Arial" w:cs="Arial"/>
                <w:color w:val="0000FF"/>
                <w:kern w:val="0"/>
                <w:lang w:bidi="ar-SA"/>
              </w:rPr>
              <w:t>using</w:t>
            </w:r>
            <w:r w:rsidRPr="004B24E5">
              <w:rPr>
                <w:rFonts w:ascii="Arial" w:hAnsi="Arial" w:cs="Arial"/>
                <w:kern w:val="0"/>
                <w:lang w:bidi="ar-SA"/>
              </w:rPr>
              <w:t xml:space="preserve"> </w:t>
            </w:r>
            <w:proofErr w:type="spellStart"/>
            <w:r w:rsidRPr="004B24E5">
              <w:rPr>
                <w:rFonts w:ascii="Arial" w:hAnsi="Arial" w:cs="Arial"/>
                <w:kern w:val="0"/>
                <w:lang w:bidi="ar-SA"/>
              </w:rPr>
              <w:t>System.Linq</w:t>
            </w:r>
            <w:proofErr w:type="spellEnd"/>
            <w:r w:rsidRPr="004B24E5">
              <w:rPr>
                <w:rFonts w:ascii="Arial" w:hAnsi="Arial" w:cs="Arial"/>
                <w:kern w:val="0"/>
                <w:lang w:bidi="ar-SA"/>
              </w:rPr>
              <w:t>;</w:t>
            </w:r>
          </w:p>
          <w:p w:rsidR="00A31B6F" w:rsidRPr="004B24E5" w:rsidRDefault="00A31B6F" w:rsidP="005079FE">
            <w:pPr>
              <w:widowControl/>
              <w:suppressAutoHyphens w:val="0"/>
              <w:autoSpaceDE w:val="0"/>
              <w:textAlignment w:val="auto"/>
              <w:rPr>
                <w:rFonts w:ascii="Arial" w:hAnsi="Arial" w:cs="Arial"/>
              </w:rPr>
            </w:pPr>
            <w:r w:rsidRPr="004B24E5">
              <w:rPr>
                <w:rFonts w:ascii="Arial" w:hAnsi="Arial" w:cs="Arial"/>
                <w:color w:val="0000FF"/>
                <w:kern w:val="0"/>
                <w:lang w:bidi="ar-SA"/>
              </w:rPr>
              <w:t>using</w:t>
            </w:r>
            <w:r w:rsidRPr="004B24E5">
              <w:rPr>
                <w:rFonts w:ascii="Arial" w:hAnsi="Arial" w:cs="Arial"/>
                <w:kern w:val="0"/>
                <w:lang w:bidi="ar-SA"/>
              </w:rPr>
              <w:t xml:space="preserve"> </w:t>
            </w:r>
            <w:proofErr w:type="spellStart"/>
            <w:r w:rsidRPr="004B24E5">
              <w:rPr>
                <w:rFonts w:ascii="Arial" w:hAnsi="Arial" w:cs="Arial"/>
                <w:kern w:val="0"/>
                <w:lang w:bidi="ar-SA"/>
              </w:rPr>
              <w:t>System.Text</w:t>
            </w:r>
            <w:proofErr w:type="spellEnd"/>
            <w:r w:rsidRPr="004B24E5">
              <w:rPr>
                <w:rFonts w:ascii="Arial" w:hAnsi="Arial" w:cs="Arial"/>
                <w:kern w:val="0"/>
                <w:lang w:bidi="ar-SA"/>
              </w:rPr>
              <w:t>;</w:t>
            </w:r>
          </w:p>
          <w:p w:rsidR="00A31B6F" w:rsidRPr="004B24E5" w:rsidRDefault="00A31B6F" w:rsidP="005079FE">
            <w:pPr>
              <w:widowControl/>
              <w:suppressAutoHyphens w:val="0"/>
              <w:autoSpaceDE w:val="0"/>
              <w:textAlignment w:val="auto"/>
              <w:rPr>
                <w:rFonts w:ascii="Arial" w:hAnsi="Arial" w:cs="Arial"/>
              </w:rPr>
            </w:pPr>
            <w:r w:rsidRPr="004B24E5">
              <w:rPr>
                <w:rFonts w:ascii="Arial" w:hAnsi="Arial" w:cs="Arial"/>
                <w:color w:val="0000FF"/>
                <w:kern w:val="0"/>
                <w:lang w:bidi="ar-SA"/>
              </w:rPr>
              <w:t>using</w:t>
            </w:r>
            <w:r w:rsidRPr="004B24E5">
              <w:rPr>
                <w:rFonts w:ascii="Arial" w:hAnsi="Arial" w:cs="Arial"/>
                <w:kern w:val="0"/>
                <w:lang w:bidi="ar-SA"/>
              </w:rPr>
              <w:t xml:space="preserve"> </w:t>
            </w:r>
            <w:proofErr w:type="spellStart"/>
            <w:r w:rsidRPr="004B24E5">
              <w:rPr>
                <w:rFonts w:ascii="Arial" w:hAnsi="Arial" w:cs="Arial"/>
                <w:kern w:val="0"/>
                <w:lang w:bidi="ar-SA"/>
              </w:rPr>
              <w:t>System.Net.Sockets</w:t>
            </w:r>
            <w:proofErr w:type="spellEnd"/>
            <w:r w:rsidRPr="004B24E5">
              <w:rPr>
                <w:rFonts w:ascii="Arial" w:hAnsi="Arial" w:cs="Arial"/>
                <w:kern w:val="0"/>
                <w:lang w:bidi="ar-SA"/>
              </w:rPr>
              <w:t>;</w:t>
            </w:r>
          </w:p>
          <w:p w:rsidR="00A31B6F" w:rsidRPr="004B24E5" w:rsidRDefault="00A31B6F" w:rsidP="005079FE">
            <w:pPr>
              <w:widowControl/>
              <w:suppressAutoHyphens w:val="0"/>
              <w:autoSpaceDE w:val="0"/>
              <w:textAlignment w:val="auto"/>
              <w:rPr>
                <w:rFonts w:ascii="Arial" w:hAnsi="Arial" w:cs="Arial"/>
              </w:rPr>
            </w:pPr>
            <w:r w:rsidRPr="004B24E5">
              <w:rPr>
                <w:rFonts w:ascii="Arial" w:hAnsi="Arial" w:cs="Arial"/>
                <w:color w:val="0000FF"/>
                <w:kern w:val="0"/>
                <w:lang w:bidi="ar-SA"/>
              </w:rPr>
              <w:t>using</w:t>
            </w:r>
            <w:r w:rsidRPr="004B24E5">
              <w:rPr>
                <w:rFonts w:ascii="Arial" w:hAnsi="Arial" w:cs="Arial"/>
                <w:kern w:val="0"/>
                <w:lang w:bidi="ar-SA"/>
              </w:rPr>
              <w:t xml:space="preserve"> </w:t>
            </w:r>
            <w:proofErr w:type="spellStart"/>
            <w:r w:rsidRPr="004B24E5">
              <w:rPr>
                <w:rFonts w:ascii="Arial" w:hAnsi="Arial" w:cs="Arial"/>
                <w:kern w:val="0"/>
                <w:lang w:bidi="ar-SA"/>
              </w:rPr>
              <w:t>System.Net.Security</w:t>
            </w:r>
            <w:proofErr w:type="spellEnd"/>
            <w:r w:rsidRPr="004B24E5">
              <w:rPr>
                <w:rFonts w:ascii="Arial" w:hAnsi="Arial" w:cs="Arial"/>
                <w:kern w:val="0"/>
                <w:lang w:bidi="ar-SA"/>
              </w:rPr>
              <w:t>;</w:t>
            </w:r>
          </w:p>
          <w:p w:rsidR="00A31B6F" w:rsidRPr="004B24E5" w:rsidRDefault="00A31B6F" w:rsidP="005079FE">
            <w:pPr>
              <w:widowControl/>
              <w:suppressAutoHyphens w:val="0"/>
              <w:autoSpaceDE w:val="0"/>
              <w:textAlignment w:val="auto"/>
              <w:rPr>
                <w:rFonts w:ascii="Arial" w:hAnsi="Arial" w:cs="Arial"/>
              </w:rPr>
            </w:pPr>
            <w:r w:rsidRPr="004B24E5">
              <w:rPr>
                <w:rFonts w:ascii="Arial" w:hAnsi="Arial" w:cs="Arial"/>
                <w:color w:val="0000FF"/>
                <w:kern w:val="0"/>
                <w:lang w:bidi="ar-SA"/>
              </w:rPr>
              <w:t>using</w:t>
            </w:r>
            <w:r w:rsidRPr="004B24E5">
              <w:rPr>
                <w:rFonts w:ascii="Arial" w:hAnsi="Arial" w:cs="Arial"/>
                <w:kern w:val="0"/>
                <w:lang w:bidi="ar-SA"/>
              </w:rPr>
              <w:t xml:space="preserve"> </w:t>
            </w:r>
            <w:proofErr w:type="spellStart"/>
            <w:r w:rsidRPr="004B24E5">
              <w:rPr>
                <w:rFonts w:ascii="Arial" w:hAnsi="Arial" w:cs="Arial"/>
                <w:kern w:val="0"/>
                <w:lang w:bidi="ar-SA"/>
              </w:rPr>
              <w:t>System.Security.Authentication</w:t>
            </w:r>
            <w:proofErr w:type="spellEnd"/>
            <w:r w:rsidRPr="004B24E5">
              <w:rPr>
                <w:rFonts w:ascii="Arial" w:hAnsi="Arial" w:cs="Arial"/>
                <w:kern w:val="0"/>
                <w:lang w:bidi="ar-SA"/>
              </w:rPr>
              <w:t>;</w:t>
            </w:r>
          </w:p>
          <w:p w:rsidR="00A31B6F" w:rsidRPr="004B24E5" w:rsidRDefault="00A31B6F" w:rsidP="005079FE">
            <w:pPr>
              <w:widowControl/>
              <w:suppressAutoHyphens w:val="0"/>
              <w:autoSpaceDE w:val="0"/>
              <w:textAlignment w:val="auto"/>
              <w:rPr>
                <w:rFonts w:ascii="Arial" w:hAnsi="Arial" w:cs="Arial"/>
              </w:rPr>
            </w:pPr>
            <w:r w:rsidRPr="004B24E5">
              <w:rPr>
                <w:rFonts w:ascii="Arial" w:hAnsi="Arial" w:cs="Arial"/>
                <w:color w:val="0000FF"/>
                <w:kern w:val="0"/>
                <w:lang w:bidi="ar-SA"/>
              </w:rPr>
              <w:t>using</w:t>
            </w:r>
            <w:r w:rsidRPr="004B24E5">
              <w:rPr>
                <w:rFonts w:ascii="Arial" w:hAnsi="Arial" w:cs="Arial"/>
                <w:kern w:val="0"/>
                <w:lang w:bidi="ar-SA"/>
              </w:rPr>
              <w:t xml:space="preserve"> System.Security.Cryptography.X509Certificates;</w:t>
            </w:r>
          </w:p>
          <w:p w:rsidR="00A31B6F" w:rsidRPr="004B24E5" w:rsidRDefault="00A31B6F" w:rsidP="005079FE">
            <w:pPr>
              <w:widowControl/>
              <w:suppressAutoHyphens w:val="0"/>
              <w:autoSpaceDE w:val="0"/>
              <w:textAlignment w:val="auto"/>
              <w:rPr>
                <w:rFonts w:ascii="Arial" w:hAnsi="Arial" w:cs="Arial"/>
              </w:rPr>
            </w:pPr>
            <w:r w:rsidRPr="004B24E5">
              <w:rPr>
                <w:rFonts w:ascii="Arial" w:hAnsi="Arial" w:cs="Arial"/>
                <w:color w:val="0000FF"/>
                <w:kern w:val="0"/>
                <w:lang w:bidi="ar-SA"/>
              </w:rPr>
              <w:t>using</w:t>
            </w:r>
            <w:r w:rsidRPr="004B24E5">
              <w:rPr>
                <w:rFonts w:ascii="Arial" w:hAnsi="Arial" w:cs="Arial"/>
                <w:kern w:val="0"/>
                <w:lang w:bidi="ar-SA"/>
              </w:rPr>
              <w:t xml:space="preserve"> System.IO;</w:t>
            </w:r>
          </w:p>
          <w:p w:rsidR="00A31B6F" w:rsidRPr="004B24E5" w:rsidRDefault="00A31B6F" w:rsidP="005079FE">
            <w:pPr>
              <w:widowControl/>
              <w:suppressAutoHyphens w:val="0"/>
              <w:autoSpaceDE w:val="0"/>
              <w:textAlignment w:val="auto"/>
              <w:rPr>
                <w:rFonts w:ascii="Arial" w:hAnsi="Arial" w:cs="Arial"/>
              </w:rPr>
            </w:pPr>
            <w:r w:rsidRPr="004B24E5">
              <w:rPr>
                <w:rFonts w:ascii="Arial" w:hAnsi="Arial" w:cs="Arial"/>
                <w:color w:val="0000FF"/>
                <w:kern w:val="0"/>
                <w:lang w:bidi="ar-SA"/>
              </w:rPr>
              <w:t>using</w:t>
            </w:r>
            <w:r w:rsidRPr="004B24E5">
              <w:rPr>
                <w:rFonts w:ascii="Arial" w:hAnsi="Arial" w:cs="Arial"/>
                <w:kern w:val="0"/>
                <w:lang w:bidi="ar-SA"/>
              </w:rPr>
              <w:t xml:space="preserve"> </w:t>
            </w:r>
            <w:proofErr w:type="spellStart"/>
            <w:r w:rsidRPr="004B24E5">
              <w:rPr>
                <w:rFonts w:ascii="Arial" w:hAnsi="Arial" w:cs="Arial"/>
                <w:kern w:val="0"/>
                <w:lang w:bidi="ar-SA"/>
              </w:rPr>
              <w:t>System.Threading</w:t>
            </w:r>
            <w:proofErr w:type="spellEnd"/>
            <w:r w:rsidRPr="004B24E5">
              <w:rPr>
                <w:rFonts w:ascii="Arial" w:hAnsi="Arial" w:cs="Arial"/>
                <w:kern w:val="0"/>
                <w:lang w:bidi="ar-SA"/>
              </w:rPr>
              <w:t>;</w:t>
            </w:r>
          </w:p>
          <w:p w:rsidR="00A31B6F" w:rsidRPr="004B24E5" w:rsidRDefault="00A31B6F" w:rsidP="005079FE">
            <w:pPr>
              <w:widowControl/>
              <w:suppressAutoHyphens w:val="0"/>
              <w:autoSpaceDE w:val="0"/>
              <w:textAlignment w:val="auto"/>
              <w:rPr>
                <w:rFonts w:ascii="Arial" w:hAnsi="Arial" w:cs="Arial"/>
              </w:rPr>
            </w:pPr>
            <w:r w:rsidRPr="004B24E5">
              <w:rPr>
                <w:rFonts w:ascii="Arial" w:hAnsi="Arial" w:cs="Arial"/>
                <w:color w:val="0000FF"/>
                <w:kern w:val="0"/>
                <w:lang w:bidi="ar-SA"/>
              </w:rPr>
              <w:t>using</w:t>
            </w:r>
            <w:r w:rsidRPr="004B24E5">
              <w:rPr>
                <w:rFonts w:ascii="Arial" w:hAnsi="Arial" w:cs="Arial"/>
                <w:kern w:val="0"/>
                <w:lang w:bidi="ar-SA"/>
              </w:rPr>
              <w:t xml:space="preserve"> </w:t>
            </w:r>
            <w:proofErr w:type="spellStart"/>
            <w:r w:rsidRPr="004B24E5">
              <w:rPr>
                <w:rFonts w:ascii="Arial" w:hAnsi="Arial" w:cs="Arial"/>
                <w:kern w:val="0"/>
                <w:lang w:bidi="ar-SA"/>
              </w:rPr>
              <w:t>System.Diagnostics</w:t>
            </w:r>
            <w:proofErr w:type="spellEnd"/>
            <w:r w:rsidRPr="004B24E5">
              <w:rPr>
                <w:rFonts w:ascii="Arial" w:hAnsi="Arial" w:cs="Arial"/>
                <w:kern w:val="0"/>
                <w:lang w:bidi="ar-SA"/>
              </w:rPr>
              <w:t>;</w:t>
            </w:r>
          </w:p>
          <w:p w:rsidR="00A31B6F" w:rsidRPr="004B24E5" w:rsidRDefault="00A31B6F" w:rsidP="005079FE">
            <w:pPr>
              <w:widowControl/>
              <w:suppressAutoHyphens w:val="0"/>
              <w:autoSpaceDE w:val="0"/>
              <w:textAlignment w:val="auto"/>
              <w:rPr>
                <w:rFonts w:ascii="Arial" w:hAnsi="Arial" w:cs="Arial"/>
              </w:rPr>
            </w:pPr>
            <w:r w:rsidRPr="004B24E5">
              <w:rPr>
                <w:rFonts w:ascii="Arial" w:hAnsi="Arial" w:cs="Arial"/>
                <w:color w:val="0000FF"/>
                <w:kern w:val="0"/>
                <w:lang w:bidi="ar-SA"/>
              </w:rPr>
              <w:t>using</w:t>
            </w:r>
            <w:r w:rsidRPr="004B24E5">
              <w:rPr>
                <w:rFonts w:ascii="Arial" w:hAnsi="Arial" w:cs="Arial"/>
                <w:kern w:val="0"/>
                <w:lang w:bidi="ar-SA"/>
              </w:rPr>
              <w:t xml:space="preserve"> log4net;</w:t>
            </w:r>
          </w:p>
          <w:p w:rsidR="00A31B6F" w:rsidRPr="004B24E5" w:rsidRDefault="00A31B6F" w:rsidP="005079FE">
            <w:pPr>
              <w:widowControl/>
              <w:suppressAutoHyphens w:val="0"/>
              <w:autoSpaceDE w:val="0"/>
              <w:textAlignment w:val="auto"/>
              <w:rPr>
                <w:rFonts w:ascii="Arial" w:hAnsi="Arial" w:cs="Arial"/>
              </w:rPr>
            </w:pPr>
            <w:r w:rsidRPr="004B24E5">
              <w:rPr>
                <w:rFonts w:ascii="Arial" w:hAnsi="Arial" w:cs="Arial"/>
                <w:color w:val="0000FF"/>
                <w:kern w:val="0"/>
                <w:lang w:bidi="ar-SA"/>
              </w:rPr>
              <w:t>using</w:t>
            </w:r>
            <w:r w:rsidRPr="004B24E5">
              <w:rPr>
                <w:rFonts w:ascii="Arial" w:hAnsi="Arial" w:cs="Arial"/>
                <w:kern w:val="0"/>
                <w:lang w:bidi="ar-SA"/>
              </w:rPr>
              <w:t xml:space="preserve"> log4net.Config;</w:t>
            </w:r>
          </w:p>
          <w:p w:rsidR="00A31B6F" w:rsidRPr="004B24E5" w:rsidRDefault="00A31B6F" w:rsidP="005079FE">
            <w:pPr>
              <w:widowControl/>
              <w:suppressAutoHyphens w:val="0"/>
              <w:autoSpaceDE w:val="0"/>
              <w:textAlignment w:val="auto"/>
              <w:rPr>
                <w:rFonts w:ascii="Arial" w:hAnsi="Arial" w:cs="Arial"/>
              </w:rPr>
            </w:pPr>
            <w:r w:rsidRPr="004B24E5">
              <w:rPr>
                <w:rFonts w:ascii="Arial" w:hAnsi="Arial" w:cs="Arial"/>
                <w:color w:val="0000FF"/>
                <w:kern w:val="0"/>
                <w:lang w:bidi="ar-SA"/>
              </w:rPr>
              <w:t>using</w:t>
            </w:r>
            <w:r w:rsidRPr="004B24E5">
              <w:rPr>
                <w:rFonts w:ascii="Arial" w:hAnsi="Arial" w:cs="Arial"/>
                <w:kern w:val="0"/>
                <w:lang w:bidi="ar-SA"/>
              </w:rPr>
              <w:t xml:space="preserve"> </w:t>
            </w:r>
            <w:proofErr w:type="spellStart"/>
            <w:r w:rsidRPr="004B24E5">
              <w:rPr>
                <w:rFonts w:ascii="Arial" w:hAnsi="Arial" w:cs="Arial"/>
                <w:kern w:val="0"/>
                <w:lang w:bidi="ar-SA"/>
              </w:rPr>
              <w:t>ClientLibrary.org.jwebsocket.client.csharp.api</w:t>
            </w:r>
            <w:proofErr w:type="spellEnd"/>
            <w:r w:rsidRPr="004B24E5">
              <w:rPr>
                <w:rFonts w:ascii="Arial" w:hAnsi="Arial" w:cs="Arial"/>
                <w:kern w:val="0"/>
                <w:lang w:bidi="ar-SA"/>
              </w:rPr>
              <w:t>;</w:t>
            </w:r>
          </w:p>
          <w:p w:rsidR="00A31B6F" w:rsidRPr="004B24E5" w:rsidRDefault="00A31B6F" w:rsidP="005079FE">
            <w:pPr>
              <w:widowControl/>
              <w:suppressAutoHyphens w:val="0"/>
              <w:autoSpaceDE w:val="0"/>
              <w:textAlignment w:val="auto"/>
              <w:rPr>
                <w:rFonts w:ascii="Arial" w:hAnsi="Arial" w:cs="Arial"/>
              </w:rPr>
            </w:pPr>
            <w:r w:rsidRPr="004B24E5">
              <w:rPr>
                <w:rFonts w:ascii="Arial" w:hAnsi="Arial" w:cs="Arial"/>
                <w:color w:val="0000FF"/>
                <w:kern w:val="0"/>
                <w:lang w:bidi="ar-SA"/>
              </w:rPr>
              <w:t>using</w:t>
            </w:r>
            <w:r w:rsidRPr="004B24E5">
              <w:rPr>
                <w:rFonts w:ascii="Arial" w:hAnsi="Arial" w:cs="Arial"/>
                <w:kern w:val="0"/>
                <w:lang w:bidi="ar-SA"/>
              </w:rPr>
              <w:t xml:space="preserve"> </w:t>
            </w:r>
            <w:proofErr w:type="spellStart"/>
            <w:r w:rsidRPr="004B24E5">
              <w:rPr>
                <w:rFonts w:ascii="Arial" w:hAnsi="Arial" w:cs="Arial"/>
                <w:kern w:val="0"/>
                <w:lang w:bidi="ar-SA"/>
              </w:rPr>
              <w:t>ClientLibrary.org.jwebsocket.client.csharp.kit</w:t>
            </w:r>
            <w:proofErr w:type="spellEnd"/>
            <w:r w:rsidRPr="004B24E5">
              <w:rPr>
                <w:rFonts w:ascii="Arial" w:hAnsi="Arial" w:cs="Arial"/>
                <w:kern w:val="0"/>
                <w:lang w:bidi="ar-SA"/>
              </w:rPr>
              <w:t>;</w:t>
            </w:r>
          </w:p>
          <w:p w:rsidR="00A31B6F" w:rsidRPr="004B24E5" w:rsidRDefault="00A31B6F" w:rsidP="005079FE">
            <w:pPr>
              <w:widowControl/>
              <w:suppressAutoHyphens w:val="0"/>
              <w:autoSpaceDE w:val="0"/>
              <w:textAlignment w:val="auto"/>
              <w:rPr>
                <w:rFonts w:ascii="Arial" w:hAnsi="Arial" w:cs="Arial"/>
              </w:rPr>
            </w:pPr>
            <w:r w:rsidRPr="004B24E5">
              <w:rPr>
                <w:rFonts w:ascii="Arial" w:hAnsi="Arial" w:cs="Arial"/>
                <w:color w:val="0000FF"/>
                <w:kern w:val="0"/>
                <w:lang w:bidi="ar-SA"/>
              </w:rPr>
              <w:t>using</w:t>
            </w:r>
            <w:r w:rsidRPr="004B24E5">
              <w:rPr>
                <w:rFonts w:ascii="Arial" w:hAnsi="Arial" w:cs="Arial"/>
                <w:kern w:val="0"/>
                <w:lang w:bidi="ar-SA"/>
              </w:rPr>
              <w:t xml:space="preserve"> </w:t>
            </w:r>
            <w:proofErr w:type="spellStart"/>
            <w:r w:rsidRPr="004B24E5">
              <w:rPr>
                <w:rFonts w:ascii="Arial" w:hAnsi="Arial" w:cs="Arial"/>
                <w:kern w:val="0"/>
                <w:lang w:bidi="ar-SA"/>
              </w:rPr>
              <w:t>ClientLibrary.org.jwebsocket.client.common</w:t>
            </w:r>
            <w:proofErr w:type="spellEnd"/>
            <w:r w:rsidRPr="004B24E5">
              <w:rPr>
                <w:rFonts w:ascii="Arial" w:hAnsi="Arial" w:cs="Arial"/>
                <w:kern w:val="0"/>
                <w:lang w:bidi="ar-SA"/>
              </w:rPr>
              <w:t>;</w:t>
            </w:r>
          </w:p>
          <w:p w:rsidR="00A31B6F" w:rsidRPr="004B24E5" w:rsidRDefault="00A31B6F" w:rsidP="005079FE">
            <w:pPr>
              <w:pStyle w:val="Contenidodelatabla"/>
              <w:jc w:val="both"/>
              <w:rPr>
                <w:rFonts w:ascii="Arial" w:hAnsi="Arial" w:cs="Arial"/>
                <w:b/>
                <w:bCs/>
              </w:rPr>
            </w:pPr>
          </w:p>
        </w:tc>
      </w:tr>
      <w:tr w:rsidR="009D3B67" w:rsidRPr="004B24E5" w:rsidTr="009D3B67">
        <w:trPr>
          <w:trHeight w:val="328"/>
        </w:trPr>
        <w:tc>
          <w:tcPr>
            <w:tcW w:w="8490" w:type="dxa"/>
            <w:gridSpan w:val="3"/>
            <w:tcBorders>
              <w:left w:val="single" w:sz="2" w:space="0" w:color="000000"/>
              <w:bottom w:val="single" w:sz="2" w:space="0" w:color="000000"/>
              <w:right w:val="single" w:sz="2" w:space="0" w:color="000000"/>
            </w:tcBorders>
            <w:shd w:val="clear" w:color="auto" w:fill="C6D9F1"/>
            <w:tcMar>
              <w:top w:w="55" w:type="dxa"/>
              <w:left w:w="55" w:type="dxa"/>
              <w:bottom w:w="55" w:type="dxa"/>
              <w:right w:w="55" w:type="dxa"/>
            </w:tcMar>
          </w:tcPr>
          <w:p w:rsidR="009D3B67" w:rsidRPr="004B24E5" w:rsidRDefault="004E2ECF" w:rsidP="009D3B67">
            <w:pPr>
              <w:pStyle w:val="Contenidodelatabla"/>
              <w:jc w:val="center"/>
              <w:rPr>
                <w:rFonts w:ascii="Arial" w:hAnsi="Arial" w:cs="Arial"/>
              </w:rPr>
            </w:pPr>
            <w:r>
              <w:rPr>
                <w:rFonts w:ascii="Arial" w:hAnsi="Arial" w:cs="Arial"/>
                <w:b/>
                <w:bCs/>
              </w:rPr>
              <w:t>Attributes</w:t>
            </w:r>
            <w:ins w:id="28" w:author="aschulze" w:date="2012-05-25T00:06:00Z">
              <w:r w:rsidR="00BE6106">
                <w:rPr>
                  <w:rFonts w:ascii="Arial" w:hAnsi="Arial" w:cs="Arial"/>
                  <w:b/>
                  <w:bCs/>
                </w:rPr>
                <w:t xml:space="preserve"> I miss the types of the Attributes</w:t>
              </w:r>
            </w:ins>
          </w:p>
        </w:tc>
      </w:tr>
      <w:tr w:rsidR="00A31B6F" w:rsidRPr="004B24E5" w:rsidTr="009D3B67">
        <w:trPr>
          <w:trHeight w:val="580"/>
        </w:trPr>
        <w:tc>
          <w:tcPr>
            <w:tcW w:w="1791" w:type="dxa"/>
            <w:tcBorders>
              <w:left w:val="single" w:sz="2" w:space="0" w:color="000000"/>
              <w:bottom w:val="single" w:sz="2" w:space="0" w:color="000000"/>
            </w:tcBorders>
            <w:shd w:val="clear" w:color="auto" w:fill="C6D9F1"/>
            <w:tcMar>
              <w:top w:w="55" w:type="dxa"/>
              <w:left w:w="55" w:type="dxa"/>
              <w:bottom w:w="55" w:type="dxa"/>
              <w:right w:w="55" w:type="dxa"/>
            </w:tcMar>
          </w:tcPr>
          <w:p w:rsidR="00A31B6F" w:rsidRPr="004B24E5" w:rsidRDefault="00A31B6F" w:rsidP="005079FE">
            <w:pPr>
              <w:widowControl/>
              <w:suppressAutoHyphens w:val="0"/>
              <w:autoSpaceDE w:val="0"/>
              <w:textAlignment w:val="auto"/>
              <w:rPr>
                <w:rFonts w:ascii="Arial" w:hAnsi="Arial" w:cs="Arial"/>
                <w:kern w:val="0"/>
                <w:lang w:bidi="ar-SA"/>
              </w:rPr>
            </w:pPr>
            <w:proofErr w:type="spellStart"/>
            <w:r w:rsidRPr="004B24E5">
              <w:rPr>
                <w:rFonts w:ascii="Arial" w:hAnsi="Arial" w:cs="Arial"/>
                <w:kern w:val="0"/>
                <w:lang w:bidi="ar-SA"/>
              </w:rPr>
              <w:t>mURI</w:t>
            </w:r>
            <w:proofErr w:type="spellEnd"/>
          </w:p>
          <w:p w:rsidR="00A31B6F" w:rsidRPr="004B24E5" w:rsidRDefault="00A31B6F" w:rsidP="005079FE">
            <w:pPr>
              <w:pStyle w:val="Contenidodelatabla"/>
              <w:jc w:val="both"/>
              <w:rPr>
                <w:rFonts w:ascii="Arial" w:hAnsi="Arial" w:cs="Arial"/>
              </w:rPr>
            </w:pPr>
          </w:p>
        </w:tc>
        <w:tc>
          <w:tcPr>
            <w:tcW w:w="6699"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A31B6F" w:rsidRPr="004B24E5" w:rsidRDefault="00A31B6F" w:rsidP="00AA145B">
            <w:pPr>
              <w:widowControl/>
              <w:suppressAutoHyphens w:val="0"/>
              <w:autoSpaceDE w:val="0"/>
              <w:textAlignment w:val="auto"/>
              <w:rPr>
                <w:rFonts w:ascii="Arial" w:hAnsi="Arial" w:cs="Arial"/>
              </w:rPr>
            </w:pPr>
            <w:r w:rsidRPr="004B24E5">
              <w:rPr>
                <w:rFonts w:ascii="Arial" w:hAnsi="Arial" w:cs="Arial"/>
                <w:color w:val="2B91AF"/>
                <w:kern w:val="0"/>
                <w:lang w:bidi="ar-SA"/>
              </w:rPr>
              <w:t>Uri</w:t>
            </w:r>
            <w:r w:rsidRPr="004B24E5">
              <w:rPr>
                <w:rFonts w:ascii="Arial" w:hAnsi="Arial" w:cs="Arial"/>
                <w:b/>
                <w:bCs/>
              </w:rPr>
              <w:t xml:space="preserve">: </w:t>
            </w:r>
            <w:r w:rsidR="00AA145B">
              <w:rPr>
                <w:rFonts w:ascii="Arial" w:hAnsi="Arial" w:cs="Arial"/>
                <w:bCs/>
              </w:rPr>
              <w:t>Server URI</w:t>
            </w:r>
            <w:ins w:id="29" w:author="aschulze" w:date="2012-05-25T00:05:00Z">
              <w:r w:rsidR="00BE6106">
                <w:rPr>
                  <w:rFonts w:ascii="Arial" w:hAnsi="Arial" w:cs="Arial"/>
                  <w:bCs/>
                </w:rPr>
                <w:t>, example?</w:t>
              </w:r>
            </w:ins>
          </w:p>
        </w:tc>
      </w:tr>
      <w:tr w:rsidR="00A31B6F" w:rsidRPr="004B24E5" w:rsidTr="009D3B67">
        <w:trPr>
          <w:trHeight w:val="616"/>
        </w:trPr>
        <w:tc>
          <w:tcPr>
            <w:tcW w:w="1791" w:type="dxa"/>
            <w:tcBorders>
              <w:left w:val="single" w:sz="2" w:space="0" w:color="000000"/>
              <w:bottom w:val="single" w:sz="2" w:space="0" w:color="000000"/>
            </w:tcBorders>
            <w:shd w:val="clear" w:color="auto" w:fill="C6D9F1"/>
            <w:tcMar>
              <w:top w:w="55" w:type="dxa"/>
              <w:left w:w="55" w:type="dxa"/>
              <w:bottom w:w="55" w:type="dxa"/>
              <w:right w:w="55" w:type="dxa"/>
            </w:tcMar>
          </w:tcPr>
          <w:p w:rsidR="00A31B6F" w:rsidRPr="004B24E5" w:rsidRDefault="00A31B6F" w:rsidP="005079FE">
            <w:pPr>
              <w:widowControl/>
              <w:suppressAutoHyphens w:val="0"/>
              <w:autoSpaceDE w:val="0"/>
              <w:textAlignment w:val="auto"/>
              <w:rPr>
                <w:rFonts w:ascii="Arial" w:hAnsi="Arial" w:cs="Arial"/>
                <w:kern w:val="0"/>
                <w:lang w:bidi="ar-SA"/>
              </w:rPr>
            </w:pPr>
            <w:proofErr w:type="spellStart"/>
            <w:r w:rsidRPr="004B24E5">
              <w:rPr>
                <w:rFonts w:ascii="Arial" w:hAnsi="Arial" w:cs="Arial"/>
                <w:kern w:val="0"/>
                <w:lang w:bidi="ar-SA"/>
              </w:rPr>
              <w:t>mSocket</w:t>
            </w:r>
            <w:proofErr w:type="spellEnd"/>
          </w:p>
          <w:p w:rsidR="00A31B6F" w:rsidRPr="004B24E5" w:rsidRDefault="00A31B6F" w:rsidP="005079FE">
            <w:pPr>
              <w:pStyle w:val="Contenidodelatabla"/>
              <w:jc w:val="both"/>
              <w:rPr>
                <w:rFonts w:ascii="Arial" w:hAnsi="Arial" w:cs="Arial"/>
              </w:rPr>
            </w:pPr>
          </w:p>
        </w:tc>
        <w:tc>
          <w:tcPr>
            <w:tcW w:w="6699"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A31B6F" w:rsidRPr="004B24E5" w:rsidRDefault="00A31B6F" w:rsidP="005079FE">
            <w:pPr>
              <w:widowControl/>
              <w:suppressAutoHyphens w:val="0"/>
              <w:autoSpaceDE w:val="0"/>
              <w:textAlignment w:val="auto"/>
              <w:rPr>
                <w:rFonts w:ascii="Arial" w:hAnsi="Arial" w:cs="Arial"/>
              </w:rPr>
            </w:pPr>
            <w:proofErr w:type="spellStart"/>
            <w:r w:rsidRPr="004B24E5">
              <w:rPr>
                <w:rFonts w:ascii="Arial" w:hAnsi="Arial" w:cs="Arial"/>
                <w:color w:val="2B91AF"/>
                <w:kern w:val="0"/>
                <w:lang w:bidi="ar-SA"/>
              </w:rPr>
              <w:t>TcpClient</w:t>
            </w:r>
            <w:proofErr w:type="spellEnd"/>
            <w:r w:rsidRPr="004B24E5">
              <w:rPr>
                <w:rFonts w:ascii="Arial" w:hAnsi="Arial" w:cs="Arial"/>
              </w:rPr>
              <w:t xml:space="preserve">: </w:t>
            </w:r>
            <w:r w:rsidR="004F4ED2">
              <w:rPr>
                <w:rFonts w:ascii="Arial" w:hAnsi="Arial" w:cs="Arial"/>
                <w:bCs/>
              </w:rPr>
              <w:t>P</w:t>
            </w:r>
            <w:r w:rsidR="004F4ED2" w:rsidRPr="004F4ED2">
              <w:rPr>
                <w:rFonts w:ascii="Arial" w:hAnsi="Arial" w:cs="Arial"/>
                <w:bCs/>
              </w:rPr>
              <w:t>rovides an API to connect to a server application through a TCP channel.</w:t>
            </w:r>
          </w:p>
        </w:tc>
      </w:tr>
      <w:tr w:rsidR="00A31B6F" w:rsidRPr="004B24E5" w:rsidTr="009D3B67">
        <w:trPr>
          <w:trHeight w:val="626"/>
        </w:trPr>
        <w:tc>
          <w:tcPr>
            <w:tcW w:w="1791" w:type="dxa"/>
            <w:tcBorders>
              <w:left w:val="single" w:sz="2" w:space="0" w:color="000000"/>
              <w:bottom w:val="single" w:sz="2" w:space="0" w:color="000000"/>
            </w:tcBorders>
            <w:shd w:val="clear" w:color="auto" w:fill="C6D9F1"/>
            <w:tcMar>
              <w:top w:w="55" w:type="dxa"/>
              <w:left w:w="55" w:type="dxa"/>
              <w:bottom w:w="55" w:type="dxa"/>
              <w:right w:w="55" w:type="dxa"/>
            </w:tcMar>
          </w:tcPr>
          <w:p w:rsidR="00A31B6F" w:rsidRPr="004B24E5" w:rsidRDefault="00A31B6F" w:rsidP="005079FE">
            <w:pPr>
              <w:widowControl/>
              <w:suppressAutoHyphens w:val="0"/>
              <w:autoSpaceDE w:val="0"/>
              <w:textAlignment w:val="auto"/>
              <w:rPr>
                <w:rFonts w:ascii="Arial" w:hAnsi="Arial" w:cs="Arial"/>
                <w:kern w:val="0"/>
                <w:lang w:bidi="ar-SA"/>
              </w:rPr>
            </w:pPr>
            <w:proofErr w:type="spellStart"/>
            <w:r w:rsidRPr="004B24E5">
              <w:rPr>
                <w:rFonts w:ascii="Arial" w:hAnsi="Arial" w:cs="Arial"/>
                <w:kern w:val="0"/>
                <w:lang w:bidi="ar-SA"/>
              </w:rPr>
              <w:t>mNetStream</w:t>
            </w:r>
            <w:proofErr w:type="spellEnd"/>
          </w:p>
          <w:p w:rsidR="00A31B6F" w:rsidRPr="004B24E5" w:rsidRDefault="00A31B6F" w:rsidP="005079FE">
            <w:pPr>
              <w:pStyle w:val="Contenidodelatabla"/>
              <w:jc w:val="both"/>
              <w:rPr>
                <w:rFonts w:ascii="Arial" w:hAnsi="Arial" w:cs="Arial"/>
              </w:rPr>
            </w:pPr>
          </w:p>
        </w:tc>
        <w:tc>
          <w:tcPr>
            <w:tcW w:w="6699"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A31B6F" w:rsidRPr="004B24E5" w:rsidRDefault="00A31B6F" w:rsidP="005079FE">
            <w:pPr>
              <w:widowControl/>
              <w:suppressAutoHyphens w:val="0"/>
              <w:autoSpaceDE w:val="0"/>
              <w:textAlignment w:val="auto"/>
              <w:rPr>
                <w:rFonts w:ascii="Arial" w:hAnsi="Arial" w:cs="Arial"/>
              </w:rPr>
            </w:pPr>
            <w:proofErr w:type="spellStart"/>
            <w:r w:rsidRPr="004B24E5">
              <w:rPr>
                <w:rFonts w:ascii="Arial" w:hAnsi="Arial" w:cs="Arial"/>
                <w:color w:val="2B91AF"/>
                <w:kern w:val="0"/>
                <w:lang w:bidi="ar-SA"/>
              </w:rPr>
              <w:t>NetworkStream</w:t>
            </w:r>
            <w:proofErr w:type="spellEnd"/>
            <w:r w:rsidRPr="004B24E5">
              <w:rPr>
                <w:rFonts w:ascii="Arial" w:hAnsi="Arial" w:cs="Arial"/>
              </w:rPr>
              <w:t xml:space="preserve">: </w:t>
            </w:r>
            <w:r w:rsidR="004F4ED2" w:rsidRPr="004F4ED2">
              <w:rPr>
                <w:rFonts w:ascii="Arial" w:hAnsi="Arial" w:cs="Arial"/>
                <w:bCs/>
              </w:rPr>
              <w:t xml:space="preserve">allows a connection through a socket using </w:t>
            </w:r>
            <w:proofErr w:type="spellStart"/>
            <w:r w:rsidR="004F4ED2" w:rsidRPr="004F4ED2">
              <w:rPr>
                <w:rFonts w:ascii="Arial" w:hAnsi="Arial" w:cs="Arial"/>
                <w:bCs/>
              </w:rPr>
              <w:t>TcpClient</w:t>
            </w:r>
            <w:proofErr w:type="spellEnd"/>
            <w:r w:rsidR="004F4ED2">
              <w:rPr>
                <w:rFonts w:ascii="Arial" w:hAnsi="Arial" w:cs="Arial"/>
                <w:bCs/>
              </w:rPr>
              <w:t>.</w:t>
            </w:r>
          </w:p>
        </w:tc>
      </w:tr>
      <w:tr w:rsidR="00A31B6F" w:rsidRPr="004B24E5" w:rsidTr="009D3B67">
        <w:trPr>
          <w:trHeight w:val="626"/>
        </w:trPr>
        <w:tc>
          <w:tcPr>
            <w:tcW w:w="1791" w:type="dxa"/>
            <w:tcBorders>
              <w:left w:val="single" w:sz="2" w:space="0" w:color="000000"/>
              <w:bottom w:val="single" w:sz="2" w:space="0" w:color="000000"/>
            </w:tcBorders>
            <w:shd w:val="clear" w:color="auto" w:fill="C6D9F1"/>
            <w:tcMar>
              <w:top w:w="55" w:type="dxa"/>
              <w:left w:w="55" w:type="dxa"/>
              <w:bottom w:w="55" w:type="dxa"/>
              <w:right w:w="55" w:type="dxa"/>
            </w:tcMar>
          </w:tcPr>
          <w:p w:rsidR="00A31B6F" w:rsidRPr="004B24E5" w:rsidRDefault="00A31B6F" w:rsidP="005079FE">
            <w:pPr>
              <w:widowControl/>
              <w:suppressAutoHyphens w:val="0"/>
              <w:autoSpaceDE w:val="0"/>
              <w:textAlignment w:val="auto"/>
              <w:rPr>
                <w:rFonts w:ascii="Arial" w:hAnsi="Arial" w:cs="Arial"/>
                <w:kern w:val="0"/>
                <w:lang w:bidi="ar-SA"/>
              </w:rPr>
            </w:pPr>
            <w:proofErr w:type="spellStart"/>
            <w:r w:rsidRPr="004B24E5">
              <w:rPr>
                <w:rFonts w:ascii="Arial" w:hAnsi="Arial" w:cs="Arial"/>
                <w:kern w:val="0"/>
                <w:lang w:bidi="ar-SA"/>
              </w:rPr>
              <w:t>mVersion</w:t>
            </w:r>
            <w:proofErr w:type="spellEnd"/>
          </w:p>
          <w:p w:rsidR="00A31B6F" w:rsidRPr="004B24E5" w:rsidRDefault="00A31B6F" w:rsidP="005079FE">
            <w:pPr>
              <w:pStyle w:val="Contenidodelatabla"/>
              <w:jc w:val="both"/>
              <w:rPr>
                <w:rFonts w:ascii="Arial" w:hAnsi="Arial" w:cs="Arial"/>
              </w:rPr>
            </w:pPr>
          </w:p>
        </w:tc>
        <w:tc>
          <w:tcPr>
            <w:tcW w:w="6699"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A31B6F" w:rsidRPr="004B24E5" w:rsidRDefault="00A31B6F" w:rsidP="005079FE">
            <w:pPr>
              <w:widowControl/>
              <w:suppressAutoHyphens w:val="0"/>
              <w:autoSpaceDE w:val="0"/>
              <w:textAlignment w:val="auto"/>
              <w:rPr>
                <w:rFonts w:ascii="Arial" w:hAnsi="Arial" w:cs="Arial"/>
              </w:rPr>
            </w:pPr>
            <w:r w:rsidRPr="004B24E5">
              <w:rPr>
                <w:rFonts w:ascii="Arial" w:hAnsi="Arial" w:cs="Arial"/>
                <w:color w:val="0000FF"/>
                <w:kern w:val="0"/>
                <w:lang w:bidi="ar-SA"/>
              </w:rPr>
              <w:t xml:space="preserve">Int: </w:t>
            </w:r>
            <w:r w:rsidR="004F4ED2" w:rsidRPr="004F4ED2">
              <w:rPr>
                <w:rFonts w:ascii="Arial" w:hAnsi="Arial" w:cs="Arial"/>
                <w:bCs/>
              </w:rPr>
              <w:t>WebSocket protocol version to be used by default in co</w:t>
            </w:r>
            <w:r w:rsidR="004F4ED2" w:rsidRPr="004F4ED2">
              <w:rPr>
                <w:rFonts w:ascii="Arial" w:hAnsi="Arial" w:cs="Arial"/>
                <w:bCs/>
              </w:rPr>
              <w:t>n</w:t>
            </w:r>
            <w:r w:rsidR="004F4ED2" w:rsidRPr="004F4ED2">
              <w:rPr>
                <w:rFonts w:ascii="Arial" w:hAnsi="Arial" w:cs="Arial"/>
                <w:bCs/>
              </w:rPr>
              <w:t>nection with the server.</w:t>
            </w:r>
          </w:p>
        </w:tc>
      </w:tr>
      <w:tr w:rsidR="00A31B6F" w:rsidRPr="004B24E5" w:rsidTr="009D3B67">
        <w:trPr>
          <w:trHeight w:val="626"/>
        </w:trPr>
        <w:tc>
          <w:tcPr>
            <w:tcW w:w="1791" w:type="dxa"/>
            <w:tcBorders>
              <w:left w:val="single" w:sz="2" w:space="0" w:color="000000"/>
              <w:bottom w:val="single" w:sz="2" w:space="0" w:color="000000"/>
            </w:tcBorders>
            <w:shd w:val="clear" w:color="auto" w:fill="C6D9F1"/>
            <w:tcMar>
              <w:top w:w="55" w:type="dxa"/>
              <w:left w:w="55" w:type="dxa"/>
              <w:bottom w:w="55" w:type="dxa"/>
              <w:right w:w="55" w:type="dxa"/>
            </w:tcMar>
          </w:tcPr>
          <w:p w:rsidR="00A31B6F" w:rsidRPr="004B24E5" w:rsidRDefault="00A31B6F" w:rsidP="005079FE">
            <w:pPr>
              <w:widowControl/>
              <w:suppressAutoHyphens w:val="0"/>
              <w:autoSpaceDE w:val="0"/>
              <w:textAlignment w:val="auto"/>
              <w:rPr>
                <w:rFonts w:ascii="Arial" w:hAnsi="Arial" w:cs="Arial"/>
                <w:kern w:val="0"/>
                <w:lang w:bidi="ar-SA"/>
              </w:rPr>
            </w:pPr>
            <w:proofErr w:type="spellStart"/>
            <w:r w:rsidRPr="004B24E5">
              <w:rPr>
                <w:rFonts w:ascii="Arial" w:hAnsi="Arial" w:cs="Arial"/>
                <w:kern w:val="0"/>
                <w:lang w:bidi="ar-SA"/>
              </w:rPr>
              <w:t>mListeners</w:t>
            </w:r>
            <w:proofErr w:type="spellEnd"/>
          </w:p>
          <w:p w:rsidR="00A31B6F" w:rsidRPr="004B24E5" w:rsidRDefault="00A31B6F" w:rsidP="005079FE">
            <w:pPr>
              <w:pStyle w:val="Contenidodelatabla"/>
              <w:jc w:val="both"/>
              <w:rPr>
                <w:rFonts w:ascii="Arial" w:hAnsi="Arial" w:cs="Arial"/>
              </w:rPr>
            </w:pPr>
          </w:p>
        </w:tc>
        <w:tc>
          <w:tcPr>
            <w:tcW w:w="6699"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A31B6F" w:rsidRPr="004B24E5" w:rsidRDefault="00A31B6F" w:rsidP="005079FE">
            <w:pPr>
              <w:widowControl/>
              <w:suppressAutoHyphens w:val="0"/>
              <w:autoSpaceDE w:val="0"/>
              <w:textAlignment w:val="auto"/>
              <w:rPr>
                <w:rFonts w:ascii="Arial" w:hAnsi="Arial" w:cs="Arial"/>
              </w:rPr>
            </w:pPr>
            <w:r w:rsidRPr="004B24E5">
              <w:rPr>
                <w:rFonts w:ascii="Arial" w:hAnsi="Arial" w:cs="Arial"/>
                <w:color w:val="2B91AF"/>
                <w:kern w:val="0"/>
                <w:lang w:bidi="ar-SA"/>
              </w:rPr>
              <w:t>List</w:t>
            </w:r>
            <w:r w:rsidRPr="004B24E5">
              <w:rPr>
                <w:rFonts w:ascii="Arial" w:hAnsi="Arial" w:cs="Arial"/>
                <w:kern w:val="0"/>
                <w:lang w:bidi="ar-SA"/>
              </w:rPr>
              <w:t>&lt;</w:t>
            </w:r>
            <w:proofErr w:type="spellStart"/>
            <w:r w:rsidRPr="004B24E5">
              <w:rPr>
                <w:rFonts w:ascii="Arial" w:hAnsi="Arial" w:cs="Arial"/>
                <w:color w:val="2B91AF"/>
                <w:kern w:val="0"/>
                <w:lang w:bidi="ar-SA"/>
              </w:rPr>
              <w:t>WebSocketClientListener</w:t>
            </w:r>
            <w:proofErr w:type="spellEnd"/>
            <w:r w:rsidRPr="004B24E5">
              <w:rPr>
                <w:rFonts w:ascii="Arial" w:hAnsi="Arial" w:cs="Arial"/>
                <w:kern w:val="0"/>
                <w:lang w:bidi="ar-SA"/>
              </w:rPr>
              <w:t xml:space="preserve">&gt;: </w:t>
            </w:r>
            <w:r w:rsidR="004F4ED2" w:rsidRPr="004F4ED2">
              <w:rPr>
                <w:rFonts w:ascii="Arial" w:hAnsi="Arial" w:cs="Arial"/>
                <w:kern w:val="0"/>
                <w:lang w:bidi="ar-SA"/>
              </w:rPr>
              <w:t>listeners list of the applic</w:t>
            </w:r>
            <w:r w:rsidR="004F4ED2" w:rsidRPr="004F4ED2">
              <w:rPr>
                <w:rFonts w:ascii="Arial" w:hAnsi="Arial" w:cs="Arial"/>
                <w:kern w:val="0"/>
                <w:lang w:bidi="ar-SA"/>
              </w:rPr>
              <w:t>a</w:t>
            </w:r>
            <w:r w:rsidR="004F4ED2" w:rsidRPr="004F4ED2">
              <w:rPr>
                <w:rFonts w:ascii="Arial" w:hAnsi="Arial" w:cs="Arial"/>
                <w:kern w:val="0"/>
                <w:lang w:bidi="ar-SA"/>
              </w:rPr>
              <w:t>tion.</w:t>
            </w:r>
          </w:p>
        </w:tc>
      </w:tr>
      <w:tr w:rsidR="00A31B6F" w:rsidRPr="004B24E5" w:rsidTr="009D3B67">
        <w:trPr>
          <w:trHeight w:val="626"/>
        </w:trPr>
        <w:tc>
          <w:tcPr>
            <w:tcW w:w="1791" w:type="dxa"/>
            <w:tcBorders>
              <w:left w:val="single" w:sz="2" w:space="0" w:color="000000"/>
              <w:bottom w:val="single" w:sz="2" w:space="0" w:color="000000"/>
            </w:tcBorders>
            <w:shd w:val="clear" w:color="auto" w:fill="C6D9F1"/>
            <w:tcMar>
              <w:top w:w="55" w:type="dxa"/>
              <w:left w:w="55" w:type="dxa"/>
              <w:bottom w:w="55" w:type="dxa"/>
              <w:right w:w="55" w:type="dxa"/>
            </w:tcMar>
          </w:tcPr>
          <w:p w:rsidR="00A31B6F" w:rsidRPr="004B24E5" w:rsidRDefault="00A31B6F" w:rsidP="005079FE">
            <w:pPr>
              <w:widowControl/>
              <w:suppressAutoHyphens w:val="0"/>
              <w:autoSpaceDE w:val="0"/>
              <w:textAlignment w:val="auto"/>
              <w:rPr>
                <w:rFonts w:ascii="Arial" w:hAnsi="Arial" w:cs="Arial"/>
                <w:kern w:val="0"/>
                <w:lang w:bidi="ar-SA"/>
              </w:rPr>
            </w:pPr>
            <w:proofErr w:type="spellStart"/>
            <w:r w:rsidRPr="004B24E5">
              <w:rPr>
                <w:rFonts w:ascii="Arial" w:hAnsi="Arial" w:cs="Arial"/>
                <w:kern w:val="0"/>
                <w:lang w:bidi="ar-SA"/>
              </w:rPr>
              <w:t>mSubProtocols</w:t>
            </w:r>
            <w:proofErr w:type="spellEnd"/>
          </w:p>
          <w:p w:rsidR="00A31B6F" w:rsidRPr="004B24E5" w:rsidRDefault="00A31B6F" w:rsidP="005079FE">
            <w:pPr>
              <w:pStyle w:val="Contenidodelatabla"/>
              <w:jc w:val="both"/>
              <w:rPr>
                <w:rFonts w:ascii="Arial" w:hAnsi="Arial" w:cs="Arial"/>
              </w:rPr>
            </w:pPr>
          </w:p>
        </w:tc>
        <w:tc>
          <w:tcPr>
            <w:tcW w:w="6699"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A31B6F" w:rsidRPr="004B24E5" w:rsidRDefault="00A31B6F" w:rsidP="005079FE">
            <w:pPr>
              <w:widowControl/>
              <w:suppressAutoHyphens w:val="0"/>
              <w:autoSpaceDE w:val="0"/>
              <w:textAlignment w:val="auto"/>
              <w:rPr>
                <w:rFonts w:ascii="Arial" w:hAnsi="Arial" w:cs="Arial"/>
              </w:rPr>
            </w:pPr>
            <w:r w:rsidRPr="004B24E5">
              <w:rPr>
                <w:rFonts w:ascii="Arial" w:hAnsi="Arial" w:cs="Arial"/>
                <w:color w:val="2B91AF"/>
                <w:kern w:val="0"/>
                <w:lang w:bidi="ar-SA"/>
              </w:rPr>
              <w:t>List</w:t>
            </w:r>
            <w:r w:rsidRPr="004B24E5">
              <w:rPr>
                <w:rFonts w:ascii="Arial" w:hAnsi="Arial" w:cs="Arial"/>
                <w:kern w:val="0"/>
                <w:lang w:bidi="ar-SA"/>
              </w:rPr>
              <w:t>&lt;</w:t>
            </w:r>
            <w:proofErr w:type="spellStart"/>
            <w:r w:rsidRPr="004B24E5">
              <w:rPr>
                <w:rFonts w:ascii="Arial" w:hAnsi="Arial" w:cs="Arial"/>
                <w:color w:val="2B91AF"/>
                <w:kern w:val="0"/>
                <w:lang w:bidi="ar-SA"/>
              </w:rPr>
              <w:t>WebSocketSubProtocol</w:t>
            </w:r>
            <w:proofErr w:type="spellEnd"/>
            <w:r w:rsidR="004F4ED2">
              <w:rPr>
                <w:rFonts w:ascii="Arial" w:hAnsi="Arial" w:cs="Arial"/>
                <w:kern w:val="0"/>
                <w:lang w:bidi="ar-SA"/>
              </w:rPr>
              <w:t>&gt;:</w:t>
            </w:r>
            <w:r w:rsidRPr="004B24E5">
              <w:rPr>
                <w:rFonts w:ascii="Arial" w:hAnsi="Arial" w:cs="Arial"/>
                <w:kern w:val="0"/>
                <w:lang w:bidi="ar-SA"/>
              </w:rPr>
              <w:t xml:space="preserve"> </w:t>
            </w:r>
            <w:r w:rsidR="004F4ED2" w:rsidRPr="004F4ED2">
              <w:rPr>
                <w:rFonts w:ascii="Arial" w:hAnsi="Arial" w:cs="Arial"/>
                <w:kern w:val="0"/>
                <w:lang w:bidi="ar-SA"/>
              </w:rPr>
              <w:t>List of sub-protocols used to connect to the server.</w:t>
            </w:r>
          </w:p>
        </w:tc>
      </w:tr>
      <w:tr w:rsidR="00A31B6F" w:rsidRPr="004B24E5" w:rsidTr="009D3B67">
        <w:trPr>
          <w:trHeight w:val="626"/>
        </w:trPr>
        <w:tc>
          <w:tcPr>
            <w:tcW w:w="1791" w:type="dxa"/>
            <w:tcBorders>
              <w:left w:val="single" w:sz="2" w:space="0" w:color="000000"/>
              <w:bottom w:val="single" w:sz="2" w:space="0" w:color="000000"/>
            </w:tcBorders>
            <w:shd w:val="clear" w:color="auto" w:fill="C6D9F1"/>
            <w:tcMar>
              <w:top w:w="55" w:type="dxa"/>
              <w:left w:w="55" w:type="dxa"/>
              <w:bottom w:w="55" w:type="dxa"/>
              <w:right w:w="55" w:type="dxa"/>
            </w:tcMar>
          </w:tcPr>
          <w:p w:rsidR="00A31B6F" w:rsidRPr="004B24E5" w:rsidRDefault="00A31B6F" w:rsidP="005079FE">
            <w:pPr>
              <w:widowControl/>
              <w:suppressAutoHyphens w:val="0"/>
              <w:autoSpaceDE w:val="0"/>
              <w:textAlignment w:val="auto"/>
              <w:rPr>
                <w:rFonts w:ascii="Arial" w:hAnsi="Arial" w:cs="Arial"/>
              </w:rPr>
            </w:pPr>
            <w:proofErr w:type="spellStart"/>
            <w:r w:rsidRPr="004B24E5">
              <w:rPr>
                <w:rFonts w:ascii="Arial" w:hAnsi="Arial" w:cs="Arial"/>
                <w:kern w:val="0"/>
                <w:lang w:bidi="ar-SA"/>
              </w:rPr>
              <w:t>mNegotiatedSubProtocol</w:t>
            </w:r>
            <w:proofErr w:type="spellEnd"/>
          </w:p>
          <w:p w:rsidR="00A31B6F" w:rsidRPr="004B24E5" w:rsidRDefault="00A31B6F" w:rsidP="005079FE">
            <w:pPr>
              <w:pStyle w:val="Contenidodelatabla"/>
              <w:jc w:val="both"/>
              <w:rPr>
                <w:rFonts w:ascii="Arial" w:hAnsi="Arial" w:cs="Arial"/>
              </w:rPr>
            </w:pPr>
          </w:p>
        </w:tc>
        <w:tc>
          <w:tcPr>
            <w:tcW w:w="6699"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A31B6F" w:rsidRPr="004B24E5" w:rsidRDefault="004F4ED2" w:rsidP="005079FE">
            <w:pPr>
              <w:pStyle w:val="Contenidodelatabla"/>
              <w:jc w:val="both"/>
              <w:rPr>
                <w:rFonts w:ascii="Arial" w:hAnsi="Arial" w:cs="Arial"/>
              </w:rPr>
            </w:pPr>
            <w:proofErr w:type="spellStart"/>
            <w:r>
              <w:rPr>
                <w:rFonts w:ascii="Arial" w:hAnsi="Arial" w:cs="Arial"/>
                <w:color w:val="2B91AF"/>
              </w:rPr>
              <w:t>WebSocketSubProtocol</w:t>
            </w:r>
            <w:proofErr w:type="spellEnd"/>
            <w:r>
              <w:rPr>
                <w:rFonts w:ascii="Arial" w:hAnsi="Arial" w:cs="Arial"/>
                <w:color w:val="2B91AF"/>
              </w:rPr>
              <w:t xml:space="preserve">: </w:t>
            </w:r>
            <w:r w:rsidRPr="004F4ED2">
              <w:rPr>
                <w:rFonts w:ascii="Arial" w:eastAsia="Bitstream Vera Sans" w:hAnsi="Arial" w:cs="Arial"/>
              </w:rPr>
              <w:t>Protocol that is negotiated with the server to connect.</w:t>
            </w:r>
          </w:p>
        </w:tc>
      </w:tr>
      <w:tr w:rsidR="00DE6988" w:rsidRPr="004B24E5" w:rsidTr="009D3B67">
        <w:trPr>
          <w:trHeight w:val="626"/>
        </w:trPr>
        <w:tc>
          <w:tcPr>
            <w:tcW w:w="1791" w:type="dxa"/>
            <w:tcBorders>
              <w:left w:val="single" w:sz="2" w:space="0" w:color="000000"/>
              <w:bottom w:val="single" w:sz="2" w:space="0" w:color="000000"/>
            </w:tcBorders>
            <w:shd w:val="clear" w:color="auto" w:fill="C6D9F1"/>
            <w:tcMar>
              <w:top w:w="55" w:type="dxa"/>
              <w:left w:w="55" w:type="dxa"/>
              <w:bottom w:w="55" w:type="dxa"/>
              <w:right w:w="55" w:type="dxa"/>
            </w:tcMar>
          </w:tcPr>
          <w:p w:rsidR="00DE6988" w:rsidRPr="004B24E5" w:rsidRDefault="00DE6988" w:rsidP="00DE6988">
            <w:pPr>
              <w:widowControl/>
              <w:suppressAutoHyphens w:val="0"/>
              <w:autoSpaceDE w:val="0"/>
              <w:adjustRightInd w:val="0"/>
              <w:textAlignment w:val="auto"/>
              <w:rPr>
                <w:rFonts w:ascii="Arial" w:hAnsi="Arial" w:cs="Arial"/>
                <w:kern w:val="0"/>
                <w:lang w:bidi="ar-SA"/>
              </w:rPr>
            </w:pPr>
            <w:proofErr w:type="spellStart"/>
            <w:r w:rsidRPr="004B24E5">
              <w:rPr>
                <w:rFonts w:ascii="Arial" w:hAnsi="Arial" w:cs="Arial"/>
                <w:kern w:val="0"/>
                <w:lang w:bidi="ar-SA"/>
              </w:rPr>
              <w:t>mEncoding</w:t>
            </w:r>
            <w:proofErr w:type="spellEnd"/>
          </w:p>
          <w:p w:rsidR="00DE6988" w:rsidRPr="004B24E5" w:rsidRDefault="00DE6988" w:rsidP="005079FE">
            <w:pPr>
              <w:widowControl/>
              <w:suppressAutoHyphens w:val="0"/>
              <w:autoSpaceDE w:val="0"/>
              <w:textAlignment w:val="auto"/>
              <w:rPr>
                <w:rFonts w:ascii="Arial" w:hAnsi="Arial" w:cs="Arial"/>
                <w:kern w:val="0"/>
                <w:lang w:bidi="ar-SA"/>
              </w:rPr>
            </w:pPr>
          </w:p>
        </w:tc>
        <w:tc>
          <w:tcPr>
            <w:tcW w:w="6699"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DE6988" w:rsidRPr="004B24E5" w:rsidRDefault="00DE6988" w:rsidP="00DE6988">
            <w:pPr>
              <w:widowControl/>
              <w:suppressAutoHyphens w:val="0"/>
              <w:autoSpaceDE w:val="0"/>
              <w:adjustRightInd w:val="0"/>
              <w:textAlignment w:val="auto"/>
              <w:rPr>
                <w:rFonts w:ascii="Arial" w:hAnsi="Arial" w:cs="Arial"/>
                <w:color w:val="2B91AF"/>
                <w:kern w:val="0"/>
                <w:lang w:bidi="ar-SA"/>
              </w:rPr>
            </w:pPr>
            <w:proofErr w:type="spellStart"/>
            <w:r w:rsidRPr="004B24E5">
              <w:rPr>
                <w:rFonts w:ascii="Arial" w:hAnsi="Arial" w:cs="Arial"/>
                <w:color w:val="2B91AF"/>
                <w:kern w:val="0"/>
                <w:lang w:bidi="ar-SA"/>
              </w:rPr>
              <w:t>WebSocketEncoding</w:t>
            </w:r>
            <w:proofErr w:type="spellEnd"/>
            <w:r w:rsidRPr="004B24E5">
              <w:rPr>
                <w:rFonts w:ascii="Arial" w:hAnsi="Arial" w:cs="Arial"/>
                <w:color w:val="2B91AF"/>
                <w:kern w:val="0"/>
                <w:lang w:bidi="ar-SA"/>
              </w:rPr>
              <w:t>:</w:t>
            </w:r>
            <w:r w:rsidR="004F4ED2">
              <w:rPr>
                <w:rFonts w:ascii="Arial" w:hAnsi="Arial" w:cs="Arial"/>
                <w:color w:val="2B91AF"/>
                <w:kern w:val="0"/>
                <w:lang w:bidi="ar-SA"/>
              </w:rPr>
              <w:t xml:space="preserve"> </w:t>
            </w:r>
            <w:r w:rsidR="004F4ED2" w:rsidRPr="004F4ED2">
              <w:rPr>
                <w:rFonts w:ascii="Arial" w:hAnsi="Arial" w:cs="Arial"/>
                <w:kern w:val="0"/>
                <w:lang w:bidi="ar-SA"/>
              </w:rPr>
              <w:t>Default encoding</w:t>
            </w:r>
            <w:ins w:id="30" w:author="aschulze" w:date="2012-05-25T00:06:00Z">
              <w:r w:rsidR="00BE6106">
                <w:rPr>
                  <w:rFonts w:ascii="Arial" w:hAnsi="Arial" w:cs="Arial"/>
                  <w:kern w:val="0"/>
                  <w:lang w:bidi="ar-SA"/>
                </w:rPr>
                <w:t>, which?</w:t>
              </w:r>
            </w:ins>
            <w:del w:id="31" w:author="aschulze" w:date="2012-05-25T00:06:00Z">
              <w:r w:rsidR="004F4ED2" w:rsidDel="00BE6106">
                <w:rPr>
                  <w:rFonts w:ascii="Arial" w:hAnsi="Arial" w:cs="Arial"/>
                  <w:kern w:val="0"/>
                  <w:lang w:bidi="ar-SA"/>
                </w:rPr>
                <w:delText xml:space="preserve"> </w:delText>
              </w:r>
            </w:del>
          </w:p>
          <w:p w:rsidR="00DE6988" w:rsidRPr="004B24E5" w:rsidRDefault="00DE6988" w:rsidP="005079FE">
            <w:pPr>
              <w:widowControl/>
              <w:suppressAutoHyphens w:val="0"/>
              <w:autoSpaceDE w:val="0"/>
              <w:textAlignment w:val="auto"/>
              <w:rPr>
                <w:rFonts w:ascii="Arial" w:hAnsi="Arial" w:cs="Arial"/>
                <w:color w:val="2B91AF"/>
                <w:kern w:val="0"/>
                <w:lang w:bidi="ar-SA"/>
              </w:rPr>
            </w:pPr>
          </w:p>
        </w:tc>
      </w:tr>
      <w:tr w:rsidR="00A31B6F" w:rsidRPr="004B24E5" w:rsidTr="009D3B67">
        <w:trPr>
          <w:trHeight w:val="626"/>
        </w:trPr>
        <w:tc>
          <w:tcPr>
            <w:tcW w:w="1791" w:type="dxa"/>
            <w:tcBorders>
              <w:left w:val="single" w:sz="2" w:space="0" w:color="000000"/>
              <w:bottom w:val="single" w:sz="2" w:space="0" w:color="000000"/>
            </w:tcBorders>
            <w:shd w:val="clear" w:color="auto" w:fill="C6D9F1"/>
            <w:tcMar>
              <w:top w:w="55" w:type="dxa"/>
              <w:left w:w="55" w:type="dxa"/>
              <w:bottom w:w="55" w:type="dxa"/>
              <w:right w:w="55" w:type="dxa"/>
            </w:tcMar>
          </w:tcPr>
          <w:p w:rsidR="00A31B6F" w:rsidRPr="004B24E5" w:rsidRDefault="00A31B6F" w:rsidP="005079FE">
            <w:pPr>
              <w:widowControl/>
              <w:suppressAutoHyphens w:val="0"/>
              <w:autoSpaceDE w:val="0"/>
              <w:textAlignment w:val="auto"/>
              <w:rPr>
                <w:rFonts w:ascii="Arial" w:hAnsi="Arial" w:cs="Arial"/>
                <w:kern w:val="0"/>
                <w:lang w:bidi="ar-SA"/>
              </w:rPr>
            </w:pPr>
            <w:proofErr w:type="spellStart"/>
            <w:r w:rsidRPr="004B24E5">
              <w:rPr>
                <w:rFonts w:ascii="Arial" w:hAnsi="Arial" w:cs="Arial"/>
                <w:kern w:val="0"/>
                <w:lang w:bidi="ar-SA"/>
              </w:rPr>
              <w:lastRenderedPageBreak/>
              <w:t>mStatus</w:t>
            </w:r>
            <w:proofErr w:type="spellEnd"/>
          </w:p>
          <w:p w:rsidR="00A31B6F" w:rsidRPr="004B24E5" w:rsidRDefault="00A31B6F" w:rsidP="005079FE">
            <w:pPr>
              <w:pStyle w:val="Contenidodelatabla"/>
              <w:jc w:val="both"/>
              <w:rPr>
                <w:rFonts w:ascii="Arial" w:hAnsi="Arial" w:cs="Arial"/>
              </w:rPr>
            </w:pPr>
          </w:p>
        </w:tc>
        <w:tc>
          <w:tcPr>
            <w:tcW w:w="6699"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A31B6F" w:rsidRDefault="00A31B6F" w:rsidP="005079FE">
            <w:pPr>
              <w:pStyle w:val="Contenidodelatabla"/>
              <w:jc w:val="both"/>
              <w:rPr>
                <w:ins w:id="32" w:author="aschulze" w:date="2012-05-25T00:07:00Z"/>
                <w:rFonts w:ascii="Arial" w:eastAsia="Bitstream Vera Sans" w:hAnsi="Arial" w:cs="Arial"/>
              </w:rPr>
            </w:pPr>
            <w:proofErr w:type="spellStart"/>
            <w:r w:rsidRPr="004B24E5">
              <w:rPr>
                <w:rFonts w:ascii="Arial" w:hAnsi="Arial" w:cs="Arial"/>
                <w:color w:val="2B91AF"/>
              </w:rPr>
              <w:t>WebSocketStatus</w:t>
            </w:r>
            <w:proofErr w:type="spellEnd"/>
            <w:r w:rsidRPr="004B24E5">
              <w:rPr>
                <w:rFonts w:ascii="Arial" w:hAnsi="Arial" w:cs="Arial"/>
                <w:color w:val="2B91AF"/>
              </w:rPr>
              <w:t xml:space="preserve">: </w:t>
            </w:r>
            <w:r w:rsidR="004F4ED2">
              <w:rPr>
                <w:rFonts w:ascii="Arial" w:eastAsia="Bitstream Vera Sans" w:hAnsi="Arial" w:cs="Arial"/>
              </w:rPr>
              <w:t>S</w:t>
            </w:r>
            <w:r w:rsidR="004F4ED2" w:rsidRPr="004F4ED2">
              <w:rPr>
                <w:rFonts w:ascii="Arial" w:eastAsia="Bitstream Vera Sans" w:hAnsi="Arial" w:cs="Arial"/>
              </w:rPr>
              <w:t>tatus of the connection to the server.</w:t>
            </w:r>
          </w:p>
          <w:p w:rsidR="00BE6106" w:rsidRPr="004B24E5" w:rsidRDefault="00BE6106" w:rsidP="005079FE">
            <w:pPr>
              <w:pStyle w:val="Contenidodelatabla"/>
              <w:jc w:val="both"/>
              <w:rPr>
                <w:rFonts w:ascii="Arial" w:hAnsi="Arial" w:cs="Arial"/>
              </w:rPr>
            </w:pPr>
            <w:ins w:id="33" w:author="aschulze" w:date="2012-05-25T00:07:00Z">
              <w:r>
                <w:rPr>
                  <w:rFonts w:ascii="Arial" w:eastAsia="Bitstream Vera Sans" w:hAnsi="Arial" w:cs="Arial"/>
                </w:rPr>
                <w:t>Which values are allowed here?</w:t>
              </w:r>
            </w:ins>
          </w:p>
        </w:tc>
      </w:tr>
      <w:tr w:rsidR="00DE6988" w:rsidRPr="004B24E5" w:rsidTr="009D3B67">
        <w:trPr>
          <w:trHeight w:val="626"/>
        </w:trPr>
        <w:tc>
          <w:tcPr>
            <w:tcW w:w="1791" w:type="dxa"/>
            <w:tcBorders>
              <w:left w:val="single" w:sz="2" w:space="0" w:color="000000"/>
              <w:bottom w:val="single" w:sz="2" w:space="0" w:color="000000"/>
            </w:tcBorders>
            <w:shd w:val="clear" w:color="auto" w:fill="C6D9F1"/>
            <w:tcMar>
              <w:top w:w="55" w:type="dxa"/>
              <w:left w:w="55" w:type="dxa"/>
              <w:bottom w:w="55" w:type="dxa"/>
              <w:right w:w="55" w:type="dxa"/>
            </w:tcMar>
          </w:tcPr>
          <w:p w:rsidR="00DE6988" w:rsidRPr="004B24E5" w:rsidRDefault="00DE6988" w:rsidP="00DE6988">
            <w:pPr>
              <w:widowControl/>
              <w:suppressAutoHyphens w:val="0"/>
              <w:autoSpaceDE w:val="0"/>
              <w:adjustRightInd w:val="0"/>
              <w:textAlignment w:val="auto"/>
              <w:rPr>
                <w:rFonts w:ascii="Arial" w:hAnsi="Arial" w:cs="Arial"/>
                <w:kern w:val="0"/>
                <w:lang w:bidi="ar-SA"/>
              </w:rPr>
            </w:pPr>
            <w:proofErr w:type="spellStart"/>
            <w:r w:rsidRPr="004B24E5">
              <w:rPr>
                <w:rFonts w:ascii="Arial" w:hAnsi="Arial" w:cs="Arial"/>
                <w:kern w:val="0"/>
                <w:lang w:bidi="ar-SA"/>
              </w:rPr>
              <w:t>mReliabilityOptions</w:t>
            </w:r>
            <w:proofErr w:type="spellEnd"/>
          </w:p>
          <w:p w:rsidR="00DE6988" w:rsidRPr="004B24E5" w:rsidRDefault="00DE6988" w:rsidP="005079FE">
            <w:pPr>
              <w:widowControl/>
              <w:suppressAutoHyphens w:val="0"/>
              <w:autoSpaceDE w:val="0"/>
              <w:textAlignment w:val="auto"/>
              <w:rPr>
                <w:rFonts w:ascii="Arial" w:hAnsi="Arial" w:cs="Arial"/>
                <w:kern w:val="0"/>
                <w:lang w:bidi="ar-SA"/>
              </w:rPr>
            </w:pPr>
          </w:p>
        </w:tc>
        <w:tc>
          <w:tcPr>
            <w:tcW w:w="6699"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DE6988" w:rsidRPr="004F4ED2" w:rsidRDefault="00DE6988" w:rsidP="00DE6988">
            <w:pPr>
              <w:widowControl/>
              <w:suppressAutoHyphens w:val="0"/>
              <w:autoSpaceDE w:val="0"/>
              <w:adjustRightInd w:val="0"/>
              <w:textAlignment w:val="auto"/>
              <w:rPr>
                <w:rFonts w:ascii="Arial" w:hAnsi="Arial" w:cs="Arial"/>
                <w:kern w:val="0"/>
                <w:lang w:bidi="ar-SA"/>
              </w:rPr>
            </w:pPr>
            <w:proofErr w:type="spellStart"/>
            <w:r w:rsidRPr="004B24E5">
              <w:rPr>
                <w:rFonts w:ascii="Arial" w:hAnsi="Arial" w:cs="Arial"/>
                <w:color w:val="2B91AF"/>
                <w:kern w:val="0"/>
                <w:lang w:bidi="ar-SA"/>
              </w:rPr>
              <w:t>WebSocketReliabilityOptions</w:t>
            </w:r>
            <w:proofErr w:type="spellEnd"/>
            <w:r w:rsidRPr="004B24E5">
              <w:rPr>
                <w:rFonts w:ascii="Arial" w:hAnsi="Arial" w:cs="Arial"/>
                <w:color w:val="2B91AF"/>
                <w:kern w:val="0"/>
                <w:lang w:bidi="ar-SA"/>
              </w:rPr>
              <w:t>:</w:t>
            </w:r>
            <w:r w:rsidR="004F4ED2">
              <w:rPr>
                <w:rFonts w:ascii="Arial" w:hAnsi="Arial" w:cs="Arial"/>
                <w:color w:val="2B91AF"/>
                <w:kern w:val="0"/>
                <w:lang w:bidi="ar-SA"/>
              </w:rPr>
              <w:t xml:space="preserve"> </w:t>
            </w:r>
            <w:r w:rsidR="004F4ED2" w:rsidRPr="004F4ED2">
              <w:rPr>
                <w:rFonts w:ascii="Arial" w:hAnsi="Arial" w:cs="Arial"/>
                <w:kern w:val="0"/>
                <w:lang w:bidi="ar-SA"/>
              </w:rPr>
              <w:t>Reliability options to establish the connection</w:t>
            </w:r>
            <w:r w:rsidR="004F4ED2">
              <w:rPr>
                <w:rFonts w:ascii="Arial" w:hAnsi="Arial" w:cs="Arial"/>
                <w:kern w:val="0"/>
                <w:lang w:bidi="ar-SA"/>
              </w:rPr>
              <w:t>.</w:t>
            </w:r>
            <w:r w:rsidR="004F4ED2" w:rsidRPr="004F4ED2">
              <w:rPr>
                <w:rFonts w:ascii="Arial" w:hAnsi="Arial" w:cs="Arial"/>
                <w:kern w:val="0"/>
                <w:lang w:bidi="ar-SA"/>
              </w:rPr>
              <w:t xml:space="preserve"> </w:t>
            </w:r>
          </w:p>
          <w:p w:rsidR="00DE6988" w:rsidRPr="004B24E5" w:rsidRDefault="00BE6106" w:rsidP="005079FE">
            <w:pPr>
              <w:widowControl/>
              <w:suppressAutoHyphens w:val="0"/>
              <w:autoSpaceDE w:val="0"/>
              <w:textAlignment w:val="auto"/>
              <w:rPr>
                <w:rFonts w:ascii="Arial" w:hAnsi="Arial" w:cs="Arial"/>
                <w:color w:val="2B91AF"/>
                <w:kern w:val="0"/>
                <w:lang w:bidi="ar-SA"/>
              </w:rPr>
            </w:pPr>
            <w:ins w:id="34" w:author="aschulze" w:date="2012-05-25T00:06:00Z">
              <w:r>
                <w:rPr>
                  <w:rFonts w:ascii="Arial" w:hAnsi="Arial" w:cs="Arial"/>
                  <w:color w:val="2B91AF"/>
                  <w:kern w:val="0"/>
                  <w:lang w:bidi="ar-SA"/>
                </w:rPr>
                <w:t>Explained anywhere?</w:t>
              </w:r>
            </w:ins>
          </w:p>
        </w:tc>
      </w:tr>
      <w:tr w:rsidR="00DE6988" w:rsidRPr="004B24E5" w:rsidTr="009D3B67">
        <w:trPr>
          <w:trHeight w:val="626"/>
        </w:trPr>
        <w:tc>
          <w:tcPr>
            <w:tcW w:w="1791" w:type="dxa"/>
            <w:tcBorders>
              <w:left w:val="single" w:sz="2" w:space="0" w:color="000000"/>
              <w:bottom w:val="single" w:sz="2" w:space="0" w:color="000000"/>
            </w:tcBorders>
            <w:shd w:val="clear" w:color="auto" w:fill="C6D9F1"/>
            <w:tcMar>
              <w:top w:w="55" w:type="dxa"/>
              <w:left w:w="55" w:type="dxa"/>
              <w:bottom w:w="55" w:type="dxa"/>
              <w:right w:w="55" w:type="dxa"/>
            </w:tcMar>
          </w:tcPr>
          <w:p w:rsidR="00DE6988" w:rsidRPr="004B24E5" w:rsidRDefault="00DE6988">
            <w:pPr>
              <w:rPr>
                <w:rFonts w:ascii="Arial" w:hAnsi="Arial" w:cs="Arial"/>
              </w:rPr>
            </w:pPr>
            <w:proofErr w:type="spellStart"/>
            <w:r w:rsidRPr="004B24E5">
              <w:rPr>
                <w:rFonts w:ascii="Arial" w:hAnsi="Arial" w:cs="Arial"/>
                <w:kern w:val="0"/>
                <w:lang w:bidi="ar-SA"/>
              </w:rPr>
              <w:t>mHeaders</w:t>
            </w:r>
            <w:proofErr w:type="spellEnd"/>
          </w:p>
        </w:tc>
        <w:tc>
          <w:tcPr>
            <w:tcW w:w="6699"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DE6988" w:rsidRPr="004B24E5" w:rsidRDefault="00DE6988" w:rsidP="00DE6988">
            <w:pPr>
              <w:widowControl/>
              <w:suppressAutoHyphens w:val="0"/>
              <w:autoSpaceDE w:val="0"/>
              <w:adjustRightInd w:val="0"/>
              <w:textAlignment w:val="auto"/>
              <w:rPr>
                <w:rFonts w:ascii="Arial" w:hAnsi="Arial" w:cs="Arial"/>
                <w:color w:val="2B91AF"/>
                <w:kern w:val="0"/>
                <w:lang w:bidi="ar-SA"/>
              </w:rPr>
            </w:pPr>
            <w:proofErr w:type="spellStart"/>
            <w:r w:rsidRPr="004B24E5">
              <w:rPr>
                <w:rFonts w:ascii="Arial" w:hAnsi="Arial" w:cs="Arial"/>
                <w:color w:val="2B91AF"/>
                <w:kern w:val="0"/>
                <w:lang w:bidi="ar-SA"/>
              </w:rPr>
              <w:t>WebSocketHeaders</w:t>
            </w:r>
            <w:proofErr w:type="spellEnd"/>
            <w:r w:rsidRPr="004B24E5">
              <w:rPr>
                <w:rFonts w:ascii="Arial" w:hAnsi="Arial" w:cs="Arial"/>
                <w:color w:val="2B91AF"/>
                <w:kern w:val="0"/>
                <w:lang w:bidi="ar-SA"/>
              </w:rPr>
              <w:t>:</w:t>
            </w:r>
            <w:r w:rsidR="004F4ED2">
              <w:rPr>
                <w:rFonts w:ascii="Arial" w:hAnsi="Arial" w:cs="Arial"/>
                <w:color w:val="2B91AF"/>
                <w:kern w:val="0"/>
                <w:lang w:bidi="ar-SA"/>
              </w:rPr>
              <w:t xml:space="preserve"> </w:t>
            </w:r>
            <w:r w:rsidR="004F4ED2" w:rsidRPr="004F4ED2">
              <w:rPr>
                <w:rFonts w:ascii="Arial" w:hAnsi="Arial" w:cs="Arial"/>
                <w:kern w:val="0"/>
                <w:lang w:bidi="ar-SA"/>
              </w:rPr>
              <w:t>Contains the request and response headers</w:t>
            </w:r>
            <w:r w:rsidR="004F4ED2">
              <w:rPr>
                <w:rFonts w:ascii="Arial" w:hAnsi="Arial" w:cs="Arial"/>
                <w:kern w:val="0"/>
                <w:lang w:bidi="ar-SA"/>
              </w:rPr>
              <w:t>.</w:t>
            </w:r>
          </w:p>
          <w:p w:rsidR="00DE6988" w:rsidRPr="004B24E5" w:rsidRDefault="00DE6988">
            <w:pPr>
              <w:rPr>
                <w:rFonts w:ascii="Arial" w:hAnsi="Arial" w:cs="Arial"/>
              </w:rPr>
            </w:pPr>
          </w:p>
        </w:tc>
      </w:tr>
      <w:tr w:rsidR="00DE6988" w:rsidRPr="004B24E5" w:rsidTr="00DE6988">
        <w:trPr>
          <w:trHeight w:val="463"/>
        </w:trPr>
        <w:tc>
          <w:tcPr>
            <w:tcW w:w="1791" w:type="dxa"/>
            <w:tcBorders>
              <w:left w:val="single" w:sz="2" w:space="0" w:color="000000"/>
              <w:bottom w:val="single" w:sz="2" w:space="0" w:color="000000"/>
            </w:tcBorders>
            <w:shd w:val="clear" w:color="auto" w:fill="C6D9F1"/>
            <w:tcMar>
              <w:top w:w="55" w:type="dxa"/>
              <w:left w:w="55" w:type="dxa"/>
              <w:bottom w:w="55" w:type="dxa"/>
              <w:right w:w="55" w:type="dxa"/>
            </w:tcMar>
          </w:tcPr>
          <w:p w:rsidR="00DE6988" w:rsidRPr="004B24E5" w:rsidRDefault="00DE6988" w:rsidP="00DE6988">
            <w:pPr>
              <w:widowControl/>
              <w:suppressAutoHyphens w:val="0"/>
              <w:autoSpaceDE w:val="0"/>
              <w:adjustRightInd w:val="0"/>
              <w:textAlignment w:val="auto"/>
              <w:rPr>
                <w:rFonts w:ascii="Arial" w:hAnsi="Arial" w:cs="Arial"/>
                <w:kern w:val="0"/>
                <w:lang w:bidi="ar-SA"/>
              </w:rPr>
            </w:pPr>
            <w:proofErr w:type="spellStart"/>
            <w:r w:rsidRPr="004B24E5">
              <w:rPr>
                <w:rFonts w:ascii="Arial" w:hAnsi="Arial" w:cs="Arial"/>
                <w:kern w:val="0"/>
                <w:lang w:bidi="ar-SA"/>
              </w:rPr>
              <w:t>mCLose</w:t>
            </w:r>
            <w:proofErr w:type="spellEnd"/>
          </w:p>
          <w:p w:rsidR="00DE6988" w:rsidRPr="004B24E5" w:rsidRDefault="00DE6988">
            <w:pPr>
              <w:rPr>
                <w:rFonts w:ascii="Arial" w:hAnsi="Arial" w:cs="Arial"/>
              </w:rPr>
            </w:pPr>
          </w:p>
        </w:tc>
        <w:tc>
          <w:tcPr>
            <w:tcW w:w="6699"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DE6988" w:rsidRPr="004B24E5" w:rsidRDefault="00DE6988" w:rsidP="00DE6988">
            <w:pPr>
              <w:widowControl/>
              <w:suppressAutoHyphens w:val="0"/>
              <w:autoSpaceDE w:val="0"/>
              <w:adjustRightInd w:val="0"/>
              <w:textAlignment w:val="auto"/>
              <w:rPr>
                <w:rFonts w:ascii="Arial" w:hAnsi="Arial" w:cs="Arial"/>
                <w:color w:val="2B91AF"/>
                <w:kern w:val="0"/>
                <w:lang w:bidi="ar-SA"/>
              </w:rPr>
            </w:pPr>
            <w:proofErr w:type="spellStart"/>
            <w:r w:rsidRPr="004B24E5">
              <w:rPr>
                <w:rFonts w:ascii="Arial" w:hAnsi="Arial" w:cs="Arial"/>
                <w:color w:val="2B91AF"/>
                <w:kern w:val="0"/>
                <w:lang w:bidi="ar-SA"/>
              </w:rPr>
              <w:t>WebSocketCloseReason</w:t>
            </w:r>
            <w:proofErr w:type="spellEnd"/>
            <w:r w:rsidR="007C1F65">
              <w:rPr>
                <w:rFonts w:ascii="Arial" w:hAnsi="Arial" w:cs="Arial"/>
                <w:color w:val="2B91AF"/>
                <w:kern w:val="0"/>
                <w:lang w:bidi="ar-SA"/>
              </w:rPr>
              <w:t xml:space="preserve">: </w:t>
            </w:r>
            <w:r w:rsidR="007C1F65">
              <w:rPr>
                <w:rFonts w:ascii="Arial" w:hAnsi="Arial" w:cs="Arial"/>
                <w:kern w:val="0"/>
                <w:lang w:bidi="ar-SA"/>
              </w:rPr>
              <w:t>R</w:t>
            </w:r>
            <w:r w:rsidR="007C1F65" w:rsidRPr="007C1F65">
              <w:rPr>
                <w:rFonts w:ascii="Arial" w:hAnsi="Arial" w:cs="Arial"/>
                <w:kern w:val="0"/>
                <w:lang w:bidi="ar-SA"/>
              </w:rPr>
              <w:t>eason to close the application</w:t>
            </w:r>
            <w:r w:rsidR="007C1F65">
              <w:rPr>
                <w:rFonts w:ascii="Arial" w:hAnsi="Arial" w:cs="Arial"/>
                <w:kern w:val="0"/>
                <w:lang w:bidi="ar-SA"/>
              </w:rPr>
              <w:t>.</w:t>
            </w:r>
          </w:p>
          <w:p w:rsidR="00DE6988" w:rsidRPr="004B24E5" w:rsidRDefault="00BE6106">
            <w:pPr>
              <w:rPr>
                <w:rFonts w:ascii="Arial" w:hAnsi="Arial" w:cs="Arial"/>
              </w:rPr>
            </w:pPr>
            <w:ins w:id="35" w:author="aschulze" w:date="2012-05-25T00:07:00Z">
              <w:r>
                <w:rPr>
                  <w:rFonts w:ascii="Arial" w:hAnsi="Arial" w:cs="Arial"/>
                </w:rPr>
                <w:t>Values?</w:t>
              </w:r>
            </w:ins>
          </w:p>
        </w:tc>
      </w:tr>
      <w:tr w:rsidR="00A31B6F" w:rsidRPr="004B24E5" w:rsidTr="00DE6988">
        <w:trPr>
          <w:trHeight w:val="616"/>
        </w:trPr>
        <w:tc>
          <w:tcPr>
            <w:tcW w:w="1791" w:type="dxa"/>
            <w:tcBorders>
              <w:left w:val="single" w:sz="2" w:space="0" w:color="000000"/>
              <w:bottom w:val="single" w:sz="2" w:space="0" w:color="000000"/>
            </w:tcBorders>
            <w:shd w:val="clear" w:color="auto" w:fill="C6D9F1"/>
            <w:tcMar>
              <w:top w:w="55" w:type="dxa"/>
              <w:left w:w="55" w:type="dxa"/>
              <w:bottom w:w="55" w:type="dxa"/>
              <w:right w:w="55" w:type="dxa"/>
            </w:tcMar>
          </w:tcPr>
          <w:p w:rsidR="00A31B6F" w:rsidRPr="004B24E5" w:rsidRDefault="00A31B6F" w:rsidP="005079FE">
            <w:pPr>
              <w:widowControl/>
              <w:suppressAutoHyphens w:val="0"/>
              <w:autoSpaceDE w:val="0"/>
              <w:textAlignment w:val="auto"/>
              <w:rPr>
                <w:rFonts w:ascii="Arial" w:hAnsi="Arial" w:cs="Arial"/>
                <w:kern w:val="0"/>
                <w:lang w:bidi="ar-SA"/>
              </w:rPr>
            </w:pPr>
            <w:proofErr w:type="spellStart"/>
            <w:r w:rsidRPr="004B24E5">
              <w:rPr>
                <w:rFonts w:ascii="Arial" w:hAnsi="Arial" w:cs="Arial"/>
                <w:kern w:val="0"/>
                <w:lang w:bidi="ar-SA"/>
              </w:rPr>
              <w:t>mIsRunning</w:t>
            </w:r>
            <w:proofErr w:type="spellEnd"/>
          </w:p>
        </w:tc>
        <w:tc>
          <w:tcPr>
            <w:tcW w:w="6699"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A31B6F" w:rsidRPr="004B24E5" w:rsidRDefault="00A31B6F" w:rsidP="005079FE">
            <w:pPr>
              <w:widowControl/>
              <w:suppressAutoHyphens w:val="0"/>
              <w:autoSpaceDE w:val="0"/>
              <w:textAlignment w:val="auto"/>
              <w:rPr>
                <w:rFonts w:ascii="Arial" w:hAnsi="Arial" w:cs="Arial"/>
              </w:rPr>
            </w:pPr>
            <w:r w:rsidRPr="004B24E5">
              <w:rPr>
                <w:rFonts w:ascii="Arial" w:hAnsi="Arial" w:cs="Arial"/>
                <w:color w:val="0000FF"/>
                <w:kern w:val="0"/>
                <w:lang w:bidi="ar-SA"/>
              </w:rPr>
              <w:t xml:space="preserve">Bool: </w:t>
            </w:r>
            <w:r w:rsidR="007C1F65">
              <w:rPr>
                <w:rFonts w:ascii="Arial" w:hAnsi="Arial" w:cs="Arial"/>
                <w:kern w:val="0"/>
                <w:lang w:bidi="ar-SA"/>
              </w:rPr>
              <w:t>S</w:t>
            </w:r>
            <w:r w:rsidR="007C1F65" w:rsidRPr="007C1F65">
              <w:rPr>
                <w:rFonts w:ascii="Arial" w:hAnsi="Arial" w:cs="Arial"/>
                <w:kern w:val="0"/>
                <w:lang w:bidi="ar-SA"/>
              </w:rPr>
              <w:t>tate of execution of the application</w:t>
            </w:r>
            <w:r w:rsidR="007C1F65">
              <w:rPr>
                <w:rFonts w:ascii="Arial" w:hAnsi="Arial" w:cs="Arial"/>
                <w:kern w:val="0"/>
                <w:lang w:bidi="ar-SA"/>
              </w:rPr>
              <w:t>.</w:t>
            </w:r>
          </w:p>
        </w:tc>
      </w:tr>
      <w:tr w:rsidR="009D3B67" w:rsidRPr="004B24E5" w:rsidTr="009D3B67">
        <w:trPr>
          <w:trHeight w:val="310"/>
        </w:trPr>
        <w:tc>
          <w:tcPr>
            <w:tcW w:w="8490" w:type="dxa"/>
            <w:gridSpan w:val="3"/>
            <w:tcBorders>
              <w:left w:val="single" w:sz="2" w:space="0" w:color="000000"/>
              <w:bottom w:val="single" w:sz="2" w:space="0" w:color="000000"/>
              <w:right w:val="single" w:sz="2" w:space="0" w:color="000000"/>
            </w:tcBorders>
            <w:shd w:val="clear" w:color="auto" w:fill="C6D9F1"/>
            <w:tcMar>
              <w:top w:w="55" w:type="dxa"/>
              <w:left w:w="55" w:type="dxa"/>
              <w:bottom w:w="55" w:type="dxa"/>
              <w:right w:w="55" w:type="dxa"/>
            </w:tcMar>
          </w:tcPr>
          <w:p w:rsidR="009D3B67" w:rsidRPr="004B24E5" w:rsidRDefault="004E2ECF" w:rsidP="009D3B67">
            <w:pPr>
              <w:pStyle w:val="Contenidodelatabla"/>
              <w:jc w:val="center"/>
              <w:rPr>
                <w:rFonts w:ascii="Arial" w:hAnsi="Arial" w:cs="Arial"/>
              </w:rPr>
            </w:pPr>
            <w:r>
              <w:rPr>
                <w:rFonts w:ascii="Arial" w:hAnsi="Arial" w:cs="Arial"/>
                <w:b/>
                <w:bCs/>
              </w:rPr>
              <w:t>Methods</w:t>
            </w:r>
          </w:p>
        </w:tc>
      </w:tr>
      <w:tr w:rsidR="00A31B6F" w:rsidRPr="004B24E5" w:rsidTr="009D3B67">
        <w:trPr>
          <w:trHeight w:val="436"/>
        </w:trPr>
        <w:tc>
          <w:tcPr>
            <w:tcW w:w="4311" w:type="dxa"/>
            <w:gridSpan w:val="2"/>
            <w:tcBorders>
              <w:left w:val="single" w:sz="2" w:space="0" w:color="000000"/>
              <w:bottom w:val="single" w:sz="2" w:space="0" w:color="000000"/>
            </w:tcBorders>
            <w:shd w:val="clear" w:color="auto" w:fill="C6D9F1"/>
            <w:tcMar>
              <w:top w:w="55" w:type="dxa"/>
              <w:left w:w="55" w:type="dxa"/>
              <w:bottom w:w="55" w:type="dxa"/>
              <w:right w:w="55" w:type="dxa"/>
            </w:tcMar>
          </w:tcPr>
          <w:p w:rsidR="00A31B6F" w:rsidRPr="004B24E5" w:rsidRDefault="00A31B6F" w:rsidP="005079FE">
            <w:pPr>
              <w:widowControl/>
              <w:suppressAutoHyphens w:val="0"/>
              <w:autoSpaceDE w:val="0"/>
              <w:textAlignment w:val="auto"/>
              <w:rPr>
                <w:rFonts w:ascii="Arial" w:hAnsi="Arial" w:cs="Arial"/>
              </w:rPr>
            </w:pPr>
            <w:r w:rsidRPr="004B24E5">
              <w:rPr>
                <w:rFonts w:ascii="Arial" w:hAnsi="Arial" w:cs="Arial"/>
                <w:color w:val="0000FF"/>
                <w:kern w:val="0"/>
                <w:lang w:bidi="ar-SA"/>
              </w:rPr>
              <w:t>public</w:t>
            </w:r>
            <w:r w:rsidRPr="004B24E5">
              <w:rPr>
                <w:rFonts w:ascii="Arial" w:hAnsi="Arial" w:cs="Arial"/>
                <w:kern w:val="0"/>
                <w:lang w:bidi="ar-SA"/>
              </w:rPr>
              <w:t xml:space="preserve"> </w:t>
            </w:r>
            <w:proofErr w:type="spellStart"/>
            <w:r w:rsidRPr="004B24E5">
              <w:rPr>
                <w:rFonts w:ascii="Arial" w:hAnsi="Arial" w:cs="Arial"/>
                <w:kern w:val="0"/>
                <w:lang w:bidi="ar-SA"/>
              </w:rPr>
              <w:t>WebSocketBaseClient</w:t>
            </w:r>
            <w:proofErr w:type="spellEnd"/>
            <w:r w:rsidRPr="004B24E5">
              <w:rPr>
                <w:rFonts w:ascii="Arial" w:hAnsi="Arial" w:cs="Arial"/>
                <w:kern w:val="0"/>
                <w:lang w:bidi="ar-SA"/>
              </w:rPr>
              <w:t>()</w:t>
            </w:r>
          </w:p>
          <w:p w:rsidR="00A31B6F" w:rsidRPr="004B24E5" w:rsidRDefault="00A31B6F" w:rsidP="005079FE">
            <w:pPr>
              <w:pStyle w:val="Contenidodelatabla"/>
              <w:jc w:val="both"/>
              <w:rPr>
                <w:rFonts w:ascii="Arial" w:hAnsi="Arial" w:cs="Arial"/>
              </w:rPr>
            </w:pPr>
          </w:p>
        </w:tc>
        <w:tc>
          <w:tcPr>
            <w:tcW w:w="4179"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A31B6F" w:rsidRPr="004B24E5" w:rsidRDefault="006B631B" w:rsidP="005079FE">
            <w:pPr>
              <w:pStyle w:val="Contenidodelatabla"/>
              <w:jc w:val="both"/>
              <w:rPr>
                <w:rFonts w:ascii="Arial" w:hAnsi="Arial" w:cs="Arial"/>
              </w:rPr>
            </w:pPr>
            <w:r w:rsidRPr="006B631B">
              <w:rPr>
                <w:rFonts w:ascii="Arial" w:hAnsi="Arial" w:cs="Arial"/>
              </w:rPr>
              <w:t>Class constructor</w:t>
            </w:r>
          </w:p>
        </w:tc>
      </w:tr>
      <w:tr w:rsidR="00A31B6F" w:rsidRPr="004B24E5" w:rsidTr="009D3B67">
        <w:trPr>
          <w:trHeight w:val="626"/>
        </w:trPr>
        <w:tc>
          <w:tcPr>
            <w:tcW w:w="4311" w:type="dxa"/>
            <w:gridSpan w:val="2"/>
            <w:tcBorders>
              <w:left w:val="single" w:sz="2" w:space="0" w:color="000000"/>
              <w:bottom w:val="single" w:sz="2" w:space="0" w:color="000000"/>
            </w:tcBorders>
            <w:shd w:val="clear" w:color="auto" w:fill="C6D9F1"/>
            <w:tcMar>
              <w:top w:w="55" w:type="dxa"/>
              <w:left w:w="55" w:type="dxa"/>
              <w:bottom w:w="55" w:type="dxa"/>
              <w:right w:w="55" w:type="dxa"/>
            </w:tcMar>
          </w:tcPr>
          <w:p w:rsidR="00A31B6F" w:rsidRPr="004B24E5" w:rsidRDefault="00A31B6F" w:rsidP="005079FE">
            <w:pPr>
              <w:widowControl/>
              <w:suppressAutoHyphens w:val="0"/>
              <w:autoSpaceDE w:val="0"/>
              <w:textAlignment w:val="auto"/>
              <w:rPr>
                <w:rFonts w:ascii="Arial" w:hAnsi="Arial" w:cs="Arial"/>
              </w:rPr>
            </w:pPr>
            <w:r w:rsidRPr="004B24E5">
              <w:rPr>
                <w:rFonts w:ascii="Arial" w:hAnsi="Arial" w:cs="Arial"/>
                <w:color w:val="0000FF"/>
                <w:kern w:val="0"/>
                <w:lang w:bidi="ar-SA"/>
              </w:rPr>
              <w:t>public</w:t>
            </w:r>
            <w:r w:rsidRPr="004B24E5">
              <w:rPr>
                <w:rFonts w:ascii="Arial" w:hAnsi="Arial" w:cs="Arial"/>
                <w:kern w:val="0"/>
                <w:lang w:bidi="ar-SA"/>
              </w:rPr>
              <w:t xml:space="preserve"> </w:t>
            </w:r>
            <w:r w:rsidRPr="004B24E5">
              <w:rPr>
                <w:rFonts w:ascii="Arial" w:hAnsi="Arial" w:cs="Arial"/>
                <w:color w:val="0000FF"/>
                <w:kern w:val="0"/>
                <w:lang w:bidi="ar-SA"/>
              </w:rPr>
              <w:t>void</w:t>
            </w:r>
            <w:r w:rsidRPr="004B24E5">
              <w:rPr>
                <w:rFonts w:ascii="Arial" w:hAnsi="Arial" w:cs="Arial"/>
                <w:kern w:val="0"/>
                <w:lang w:bidi="ar-SA"/>
              </w:rPr>
              <w:t xml:space="preserve"> Open(</w:t>
            </w:r>
            <w:r w:rsidRPr="004B24E5">
              <w:rPr>
                <w:rFonts w:ascii="Arial" w:hAnsi="Arial" w:cs="Arial"/>
                <w:color w:val="0000FF"/>
                <w:kern w:val="0"/>
                <w:lang w:bidi="ar-SA"/>
              </w:rPr>
              <w:t>string</w:t>
            </w:r>
            <w:r w:rsidRPr="004B24E5">
              <w:rPr>
                <w:rFonts w:ascii="Arial" w:hAnsi="Arial" w:cs="Arial"/>
                <w:kern w:val="0"/>
                <w:lang w:bidi="ar-SA"/>
              </w:rPr>
              <w:t xml:space="preserve"> </w:t>
            </w:r>
            <w:proofErr w:type="spellStart"/>
            <w:r w:rsidRPr="004B24E5">
              <w:rPr>
                <w:rFonts w:ascii="Arial" w:hAnsi="Arial" w:cs="Arial"/>
                <w:kern w:val="0"/>
                <w:lang w:bidi="ar-SA"/>
              </w:rPr>
              <w:t>aURI</w:t>
            </w:r>
            <w:proofErr w:type="spellEnd"/>
            <w:r w:rsidRPr="004B24E5">
              <w:rPr>
                <w:rFonts w:ascii="Arial" w:hAnsi="Arial" w:cs="Arial"/>
                <w:kern w:val="0"/>
                <w:lang w:bidi="ar-SA"/>
              </w:rPr>
              <w:t>)</w:t>
            </w:r>
          </w:p>
          <w:p w:rsidR="00A31B6F" w:rsidRPr="004B24E5" w:rsidRDefault="00A31B6F" w:rsidP="005079FE">
            <w:pPr>
              <w:pStyle w:val="Contenidodelatabla"/>
              <w:jc w:val="both"/>
              <w:rPr>
                <w:rFonts w:ascii="Arial" w:hAnsi="Arial" w:cs="Arial"/>
              </w:rPr>
            </w:pPr>
          </w:p>
        </w:tc>
        <w:tc>
          <w:tcPr>
            <w:tcW w:w="4179"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A31B6F" w:rsidRPr="004B24E5" w:rsidRDefault="006B631B" w:rsidP="005079FE">
            <w:pPr>
              <w:pStyle w:val="Contenidodelatabla"/>
              <w:jc w:val="both"/>
              <w:rPr>
                <w:rFonts w:ascii="Arial" w:hAnsi="Arial" w:cs="Arial"/>
              </w:rPr>
            </w:pPr>
            <w:r w:rsidRPr="006B631B">
              <w:rPr>
                <w:rFonts w:ascii="Arial" w:hAnsi="Arial" w:cs="Arial"/>
              </w:rPr>
              <w:t>Establishes a connection to the given server</w:t>
            </w:r>
            <w:r>
              <w:rPr>
                <w:rFonts w:ascii="Arial" w:hAnsi="Arial" w:cs="Arial"/>
              </w:rPr>
              <w:t>.</w:t>
            </w:r>
          </w:p>
        </w:tc>
      </w:tr>
      <w:tr w:rsidR="00A31B6F" w:rsidRPr="004B24E5" w:rsidTr="009D3B67">
        <w:trPr>
          <w:trHeight w:val="626"/>
        </w:trPr>
        <w:tc>
          <w:tcPr>
            <w:tcW w:w="4311" w:type="dxa"/>
            <w:gridSpan w:val="2"/>
            <w:tcBorders>
              <w:left w:val="single" w:sz="2" w:space="0" w:color="000000"/>
              <w:bottom w:val="single" w:sz="2" w:space="0" w:color="000000"/>
            </w:tcBorders>
            <w:shd w:val="clear" w:color="auto" w:fill="C6D9F1"/>
            <w:tcMar>
              <w:top w:w="55" w:type="dxa"/>
              <w:left w:w="55" w:type="dxa"/>
              <w:bottom w:w="55" w:type="dxa"/>
              <w:right w:w="55" w:type="dxa"/>
            </w:tcMar>
          </w:tcPr>
          <w:p w:rsidR="00A31B6F" w:rsidRPr="004B24E5" w:rsidRDefault="00A31B6F" w:rsidP="005079FE">
            <w:pPr>
              <w:widowControl/>
              <w:suppressAutoHyphens w:val="0"/>
              <w:autoSpaceDE w:val="0"/>
              <w:textAlignment w:val="auto"/>
              <w:rPr>
                <w:rFonts w:ascii="Arial" w:hAnsi="Arial" w:cs="Arial"/>
              </w:rPr>
            </w:pPr>
            <w:r w:rsidRPr="004B24E5">
              <w:rPr>
                <w:rFonts w:ascii="Arial" w:hAnsi="Arial" w:cs="Arial"/>
                <w:color w:val="0000FF"/>
                <w:kern w:val="0"/>
                <w:lang w:bidi="ar-SA"/>
              </w:rPr>
              <w:t>public</w:t>
            </w:r>
            <w:r w:rsidRPr="004B24E5">
              <w:rPr>
                <w:rFonts w:ascii="Arial" w:hAnsi="Arial" w:cs="Arial"/>
                <w:kern w:val="0"/>
                <w:lang w:bidi="ar-SA"/>
              </w:rPr>
              <w:t xml:space="preserve"> </w:t>
            </w:r>
            <w:r w:rsidRPr="004B24E5">
              <w:rPr>
                <w:rFonts w:ascii="Arial" w:hAnsi="Arial" w:cs="Arial"/>
                <w:color w:val="0000FF"/>
                <w:kern w:val="0"/>
                <w:lang w:bidi="ar-SA"/>
              </w:rPr>
              <w:t>void</w:t>
            </w:r>
            <w:r w:rsidRPr="004B24E5">
              <w:rPr>
                <w:rFonts w:ascii="Arial" w:hAnsi="Arial" w:cs="Arial"/>
                <w:kern w:val="0"/>
                <w:lang w:bidi="ar-SA"/>
              </w:rPr>
              <w:t xml:space="preserve"> </w:t>
            </w:r>
            <w:proofErr w:type="spellStart"/>
            <w:r w:rsidRPr="004B24E5">
              <w:rPr>
                <w:rFonts w:ascii="Arial" w:hAnsi="Arial" w:cs="Arial"/>
                <w:kern w:val="0"/>
                <w:lang w:bidi="ar-SA"/>
              </w:rPr>
              <w:t>SendText</w:t>
            </w:r>
            <w:proofErr w:type="spellEnd"/>
            <w:r w:rsidRPr="004B24E5">
              <w:rPr>
                <w:rFonts w:ascii="Arial" w:hAnsi="Arial" w:cs="Arial"/>
                <w:kern w:val="0"/>
                <w:lang w:bidi="ar-SA"/>
              </w:rPr>
              <w:t>(</w:t>
            </w:r>
            <w:r w:rsidRPr="004B24E5">
              <w:rPr>
                <w:rFonts w:ascii="Arial" w:hAnsi="Arial" w:cs="Arial"/>
                <w:color w:val="0000FF"/>
                <w:kern w:val="0"/>
                <w:lang w:bidi="ar-SA"/>
              </w:rPr>
              <w:t>string</w:t>
            </w:r>
            <w:r w:rsidRPr="004B24E5">
              <w:rPr>
                <w:rFonts w:ascii="Arial" w:hAnsi="Arial" w:cs="Arial"/>
                <w:kern w:val="0"/>
                <w:lang w:bidi="ar-SA"/>
              </w:rPr>
              <w:t xml:space="preserve"> aUTF8String)</w:t>
            </w:r>
          </w:p>
        </w:tc>
        <w:tc>
          <w:tcPr>
            <w:tcW w:w="4179"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A31B6F" w:rsidRPr="004B24E5" w:rsidRDefault="006B631B" w:rsidP="005079FE">
            <w:pPr>
              <w:pStyle w:val="Contenidodelatabla"/>
              <w:jc w:val="both"/>
              <w:rPr>
                <w:rFonts w:ascii="Arial" w:hAnsi="Arial" w:cs="Arial"/>
              </w:rPr>
            </w:pPr>
            <w:r w:rsidRPr="006B631B">
              <w:rPr>
                <w:rFonts w:ascii="Arial" w:hAnsi="Arial" w:cs="Arial"/>
              </w:rPr>
              <w:t>Send a text token to the server</w:t>
            </w:r>
            <w:r>
              <w:rPr>
                <w:rFonts w:ascii="Arial" w:hAnsi="Arial" w:cs="Arial"/>
              </w:rPr>
              <w:t>.</w:t>
            </w:r>
            <w:ins w:id="36" w:author="aschulze" w:date="2012-05-25T00:07:00Z">
              <w:r w:rsidR="00BE6106">
                <w:rPr>
                  <w:rFonts w:ascii="Arial" w:hAnsi="Arial" w:cs="Arial"/>
                </w:rPr>
                <w:t xml:space="preserve"> Really a token? Is not simply a text string? </w:t>
              </w:r>
            </w:ins>
            <w:ins w:id="37" w:author="aschulze" w:date="2012-05-25T00:08:00Z">
              <w:r w:rsidR="00BE6106">
                <w:rPr>
                  <w:rFonts w:ascii="Arial" w:hAnsi="Arial" w:cs="Arial"/>
                </w:rPr>
                <w:t>Remember tokens are object</w:t>
              </w:r>
            </w:ins>
            <w:ins w:id="38" w:author="aschulze" w:date="2012-05-25T00:10:00Z">
              <w:r w:rsidR="00BE6106">
                <w:rPr>
                  <w:rFonts w:ascii="Arial" w:hAnsi="Arial" w:cs="Arial"/>
                </w:rPr>
                <w:t>s</w:t>
              </w:r>
            </w:ins>
            <w:ins w:id="39" w:author="aschulze" w:date="2012-05-25T00:08:00Z">
              <w:r w:rsidR="00BE6106">
                <w:rPr>
                  <w:rFonts w:ascii="Arial" w:hAnsi="Arial" w:cs="Arial"/>
                </w:rPr>
                <w:t>!</w:t>
              </w:r>
            </w:ins>
          </w:p>
        </w:tc>
      </w:tr>
      <w:tr w:rsidR="00A31B6F" w:rsidRPr="004B24E5" w:rsidTr="009D3B67">
        <w:trPr>
          <w:trHeight w:val="626"/>
        </w:trPr>
        <w:tc>
          <w:tcPr>
            <w:tcW w:w="4311" w:type="dxa"/>
            <w:gridSpan w:val="2"/>
            <w:tcBorders>
              <w:left w:val="single" w:sz="2" w:space="0" w:color="000000"/>
              <w:bottom w:val="single" w:sz="2" w:space="0" w:color="000000"/>
            </w:tcBorders>
            <w:shd w:val="clear" w:color="auto" w:fill="C6D9F1"/>
            <w:tcMar>
              <w:top w:w="55" w:type="dxa"/>
              <w:left w:w="55" w:type="dxa"/>
              <w:bottom w:w="55" w:type="dxa"/>
              <w:right w:w="55" w:type="dxa"/>
            </w:tcMar>
          </w:tcPr>
          <w:p w:rsidR="00A31B6F" w:rsidRPr="004B24E5" w:rsidRDefault="00A31B6F" w:rsidP="005079FE">
            <w:pPr>
              <w:widowControl/>
              <w:suppressAutoHyphens w:val="0"/>
              <w:autoSpaceDE w:val="0"/>
              <w:textAlignment w:val="auto"/>
              <w:rPr>
                <w:rFonts w:ascii="Arial" w:hAnsi="Arial" w:cs="Arial"/>
              </w:rPr>
            </w:pPr>
            <w:r w:rsidRPr="004B24E5">
              <w:rPr>
                <w:rFonts w:ascii="Arial" w:hAnsi="Arial" w:cs="Arial"/>
                <w:color w:val="0000FF"/>
                <w:kern w:val="0"/>
                <w:lang w:bidi="ar-SA"/>
              </w:rPr>
              <w:t>public</w:t>
            </w:r>
            <w:r w:rsidRPr="004B24E5">
              <w:rPr>
                <w:rFonts w:ascii="Arial" w:hAnsi="Arial" w:cs="Arial"/>
                <w:kern w:val="0"/>
                <w:lang w:bidi="ar-SA"/>
              </w:rPr>
              <w:t xml:space="preserve"> </w:t>
            </w:r>
            <w:r w:rsidRPr="004B24E5">
              <w:rPr>
                <w:rFonts w:ascii="Arial" w:hAnsi="Arial" w:cs="Arial"/>
                <w:color w:val="0000FF"/>
                <w:kern w:val="0"/>
                <w:lang w:bidi="ar-SA"/>
              </w:rPr>
              <w:t>void</w:t>
            </w:r>
            <w:r w:rsidRPr="004B24E5">
              <w:rPr>
                <w:rFonts w:ascii="Arial" w:hAnsi="Arial" w:cs="Arial"/>
                <w:kern w:val="0"/>
                <w:lang w:bidi="ar-SA"/>
              </w:rPr>
              <w:t xml:space="preserve"> </w:t>
            </w:r>
            <w:proofErr w:type="spellStart"/>
            <w:r w:rsidRPr="004B24E5">
              <w:rPr>
                <w:rFonts w:ascii="Arial" w:hAnsi="Arial" w:cs="Arial"/>
                <w:kern w:val="0"/>
                <w:lang w:bidi="ar-SA"/>
              </w:rPr>
              <w:t>SendBinary</w:t>
            </w:r>
            <w:proofErr w:type="spellEnd"/>
            <w:r w:rsidRPr="004B24E5">
              <w:rPr>
                <w:rFonts w:ascii="Arial" w:hAnsi="Arial" w:cs="Arial"/>
                <w:kern w:val="0"/>
                <w:lang w:bidi="ar-SA"/>
              </w:rPr>
              <w:t>(</w:t>
            </w:r>
            <w:r w:rsidRPr="004B24E5">
              <w:rPr>
                <w:rFonts w:ascii="Arial" w:hAnsi="Arial" w:cs="Arial"/>
                <w:color w:val="0000FF"/>
                <w:kern w:val="0"/>
                <w:lang w:bidi="ar-SA"/>
              </w:rPr>
              <w:t>byte</w:t>
            </w:r>
            <w:r w:rsidRPr="004B24E5">
              <w:rPr>
                <w:rFonts w:ascii="Arial" w:hAnsi="Arial" w:cs="Arial"/>
                <w:kern w:val="0"/>
                <w:lang w:bidi="ar-SA"/>
              </w:rPr>
              <w:t xml:space="preserve">[] </w:t>
            </w:r>
            <w:proofErr w:type="spellStart"/>
            <w:r w:rsidRPr="004B24E5">
              <w:rPr>
                <w:rFonts w:ascii="Arial" w:hAnsi="Arial" w:cs="Arial"/>
                <w:kern w:val="0"/>
                <w:lang w:bidi="ar-SA"/>
              </w:rPr>
              <w:t>aBinaryData</w:t>
            </w:r>
            <w:proofErr w:type="spellEnd"/>
            <w:r w:rsidRPr="004B24E5">
              <w:rPr>
                <w:rFonts w:ascii="Arial" w:hAnsi="Arial" w:cs="Arial"/>
                <w:kern w:val="0"/>
                <w:lang w:bidi="ar-SA"/>
              </w:rPr>
              <w:t>)</w:t>
            </w:r>
          </w:p>
        </w:tc>
        <w:tc>
          <w:tcPr>
            <w:tcW w:w="4179"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A31B6F" w:rsidRPr="004B24E5" w:rsidRDefault="006B631B" w:rsidP="006B631B">
            <w:pPr>
              <w:pStyle w:val="Contenidodelatabla"/>
              <w:jc w:val="both"/>
              <w:rPr>
                <w:rFonts w:ascii="Arial" w:hAnsi="Arial" w:cs="Arial"/>
              </w:rPr>
            </w:pPr>
            <w:r w:rsidRPr="006B631B">
              <w:rPr>
                <w:rFonts w:ascii="Arial" w:hAnsi="Arial" w:cs="Arial"/>
              </w:rPr>
              <w:t>Send a binary token to the server.</w:t>
            </w:r>
            <w:ins w:id="40" w:author="aschulze" w:date="2012-05-25T00:08:00Z">
              <w:r w:rsidR="00BE6106">
                <w:rPr>
                  <w:rFonts w:ascii="Arial" w:hAnsi="Arial" w:cs="Arial"/>
                </w:rPr>
                <w:t xml:space="preserve"> This is a Token? I don</w:t>
              </w:r>
              <w:r w:rsidR="00BE6106">
                <w:rPr>
                  <w:rFonts w:ascii="Arial" w:hAnsi="Arial" w:cs="Arial"/>
                </w:rPr>
                <w:t>’</w:t>
              </w:r>
              <w:r w:rsidR="00BE6106">
                <w:rPr>
                  <w:rFonts w:ascii="Arial" w:hAnsi="Arial" w:cs="Arial"/>
                </w:rPr>
                <w:t>t think so, we are in the low level API here right? Isn</w:t>
              </w:r>
              <w:r w:rsidR="00BE6106">
                <w:rPr>
                  <w:rFonts w:ascii="Arial" w:hAnsi="Arial" w:cs="Arial"/>
                </w:rPr>
                <w:t>’</w:t>
              </w:r>
              <w:r w:rsidR="00BE6106">
                <w:rPr>
                  <w:rFonts w:ascii="Arial" w:hAnsi="Arial" w:cs="Arial"/>
                </w:rPr>
                <w:t xml:space="preserve">t that here just a </w:t>
              </w:r>
            </w:ins>
            <w:ins w:id="41" w:author="aschulze" w:date="2012-05-25T00:09:00Z">
              <w:r w:rsidR="00BE6106">
                <w:rPr>
                  <w:rFonts w:ascii="Arial" w:hAnsi="Arial" w:cs="Arial"/>
                </w:rPr>
                <w:t>“</w:t>
              </w:r>
              <w:r w:rsidR="00BE6106">
                <w:rPr>
                  <w:rFonts w:ascii="Arial" w:hAnsi="Arial" w:cs="Arial"/>
                </w:rPr>
                <w:t xml:space="preserve">binary </w:t>
              </w:r>
            </w:ins>
            <w:ins w:id="42" w:author="aschulze" w:date="2012-05-25T00:08:00Z">
              <w:r w:rsidR="00BE6106">
                <w:rPr>
                  <w:rFonts w:ascii="Arial" w:hAnsi="Arial" w:cs="Arial"/>
                </w:rPr>
                <w:t>packet</w:t>
              </w:r>
            </w:ins>
            <w:ins w:id="43" w:author="aschulze" w:date="2012-05-25T00:09:00Z">
              <w:r w:rsidR="00BE6106">
                <w:rPr>
                  <w:rFonts w:ascii="Arial" w:hAnsi="Arial" w:cs="Arial"/>
                </w:rPr>
                <w:t>”</w:t>
              </w:r>
            </w:ins>
            <w:ins w:id="44" w:author="aschulze" w:date="2012-05-25T00:08:00Z">
              <w:r w:rsidR="00BE6106">
                <w:rPr>
                  <w:rFonts w:ascii="Arial" w:hAnsi="Arial" w:cs="Arial"/>
                </w:rPr>
                <w:t>?</w:t>
              </w:r>
            </w:ins>
            <w:r w:rsidRPr="006B631B">
              <w:rPr>
                <w:rFonts w:ascii="Arial" w:hAnsi="Arial" w:cs="Arial"/>
              </w:rPr>
              <w:t xml:space="preserve"> </w:t>
            </w:r>
          </w:p>
        </w:tc>
      </w:tr>
      <w:tr w:rsidR="00A31B6F" w:rsidRPr="004B24E5" w:rsidTr="009D3B67">
        <w:trPr>
          <w:trHeight w:val="626"/>
        </w:trPr>
        <w:tc>
          <w:tcPr>
            <w:tcW w:w="4311" w:type="dxa"/>
            <w:gridSpan w:val="2"/>
            <w:tcBorders>
              <w:left w:val="single" w:sz="2" w:space="0" w:color="000000"/>
              <w:bottom w:val="single" w:sz="2" w:space="0" w:color="000000"/>
            </w:tcBorders>
            <w:shd w:val="clear" w:color="auto" w:fill="C6D9F1"/>
            <w:tcMar>
              <w:top w:w="55" w:type="dxa"/>
              <w:left w:w="55" w:type="dxa"/>
              <w:bottom w:w="55" w:type="dxa"/>
              <w:right w:w="55" w:type="dxa"/>
            </w:tcMar>
          </w:tcPr>
          <w:p w:rsidR="00A31B6F" w:rsidRPr="004B24E5" w:rsidRDefault="00A31B6F" w:rsidP="005079FE">
            <w:pPr>
              <w:widowControl/>
              <w:suppressAutoHyphens w:val="0"/>
              <w:autoSpaceDE w:val="0"/>
              <w:textAlignment w:val="auto"/>
              <w:rPr>
                <w:rFonts w:ascii="Arial" w:hAnsi="Arial" w:cs="Arial"/>
              </w:rPr>
            </w:pPr>
            <w:r w:rsidRPr="004B24E5">
              <w:rPr>
                <w:rFonts w:ascii="Arial" w:hAnsi="Arial" w:cs="Arial"/>
                <w:color w:val="0000FF"/>
                <w:kern w:val="0"/>
                <w:lang w:bidi="ar-SA"/>
              </w:rPr>
              <w:t>public</w:t>
            </w:r>
            <w:r w:rsidRPr="004B24E5">
              <w:rPr>
                <w:rFonts w:ascii="Arial" w:hAnsi="Arial" w:cs="Arial"/>
                <w:kern w:val="0"/>
                <w:lang w:bidi="ar-SA"/>
              </w:rPr>
              <w:t xml:space="preserve"> </w:t>
            </w:r>
            <w:r w:rsidRPr="004B24E5">
              <w:rPr>
                <w:rFonts w:ascii="Arial" w:hAnsi="Arial" w:cs="Arial"/>
                <w:color w:val="0000FF"/>
                <w:kern w:val="0"/>
                <w:lang w:bidi="ar-SA"/>
              </w:rPr>
              <w:t>void</w:t>
            </w:r>
            <w:r w:rsidRPr="004B24E5">
              <w:rPr>
                <w:rFonts w:ascii="Arial" w:hAnsi="Arial" w:cs="Arial"/>
                <w:kern w:val="0"/>
                <w:lang w:bidi="ar-SA"/>
              </w:rPr>
              <w:t xml:space="preserve"> </w:t>
            </w:r>
            <w:proofErr w:type="spellStart"/>
            <w:r w:rsidRPr="004B24E5">
              <w:rPr>
                <w:rFonts w:ascii="Arial" w:hAnsi="Arial" w:cs="Arial"/>
                <w:kern w:val="0"/>
                <w:lang w:bidi="ar-SA"/>
              </w:rPr>
              <w:t>SendText</w:t>
            </w:r>
            <w:proofErr w:type="spellEnd"/>
            <w:r w:rsidRPr="004B24E5">
              <w:rPr>
                <w:rFonts w:ascii="Arial" w:hAnsi="Arial" w:cs="Arial"/>
                <w:kern w:val="0"/>
                <w:lang w:bidi="ar-SA"/>
              </w:rPr>
              <w:t>(</w:t>
            </w:r>
            <w:r w:rsidRPr="004B24E5">
              <w:rPr>
                <w:rFonts w:ascii="Arial" w:hAnsi="Arial" w:cs="Arial"/>
                <w:color w:val="0000FF"/>
                <w:kern w:val="0"/>
                <w:lang w:bidi="ar-SA"/>
              </w:rPr>
              <w:t>string</w:t>
            </w:r>
            <w:r w:rsidRPr="004B24E5">
              <w:rPr>
                <w:rFonts w:ascii="Arial" w:hAnsi="Arial" w:cs="Arial"/>
                <w:kern w:val="0"/>
                <w:lang w:bidi="ar-SA"/>
              </w:rPr>
              <w:t xml:space="preserve"> aUTF8String, </w:t>
            </w:r>
            <w:proofErr w:type="spellStart"/>
            <w:r w:rsidRPr="004B24E5">
              <w:rPr>
                <w:rFonts w:ascii="Arial" w:hAnsi="Arial" w:cs="Arial"/>
                <w:color w:val="0000FF"/>
                <w:kern w:val="0"/>
                <w:lang w:bidi="ar-SA"/>
              </w:rPr>
              <w:t>int</w:t>
            </w:r>
            <w:proofErr w:type="spellEnd"/>
            <w:r w:rsidRPr="004B24E5">
              <w:rPr>
                <w:rFonts w:ascii="Arial" w:hAnsi="Arial" w:cs="Arial"/>
                <w:kern w:val="0"/>
                <w:lang w:bidi="ar-SA"/>
              </w:rPr>
              <w:t xml:space="preserve"> </w:t>
            </w:r>
            <w:proofErr w:type="spellStart"/>
            <w:r w:rsidRPr="004B24E5">
              <w:rPr>
                <w:rFonts w:ascii="Arial" w:hAnsi="Arial" w:cs="Arial"/>
                <w:kern w:val="0"/>
                <w:lang w:bidi="ar-SA"/>
              </w:rPr>
              <w:t>aFragmentSize</w:t>
            </w:r>
            <w:proofErr w:type="spellEnd"/>
            <w:r w:rsidRPr="004B24E5">
              <w:rPr>
                <w:rFonts w:ascii="Arial" w:hAnsi="Arial" w:cs="Arial"/>
                <w:kern w:val="0"/>
                <w:lang w:bidi="ar-SA"/>
              </w:rPr>
              <w:t>)</w:t>
            </w:r>
          </w:p>
        </w:tc>
        <w:tc>
          <w:tcPr>
            <w:tcW w:w="4179"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A31B6F" w:rsidRPr="004B24E5" w:rsidRDefault="004E2ECF" w:rsidP="00BE6106">
            <w:pPr>
              <w:pStyle w:val="Contenidodelatabla"/>
              <w:jc w:val="both"/>
              <w:rPr>
                <w:rFonts w:ascii="Arial" w:hAnsi="Arial" w:cs="Arial"/>
              </w:rPr>
            </w:pPr>
            <w:r w:rsidRPr="004E2ECF">
              <w:rPr>
                <w:rFonts w:ascii="Arial" w:hAnsi="Arial" w:cs="Arial"/>
              </w:rPr>
              <w:t xml:space="preserve">Send a </w:t>
            </w:r>
            <w:ins w:id="45" w:author="aschulze" w:date="2012-05-25T00:09:00Z">
              <w:r w:rsidR="00BE6106" w:rsidRPr="004E2ECF">
                <w:rPr>
                  <w:rFonts w:ascii="Arial" w:hAnsi="Arial" w:cs="Arial"/>
                </w:rPr>
                <w:t xml:space="preserve">text </w:t>
              </w:r>
            </w:ins>
            <w:r w:rsidRPr="004E2ECF">
              <w:rPr>
                <w:rFonts w:ascii="Arial" w:hAnsi="Arial" w:cs="Arial"/>
              </w:rPr>
              <w:t xml:space="preserve">fragment </w:t>
            </w:r>
            <w:del w:id="46" w:author="aschulze" w:date="2012-05-25T00:09:00Z">
              <w:r w:rsidRPr="004E2ECF" w:rsidDel="00BE6106">
                <w:rPr>
                  <w:rFonts w:ascii="Arial" w:hAnsi="Arial" w:cs="Arial"/>
                </w:rPr>
                <w:delText>token</w:delText>
              </w:r>
            </w:del>
            <w:r w:rsidRPr="004E2ECF">
              <w:rPr>
                <w:rFonts w:ascii="Arial" w:hAnsi="Arial" w:cs="Arial"/>
              </w:rPr>
              <w:t xml:space="preserve"> </w:t>
            </w:r>
            <w:del w:id="47" w:author="aschulze" w:date="2012-05-25T00:09:00Z">
              <w:r w:rsidRPr="004E2ECF" w:rsidDel="00BE6106">
                <w:rPr>
                  <w:rFonts w:ascii="Arial" w:hAnsi="Arial" w:cs="Arial"/>
                </w:rPr>
                <w:delText xml:space="preserve">text </w:delText>
              </w:r>
            </w:del>
            <w:r w:rsidRPr="004E2ECF">
              <w:rPr>
                <w:rFonts w:ascii="Arial" w:hAnsi="Arial" w:cs="Arial"/>
              </w:rPr>
              <w:t>to the server.</w:t>
            </w:r>
          </w:p>
        </w:tc>
      </w:tr>
      <w:tr w:rsidR="00A31B6F" w:rsidRPr="004B24E5" w:rsidTr="009D3B67">
        <w:trPr>
          <w:trHeight w:val="626"/>
        </w:trPr>
        <w:tc>
          <w:tcPr>
            <w:tcW w:w="4311" w:type="dxa"/>
            <w:gridSpan w:val="2"/>
            <w:tcBorders>
              <w:left w:val="single" w:sz="2" w:space="0" w:color="000000"/>
              <w:bottom w:val="single" w:sz="2" w:space="0" w:color="000000"/>
            </w:tcBorders>
            <w:shd w:val="clear" w:color="auto" w:fill="C6D9F1"/>
            <w:tcMar>
              <w:top w:w="55" w:type="dxa"/>
              <w:left w:w="55" w:type="dxa"/>
              <w:bottom w:w="55" w:type="dxa"/>
              <w:right w:w="55" w:type="dxa"/>
            </w:tcMar>
          </w:tcPr>
          <w:p w:rsidR="00A31B6F" w:rsidRPr="004B24E5" w:rsidRDefault="00A31B6F" w:rsidP="005079FE">
            <w:pPr>
              <w:widowControl/>
              <w:suppressAutoHyphens w:val="0"/>
              <w:autoSpaceDE w:val="0"/>
              <w:textAlignment w:val="auto"/>
              <w:rPr>
                <w:rFonts w:ascii="Arial" w:hAnsi="Arial" w:cs="Arial"/>
              </w:rPr>
            </w:pPr>
            <w:r w:rsidRPr="004B24E5">
              <w:rPr>
                <w:rFonts w:ascii="Arial" w:hAnsi="Arial" w:cs="Arial"/>
                <w:color w:val="0000FF"/>
                <w:kern w:val="0"/>
                <w:lang w:bidi="ar-SA"/>
              </w:rPr>
              <w:t>public</w:t>
            </w:r>
            <w:r w:rsidRPr="004B24E5">
              <w:rPr>
                <w:rFonts w:ascii="Arial" w:hAnsi="Arial" w:cs="Arial"/>
                <w:kern w:val="0"/>
                <w:lang w:bidi="ar-SA"/>
              </w:rPr>
              <w:t xml:space="preserve"> </w:t>
            </w:r>
            <w:r w:rsidRPr="004B24E5">
              <w:rPr>
                <w:rFonts w:ascii="Arial" w:hAnsi="Arial" w:cs="Arial"/>
                <w:color w:val="0000FF"/>
                <w:kern w:val="0"/>
                <w:lang w:bidi="ar-SA"/>
              </w:rPr>
              <w:t>void</w:t>
            </w:r>
            <w:r w:rsidRPr="004B24E5">
              <w:rPr>
                <w:rFonts w:ascii="Arial" w:hAnsi="Arial" w:cs="Arial"/>
                <w:kern w:val="0"/>
                <w:lang w:bidi="ar-SA"/>
              </w:rPr>
              <w:t xml:space="preserve"> </w:t>
            </w:r>
            <w:proofErr w:type="spellStart"/>
            <w:r w:rsidRPr="004B24E5">
              <w:rPr>
                <w:rFonts w:ascii="Arial" w:hAnsi="Arial" w:cs="Arial"/>
                <w:kern w:val="0"/>
                <w:lang w:bidi="ar-SA"/>
              </w:rPr>
              <w:t>SendBinary</w:t>
            </w:r>
            <w:proofErr w:type="spellEnd"/>
            <w:r w:rsidRPr="004B24E5">
              <w:rPr>
                <w:rFonts w:ascii="Arial" w:hAnsi="Arial" w:cs="Arial"/>
                <w:kern w:val="0"/>
                <w:lang w:bidi="ar-SA"/>
              </w:rPr>
              <w:t>(</w:t>
            </w:r>
            <w:r w:rsidRPr="004B24E5">
              <w:rPr>
                <w:rFonts w:ascii="Arial" w:hAnsi="Arial" w:cs="Arial"/>
                <w:color w:val="0000FF"/>
                <w:kern w:val="0"/>
                <w:lang w:bidi="ar-SA"/>
              </w:rPr>
              <w:t>byte</w:t>
            </w:r>
            <w:r w:rsidRPr="004B24E5">
              <w:rPr>
                <w:rFonts w:ascii="Arial" w:hAnsi="Arial" w:cs="Arial"/>
                <w:kern w:val="0"/>
                <w:lang w:bidi="ar-SA"/>
              </w:rPr>
              <w:t xml:space="preserve">[] </w:t>
            </w:r>
            <w:proofErr w:type="spellStart"/>
            <w:r w:rsidRPr="004B24E5">
              <w:rPr>
                <w:rFonts w:ascii="Arial" w:hAnsi="Arial" w:cs="Arial"/>
                <w:kern w:val="0"/>
                <w:lang w:bidi="ar-SA"/>
              </w:rPr>
              <w:t>aBinaryData</w:t>
            </w:r>
            <w:proofErr w:type="spellEnd"/>
            <w:r w:rsidRPr="004B24E5">
              <w:rPr>
                <w:rFonts w:ascii="Arial" w:hAnsi="Arial" w:cs="Arial"/>
                <w:kern w:val="0"/>
                <w:lang w:bidi="ar-SA"/>
              </w:rPr>
              <w:t xml:space="preserve">, </w:t>
            </w:r>
            <w:proofErr w:type="spellStart"/>
            <w:r w:rsidRPr="004B24E5">
              <w:rPr>
                <w:rFonts w:ascii="Arial" w:hAnsi="Arial" w:cs="Arial"/>
                <w:color w:val="0000FF"/>
                <w:kern w:val="0"/>
                <w:lang w:bidi="ar-SA"/>
              </w:rPr>
              <w:t>int</w:t>
            </w:r>
            <w:proofErr w:type="spellEnd"/>
            <w:r w:rsidRPr="004B24E5">
              <w:rPr>
                <w:rFonts w:ascii="Arial" w:hAnsi="Arial" w:cs="Arial"/>
                <w:kern w:val="0"/>
                <w:lang w:bidi="ar-SA"/>
              </w:rPr>
              <w:t xml:space="preserve"> </w:t>
            </w:r>
            <w:proofErr w:type="spellStart"/>
            <w:r w:rsidRPr="004B24E5">
              <w:rPr>
                <w:rFonts w:ascii="Arial" w:hAnsi="Arial" w:cs="Arial"/>
                <w:kern w:val="0"/>
                <w:lang w:bidi="ar-SA"/>
              </w:rPr>
              <w:t>aFragmentSize</w:t>
            </w:r>
            <w:proofErr w:type="spellEnd"/>
            <w:r w:rsidRPr="004B24E5">
              <w:rPr>
                <w:rFonts w:ascii="Arial" w:hAnsi="Arial" w:cs="Arial"/>
                <w:kern w:val="0"/>
                <w:lang w:bidi="ar-SA"/>
              </w:rPr>
              <w:t>)</w:t>
            </w:r>
          </w:p>
        </w:tc>
        <w:tc>
          <w:tcPr>
            <w:tcW w:w="4179"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A31B6F" w:rsidRPr="004B24E5" w:rsidRDefault="00BF4B3E" w:rsidP="00BE6106">
            <w:pPr>
              <w:pStyle w:val="Contenidodelatabla"/>
              <w:jc w:val="both"/>
              <w:rPr>
                <w:rFonts w:ascii="Arial" w:hAnsi="Arial" w:cs="Arial"/>
              </w:rPr>
            </w:pPr>
            <w:r w:rsidRPr="004E2ECF">
              <w:rPr>
                <w:rFonts w:ascii="Arial" w:hAnsi="Arial" w:cs="Arial"/>
              </w:rPr>
              <w:t xml:space="preserve">Send a </w:t>
            </w:r>
            <w:ins w:id="48" w:author="aschulze" w:date="2012-05-25T00:09:00Z">
              <w:r w:rsidR="00BE6106">
                <w:rPr>
                  <w:rFonts w:ascii="Arial" w:hAnsi="Arial" w:cs="Arial"/>
                </w:rPr>
                <w:t>binary</w:t>
              </w:r>
              <w:r w:rsidR="00BE6106" w:rsidRPr="004E2ECF">
                <w:rPr>
                  <w:rFonts w:ascii="Arial" w:hAnsi="Arial" w:cs="Arial"/>
                </w:rPr>
                <w:t xml:space="preserve"> </w:t>
              </w:r>
            </w:ins>
            <w:r w:rsidRPr="004E2ECF">
              <w:rPr>
                <w:rFonts w:ascii="Arial" w:hAnsi="Arial" w:cs="Arial"/>
              </w:rPr>
              <w:t xml:space="preserve">fragment </w:t>
            </w:r>
            <w:del w:id="49" w:author="aschulze" w:date="2012-05-25T00:09:00Z">
              <w:r w:rsidRPr="004E2ECF" w:rsidDel="00BE6106">
                <w:rPr>
                  <w:rFonts w:ascii="Arial" w:hAnsi="Arial" w:cs="Arial"/>
                </w:rPr>
                <w:delText xml:space="preserve">token </w:delText>
              </w:r>
              <w:r w:rsidDel="00BE6106">
                <w:rPr>
                  <w:rFonts w:ascii="Arial" w:hAnsi="Arial" w:cs="Arial"/>
                </w:rPr>
                <w:delText>binary</w:delText>
              </w:r>
              <w:r w:rsidRPr="004E2ECF" w:rsidDel="00BE6106">
                <w:rPr>
                  <w:rFonts w:ascii="Arial" w:hAnsi="Arial" w:cs="Arial"/>
                </w:rPr>
                <w:delText xml:space="preserve"> </w:delText>
              </w:r>
            </w:del>
            <w:r w:rsidRPr="004E2ECF">
              <w:rPr>
                <w:rFonts w:ascii="Arial" w:hAnsi="Arial" w:cs="Arial"/>
              </w:rPr>
              <w:t>to the server.</w:t>
            </w:r>
          </w:p>
        </w:tc>
      </w:tr>
      <w:tr w:rsidR="00A31B6F" w:rsidRPr="004B24E5" w:rsidTr="009D3B67">
        <w:trPr>
          <w:trHeight w:val="301"/>
        </w:trPr>
        <w:tc>
          <w:tcPr>
            <w:tcW w:w="4311" w:type="dxa"/>
            <w:gridSpan w:val="2"/>
            <w:tcBorders>
              <w:left w:val="single" w:sz="2" w:space="0" w:color="000000"/>
              <w:bottom w:val="single" w:sz="2" w:space="0" w:color="000000"/>
            </w:tcBorders>
            <w:shd w:val="clear" w:color="auto" w:fill="C6D9F1"/>
            <w:tcMar>
              <w:top w:w="55" w:type="dxa"/>
              <w:left w:w="55" w:type="dxa"/>
              <w:bottom w:w="55" w:type="dxa"/>
              <w:right w:w="55" w:type="dxa"/>
            </w:tcMar>
          </w:tcPr>
          <w:p w:rsidR="00A31B6F" w:rsidRPr="004B24E5" w:rsidRDefault="00A31B6F" w:rsidP="009D3B67">
            <w:pPr>
              <w:widowControl/>
              <w:suppressAutoHyphens w:val="0"/>
              <w:autoSpaceDE w:val="0"/>
              <w:textAlignment w:val="auto"/>
              <w:rPr>
                <w:rFonts w:ascii="Arial" w:hAnsi="Arial" w:cs="Arial"/>
              </w:rPr>
            </w:pPr>
            <w:r w:rsidRPr="004B24E5">
              <w:rPr>
                <w:rFonts w:ascii="Arial" w:hAnsi="Arial" w:cs="Arial"/>
                <w:color w:val="0000FF"/>
                <w:kern w:val="0"/>
                <w:lang w:bidi="ar-SA"/>
              </w:rPr>
              <w:t>public</w:t>
            </w:r>
            <w:r w:rsidRPr="004B24E5">
              <w:rPr>
                <w:rFonts w:ascii="Arial" w:hAnsi="Arial" w:cs="Arial"/>
                <w:kern w:val="0"/>
                <w:lang w:bidi="ar-SA"/>
              </w:rPr>
              <w:t xml:space="preserve"> </w:t>
            </w:r>
            <w:r w:rsidRPr="004B24E5">
              <w:rPr>
                <w:rFonts w:ascii="Arial" w:hAnsi="Arial" w:cs="Arial"/>
                <w:color w:val="0000FF"/>
                <w:kern w:val="0"/>
                <w:lang w:bidi="ar-SA"/>
              </w:rPr>
              <w:t>void</w:t>
            </w:r>
            <w:r w:rsidRPr="004B24E5">
              <w:rPr>
                <w:rFonts w:ascii="Arial" w:hAnsi="Arial" w:cs="Arial"/>
                <w:kern w:val="0"/>
                <w:lang w:bidi="ar-SA"/>
              </w:rPr>
              <w:t xml:space="preserve"> Close()</w:t>
            </w:r>
          </w:p>
        </w:tc>
        <w:tc>
          <w:tcPr>
            <w:tcW w:w="4179"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A31B6F" w:rsidRPr="004B24E5" w:rsidRDefault="00404037" w:rsidP="005079FE">
            <w:pPr>
              <w:pStyle w:val="Contenidodelatabla"/>
              <w:jc w:val="both"/>
              <w:rPr>
                <w:rFonts w:ascii="Arial" w:hAnsi="Arial" w:cs="Arial"/>
              </w:rPr>
            </w:pPr>
            <w:del w:id="50" w:author="aschulze" w:date="2012-05-25T00:10:00Z">
              <w:r w:rsidRPr="00404037" w:rsidDel="00BE6106">
                <w:rPr>
                  <w:rFonts w:ascii="Arial" w:hAnsi="Arial" w:cs="Arial"/>
                </w:rPr>
                <w:delText xml:space="preserve">Finish </w:delText>
              </w:r>
            </w:del>
            <w:ins w:id="51" w:author="aschulze" w:date="2012-05-25T00:10:00Z">
              <w:r w:rsidR="00BE6106">
                <w:rPr>
                  <w:rFonts w:ascii="Arial" w:hAnsi="Arial" w:cs="Arial"/>
                </w:rPr>
                <w:t>Terminate</w:t>
              </w:r>
              <w:r w:rsidR="00BE6106" w:rsidRPr="00404037">
                <w:rPr>
                  <w:rFonts w:ascii="Arial" w:hAnsi="Arial" w:cs="Arial"/>
                </w:rPr>
                <w:t xml:space="preserve"> </w:t>
              </w:r>
            </w:ins>
            <w:r w:rsidRPr="00404037">
              <w:rPr>
                <w:rFonts w:ascii="Arial" w:hAnsi="Arial" w:cs="Arial"/>
              </w:rPr>
              <w:t>the connection to the server</w:t>
            </w:r>
            <w:r>
              <w:rPr>
                <w:rFonts w:ascii="Arial" w:hAnsi="Arial" w:cs="Arial"/>
              </w:rPr>
              <w:t>.</w:t>
            </w:r>
          </w:p>
        </w:tc>
      </w:tr>
      <w:tr w:rsidR="00A31B6F" w:rsidRPr="004B24E5" w:rsidTr="009D3B67">
        <w:trPr>
          <w:trHeight w:val="600"/>
        </w:trPr>
        <w:tc>
          <w:tcPr>
            <w:tcW w:w="4311" w:type="dxa"/>
            <w:gridSpan w:val="2"/>
            <w:tcBorders>
              <w:top w:val="single" w:sz="4" w:space="0" w:color="000000"/>
              <w:left w:val="single" w:sz="2" w:space="0" w:color="000000"/>
              <w:bottom w:val="single" w:sz="4" w:space="0" w:color="000000"/>
            </w:tcBorders>
            <w:shd w:val="clear" w:color="auto" w:fill="C6D9F1"/>
            <w:tcMar>
              <w:top w:w="55" w:type="dxa"/>
              <w:left w:w="55" w:type="dxa"/>
              <w:bottom w:w="55" w:type="dxa"/>
              <w:right w:w="55" w:type="dxa"/>
            </w:tcMar>
          </w:tcPr>
          <w:p w:rsidR="00A31B6F" w:rsidRPr="004B24E5" w:rsidRDefault="00A31B6F" w:rsidP="005079FE">
            <w:pPr>
              <w:widowControl/>
              <w:suppressAutoHyphens w:val="0"/>
              <w:autoSpaceDE w:val="0"/>
              <w:textAlignment w:val="auto"/>
              <w:rPr>
                <w:rFonts w:ascii="Arial" w:hAnsi="Arial" w:cs="Arial"/>
              </w:rPr>
            </w:pPr>
            <w:r w:rsidRPr="004B24E5">
              <w:rPr>
                <w:rFonts w:ascii="Arial" w:hAnsi="Arial" w:cs="Arial"/>
                <w:color w:val="0000FF"/>
                <w:kern w:val="0"/>
                <w:lang w:bidi="ar-SA"/>
              </w:rPr>
              <w:t>public</w:t>
            </w:r>
            <w:r w:rsidRPr="004B24E5">
              <w:rPr>
                <w:rFonts w:ascii="Arial" w:hAnsi="Arial" w:cs="Arial"/>
                <w:kern w:val="0"/>
                <w:lang w:bidi="ar-SA"/>
              </w:rPr>
              <w:t xml:space="preserve"> </w:t>
            </w:r>
            <w:proofErr w:type="spellStart"/>
            <w:r w:rsidRPr="004B24E5">
              <w:rPr>
                <w:rFonts w:ascii="Arial" w:hAnsi="Arial" w:cs="Arial"/>
                <w:color w:val="0000FF"/>
                <w:kern w:val="0"/>
                <w:lang w:bidi="ar-SA"/>
              </w:rPr>
              <w:t>bool</w:t>
            </w:r>
            <w:proofErr w:type="spellEnd"/>
            <w:r w:rsidRPr="004B24E5">
              <w:rPr>
                <w:rFonts w:ascii="Arial" w:hAnsi="Arial" w:cs="Arial"/>
                <w:kern w:val="0"/>
                <w:lang w:bidi="ar-SA"/>
              </w:rPr>
              <w:t xml:space="preserve"> </w:t>
            </w:r>
            <w:proofErr w:type="spellStart"/>
            <w:r w:rsidRPr="004B24E5">
              <w:rPr>
                <w:rFonts w:ascii="Arial" w:hAnsi="Arial" w:cs="Arial"/>
                <w:kern w:val="0"/>
                <w:lang w:bidi="ar-SA"/>
              </w:rPr>
              <w:t>IsRunning</w:t>
            </w:r>
            <w:proofErr w:type="spellEnd"/>
            <w:r w:rsidRPr="004B24E5">
              <w:rPr>
                <w:rFonts w:ascii="Arial" w:hAnsi="Arial" w:cs="Arial"/>
                <w:kern w:val="0"/>
                <w:lang w:bidi="ar-SA"/>
              </w:rPr>
              <w:t>()</w:t>
            </w:r>
          </w:p>
          <w:p w:rsidR="00A31B6F" w:rsidRPr="004B24E5" w:rsidRDefault="00A31B6F" w:rsidP="005079FE">
            <w:pPr>
              <w:widowControl/>
              <w:suppressAutoHyphens w:val="0"/>
              <w:autoSpaceDE w:val="0"/>
              <w:textAlignment w:val="auto"/>
              <w:rPr>
                <w:rFonts w:ascii="Arial" w:hAnsi="Arial" w:cs="Arial"/>
                <w:color w:val="0000FF"/>
                <w:kern w:val="0"/>
                <w:lang w:bidi="ar-SA"/>
              </w:rPr>
            </w:pPr>
          </w:p>
        </w:tc>
        <w:tc>
          <w:tcPr>
            <w:tcW w:w="4179" w:type="dxa"/>
            <w:tcBorders>
              <w:top w:val="single" w:sz="4" w:space="0" w:color="000000"/>
              <w:left w:val="single" w:sz="2" w:space="0" w:color="000000"/>
              <w:bottom w:val="single" w:sz="4" w:space="0" w:color="000000"/>
              <w:right w:val="single" w:sz="2" w:space="0" w:color="000000"/>
            </w:tcBorders>
            <w:shd w:val="clear" w:color="auto" w:fill="auto"/>
            <w:tcMar>
              <w:top w:w="55" w:type="dxa"/>
              <w:left w:w="55" w:type="dxa"/>
              <w:bottom w:w="55" w:type="dxa"/>
              <w:right w:w="55" w:type="dxa"/>
            </w:tcMar>
          </w:tcPr>
          <w:p w:rsidR="00A31B6F" w:rsidRPr="004B24E5" w:rsidRDefault="00404037" w:rsidP="005079FE">
            <w:pPr>
              <w:pStyle w:val="Contenidodelatabla"/>
              <w:jc w:val="both"/>
              <w:rPr>
                <w:rFonts w:ascii="Arial" w:hAnsi="Arial" w:cs="Arial"/>
              </w:rPr>
            </w:pPr>
            <w:r w:rsidRPr="00404037">
              <w:rPr>
                <w:rFonts w:ascii="Arial" w:hAnsi="Arial" w:cs="Arial"/>
              </w:rPr>
              <w:t>Determines if the application is running</w:t>
            </w:r>
            <w:r>
              <w:rPr>
                <w:rFonts w:ascii="Arial" w:hAnsi="Arial" w:cs="Arial"/>
              </w:rPr>
              <w:t>.</w:t>
            </w:r>
          </w:p>
        </w:tc>
      </w:tr>
      <w:tr w:rsidR="00A31B6F" w:rsidRPr="004B24E5" w:rsidTr="009D3B67">
        <w:trPr>
          <w:trHeight w:val="420"/>
        </w:trPr>
        <w:tc>
          <w:tcPr>
            <w:tcW w:w="4311" w:type="dxa"/>
            <w:gridSpan w:val="2"/>
            <w:tcBorders>
              <w:top w:val="single" w:sz="4" w:space="0" w:color="000000"/>
              <w:left w:val="single" w:sz="2" w:space="0" w:color="000000"/>
              <w:bottom w:val="single" w:sz="4" w:space="0" w:color="000000"/>
            </w:tcBorders>
            <w:shd w:val="clear" w:color="auto" w:fill="C6D9F1"/>
            <w:tcMar>
              <w:top w:w="55" w:type="dxa"/>
              <w:left w:w="55" w:type="dxa"/>
              <w:bottom w:w="55" w:type="dxa"/>
              <w:right w:w="55" w:type="dxa"/>
            </w:tcMar>
          </w:tcPr>
          <w:p w:rsidR="00A31B6F" w:rsidRPr="004B24E5" w:rsidRDefault="00A31B6F" w:rsidP="005079FE">
            <w:pPr>
              <w:widowControl/>
              <w:suppressAutoHyphens w:val="0"/>
              <w:autoSpaceDE w:val="0"/>
              <w:textAlignment w:val="auto"/>
              <w:rPr>
                <w:rFonts w:ascii="Arial" w:hAnsi="Arial" w:cs="Arial"/>
              </w:rPr>
            </w:pPr>
            <w:r w:rsidRPr="004B24E5">
              <w:rPr>
                <w:rFonts w:ascii="Arial" w:hAnsi="Arial" w:cs="Arial"/>
                <w:color w:val="0000FF"/>
                <w:kern w:val="0"/>
                <w:lang w:bidi="ar-SA"/>
              </w:rPr>
              <w:t>public</w:t>
            </w:r>
            <w:r w:rsidRPr="004B24E5">
              <w:rPr>
                <w:rFonts w:ascii="Arial" w:hAnsi="Arial" w:cs="Arial"/>
                <w:kern w:val="0"/>
                <w:lang w:bidi="ar-SA"/>
              </w:rPr>
              <w:t xml:space="preserve"> </w:t>
            </w:r>
            <w:r w:rsidRPr="004B24E5">
              <w:rPr>
                <w:rFonts w:ascii="Arial" w:hAnsi="Arial" w:cs="Arial"/>
                <w:color w:val="2B91AF"/>
                <w:kern w:val="0"/>
                <w:lang w:bidi="ar-SA"/>
              </w:rPr>
              <w:t>Dictionary</w:t>
            </w:r>
            <w:r w:rsidRPr="004B24E5">
              <w:rPr>
                <w:rFonts w:ascii="Arial" w:hAnsi="Arial" w:cs="Arial"/>
                <w:kern w:val="0"/>
                <w:lang w:bidi="ar-SA"/>
              </w:rPr>
              <w:t>&lt;</w:t>
            </w:r>
            <w:r w:rsidRPr="004B24E5">
              <w:rPr>
                <w:rFonts w:ascii="Arial" w:hAnsi="Arial" w:cs="Arial"/>
                <w:color w:val="0000FF"/>
                <w:kern w:val="0"/>
                <w:lang w:bidi="ar-SA"/>
              </w:rPr>
              <w:t>string</w:t>
            </w:r>
            <w:r w:rsidRPr="004B24E5">
              <w:rPr>
                <w:rFonts w:ascii="Arial" w:hAnsi="Arial" w:cs="Arial"/>
                <w:kern w:val="0"/>
                <w:lang w:bidi="ar-SA"/>
              </w:rPr>
              <w:t xml:space="preserve">, </w:t>
            </w:r>
            <w:r w:rsidRPr="004B24E5">
              <w:rPr>
                <w:rFonts w:ascii="Arial" w:hAnsi="Arial" w:cs="Arial"/>
                <w:color w:val="0000FF"/>
                <w:kern w:val="0"/>
                <w:lang w:bidi="ar-SA"/>
              </w:rPr>
              <w:t>string</w:t>
            </w:r>
            <w:r w:rsidRPr="004B24E5">
              <w:rPr>
                <w:rFonts w:ascii="Arial" w:hAnsi="Arial" w:cs="Arial"/>
                <w:kern w:val="0"/>
                <w:lang w:bidi="ar-SA"/>
              </w:rPr>
              <w:t xml:space="preserve">&gt; </w:t>
            </w:r>
            <w:proofErr w:type="spellStart"/>
            <w:r w:rsidRPr="004B24E5">
              <w:rPr>
                <w:rFonts w:ascii="Arial" w:hAnsi="Arial" w:cs="Arial"/>
                <w:kern w:val="0"/>
                <w:lang w:bidi="ar-SA"/>
              </w:rPr>
              <w:t>GetRequestHeader</w:t>
            </w:r>
            <w:proofErr w:type="spellEnd"/>
            <w:r w:rsidRPr="004B24E5">
              <w:rPr>
                <w:rFonts w:ascii="Arial" w:hAnsi="Arial" w:cs="Arial"/>
                <w:kern w:val="0"/>
                <w:lang w:bidi="ar-SA"/>
              </w:rPr>
              <w:t>()</w:t>
            </w:r>
          </w:p>
        </w:tc>
        <w:tc>
          <w:tcPr>
            <w:tcW w:w="4179" w:type="dxa"/>
            <w:tcBorders>
              <w:top w:val="single" w:sz="4" w:space="0" w:color="000000"/>
              <w:left w:val="single" w:sz="2" w:space="0" w:color="000000"/>
              <w:bottom w:val="single" w:sz="4" w:space="0" w:color="000000"/>
              <w:right w:val="single" w:sz="2" w:space="0" w:color="000000"/>
            </w:tcBorders>
            <w:shd w:val="clear" w:color="auto" w:fill="auto"/>
            <w:tcMar>
              <w:top w:w="55" w:type="dxa"/>
              <w:left w:w="55" w:type="dxa"/>
              <w:bottom w:w="55" w:type="dxa"/>
              <w:right w:w="55" w:type="dxa"/>
            </w:tcMar>
          </w:tcPr>
          <w:p w:rsidR="00A31B6F" w:rsidRPr="004B24E5" w:rsidRDefault="00404037" w:rsidP="00404037">
            <w:pPr>
              <w:pStyle w:val="Contenidodelatabla"/>
              <w:jc w:val="both"/>
              <w:rPr>
                <w:rFonts w:ascii="Arial" w:hAnsi="Arial" w:cs="Arial"/>
              </w:rPr>
            </w:pPr>
            <w:r w:rsidRPr="00404037">
              <w:rPr>
                <w:rFonts w:ascii="Arial" w:hAnsi="Arial" w:cs="Arial"/>
              </w:rPr>
              <w:t>Gets the header of the request.</w:t>
            </w:r>
            <w:r>
              <w:rPr>
                <w:rStyle w:val="hps"/>
                <w:lang/>
              </w:rPr>
              <w:t xml:space="preserve"> </w:t>
            </w:r>
            <w:ins w:id="52" w:author="aschulze" w:date="2012-05-25T00:10:00Z">
              <w:r w:rsidR="00BE6106">
                <w:rPr>
                  <w:rStyle w:val="hps"/>
                  <w:lang/>
                </w:rPr>
                <w:t>Give an example here.</w:t>
              </w:r>
            </w:ins>
          </w:p>
        </w:tc>
      </w:tr>
      <w:tr w:rsidR="00A31B6F" w:rsidRPr="004B24E5" w:rsidTr="009D3B67">
        <w:tc>
          <w:tcPr>
            <w:tcW w:w="4311" w:type="dxa"/>
            <w:gridSpan w:val="2"/>
            <w:tcBorders>
              <w:top w:val="single" w:sz="4" w:space="0" w:color="000000"/>
              <w:left w:val="single" w:sz="2" w:space="0" w:color="000000"/>
              <w:bottom w:val="single" w:sz="4" w:space="0" w:color="000000"/>
            </w:tcBorders>
            <w:shd w:val="clear" w:color="auto" w:fill="C6D9F1"/>
            <w:tcMar>
              <w:top w:w="55" w:type="dxa"/>
              <w:left w:w="55" w:type="dxa"/>
              <w:bottom w:w="55" w:type="dxa"/>
              <w:right w:w="55" w:type="dxa"/>
            </w:tcMar>
          </w:tcPr>
          <w:p w:rsidR="00A31B6F" w:rsidRPr="004B24E5" w:rsidRDefault="00A31B6F" w:rsidP="005079FE">
            <w:pPr>
              <w:widowControl/>
              <w:suppressAutoHyphens w:val="0"/>
              <w:autoSpaceDE w:val="0"/>
              <w:textAlignment w:val="auto"/>
              <w:rPr>
                <w:rFonts w:ascii="Arial" w:hAnsi="Arial" w:cs="Arial"/>
              </w:rPr>
            </w:pPr>
            <w:r w:rsidRPr="004B24E5">
              <w:rPr>
                <w:rFonts w:ascii="Arial" w:hAnsi="Arial" w:cs="Arial"/>
                <w:color w:val="0000FF"/>
                <w:kern w:val="0"/>
                <w:lang w:bidi="ar-SA"/>
              </w:rPr>
              <w:t>public</w:t>
            </w:r>
            <w:r w:rsidRPr="004B24E5">
              <w:rPr>
                <w:rFonts w:ascii="Arial" w:hAnsi="Arial" w:cs="Arial"/>
                <w:kern w:val="0"/>
                <w:lang w:bidi="ar-SA"/>
              </w:rPr>
              <w:t xml:space="preserve"> </w:t>
            </w:r>
            <w:r w:rsidRPr="004B24E5">
              <w:rPr>
                <w:rFonts w:ascii="Arial" w:hAnsi="Arial" w:cs="Arial"/>
                <w:color w:val="2B91AF"/>
                <w:kern w:val="0"/>
                <w:lang w:bidi="ar-SA"/>
              </w:rPr>
              <w:t>Dictionary</w:t>
            </w:r>
            <w:r w:rsidRPr="004B24E5">
              <w:rPr>
                <w:rFonts w:ascii="Arial" w:hAnsi="Arial" w:cs="Arial"/>
                <w:kern w:val="0"/>
                <w:lang w:bidi="ar-SA"/>
              </w:rPr>
              <w:t>&lt;</w:t>
            </w:r>
            <w:r w:rsidRPr="004B24E5">
              <w:rPr>
                <w:rFonts w:ascii="Arial" w:hAnsi="Arial" w:cs="Arial"/>
                <w:color w:val="0000FF"/>
                <w:kern w:val="0"/>
                <w:lang w:bidi="ar-SA"/>
              </w:rPr>
              <w:t>string</w:t>
            </w:r>
            <w:r w:rsidRPr="004B24E5">
              <w:rPr>
                <w:rFonts w:ascii="Arial" w:hAnsi="Arial" w:cs="Arial"/>
                <w:kern w:val="0"/>
                <w:lang w:bidi="ar-SA"/>
              </w:rPr>
              <w:t xml:space="preserve">, </w:t>
            </w:r>
            <w:r w:rsidRPr="004B24E5">
              <w:rPr>
                <w:rFonts w:ascii="Arial" w:hAnsi="Arial" w:cs="Arial"/>
                <w:color w:val="0000FF"/>
                <w:kern w:val="0"/>
                <w:lang w:bidi="ar-SA"/>
              </w:rPr>
              <w:t>string</w:t>
            </w:r>
            <w:r w:rsidRPr="004B24E5">
              <w:rPr>
                <w:rFonts w:ascii="Arial" w:hAnsi="Arial" w:cs="Arial"/>
                <w:kern w:val="0"/>
                <w:lang w:bidi="ar-SA"/>
              </w:rPr>
              <w:t xml:space="preserve">&gt; </w:t>
            </w:r>
            <w:proofErr w:type="spellStart"/>
            <w:r w:rsidRPr="004B24E5">
              <w:rPr>
                <w:rFonts w:ascii="Arial" w:hAnsi="Arial" w:cs="Arial"/>
                <w:kern w:val="0"/>
                <w:lang w:bidi="ar-SA"/>
              </w:rPr>
              <w:t>GetResponseHeader</w:t>
            </w:r>
            <w:proofErr w:type="spellEnd"/>
            <w:r w:rsidRPr="004B24E5">
              <w:rPr>
                <w:rFonts w:ascii="Arial" w:hAnsi="Arial" w:cs="Arial"/>
                <w:kern w:val="0"/>
                <w:lang w:bidi="ar-SA"/>
              </w:rPr>
              <w:t>()</w:t>
            </w:r>
          </w:p>
        </w:tc>
        <w:tc>
          <w:tcPr>
            <w:tcW w:w="4179" w:type="dxa"/>
            <w:tcBorders>
              <w:top w:val="single" w:sz="4" w:space="0" w:color="000000"/>
              <w:left w:val="single" w:sz="2" w:space="0" w:color="000000"/>
              <w:bottom w:val="single" w:sz="4" w:space="0" w:color="000000"/>
              <w:right w:val="single" w:sz="2" w:space="0" w:color="000000"/>
            </w:tcBorders>
            <w:shd w:val="clear" w:color="auto" w:fill="auto"/>
            <w:tcMar>
              <w:top w:w="55" w:type="dxa"/>
              <w:left w:w="55" w:type="dxa"/>
              <w:bottom w:w="55" w:type="dxa"/>
              <w:right w:w="55" w:type="dxa"/>
            </w:tcMar>
          </w:tcPr>
          <w:p w:rsidR="00A31B6F" w:rsidRPr="004B24E5" w:rsidRDefault="00404037" w:rsidP="005079FE">
            <w:pPr>
              <w:pStyle w:val="Contenidodelatabla"/>
              <w:jc w:val="both"/>
              <w:rPr>
                <w:rFonts w:ascii="Arial" w:hAnsi="Arial" w:cs="Arial"/>
              </w:rPr>
            </w:pPr>
            <w:r w:rsidRPr="00404037">
              <w:rPr>
                <w:rFonts w:ascii="Arial" w:hAnsi="Arial" w:cs="Arial"/>
              </w:rPr>
              <w:t xml:space="preserve">Gets the header </w:t>
            </w:r>
            <w:r>
              <w:rPr>
                <w:rFonts w:ascii="Arial" w:hAnsi="Arial" w:cs="Arial"/>
              </w:rPr>
              <w:t>of the response.</w:t>
            </w:r>
            <w:ins w:id="53" w:author="aschulze" w:date="2012-05-25T00:10:00Z">
              <w:r w:rsidR="00BE6106">
                <w:rPr>
                  <w:rFonts w:ascii="Arial" w:hAnsi="Arial" w:cs="Arial"/>
                </w:rPr>
                <w:t xml:space="preserve"> Example please.</w:t>
              </w:r>
            </w:ins>
          </w:p>
        </w:tc>
      </w:tr>
      <w:tr w:rsidR="00DE6988" w:rsidRPr="004B24E5" w:rsidTr="009D3B67">
        <w:tc>
          <w:tcPr>
            <w:tcW w:w="4311" w:type="dxa"/>
            <w:gridSpan w:val="2"/>
            <w:tcBorders>
              <w:top w:val="single" w:sz="4" w:space="0" w:color="000000"/>
              <w:left w:val="single" w:sz="2" w:space="0" w:color="000000"/>
              <w:bottom w:val="single" w:sz="4" w:space="0" w:color="000000"/>
            </w:tcBorders>
            <w:shd w:val="clear" w:color="auto" w:fill="C6D9F1"/>
            <w:tcMar>
              <w:top w:w="55" w:type="dxa"/>
              <w:left w:w="55" w:type="dxa"/>
              <w:bottom w:w="55" w:type="dxa"/>
              <w:right w:w="55" w:type="dxa"/>
            </w:tcMar>
          </w:tcPr>
          <w:p w:rsidR="00DE6988" w:rsidRPr="004B24E5" w:rsidRDefault="00DE6988" w:rsidP="00DC6472">
            <w:pPr>
              <w:widowControl/>
              <w:suppressAutoHyphens w:val="0"/>
              <w:autoSpaceDE w:val="0"/>
              <w:adjustRightInd w:val="0"/>
              <w:textAlignment w:val="auto"/>
              <w:rPr>
                <w:rFonts w:ascii="Arial" w:hAnsi="Arial" w:cs="Arial"/>
                <w:kern w:val="0"/>
                <w:lang w:bidi="ar-SA"/>
              </w:rPr>
            </w:pPr>
            <w:r w:rsidRPr="004B24E5">
              <w:rPr>
                <w:rFonts w:ascii="Arial" w:hAnsi="Arial" w:cs="Arial"/>
                <w:color w:val="0000FF"/>
                <w:kern w:val="0"/>
                <w:lang w:bidi="ar-SA"/>
              </w:rPr>
              <w:t>public</w:t>
            </w:r>
            <w:r w:rsidRPr="004B24E5">
              <w:rPr>
                <w:rFonts w:ascii="Arial" w:hAnsi="Arial" w:cs="Arial"/>
                <w:kern w:val="0"/>
                <w:lang w:bidi="ar-SA"/>
              </w:rPr>
              <w:t xml:space="preserve"> </w:t>
            </w:r>
            <w:r w:rsidRPr="004B24E5">
              <w:rPr>
                <w:rFonts w:ascii="Arial" w:hAnsi="Arial" w:cs="Arial"/>
                <w:color w:val="0000FF"/>
                <w:kern w:val="0"/>
                <w:lang w:bidi="ar-SA"/>
              </w:rPr>
              <w:t>void</w:t>
            </w:r>
            <w:r w:rsidRPr="004B24E5">
              <w:rPr>
                <w:rFonts w:ascii="Arial" w:hAnsi="Arial" w:cs="Arial"/>
                <w:kern w:val="0"/>
                <w:lang w:bidi="ar-SA"/>
              </w:rPr>
              <w:t xml:space="preserve"> </w:t>
            </w:r>
            <w:proofErr w:type="spellStart"/>
            <w:r w:rsidRPr="004B24E5">
              <w:rPr>
                <w:rFonts w:ascii="Arial" w:hAnsi="Arial" w:cs="Arial"/>
                <w:kern w:val="0"/>
                <w:lang w:bidi="ar-SA"/>
              </w:rPr>
              <w:lastRenderedPageBreak/>
              <w:t>AddListener</w:t>
            </w:r>
            <w:proofErr w:type="spellEnd"/>
            <w:r w:rsidRPr="004B24E5">
              <w:rPr>
                <w:rFonts w:ascii="Arial" w:hAnsi="Arial" w:cs="Arial"/>
                <w:kern w:val="0"/>
                <w:lang w:bidi="ar-SA"/>
              </w:rPr>
              <w:t>(</w:t>
            </w:r>
            <w:proofErr w:type="spellStart"/>
            <w:r w:rsidRPr="004B24E5">
              <w:rPr>
                <w:rFonts w:ascii="Arial" w:hAnsi="Arial" w:cs="Arial"/>
                <w:color w:val="2B91AF"/>
                <w:kern w:val="0"/>
                <w:lang w:bidi="ar-SA"/>
              </w:rPr>
              <w:t>WebSocketClientListener</w:t>
            </w:r>
            <w:proofErr w:type="spellEnd"/>
            <w:r w:rsidR="00DC6472" w:rsidRPr="004B24E5">
              <w:rPr>
                <w:rFonts w:ascii="Arial" w:hAnsi="Arial" w:cs="Arial"/>
                <w:kern w:val="0"/>
                <w:lang w:bidi="ar-SA"/>
              </w:rPr>
              <w:t xml:space="preserve"> </w:t>
            </w:r>
            <w:proofErr w:type="spellStart"/>
            <w:r w:rsidR="00DC6472" w:rsidRPr="004B24E5">
              <w:rPr>
                <w:rFonts w:ascii="Arial" w:hAnsi="Arial" w:cs="Arial"/>
                <w:kern w:val="0"/>
                <w:lang w:bidi="ar-SA"/>
              </w:rPr>
              <w:t>aListener</w:t>
            </w:r>
            <w:proofErr w:type="spellEnd"/>
            <w:r w:rsidR="00DC6472" w:rsidRPr="004B24E5">
              <w:rPr>
                <w:rFonts w:ascii="Arial" w:hAnsi="Arial" w:cs="Arial"/>
                <w:kern w:val="0"/>
                <w:lang w:bidi="ar-SA"/>
              </w:rPr>
              <w:t>)</w:t>
            </w:r>
          </w:p>
        </w:tc>
        <w:tc>
          <w:tcPr>
            <w:tcW w:w="4179" w:type="dxa"/>
            <w:tcBorders>
              <w:top w:val="single" w:sz="4" w:space="0" w:color="000000"/>
              <w:left w:val="single" w:sz="2" w:space="0" w:color="000000"/>
              <w:bottom w:val="single" w:sz="4" w:space="0" w:color="000000"/>
              <w:right w:val="single" w:sz="2" w:space="0" w:color="000000"/>
            </w:tcBorders>
            <w:shd w:val="clear" w:color="auto" w:fill="auto"/>
            <w:tcMar>
              <w:top w:w="55" w:type="dxa"/>
              <w:left w:w="55" w:type="dxa"/>
              <w:bottom w:w="55" w:type="dxa"/>
              <w:right w:w="55" w:type="dxa"/>
            </w:tcMar>
          </w:tcPr>
          <w:p w:rsidR="00DE6988" w:rsidRDefault="00404037" w:rsidP="005079FE">
            <w:pPr>
              <w:pStyle w:val="Contenidodelatabla"/>
              <w:jc w:val="both"/>
              <w:rPr>
                <w:ins w:id="54" w:author="aschulze" w:date="2012-05-25T00:10:00Z"/>
                <w:rFonts w:ascii="Arial" w:hAnsi="Arial" w:cs="Arial"/>
              </w:rPr>
            </w:pPr>
            <w:r w:rsidRPr="00404037">
              <w:rPr>
                <w:rFonts w:ascii="Arial" w:hAnsi="Arial" w:cs="Arial"/>
              </w:rPr>
              <w:lastRenderedPageBreak/>
              <w:t>Adds a listener to the application.</w:t>
            </w:r>
          </w:p>
          <w:p w:rsidR="00BE6106" w:rsidRPr="004B24E5" w:rsidRDefault="00BE6106" w:rsidP="005079FE">
            <w:pPr>
              <w:pStyle w:val="Contenidodelatabla"/>
              <w:jc w:val="both"/>
              <w:rPr>
                <w:rFonts w:ascii="Arial" w:hAnsi="Arial" w:cs="Arial"/>
              </w:rPr>
            </w:pPr>
            <w:ins w:id="55" w:author="aschulze" w:date="2012-05-25T00:10:00Z">
              <w:r>
                <w:rPr>
                  <w:rFonts w:ascii="Arial" w:hAnsi="Arial" w:cs="Arial"/>
                </w:rPr>
                <w:lastRenderedPageBreak/>
                <w:t>One Demo Code of a listener would be helpful here.</w:t>
              </w:r>
            </w:ins>
          </w:p>
        </w:tc>
      </w:tr>
      <w:tr w:rsidR="00DE6988" w:rsidRPr="004B24E5" w:rsidTr="009D3B67">
        <w:tc>
          <w:tcPr>
            <w:tcW w:w="4311" w:type="dxa"/>
            <w:gridSpan w:val="2"/>
            <w:tcBorders>
              <w:top w:val="single" w:sz="4" w:space="0" w:color="000000"/>
              <w:left w:val="single" w:sz="2" w:space="0" w:color="000000"/>
              <w:bottom w:val="single" w:sz="4" w:space="0" w:color="000000"/>
            </w:tcBorders>
            <w:shd w:val="clear" w:color="auto" w:fill="C6D9F1"/>
            <w:tcMar>
              <w:top w:w="55" w:type="dxa"/>
              <w:left w:w="55" w:type="dxa"/>
              <w:bottom w:w="55" w:type="dxa"/>
              <w:right w:w="55" w:type="dxa"/>
            </w:tcMar>
          </w:tcPr>
          <w:p w:rsidR="00DE6988" w:rsidRPr="004B24E5" w:rsidRDefault="00DE6988" w:rsidP="00DE6988">
            <w:pPr>
              <w:widowControl/>
              <w:suppressAutoHyphens w:val="0"/>
              <w:autoSpaceDE w:val="0"/>
              <w:adjustRightInd w:val="0"/>
              <w:textAlignment w:val="auto"/>
              <w:rPr>
                <w:rFonts w:ascii="Arial" w:hAnsi="Arial" w:cs="Arial"/>
                <w:kern w:val="0"/>
                <w:lang w:bidi="ar-SA"/>
              </w:rPr>
            </w:pPr>
            <w:r w:rsidRPr="004B24E5">
              <w:rPr>
                <w:rFonts w:ascii="Arial" w:hAnsi="Arial" w:cs="Arial"/>
                <w:color w:val="0000FF"/>
                <w:kern w:val="0"/>
                <w:lang w:bidi="ar-SA"/>
              </w:rPr>
              <w:lastRenderedPageBreak/>
              <w:t>public</w:t>
            </w:r>
            <w:r w:rsidRPr="004B24E5">
              <w:rPr>
                <w:rFonts w:ascii="Arial" w:hAnsi="Arial" w:cs="Arial"/>
                <w:kern w:val="0"/>
                <w:lang w:bidi="ar-SA"/>
              </w:rPr>
              <w:t xml:space="preserve"> </w:t>
            </w:r>
            <w:r w:rsidRPr="004B24E5">
              <w:rPr>
                <w:rFonts w:ascii="Arial" w:hAnsi="Arial" w:cs="Arial"/>
                <w:color w:val="0000FF"/>
                <w:kern w:val="0"/>
                <w:lang w:bidi="ar-SA"/>
              </w:rPr>
              <w:t>void</w:t>
            </w:r>
            <w:r w:rsidRPr="004B24E5">
              <w:rPr>
                <w:rFonts w:ascii="Arial" w:hAnsi="Arial" w:cs="Arial"/>
                <w:kern w:val="0"/>
                <w:lang w:bidi="ar-SA"/>
              </w:rPr>
              <w:t xml:space="preserve"> </w:t>
            </w:r>
            <w:proofErr w:type="spellStart"/>
            <w:r w:rsidRPr="004B24E5">
              <w:rPr>
                <w:rFonts w:ascii="Arial" w:hAnsi="Arial" w:cs="Arial"/>
                <w:kern w:val="0"/>
                <w:lang w:bidi="ar-SA"/>
              </w:rPr>
              <w:t>RemoveListener</w:t>
            </w:r>
            <w:proofErr w:type="spellEnd"/>
            <w:r w:rsidRPr="004B24E5">
              <w:rPr>
                <w:rFonts w:ascii="Arial" w:hAnsi="Arial" w:cs="Arial"/>
                <w:kern w:val="0"/>
                <w:lang w:bidi="ar-SA"/>
              </w:rPr>
              <w:t>(</w:t>
            </w:r>
            <w:proofErr w:type="spellStart"/>
            <w:r w:rsidRPr="004B24E5">
              <w:rPr>
                <w:rFonts w:ascii="Arial" w:hAnsi="Arial" w:cs="Arial"/>
                <w:color w:val="2B91AF"/>
                <w:kern w:val="0"/>
                <w:lang w:bidi="ar-SA"/>
              </w:rPr>
              <w:t>WebSocketClientListener</w:t>
            </w:r>
            <w:proofErr w:type="spellEnd"/>
            <w:r w:rsidR="00DC6472" w:rsidRPr="004B24E5">
              <w:rPr>
                <w:rFonts w:ascii="Arial" w:hAnsi="Arial" w:cs="Arial"/>
                <w:kern w:val="0"/>
                <w:lang w:bidi="ar-SA"/>
              </w:rPr>
              <w:t xml:space="preserve"> </w:t>
            </w:r>
            <w:proofErr w:type="spellStart"/>
            <w:r w:rsidR="00DC6472" w:rsidRPr="004B24E5">
              <w:rPr>
                <w:rFonts w:ascii="Arial" w:hAnsi="Arial" w:cs="Arial"/>
                <w:kern w:val="0"/>
                <w:lang w:bidi="ar-SA"/>
              </w:rPr>
              <w:t>aListener</w:t>
            </w:r>
            <w:proofErr w:type="spellEnd"/>
            <w:r w:rsidR="00DC6472" w:rsidRPr="004B24E5">
              <w:rPr>
                <w:rFonts w:ascii="Arial" w:hAnsi="Arial" w:cs="Arial"/>
                <w:kern w:val="0"/>
                <w:lang w:bidi="ar-SA"/>
              </w:rPr>
              <w:t>)</w:t>
            </w:r>
          </w:p>
        </w:tc>
        <w:tc>
          <w:tcPr>
            <w:tcW w:w="4179" w:type="dxa"/>
            <w:tcBorders>
              <w:top w:val="single" w:sz="4" w:space="0" w:color="000000"/>
              <w:left w:val="single" w:sz="2" w:space="0" w:color="000000"/>
              <w:bottom w:val="single" w:sz="4" w:space="0" w:color="000000"/>
              <w:right w:val="single" w:sz="2" w:space="0" w:color="000000"/>
            </w:tcBorders>
            <w:shd w:val="clear" w:color="auto" w:fill="auto"/>
            <w:tcMar>
              <w:top w:w="55" w:type="dxa"/>
              <w:left w:w="55" w:type="dxa"/>
              <w:bottom w:w="55" w:type="dxa"/>
              <w:right w:w="55" w:type="dxa"/>
            </w:tcMar>
          </w:tcPr>
          <w:p w:rsidR="00DE6988" w:rsidRPr="004B24E5" w:rsidRDefault="007712ED" w:rsidP="00BE6106">
            <w:pPr>
              <w:pStyle w:val="Contenidodelatabla"/>
              <w:jc w:val="both"/>
              <w:rPr>
                <w:rFonts w:ascii="Arial" w:hAnsi="Arial" w:cs="Arial"/>
              </w:rPr>
            </w:pPr>
            <w:r>
              <w:rPr>
                <w:rFonts w:ascii="Arial" w:hAnsi="Arial" w:cs="Arial"/>
              </w:rPr>
              <w:t>Remove a</w:t>
            </w:r>
            <w:r w:rsidRPr="00404037">
              <w:rPr>
                <w:rFonts w:ascii="Arial" w:hAnsi="Arial" w:cs="Arial"/>
              </w:rPr>
              <w:t xml:space="preserve"> listener </w:t>
            </w:r>
            <w:del w:id="56" w:author="aschulze" w:date="2012-05-25T00:11:00Z">
              <w:r w:rsidRPr="00404037" w:rsidDel="00BE6106">
                <w:rPr>
                  <w:rFonts w:ascii="Arial" w:hAnsi="Arial" w:cs="Arial"/>
                </w:rPr>
                <w:delText>t</w:delText>
              </w:r>
            </w:del>
            <w:ins w:id="57" w:author="aschulze" w:date="2012-05-25T00:11:00Z">
              <w:r w:rsidR="00BE6106">
                <w:rPr>
                  <w:rFonts w:ascii="Arial" w:hAnsi="Arial" w:cs="Arial"/>
                </w:rPr>
                <w:t>from</w:t>
              </w:r>
            </w:ins>
            <w:del w:id="58" w:author="aschulze" w:date="2012-05-25T00:11:00Z">
              <w:r w:rsidRPr="00404037" w:rsidDel="00BE6106">
                <w:rPr>
                  <w:rFonts w:ascii="Arial" w:hAnsi="Arial" w:cs="Arial"/>
                </w:rPr>
                <w:delText>o</w:delText>
              </w:r>
            </w:del>
            <w:r w:rsidRPr="00404037">
              <w:rPr>
                <w:rFonts w:ascii="Arial" w:hAnsi="Arial" w:cs="Arial"/>
              </w:rPr>
              <w:t xml:space="preserve"> the application.</w:t>
            </w:r>
          </w:p>
        </w:tc>
      </w:tr>
      <w:tr w:rsidR="00F71EED" w:rsidRPr="004B24E5" w:rsidTr="009D3B67">
        <w:tc>
          <w:tcPr>
            <w:tcW w:w="4311" w:type="dxa"/>
            <w:gridSpan w:val="2"/>
            <w:tcBorders>
              <w:top w:val="single" w:sz="4" w:space="0" w:color="000000"/>
              <w:left w:val="single" w:sz="2" w:space="0" w:color="000000"/>
              <w:bottom w:val="single" w:sz="4" w:space="0" w:color="000000"/>
            </w:tcBorders>
            <w:shd w:val="clear" w:color="auto" w:fill="C6D9F1"/>
            <w:tcMar>
              <w:top w:w="55" w:type="dxa"/>
              <w:left w:w="55" w:type="dxa"/>
              <w:bottom w:w="55" w:type="dxa"/>
              <w:right w:w="55" w:type="dxa"/>
            </w:tcMar>
          </w:tcPr>
          <w:p w:rsidR="00F71EED" w:rsidRPr="004B24E5" w:rsidRDefault="00F71EED" w:rsidP="00DE6988">
            <w:pPr>
              <w:widowControl/>
              <w:suppressAutoHyphens w:val="0"/>
              <w:autoSpaceDE w:val="0"/>
              <w:adjustRightInd w:val="0"/>
              <w:textAlignment w:val="auto"/>
              <w:rPr>
                <w:rFonts w:ascii="Arial" w:hAnsi="Arial" w:cs="Arial"/>
                <w:kern w:val="0"/>
                <w:lang w:bidi="ar-SA"/>
              </w:rPr>
            </w:pPr>
            <w:r w:rsidRPr="004B24E5">
              <w:rPr>
                <w:rFonts w:ascii="Arial" w:hAnsi="Arial" w:cs="Arial"/>
                <w:color w:val="0000FF"/>
                <w:kern w:val="0"/>
                <w:lang w:bidi="ar-SA"/>
              </w:rPr>
              <w:t>public</w:t>
            </w:r>
            <w:r w:rsidRPr="004B24E5">
              <w:rPr>
                <w:rFonts w:ascii="Arial" w:hAnsi="Arial" w:cs="Arial"/>
                <w:kern w:val="0"/>
                <w:lang w:bidi="ar-SA"/>
              </w:rPr>
              <w:t xml:space="preserve"> </w:t>
            </w:r>
            <w:r w:rsidRPr="004B24E5">
              <w:rPr>
                <w:rFonts w:ascii="Arial" w:hAnsi="Arial" w:cs="Arial"/>
                <w:color w:val="0000FF"/>
                <w:kern w:val="0"/>
                <w:lang w:bidi="ar-SA"/>
              </w:rPr>
              <w:t>void</w:t>
            </w:r>
            <w:r w:rsidRPr="004B24E5">
              <w:rPr>
                <w:rFonts w:ascii="Arial" w:hAnsi="Arial" w:cs="Arial"/>
                <w:kern w:val="0"/>
                <w:lang w:bidi="ar-SA"/>
              </w:rPr>
              <w:t xml:space="preserve"> </w:t>
            </w:r>
            <w:proofErr w:type="spellStart"/>
            <w:r w:rsidRPr="004B24E5">
              <w:rPr>
                <w:rFonts w:ascii="Arial" w:hAnsi="Arial" w:cs="Arial"/>
                <w:kern w:val="0"/>
                <w:lang w:bidi="ar-SA"/>
              </w:rPr>
              <w:t>OnOpen</w:t>
            </w:r>
            <w:proofErr w:type="spellEnd"/>
            <w:r w:rsidRPr="004B24E5">
              <w:rPr>
                <w:rFonts w:ascii="Arial" w:hAnsi="Arial" w:cs="Arial"/>
                <w:kern w:val="0"/>
                <w:lang w:bidi="ar-SA"/>
              </w:rPr>
              <w:t>(</w:t>
            </w:r>
            <w:proofErr w:type="spellStart"/>
            <w:r w:rsidRPr="004B24E5">
              <w:rPr>
                <w:rFonts w:ascii="Arial" w:hAnsi="Arial" w:cs="Arial"/>
                <w:color w:val="2B91AF"/>
                <w:kern w:val="0"/>
                <w:lang w:bidi="ar-SA"/>
              </w:rPr>
              <w:t>WebSocketHeaders</w:t>
            </w:r>
            <w:proofErr w:type="spellEnd"/>
            <w:r w:rsidRPr="004B24E5">
              <w:rPr>
                <w:rFonts w:ascii="Arial" w:hAnsi="Arial" w:cs="Arial"/>
                <w:kern w:val="0"/>
                <w:lang w:bidi="ar-SA"/>
              </w:rPr>
              <w:t xml:space="preserve"> </w:t>
            </w:r>
            <w:proofErr w:type="spellStart"/>
            <w:r w:rsidRPr="004B24E5">
              <w:rPr>
                <w:rFonts w:ascii="Arial" w:hAnsi="Arial" w:cs="Arial"/>
                <w:kern w:val="0"/>
                <w:lang w:bidi="ar-SA"/>
              </w:rPr>
              <w:t>aHead</w:t>
            </w:r>
            <w:r w:rsidR="00DC6472" w:rsidRPr="004B24E5">
              <w:rPr>
                <w:rFonts w:ascii="Arial" w:hAnsi="Arial" w:cs="Arial"/>
                <w:kern w:val="0"/>
                <w:lang w:bidi="ar-SA"/>
              </w:rPr>
              <w:t>er</w:t>
            </w:r>
            <w:proofErr w:type="spellEnd"/>
            <w:r w:rsidR="00DC6472" w:rsidRPr="004B24E5">
              <w:rPr>
                <w:rFonts w:ascii="Arial" w:hAnsi="Arial" w:cs="Arial"/>
                <w:kern w:val="0"/>
                <w:lang w:bidi="ar-SA"/>
              </w:rPr>
              <w:t>)</w:t>
            </w:r>
          </w:p>
        </w:tc>
        <w:tc>
          <w:tcPr>
            <w:tcW w:w="4179" w:type="dxa"/>
            <w:tcBorders>
              <w:top w:val="single" w:sz="4" w:space="0" w:color="000000"/>
              <w:left w:val="single" w:sz="2" w:space="0" w:color="000000"/>
              <w:bottom w:val="single" w:sz="4" w:space="0" w:color="000000"/>
              <w:right w:val="single" w:sz="2" w:space="0" w:color="000000"/>
            </w:tcBorders>
            <w:shd w:val="clear" w:color="auto" w:fill="auto"/>
            <w:tcMar>
              <w:top w:w="55" w:type="dxa"/>
              <w:left w:w="55" w:type="dxa"/>
              <w:bottom w:w="55" w:type="dxa"/>
              <w:right w:w="55" w:type="dxa"/>
            </w:tcMar>
          </w:tcPr>
          <w:p w:rsidR="00F71EED" w:rsidRPr="004B24E5" w:rsidRDefault="00C35D1A" w:rsidP="005079FE">
            <w:pPr>
              <w:pStyle w:val="Contenidodelatabla"/>
              <w:jc w:val="both"/>
              <w:rPr>
                <w:rFonts w:ascii="Arial" w:hAnsi="Arial" w:cs="Arial"/>
              </w:rPr>
            </w:pPr>
            <w:r>
              <w:rPr>
                <w:rFonts w:ascii="Arial" w:hAnsi="Arial" w:cs="Arial"/>
              </w:rPr>
              <w:t>Open callback</w:t>
            </w:r>
            <w:ins w:id="59" w:author="aschulze" w:date="2012-05-25T00:11:00Z">
              <w:r w:rsidR="00BE6106">
                <w:rPr>
                  <w:rFonts w:ascii="Arial" w:hAnsi="Arial" w:cs="Arial"/>
                </w:rPr>
                <w:t>, how do I use this?</w:t>
              </w:r>
            </w:ins>
          </w:p>
        </w:tc>
      </w:tr>
      <w:tr w:rsidR="00F71EED" w:rsidRPr="004B24E5" w:rsidTr="009D3B67">
        <w:tc>
          <w:tcPr>
            <w:tcW w:w="4311" w:type="dxa"/>
            <w:gridSpan w:val="2"/>
            <w:tcBorders>
              <w:top w:val="single" w:sz="4" w:space="0" w:color="000000"/>
              <w:left w:val="single" w:sz="2" w:space="0" w:color="000000"/>
              <w:bottom w:val="single" w:sz="4" w:space="0" w:color="000000"/>
            </w:tcBorders>
            <w:shd w:val="clear" w:color="auto" w:fill="C6D9F1"/>
            <w:tcMar>
              <w:top w:w="55" w:type="dxa"/>
              <w:left w:w="55" w:type="dxa"/>
              <w:bottom w:w="55" w:type="dxa"/>
              <w:right w:w="55" w:type="dxa"/>
            </w:tcMar>
          </w:tcPr>
          <w:p w:rsidR="00F71EED" w:rsidRPr="004B24E5" w:rsidRDefault="00F71EED" w:rsidP="00DE6988">
            <w:pPr>
              <w:widowControl/>
              <w:suppressAutoHyphens w:val="0"/>
              <w:autoSpaceDE w:val="0"/>
              <w:adjustRightInd w:val="0"/>
              <w:textAlignment w:val="auto"/>
              <w:rPr>
                <w:rFonts w:ascii="Arial" w:hAnsi="Arial" w:cs="Arial"/>
                <w:kern w:val="0"/>
                <w:lang w:bidi="ar-SA"/>
              </w:rPr>
            </w:pPr>
            <w:r w:rsidRPr="004B24E5">
              <w:rPr>
                <w:rFonts w:ascii="Arial" w:hAnsi="Arial" w:cs="Arial"/>
                <w:color w:val="0000FF"/>
                <w:kern w:val="0"/>
                <w:lang w:bidi="ar-SA"/>
              </w:rPr>
              <w:t>public</w:t>
            </w:r>
            <w:r w:rsidRPr="004B24E5">
              <w:rPr>
                <w:rFonts w:ascii="Arial" w:hAnsi="Arial" w:cs="Arial"/>
                <w:kern w:val="0"/>
                <w:lang w:bidi="ar-SA"/>
              </w:rPr>
              <w:t xml:space="preserve"> </w:t>
            </w:r>
            <w:r w:rsidRPr="004B24E5">
              <w:rPr>
                <w:rFonts w:ascii="Arial" w:hAnsi="Arial" w:cs="Arial"/>
                <w:color w:val="0000FF"/>
                <w:kern w:val="0"/>
                <w:lang w:bidi="ar-SA"/>
              </w:rPr>
              <w:t>void</w:t>
            </w:r>
            <w:r w:rsidRPr="004B24E5">
              <w:rPr>
                <w:rFonts w:ascii="Arial" w:hAnsi="Arial" w:cs="Arial"/>
                <w:kern w:val="0"/>
                <w:lang w:bidi="ar-SA"/>
              </w:rPr>
              <w:t xml:space="preserve"> </w:t>
            </w:r>
            <w:proofErr w:type="spellStart"/>
            <w:r w:rsidRPr="004B24E5">
              <w:rPr>
                <w:rFonts w:ascii="Arial" w:hAnsi="Arial" w:cs="Arial"/>
                <w:kern w:val="0"/>
                <w:lang w:bidi="ar-SA"/>
              </w:rPr>
              <w:t>OnClose</w:t>
            </w:r>
            <w:proofErr w:type="spellEnd"/>
            <w:r w:rsidRPr="004B24E5">
              <w:rPr>
                <w:rFonts w:ascii="Arial" w:hAnsi="Arial" w:cs="Arial"/>
                <w:kern w:val="0"/>
                <w:lang w:bidi="ar-SA"/>
              </w:rPr>
              <w:t>(</w:t>
            </w:r>
            <w:proofErr w:type="spellStart"/>
            <w:r w:rsidRPr="004B24E5">
              <w:rPr>
                <w:rFonts w:ascii="Arial" w:hAnsi="Arial" w:cs="Arial"/>
                <w:color w:val="2B91AF"/>
                <w:kern w:val="0"/>
                <w:lang w:bidi="ar-SA"/>
              </w:rPr>
              <w:t>WebSocketCloseReason</w:t>
            </w:r>
            <w:proofErr w:type="spellEnd"/>
            <w:r w:rsidRPr="004B24E5">
              <w:rPr>
                <w:rFonts w:ascii="Arial" w:hAnsi="Arial" w:cs="Arial"/>
                <w:kern w:val="0"/>
                <w:lang w:bidi="ar-SA"/>
              </w:rPr>
              <w:t xml:space="preserve"> </w:t>
            </w:r>
            <w:proofErr w:type="spellStart"/>
            <w:r w:rsidRPr="004B24E5">
              <w:rPr>
                <w:rFonts w:ascii="Arial" w:hAnsi="Arial" w:cs="Arial"/>
                <w:kern w:val="0"/>
                <w:lang w:bidi="ar-SA"/>
              </w:rPr>
              <w:t>aClo</w:t>
            </w:r>
            <w:r w:rsidR="00DC6472" w:rsidRPr="004B24E5">
              <w:rPr>
                <w:rFonts w:ascii="Arial" w:hAnsi="Arial" w:cs="Arial"/>
                <w:kern w:val="0"/>
                <w:lang w:bidi="ar-SA"/>
              </w:rPr>
              <w:t>seReason</w:t>
            </w:r>
            <w:proofErr w:type="spellEnd"/>
            <w:r w:rsidR="00DC6472" w:rsidRPr="004B24E5">
              <w:rPr>
                <w:rFonts w:ascii="Arial" w:hAnsi="Arial" w:cs="Arial"/>
                <w:kern w:val="0"/>
                <w:lang w:bidi="ar-SA"/>
              </w:rPr>
              <w:t>)</w:t>
            </w:r>
          </w:p>
        </w:tc>
        <w:tc>
          <w:tcPr>
            <w:tcW w:w="4179" w:type="dxa"/>
            <w:tcBorders>
              <w:top w:val="single" w:sz="4" w:space="0" w:color="000000"/>
              <w:left w:val="single" w:sz="2" w:space="0" w:color="000000"/>
              <w:bottom w:val="single" w:sz="4" w:space="0" w:color="000000"/>
              <w:right w:val="single" w:sz="2" w:space="0" w:color="000000"/>
            </w:tcBorders>
            <w:shd w:val="clear" w:color="auto" w:fill="auto"/>
            <w:tcMar>
              <w:top w:w="55" w:type="dxa"/>
              <w:left w:w="55" w:type="dxa"/>
              <w:bottom w:w="55" w:type="dxa"/>
              <w:right w:w="55" w:type="dxa"/>
            </w:tcMar>
          </w:tcPr>
          <w:p w:rsidR="00F71EED" w:rsidRPr="004B24E5" w:rsidRDefault="00C35D1A" w:rsidP="005079FE">
            <w:pPr>
              <w:pStyle w:val="Contenidodelatabla"/>
              <w:jc w:val="both"/>
              <w:rPr>
                <w:rFonts w:ascii="Arial" w:hAnsi="Arial" w:cs="Arial"/>
              </w:rPr>
            </w:pPr>
            <w:r>
              <w:rPr>
                <w:rFonts w:ascii="Arial" w:hAnsi="Arial" w:cs="Arial"/>
              </w:rPr>
              <w:t>Close callback</w:t>
            </w:r>
            <w:ins w:id="60" w:author="aschulze" w:date="2012-05-25T00:11:00Z">
              <w:r w:rsidR="00BE6106">
                <w:rPr>
                  <w:rFonts w:ascii="Arial" w:hAnsi="Arial" w:cs="Arial"/>
                </w:rPr>
                <w:t>, how do I use this?</w:t>
              </w:r>
            </w:ins>
          </w:p>
        </w:tc>
      </w:tr>
      <w:tr w:rsidR="00F71EED" w:rsidRPr="004B24E5" w:rsidTr="009D3B67">
        <w:tc>
          <w:tcPr>
            <w:tcW w:w="4311" w:type="dxa"/>
            <w:gridSpan w:val="2"/>
            <w:tcBorders>
              <w:top w:val="single" w:sz="4" w:space="0" w:color="000000"/>
              <w:left w:val="single" w:sz="2" w:space="0" w:color="000000"/>
              <w:bottom w:val="single" w:sz="4" w:space="0" w:color="000000"/>
            </w:tcBorders>
            <w:shd w:val="clear" w:color="auto" w:fill="C6D9F1"/>
            <w:tcMar>
              <w:top w:w="55" w:type="dxa"/>
              <w:left w:w="55" w:type="dxa"/>
              <w:bottom w:w="55" w:type="dxa"/>
              <w:right w:w="55" w:type="dxa"/>
            </w:tcMar>
          </w:tcPr>
          <w:p w:rsidR="00F71EED" w:rsidRPr="004B24E5" w:rsidRDefault="00F71EED" w:rsidP="00DE6988">
            <w:pPr>
              <w:widowControl/>
              <w:suppressAutoHyphens w:val="0"/>
              <w:autoSpaceDE w:val="0"/>
              <w:adjustRightInd w:val="0"/>
              <w:textAlignment w:val="auto"/>
              <w:rPr>
                <w:rFonts w:ascii="Arial" w:hAnsi="Arial" w:cs="Arial"/>
                <w:kern w:val="0"/>
                <w:lang w:bidi="ar-SA"/>
              </w:rPr>
            </w:pPr>
            <w:r w:rsidRPr="004B24E5">
              <w:rPr>
                <w:rFonts w:ascii="Arial" w:hAnsi="Arial" w:cs="Arial"/>
                <w:color w:val="0000FF"/>
                <w:kern w:val="0"/>
                <w:lang w:bidi="ar-SA"/>
              </w:rPr>
              <w:t>public</w:t>
            </w:r>
            <w:r w:rsidRPr="004B24E5">
              <w:rPr>
                <w:rFonts w:ascii="Arial" w:hAnsi="Arial" w:cs="Arial"/>
                <w:kern w:val="0"/>
                <w:lang w:bidi="ar-SA"/>
              </w:rPr>
              <w:t xml:space="preserve"> </w:t>
            </w:r>
            <w:r w:rsidRPr="004B24E5">
              <w:rPr>
                <w:rFonts w:ascii="Arial" w:hAnsi="Arial" w:cs="Arial"/>
                <w:color w:val="0000FF"/>
                <w:kern w:val="0"/>
                <w:lang w:bidi="ar-SA"/>
              </w:rPr>
              <w:t>void</w:t>
            </w:r>
            <w:r w:rsidRPr="004B24E5">
              <w:rPr>
                <w:rFonts w:ascii="Arial" w:hAnsi="Arial" w:cs="Arial"/>
                <w:kern w:val="0"/>
                <w:lang w:bidi="ar-SA"/>
              </w:rPr>
              <w:t xml:space="preserve"> </w:t>
            </w:r>
            <w:proofErr w:type="spellStart"/>
            <w:r w:rsidRPr="004B24E5">
              <w:rPr>
                <w:rFonts w:ascii="Arial" w:hAnsi="Arial" w:cs="Arial"/>
                <w:kern w:val="0"/>
                <w:lang w:bidi="ar-SA"/>
              </w:rPr>
              <w:t>OnError</w:t>
            </w:r>
            <w:proofErr w:type="spellEnd"/>
            <w:r w:rsidRPr="004B24E5">
              <w:rPr>
                <w:rFonts w:ascii="Arial" w:hAnsi="Arial" w:cs="Arial"/>
                <w:kern w:val="0"/>
                <w:lang w:bidi="ar-SA"/>
              </w:rPr>
              <w:t>(</w:t>
            </w:r>
            <w:proofErr w:type="spellStart"/>
            <w:r w:rsidRPr="004B24E5">
              <w:rPr>
                <w:rFonts w:ascii="Arial" w:hAnsi="Arial" w:cs="Arial"/>
                <w:color w:val="2B91AF"/>
                <w:kern w:val="0"/>
                <w:lang w:bidi="ar-SA"/>
              </w:rPr>
              <w:t>WebSocketError</w:t>
            </w:r>
            <w:proofErr w:type="spellEnd"/>
            <w:r w:rsidRPr="004B24E5">
              <w:rPr>
                <w:rFonts w:ascii="Arial" w:hAnsi="Arial" w:cs="Arial"/>
                <w:kern w:val="0"/>
                <w:lang w:bidi="ar-SA"/>
              </w:rPr>
              <w:t xml:space="preserve"> </w:t>
            </w:r>
            <w:proofErr w:type="spellStart"/>
            <w:r w:rsidRPr="004B24E5">
              <w:rPr>
                <w:rFonts w:ascii="Arial" w:hAnsi="Arial" w:cs="Arial"/>
                <w:kern w:val="0"/>
                <w:lang w:bidi="ar-SA"/>
              </w:rPr>
              <w:t>aEr</w:t>
            </w:r>
            <w:r w:rsidR="00DC6472" w:rsidRPr="004B24E5">
              <w:rPr>
                <w:rFonts w:ascii="Arial" w:hAnsi="Arial" w:cs="Arial"/>
                <w:kern w:val="0"/>
                <w:lang w:bidi="ar-SA"/>
              </w:rPr>
              <w:t>ror</w:t>
            </w:r>
            <w:proofErr w:type="spellEnd"/>
            <w:r w:rsidR="00DC6472" w:rsidRPr="004B24E5">
              <w:rPr>
                <w:rFonts w:ascii="Arial" w:hAnsi="Arial" w:cs="Arial"/>
                <w:kern w:val="0"/>
                <w:lang w:bidi="ar-SA"/>
              </w:rPr>
              <w:t>)</w:t>
            </w:r>
          </w:p>
        </w:tc>
        <w:tc>
          <w:tcPr>
            <w:tcW w:w="4179" w:type="dxa"/>
            <w:tcBorders>
              <w:top w:val="single" w:sz="4" w:space="0" w:color="000000"/>
              <w:left w:val="single" w:sz="2" w:space="0" w:color="000000"/>
              <w:bottom w:val="single" w:sz="4" w:space="0" w:color="000000"/>
              <w:right w:val="single" w:sz="2" w:space="0" w:color="000000"/>
            </w:tcBorders>
            <w:shd w:val="clear" w:color="auto" w:fill="auto"/>
            <w:tcMar>
              <w:top w:w="55" w:type="dxa"/>
              <w:left w:w="55" w:type="dxa"/>
              <w:bottom w:w="55" w:type="dxa"/>
              <w:right w:w="55" w:type="dxa"/>
            </w:tcMar>
          </w:tcPr>
          <w:p w:rsidR="00F71EED" w:rsidRPr="004B24E5" w:rsidRDefault="00C35D1A" w:rsidP="005079FE">
            <w:pPr>
              <w:pStyle w:val="Contenidodelatabla"/>
              <w:jc w:val="both"/>
              <w:rPr>
                <w:rFonts w:ascii="Arial" w:hAnsi="Arial" w:cs="Arial"/>
              </w:rPr>
            </w:pPr>
            <w:r>
              <w:rPr>
                <w:rFonts w:ascii="Arial" w:hAnsi="Arial" w:cs="Arial"/>
              </w:rPr>
              <w:t>Error callback</w:t>
            </w:r>
            <w:ins w:id="61" w:author="aschulze" w:date="2012-05-25T00:11:00Z">
              <w:r w:rsidR="00BE6106">
                <w:rPr>
                  <w:rFonts w:ascii="Arial" w:hAnsi="Arial" w:cs="Arial"/>
                </w:rPr>
                <w:t>, how do I use this? When can this appear, examples?</w:t>
              </w:r>
            </w:ins>
          </w:p>
        </w:tc>
      </w:tr>
      <w:tr w:rsidR="00F71EED" w:rsidRPr="004B24E5" w:rsidTr="009D3B67">
        <w:tc>
          <w:tcPr>
            <w:tcW w:w="4311" w:type="dxa"/>
            <w:gridSpan w:val="2"/>
            <w:tcBorders>
              <w:top w:val="single" w:sz="4" w:space="0" w:color="000000"/>
              <w:left w:val="single" w:sz="2" w:space="0" w:color="000000"/>
              <w:bottom w:val="single" w:sz="4" w:space="0" w:color="000000"/>
            </w:tcBorders>
            <w:shd w:val="clear" w:color="auto" w:fill="C6D9F1"/>
            <w:tcMar>
              <w:top w:w="55" w:type="dxa"/>
              <w:left w:w="55" w:type="dxa"/>
              <w:bottom w:w="55" w:type="dxa"/>
              <w:right w:w="55" w:type="dxa"/>
            </w:tcMar>
          </w:tcPr>
          <w:p w:rsidR="00F71EED" w:rsidRPr="004B24E5" w:rsidRDefault="00F71EED" w:rsidP="00DE6988">
            <w:pPr>
              <w:widowControl/>
              <w:suppressAutoHyphens w:val="0"/>
              <w:autoSpaceDE w:val="0"/>
              <w:adjustRightInd w:val="0"/>
              <w:textAlignment w:val="auto"/>
              <w:rPr>
                <w:rFonts w:ascii="Arial" w:hAnsi="Arial" w:cs="Arial"/>
                <w:kern w:val="0"/>
                <w:lang w:bidi="ar-SA"/>
              </w:rPr>
            </w:pPr>
            <w:r w:rsidRPr="004B24E5">
              <w:rPr>
                <w:rFonts w:ascii="Arial" w:hAnsi="Arial" w:cs="Arial"/>
                <w:color w:val="0000FF"/>
                <w:kern w:val="0"/>
                <w:lang w:bidi="ar-SA"/>
              </w:rPr>
              <w:t>public</w:t>
            </w:r>
            <w:r w:rsidRPr="004B24E5">
              <w:rPr>
                <w:rFonts w:ascii="Arial" w:hAnsi="Arial" w:cs="Arial"/>
                <w:kern w:val="0"/>
                <w:lang w:bidi="ar-SA"/>
              </w:rPr>
              <w:t xml:space="preserve"> </w:t>
            </w:r>
            <w:r w:rsidRPr="004B24E5">
              <w:rPr>
                <w:rFonts w:ascii="Arial" w:hAnsi="Arial" w:cs="Arial"/>
                <w:color w:val="0000FF"/>
                <w:kern w:val="0"/>
                <w:lang w:bidi="ar-SA"/>
              </w:rPr>
              <w:t>virtual</w:t>
            </w:r>
            <w:r w:rsidRPr="004B24E5">
              <w:rPr>
                <w:rFonts w:ascii="Arial" w:hAnsi="Arial" w:cs="Arial"/>
                <w:kern w:val="0"/>
                <w:lang w:bidi="ar-SA"/>
              </w:rPr>
              <w:t xml:space="preserve"> </w:t>
            </w:r>
            <w:r w:rsidRPr="004B24E5">
              <w:rPr>
                <w:rFonts w:ascii="Arial" w:hAnsi="Arial" w:cs="Arial"/>
                <w:color w:val="0000FF"/>
                <w:kern w:val="0"/>
                <w:lang w:bidi="ar-SA"/>
              </w:rPr>
              <w:t>void</w:t>
            </w:r>
            <w:r w:rsidRPr="004B24E5">
              <w:rPr>
                <w:rFonts w:ascii="Arial" w:hAnsi="Arial" w:cs="Arial"/>
                <w:kern w:val="0"/>
                <w:lang w:bidi="ar-SA"/>
              </w:rPr>
              <w:t xml:space="preserve"> </w:t>
            </w:r>
            <w:proofErr w:type="spellStart"/>
            <w:r w:rsidRPr="004B24E5">
              <w:rPr>
                <w:rFonts w:ascii="Arial" w:hAnsi="Arial" w:cs="Arial"/>
                <w:kern w:val="0"/>
                <w:lang w:bidi="ar-SA"/>
              </w:rPr>
              <w:t>OnTextMessage</w:t>
            </w:r>
            <w:proofErr w:type="spellEnd"/>
            <w:r w:rsidRPr="004B24E5">
              <w:rPr>
                <w:rFonts w:ascii="Arial" w:hAnsi="Arial" w:cs="Arial"/>
                <w:kern w:val="0"/>
                <w:lang w:bidi="ar-SA"/>
              </w:rPr>
              <w:t>(</w:t>
            </w:r>
            <w:proofErr w:type="spellStart"/>
            <w:r w:rsidRPr="004B24E5">
              <w:rPr>
                <w:rFonts w:ascii="Arial" w:hAnsi="Arial" w:cs="Arial"/>
                <w:color w:val="2B91AF"/>
                <w:kern w:val="0"/>
                <w:lang w:bidi="ar-SA"/>
              </w:rPr>
              <w:t>WebSocketPacket</w:t>
            </w:r>
            <w:proofErr w:type="spellEnd"/>
            <w:r w:rsidR="00DC6472" w:rsidRPr="004B24E5">
              <w:rPr>
                <w:rFonts w:ascii="Arial" w:hAnsi="Arial" w:cs="Arial"/>
                <w:kern w:val="0"/>
                <w:lang w:bidi="ar-SA"/>
              </w:rPr>
              <w:t xml:space="preserve"> </w:t>
            </w:r>
            <w:proofErr w:type="spellStart"/>
            <w:r w:rsidR="00DC6472" w:rsidRPr="004B24E5">
              <w:rPr>
                <w:rFonts w:ascii="Arial" w:hAnsi="Arial" w:cs="Arial"/>
                <w:kern w:val="0"/>
                <w:lang w:bidi="ar-SA"/>
              </w:rPr>
              <w:t>aDataPacket</w:t>
            </w:r>
            <w:proofErr w:type="spellEnd"/>
            <w:r w:rsidR="00DC6472" w:rsidRPr="004B24E5">
              <w:rPr>
                <w:rFonts w:ascii="Arial" w:hAnsi="Arial" w:cs="Arial"/>
                <w:kern w:val="0"/>
                <w:lang w:bidi="ar-SA"/>
              </w:rPr>
              <w:t>)</w:t>
            </w:r>
          </w:p>
        </w:tc>
        <w:tc>
          <w:tcPr>
            <w:tcW w:w="4179" w:type="dxa"/>
            <w:tcBorders>
              <w:top w:val="single" w:sz="4" w:space="0" w:color="000000"/>
              <w:left w:val="single" w:sz="2" w:space="0" w:color="000000"/>
              <w:bottom w:val="single" w:sz="4" w:space="0" w:color="000000"/>
              <w:right w:val="single" w:sz="2" w:space="0" w:color="000000"/>
            </w:tcBorders>
            <w:shd w:val="clear" w:color="auto" w:fill="auto"/>
            <w:tcMar>
              <w:top w:w="55" w:type="dxa"/>
              <w:left w:w="55" w:type="dxa"/>
              <w:bottom w:w="55" w:type="dxa"/>
              <w:right w:w="55" w:type="dxa"/>
            </w:tcMar>
          </w:tcPr>
          <w:p w:rsidR="00F71EED" w:rsidRPr="004B24E5" w:rsidRDefault="00C35D1A" w:rsidP="005079FE">
            <w:pPr>
              <w:pStyle w:val="Contenidodelatabla"/>
              <w:jc w:val="both"/>
              <w:rPr>
                <w:rFonts w:ascii="Arial" w:hAnsi="Arial" w:cs="Arial"/>
              </w:rPr>
            </w:pPr>
            <w:r>
              <w:rPr>
                <w:rFonts w:ascii="Arial" w:hAnsi="Arial" w:cs="Arial"/>
              </w:rPr>
              <w:t>Text message callback</w:t>
            </w:r>
            <w:ins w:id="62" w:author="aschulze" w:date="2012-05-25T00:12:00Z">
              <w:r w:rsidR="006010EF">
                <w:rPr>
                  <w:rFonts w:ascii="Arial" w:hAnsi="Arial" w:cs="Arial"/>
                </w:rPr>
                <w:t>, here I definitely need an example or at least a reference to the code to see how this is used.</w:t>
              </w:r>
            </w:ins>
            <w:del w:id="63" w:author="aschulze" w:date="2012-05-25T00:12:00Z">
              <w:r w:rsidDel="006010EF">
                <w:rPr>
                  <w:rFonts w:ascii="Arial" w:hAnsi="Arial" w:cs="Arial"/>
                </w:rPr>
                <w:delText xml:space="preserve"> </w:delText>
              </w:r>
            </w:del>
          </w:p>
        </w:tc>
      </w:tr>
      <w:tr w:rsidR="00F71EED" w:rsidRPr="004B24E5" w:rsidTr="009D3B67">
        <w:tc>
          <w:tcPr>
            <w:tcW w:w="4311" w:type="dxa"/>
            <w:gridSpan w:val="2"/>
            <w:tcBorders>
              <w:top w:val="single" w:sz="4" w:space="0" w:color="000000"/>
              <w:left w:val="single" w:sz="2" w:space="0" w:color="000000"/>
              <w:bottom w:val="single" w:sz="4" w:space="0" w:color="000000"/>
            </w:tcBorders>
            <w:shd w:val="clear" w:color="auto" w:fill="C6D9F1"/>
            <w:tcMar>
              <w:top w:w="55" w:type="dxa"/>
              <w:left w:w="55" w:type="dxa"/>
              <w:bottom w:w="55" w:type="dxa"/>
              <w:right w:w="55" w:type="dxa"/>
            </w:tcMar>
          </w:tcPr>
          <w:p w:rsidR="00F71EED" w:rsidRPr="004B24E5" w:rsidRDefault="00F71EED" w:rsidP="00C35D1A">
            <w:pPr>
              <w:widowControl/>
              <w:suppressAutoHyphens w:val="0"/>
              <w:autoSpaceDE w:val="0"/>
              <w:adjustRightInd w:val="0"/>
              <w:textAlignment w:val="auto"/>
              <w:rPr>
                <w:rFonts w:ascii="Arial" w:hAnsi="Arial" w:cs="Arial"/>
                <w:kern w:val="0"/>
                <w:lang w:bidi="ar-SA"/>
              </w:rPr>
            </w:pPr>
            <w:r w:rsidRPr="004B24E5">
              <w:rPr>
                <w:rFonts w:ascii="Arial" w:hAnsi="Arial" w:cs="Arial"/>
                <w:color w:val="0000FF"/>
                <w:kern w:val="0"/>
                <w:lang w:bidi="ar-SA"/>
              </w:rPr>
              <w:t>public</w:t>
            </w:r>
            <w:r w:rsidRPr="004B24E5">
              <w:rPr>
                <w:rFonts w:ascii="Arial" w:hAnsi="Arial" w:cs="Arial"/>
                <w:kern w:val="0"/>
                <w:lang w:bidi="ar-SA"/>
              </w:rPr>
              <w:t xml:space="preserve"> </w:t>
            </w:r>
            <w:r w:rsidRPr="004B24E5">
              <w:rPr>
                <w:rFonts w:ascii="Arial" w:hAnsi="Arial" w:cs="Arial"/>
                <w:color w:val="0000FF"/>
                <w:kern w:val="0"/>
                <w:lang w:bidi="ar-SA"/>
              </w:rPr>
              <w:t>void</w:t>
            </w:r>
            <w:r w:rsidRPr="004B24E5">
              <w:rPr>
                <w:rFonts w:ascii="Arial" w:hAnsi="Arial" w:cs="Arial"/>
                <w:kern w:val="0"/>
                <w:lang w:bidi="ar-SA"/>
              </w:rPr>
              <w:t xml:space="preserve"> </w:t>
            </w:r>
            <w:proofErr w:type="spellStart"/>
            <w:r w:rsidRPr="004B24E5">
              <w:rPr>
                <w:rFonts w:ascii="Arial" w:hAnsi="Arial" w:cs="Arial"/>
                <w:kern w:val="0"/>
                <w:lang w:bidi="ar-SA"/>
              </w:rPr>
              <w:t>OnBinaryMessage</w:t>
            </w:r>
            <w:proofErr w:type="spellEnd"/>
            <w:r w:rsidRPr="004B24E5">
              <w:rPr>
                <w:rFonts w:ascii="Arial" w:hAnsi="Arial" w:cs="Arial"/>
                <w:kern w:val="0"/>
                <w:lang w:bidi="ar-SA"/>
              </w:rPr>
              <w:t>(</w:t>
            </w:r>
            <w:proofErr w:type="spellStart"/>
            <w:r w:rsidRPr="004B24E5">
              <w:rPr>
                <w:rFonts w:ascii="Arial" w:hAnsi="Arial" w:cs="Arial"/>
                <w:color w:val="2B91AF"/>
                <w:kern w:val="0"/>
                <w:lang w:bidi="ar-SA"/>
              </w:rPr>
              <w:t>WebSocketPacket</w:t>
            </w:r>
            <w:proofErr w:type="spellEnd"/>
            <w:r w:rsidRPr="004B24E5">
              <w:rPr>
                <w:rFonts w:ascii="Arial" w:hAnsi="Arial" w:cs="Arial"/>
                <w:kern w:val="0"/>
                <w:lang w:bidi="ar-SA"/>
              </w:rPr>
              <w:t xml:space="preserve"> </w:t>
            </w:r>
            <w:proofErr w:type="spellStart"/>
            <w:r w:rsidRPr="004B24E5">
              <w:rPr>
                <w:rFonts w:ascii="Arial" w:hAnsi="Arial" w:cs="Arial"/>
                <w:kern w:val="0"/>
                <w:lang w:bidi="ar-SA"/>
              </w:rPr>
              <w:t>aDataPacket</w:t>
            </w:r>
            <w:proofErr w:type="spellEnd"/>
            <w:r w:rsidRPr="004B24E5">
              <w:rPr>
                <w:rFonts w:ascii="Arial" w:hAnsi="Arial" w:cs="Arial"/>
                <w:kern w:val="0"/>
                <w:lang w:bidi="ar-SA"/>
              </w:rPr>
              <w:t>)</w:t>
            </w:r>
          </w:p>
        </w:tc>
        <w:tc>
          <w:tcPr>
            <w:tcW w:w="4179" w:type="dxa"/>
            <w:tcBorders>
              <w:top w:val="single" w:sz="4" w:space="0" w:color="000000"/>
              <w:left w:val="single" w:sz="2" w:space="0" w:color="000000"/>
              <w:bottom w:val="single" w:sz="4" w:space="0" w:color="000000"/>
              <w:right w:val="single" w:sz="2" w:space="0" w:color="000000"/>
            </w:tcBorders>
            <w:shd w:val="clear" w:color="auto" w:fill="auto"/>
            <w:tcMar>
              <w:top w:w="55" w:type="dxa"/>
              <w:left w:w="55" w:type="dxa"/>
              <w:bottom w:w="55" w:type="dxa"/>
              <w:right w:w="55" w:type="dxa"/>
            </w:tcMar>
          </w:tcPr>
          <w:p w:rsidR="00F71EED" w:rsidRPr="004B24E5" w:rsidRDefault="00C35D1A" w:rsidP="005079FE">
            <w:pPr>
              <w:pStyle w:val="Contenidodelatabla"/>
              <w:jc w:val="both"/>
              <w:rPr>
                <w:rFonts w:ascii="Arial" w:hAnsi="Arial" w:cs="Arial"/>
              </w:rPr>
            </w:pPr>
            <w:r>
              <w:rPr>
                <w:rFonts w:ascii="Arial" w:hAnsi="Arial" w:cs="Arial"/>
              </w:rPr>
              <w:t>Binary message callback</w:t>
            </w:r>
            <w:ins w:id="64" w:author="aschulze" w:date="2012-05-25T00:12:00Z">
              <w:r w:rsidR="006010EF">
                <w:rPr>
                  <w:rFonts w:ascii="Arial" w:hAnsi="Arial" w:cs="Arial"/>
                </w:rPr>
                <w:t>, see above.</w:t>
              </w:r>
            </w:ins>
          </w:p>
        </w:tc>
      </w:tr>
      <w:tr w:rsidR="00C35D1A" w:rsidRPr="004B24E5" w:rsidTr="009D3B67">
        <w:tc>
          <w:tcPr>
            <w:tcW w:w="4311" w:type="dxa"/>
            <w:gridSpan w:val="2"/>
            <w:tcBorders>
              <w:top w:val="single" w:sz="4" w:space="0" w:color="000000"/>
              <w:left w:val="single" w:sz="2" w:space="0" w:color="000000"/>
              <w:bottom w:val="single" w:sz="4" w:space="0" w:color="000000"/>
            </w:tcBorders>
            <w:shd w:val="clear" w:color="auto" w:fill="C6D9F1"/>
            <w:tcMar>
              <w:top w:w="55" w:type="dxa"/>
              <w:left w:w="55" w:type="dxa"/>
              <w:bottom w:w="55" w:type="dxa"/>
              <w:right w:w="55" w:type="dxa"/>
            </w:tcMar>
          </w:tcPr>
          <w:p w:rsidR="00C35D1A" w:rsidRPr="004B24E5" w:rsidRDefault="00C35D1A" w:rsidP="00F71EED">
            <w:pPr>
              <w:widowControl/>
              <w:suppressAutoHyphens w:val="0"/>
              <w:autoSpaceDE w:val="0"/>
              <w:adjustRightInd w:val="0"/>
              <w:textAlignment w:val="auto"/>
              <w:rPr>
                <w:rFonts w:ascii="Arial" w:hAnsi="Arial" w:cs="Arial"/>
                <w:color w:val="0000FF"/>
                <w:kern w:val="0"/>
                <w:lang w:bidi="ar-SA"/>
              </w:rPr>
            </w:pPr>
            <w:r w:rsidRPr="004B24E5">
              <w:rPr>
                <w:rFonts w:ascii="Arial" w:hAnsi="Arial" w:cs="Arial"/>
                <w:color w:val="0000FF"/>
                <w:kern w:val="0"/>
                <w:lang w:bidi="ar-SA"/>
              </w:rPr>
              <w:t>public</w:t>
            </w:r>
            <w:r w:rsidRPr="004B24E5">
              <w:rPr>
                <w:rFonts w:ascii="Arial" w:hAnsi="Arial" w:cs="Arial"/>
                <w:kern w:val="0"/>
                <w:lang w:bidi="ar-SA"/>
              </w:rPr>
              <w:t xml:space="preserve"> </w:t>
            </w:r>
            <w:r w:rsidRPr="004B24E5">
              <w:rPr>
                <w:rFonts w:ascii="Arial" w:hAnsi="Arial" w:cs="Arial"/>
                <w:color w:val="0000FF"/>
                <w:kern w:val="0"/>
                <w:lang w:bidi="ar-SA"/>
              </w:rPr>
              <w:t>void</w:t>
            </w:r>
            <w:r w:rsidRPr="004B24E5">
              <w:rPr>
                <w:rFonts w:ascii="Arial" w:hAnsi="Arial" w:cs="Arial"/>
                <w:kern w:val="0"/>
                <w:lang w:bidi="ar-SA"/>
              </w:rPr>
              <w:t xml:space="preserve"> </w:t>
            </w:r>
            <w:proofErr w:type="spellStart"/>
            <w:r w:rsidRPr="004B24E5">
              <w:rPr>
                <w:rFonts w:ascii="Arial" w:hAnsi="Arial" w:cs="Arial"/>
                <w:kern w:val="0"/>
                <w:lang w:bidi="ar-SA"/>
              </w:rPr>
              <w:t>OnPing</w:t>
            </w:r>
            <w:proofErr w:type="spellEnd"/>
            <w:r w:rsidRPr="004B24E5">
              <w:rPr>
                <w:rFonts w:ascii="Arial" w:hAnsi="Arial" w:cs="Arial"/>
                <w:kern w:val="0"/>
                <w:lang w:bidi="ar-SA"/>
              </w:rPr>
              <w:t>()</w:t>
            </w:r>
            <w:r>
              <w:rPr>
                <w:rFonts w:ascii="Arial" w:hAnsi="Arial" w:cs="Arial"/>
                <w:kern w:val="0"/>
                <w:lang w:bidi="ar-SA"/>
              </w:rPr>
              <w:t xml:space="preserve">                        </w:t>
            </w:r>
          </w:p>
        </w:tc>
        <w:tc>
          <w:tcPr>
            <w:tcW w:w="4179" w:type="dxa"/>
            <w:tcBorders>
              <w:top w:val="single" w:sz="4" w:space="0" w:color="000000"/>
              <w:left w:val="single" w:sz="2" w:space="0" w:color="000000"/>
              <w:bottom w:val="single" w:sz="4" w:space="0" w:color="000000"/>
              <w:right w:val="single" w:sz="2" w:space="0" w:color="000000"/>
            </w:tcBorders>
            <w:shd w:val="clear" w:color="auto" w:fill="auto"/>
            <w:tcMar>
              <w:top w:w="55" w:type="dxa"/>
              <w:left w:w="55" w:type="dxa"/>
              <w:bottom w:w="55" w:type="dxa"/>
              <w:right w:w="55" w:type="dxa"/>
            </w:tcMar>
          </w:tcPr>
          <w:p w:rsidR="00C35D1A" w:rsidRDefault="00C35D1A" w:rsidP="005079FE">
            <w:pPr>
              <w:pStyle w:val="Contenidodelatabla"/>
              <w:jc w:val="both"/>
              <w:rPr>
                <w:rFonts w:ascii="Arial" w:hAnsi="Arial" w:cs="Arial"/>
              </w:rPr>
            </w:pPr>
            <w:r>
              <w:rPr>
                <w:rFonts w:ascii="Arial" w:hAnsi="Arial" w:cs="Arial"/>
              </w:rPr>
              <w:t>Ping callback</w:t>
            </w:r>
          </w:p>
        </w:tc>
      </w:tr>
    </w:tbl>
    <w:p w:rsidR="00A31B6F" w:rsidRPr="004B24E5" w:rsidRDefault="00A31B6F" w:rsidP="00A31B6F">
      <w:pPr>
        <w:pStyle w:val="Standard1"/>
        <w:tabs>
          <w:tab w:val="left" w:pos="0"/>
        </w:tabs>
        <w:spacing w:before="280" w:after="240" w:line="360" w:lineRule="auto"/>
        <w:jc w:val="both"/>
        <w:rPr>
          <w:rFonts w:ascii="Arial" w:hAnsi="Arial" w:cs="Arial"/>
          <w:b/>
          <w:bCs/>
          <w:color w:val="000000"/>
          <w:lang w:val="en-US"/>
        </w:rPr>
      </w:pPr>
    </w:p>
    <w:tbl>
      <w:tblPr>
        <w:tblW w:w="8490" w:type="dxa"/>
        <w:tblInd w:w="64" w:type="dxa"/>
        <w:tblLayout w:type="fixed"/>
        <w:tblCellMar>
          <w:left w:w="10" w:type="dxa"/>
          <w:right w:w="10" w:type="dxa"/>
        </w:tblCellMar>
        <w:tblLook w:val="0000"/>
      </w:tblPr>
      <w:tblGrid>
        <w:gridCol w:w="1791"/>
        <w:gridCol w:w="2520"/>
        <w:gridCol w:w="4179"/>
      </w:tblGrid>
      <w:tr w:rsidR="00DD2E0B" w:rsidRPr="004B24E5" w:rsidTr="005079FE">
        <w:tc>
          <w:tcPr>
            <w:tcW w:w="1791" w:type="dxa"/>
            <w:tcBorders>
              <w:top w:val="single" w:sz="2" w:space="0" w:color="000000"/>
              <w:left w:val="single" w:sz="2" w:space="0" w:color="000000"/>
              <w:bottom w:val="single" w:sz="2" w:space="0" w:color="000000"/>
              <w:right w:val="single" w:sz="4" w:space="0" w:color="auto"/>
            </w:tcBorders>
            <w:shd w:val="clear" w:color="auto" w:fill="C6D9F1"/>
            <w:tcMar>
              <w:top w:w="55" w:type="dxa"/>
              <w:left w:w="55" w:type="dxa"/>
              <w:bottom w:w="55" w:type="dxa"/>
              <w:right w:w="55" w:type="dxa"/>
            </w:tcMar>
          </w:tcPr>
          <w:p w:rsidR="00DD2E0B" w:rsidRPr="004B24E5" w:rsidRDefault="00931894" w:rsidP="005079FE">
            <w:pPr>
              <w:pStyle w:val="Contenidodelatabla"/>
              <w:jc w:val="both"/>
              <w:rPr>
                <w:rFonts w:ascii="Arial" w:hAnsi="Arial" w:cs="Arial"/>
                <w:b/>
                <w:bCs/>
              </w:rPr>
            </w:pPr>
            <w:r>
              <w:rPr>
                <w:rFonts w:ascii="Arial" w:hAnsi="Arial" w:cs="Arial"/>
                <w:b/>
                <w:bCs/>
              </w:rPr>
              <w:t>Packet</w:t>
            </w:r>
          </w:p>
        </w:tc>
        <w:tc>
          <w:tcPr>
            <w:tcW w:w="6699" w:type="dxa"/>
            <w:gridSpan w:val="2"/>
            <w:tcBorders>
              <w:top w:val="single" w:sz="2" w:space="0" w:color="000000"/>
              <w:left w:val="single" w:sz="4" w:space="0" w:color="auto"/>
              <w:bottom w:val="single" w:sz="2" w:space="0" w:color="000000"/>
              <w:right w:val="single" w:sz="2" w:space="0" w:color="000000"/>
            </w:tcBorders>
            <w:shd w:val="clear" w:color="auto" w:fill="FFFFFF" w:themeFill="background1"/>
          </w:tcPr>
          <w:p w:rsidR="00DD2E0B" w:rsidRPr="004B24E5" w:rsidRDefault="00DD2E0B" w:rsidP="005079FE">
            <w:pPr>
              <w:pStyle w:val="Contenidodelatabla"/>
              <w:jc w:val="both"/>
              <w:rPr>
                <w:rFonts w:ascii="Arial" w:hAnsi="Arial" w:cs="Arial"/>
                <w:bCs/>
                <w:color w:val="D6E3BC" w:themeColor="accent3" w:themeTint="66"/>
              </w:rPr>
            </w:pPr>
            <w:r w:rsidRPr="004B24E5">
              <w:rPr>
                <w:rFonts w:ascii="Arial" w:hAnsi="Arial" w:cs="Arial"/>
                <w:bCs/>
              </w:rPr>
              <w:t xml:space="preserve"> Low Level Client</w:t>
            </w:r>
          </w:p>
        </w:tc>
      </w:tr>
      <w:tr w:rsidR="00DD2E0B" w:rsidRPr="004B24E5" w:rsidTr="005079FE">
        <w:tc>
          <w:tcPr>
            <w:tcW w:w="1791" w:type="dxa"/>
            <w:tcBorders>
              <w:top w:val="single" w:sz="2" w:space="0" w:color="000000"/>
              <w:left w:val="single" w:sz="2" w:space="0" w:color="000000"/>
              <w:bottom w:val="single" w:sz="2" w:space="0" w:color="000000"/>
              <w:right w:val="single" w:sz="4" w:space="0" w:color="auto"/>
            </w:tcBorders>
            <w:shd w:val="clear" w:color="auto" w:fill="C6D9F1"/>
            <w:tcMar>
              <w:top w:w="55" w:type="dxa"/>
              <w:left w:w="55" w:type="dxa"/>
              <w:bottom w:w="55" w:type="dxa"/>
              <w:right w:w="55" w:type="dxa"/>
            </w:tcMar>
          </w:tcPr>
          <w:p w:rsidR="00DD2E0B" w:rsidRPr="004B24E5" w:rsidRDefault="00931894" w:rsidP="005079FE">
            <w:pPr>
              <w:pStyle w:val="Contenidodelatabla"/>
              <w:jc w:val="both"/>
              <w:rPr>
                <w:rFonts w:ascii="Arial" w:hAnsi="Arial" w:cs="Arial"/>
                <w:b/>
                <w:bCs/>
              </w:rPr>
            </w:pPr>
            <w:r>
              <w:rPr>
                <w:rFonts w:ascii="Arial" w:hAnsi="Arial" w:cs="Arial"/>
                <w:b/>
                <w:bCs/>
              </w:rPr>
              <w:t>Component</w:t>
            </w:r>
          </w:p>
        </w:tc>
        <w:tc>
          <w:tcPr>
            <w:tcW w:w="6699" w:type="dxa"/>
            <w:gridSpan w:val="2"/>
            <w:tcBorders>
              <w:top w:val="single" w:sz="2" w:space="0" w:color="000000"/>
              <w:left w:val="single" w:sz="4" w:space="0" w:color="auto"/>
              <w:bottom w:val="single" w:sz="2" w:space="0" w:color="000000"/>
              <w:right w:val="single" w:sz="2" w:space="0" w:color="000000"/>
            </w:tcBorders>
            <w:shd w:val="clear" w:color="auto" w:fill="FFFFFF" w:themeFill="background1"/>
          </w:tcPr>
          <w:p w:rsidR="00DD2E0B" w:rsidRPr="004B24E5" w:rsidRDefault="00DD2E0B" w:rsidP="005079FE">
            <w:pPr>
              <w:pStyle w:val="Contenidodelatabla"/>
              <w:ind w:left="65"/>
              <w:jc w:val="both"/>
              <w:rPr>
                <w:rFonts w:ascii="Arial" w:hAnsi="Arial" w:cs="Arial"/>
                <w:bCs/>
              </w:rPr>
            </w:pPr>
            <w:proofErr w:type="spellStart"/>
            <w:r w:rsidRPr="004B24E5">
              <w:rPr>
                <w:rFonts w:ascii="Arial" w:hAnsi="Arial" w:cs="Arial"/>
                <w:bCs/>
              </w:rPr>
              <w:t>WebSocketClientListener</w:t>
            </w:r>
            <w:proofErr w:type="spellEnd"/>
          </w:p>
        </w:tc>
      </w:tr>
      <w:tr w:rsidR="00DD2E0B" w:rsidRPr="004B24E5" w:rsidTr="005079FE">
        <w:tc>
          <w:tcPr>
            <w:tcW w:w="1791" w:type="dxa"/>
            <w:tcBorders>
              <w:left w:val="single" w:sz="2" w:space="0" w:color="000000"/>
              <w:bottom w:val="single" w:sz="2" w:space="0" w:color="000000"/>
            </w:tcBorders>
            <w:shd w:val="clear" w:color="auto" w:fill="C6D9F1"/>
            <w:tcMar>
              <w:top w:w="55" w:type="dxa"/>
              <w:left w:w="55" w:type="dxa"/>
              <w:bottom w:w="55" w:type="dxa"/>
              <w:right w:w="55" w:type="dxa"/>
            </w:tcMar>
          </w:tcPr>
          <w:p w:rsidR="00DD2E0B" w:rsidRPr="004B24E5" w:rsidRDefault="00931894" w:rsidP="005079FE">
            <w:pPr>
              <w:pStyle w:val="Contenidodelatabla"/>
              <w:jc w:val="both"/>
              <w:rPr>
                <w:rFonts w:ascii="Arial" w:hAnsi="Arial" w:cs="Arial"/>
                <w:b/>
                <w:bCs/>
              </w:rPr>
            </w:pPr>
            <w:r>
              <w:rPr>
                <w:rFonts w:ascii="Arial" w:hAnsi="Arial" w:cs="Arial"/>
                <w:b/>
                <w:bCs/>
              </w:rPr>
              <w:t>Class</w:t>
            </w:r>
          </w:p>
        </w:tc>
        <w:tc>
          <w:tcPr>
            <w:tcW w:w="6699"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DD2E0B" w:rsidRPr="004B24E5" w:rsidRDefault="00815FC9" w:rsidP="005079FE">
            <w:pPr>
              <w:pStyle w:val="Contenidodelatabla"/>
              <w:jc w:val="both"/>
              <w:rPr>
                <w:rFonts w:ascii="Arial" w:hAnsi="Arial" w:cs="Arial"/>
                <w:bCs/>
              </w:rPr>
            </w:pPr>
            <w:proofErr w:type="spellStart"/>
            <w:r w:rsidRPr="004B24E5">
              <w:rPr>
                <w:rFonts w:ascii="Arial" w:hAnsi="Arial" w:cs="Arial"/>
                <w:bCs/>
              </w:rPr>
              <w:t>WebSocketClientListener</w:t>
            </w:r>
            <w:r w:rsidR="00DD2E0B" w:rsidRPr="004B24E5">
              <w:rPr>
                <w:rFonts w:ascii="Arial" w:hAnsi="Arial" w:cs="Arial"/>
                <w:bCs/>
              </w:rPr>
              <w:t>.cs</w:t>
            </w:r>
            <w:proofErr w:type="spellEnd"/>
          </w:p>
        </w:tc>
      </w:tr>
      <w:tr w:rsidR="00DD2E0B" w:rsidRPr="004B24E5" w:rsidTr="003E33B4">
        <w:trPr>
          <w:trHeight w:val="256"/>
        </w:trPr>
        <w:tc>
          <w:tcPr>
            <w:tcW w:w="1791" w:type="dxa"/>
            <w:tcBorders>
              <w:left w:val="single" w:sz="2" w:space="0" w:color="000000"/>
              <w:bottom w:val="single" w:sz="2" w:space="0" w:color="000000"/>
            </w:tcBorders>
            <w:shd w:val="clear" w:color="auto" w:fill="C6D9F1"/>
            <w:tcMar>
              <w:top w:w="55" w:type="dxa"/>
              <w:left w:w="55" w:type="dxa"/>
              <w:bottom w:w="55" w:type="dxa"/>
              <w:right w:w="55" w:type="dxa"/>
            </w:tcMar>
          </w:tcPr>
          <w:p w:rsidR="00DD2E0B" w:rsidRPr="004B24E5" w:rsidRDefault="00931894" w:rsidP="005079FE">
            <w:pPr>
              <w:pStyle w:val="Contenidodelatabla"/>
              <w:jc w:val="both"/>
            </w:pPr>
            <w:r>
              <w:rPr>
                <w:rFonts w:ascii="Arial" w:hAnsi="Arial" w:cs="Arial"/>
                <w:b/>
                <w:bCs/>
              </w:rPr>
              <w:t>Description</w:t>
            </w:r>
          </w:p>
        </w:tc>
        <w:tc>
          <w:tcPr>
            <w:tcW w:w="6699"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DD2E0B" w:rsidRPr="004B24E5" w:rsidRDefault="00931894" w:rsidP="005079FE">
            <w:pPr>
              <w:pStyle w:val="Contenidodelatabla"/>
              <w:jc w:val="both"/>
              <w:rPr>
                <w:rFonts w:ascii="Arial" w:hAnsi="Arial" w:cs="Arial"/>
              </w:rPr>
            </w:pPr>
            <w:r>
              <w:rPr>
                <w:rFonts w:ascii="Arial" w:hAnsi="Arial" w:cs="Arial"/>
                <w:bCs/>
              </w:rPr>
              <w:t>L</w:t>
            </w:r>
            <w:r w:rsidRPr="00931894">
              <w:rPr>
                <w:rFonts w:ascii="Arial" w:hAnsi="Arial" w:cs="Arial"/>
                <w:bCs/>
              </w:rPr>
              <w:t>istener to client base</w:t>
            </w:r>
          </w:p>
        </w:tc>
      </w:tr>
      <w:tr w:rsidR="00DD2E0B" w:rsidRPr="004B24E5" w:rsidTr="003E33B4">
        <w:trPr>
          <w:trHeight w:val="346"/>
        </w:trPr>
        <w:tc>
          <w:tcPr>
            <w:tcW w:w="1791" w:type="dxa"/>
            <w:tcBorders>
              <w:left w:val="single" w:sz="2" w:space="0" w:color="000000"/>
              <w:bottom w:val="single" w:sz="2" w:space="0" w:color="000000"/>
            </w:tcBorders>
            <w:shd w:val="clear" w:color="auto" w:fill="C6D9F1"/>
            <w:tcMar>
              <w:top w:w="55" w:type="dxa"/>
              <w:left w:w="55" w:type="dxa"/>
              <w:bottom w:w="55" w:type="dxa"/>
              <w:right w:w="55" w:type="dxa"/>
            </w:tcMar>
            <w:vAlign w:val="center"/>
          </w:tcPr>
          <w:p w:rsidR="00DD2E0B" w:rsidRPr="004B24E5" w:rsidRDefault="00931894" w:rsidP="003E33B4">
            <w:pPr>
              <w:pStyle w:val="Contenidodelatabla"/>
              <w:jc w:val="center"/>
            </w:pPr>
            <w:r>
              <w:rPr>
                <w:rFonts w:ascii="Arial" w:hAnsi="Arial" w:cs="Arial"/>
                <w:b/>
                <w:bCs/>
              </w:rPr>
              <w:t>Dependencies</w:t>
            </w:r>
          </w:p>
        </w:tc>
        <w:tc>
          <w:tcPr>
            <w:tcW w:w="6699"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15FC9" w:rsidRPr="004B24E5" w:rsidRDefault="00815FC9" w:rsidP="00815FC9">
            <w:pPr>
              <w:widowControl/>
              <w:suppressAutoHyphens w:val="0"/>
              <w:autoSpaceDE w:val="0"/>
              <w:adjustRightInd w:val="0"/>
              <w:textAlignment w:val="auto"/>
              <w:rPr>
                <w:rFonts w:ascii="Arial" w:hAnsi="Arial" w:cs="Arial"/>
                <w:kern w:val="0"/>
                <w:lang w:bidi="ar-SA"/>
              </w:rPr>
            </w:pPr>
            <w:r w:rsidRPr="004B24E5">
              <w:rPr>
                <w:rFonts w:ascii="Arial" w:hAnsi="Arial" w:cs="Arial"/>
                <w:color w:val="0000FF"/>
                <w:kern w:val="0"/>
                <w:lang w:bidi="ar-SA"/>
              </w:rPr>
              <w:t>using</w:t>
            </w:r>
            <w:r w:rsidRPr="004B24E5">
              <w:rPr>
                <w:rFonts w:ascii="Arial" w:hAnsi="Arial" w:cs="Arial"/>
                <w:kern w:val="0"/>
                <w:lang w:bidi="ar-SA"/>
              </w:rPr>
              <w:t xml:space="preserve"> System;</w:t>
            </w:r>
          </w:p>
          <w:p w:rsidR="00815FC9" w:rsidRPr="004B24E5" w:rsidRDefault="00815FC9" w:rsidP="00815FC9">
            <w:pPr>
              <w:widowControl/>
              <w:suppressAutoHyphens w:val="0"/>
              <w:autoSpaceDE w:val="0"/>
              <w:adjustRightInd w:val="0"/>
              <w:textAlignment w:val="auto"/>
              <w:rPr>
                <w:rFonts w:ascii="Arial" w:hAnsi="Arial" w:cs="Arial"/>
                <w:kern w:val="0"/>
                <w:lang w:bidi="ar-SA"/>
              </w:rPr>
            </w:pPr>
            <w:r w:rsidRPr="004B24E5">
              <w:rPr>
                <w:rFonts w:ascii="Arial" w:hAnsi="Arial" w:cs="Arial"/>
                <w:color w:val="0000FF"/>
                <w:kern w:val="0"/>
                <w:lang w:bidi="ar-SA"/>
              </w:rPr>
              <w:t>using</w:t>
            </w:r>
            <w:r w:rsidRPr="004B24E5">
              <w:rPr>
                <w:rFonts w:ascii="Arial" w:hAnsi="Arial" w:cs="Arial"/>
                <w:kern w:val="0"/>
                <w:lang w:bidi="ar-SA"/>
              </w:rPr>
              <w:t xml:space="preserve"> </w:t>
            </w:r>
            <w:proofErr w:type="spellStart"/>
            <w:r w:rsidRPr="004B24E5">
              <w:rPr>
                <w:rFonts w:ascii="Arial" w:hAnsi="Arial" w:cs="Arial"/>
                <w:kern w:val="0"/>
                <w:lang w:bidi="ar-SA"/>
              </w:rPr>
              <w:t>System.Collections.Generic</w:t>
            </w:r>
            <w:proofErr w:type="spellEnd"/>
            <w:r w:rsidRPr="004B24E5">
              <w:rPr>
                <w:rFonts w:ascii="Arial" w:hAnsi="Arial" w:cs="Arial"/>
                <w:kern w:val="0"/>
                <w:lang w:bidi="ar-SA"/>
              </w:rPr>
              <w:t>;</w:t>
            </w:r>
          </w:p>
          <w:p w:rsidR="00815FC9" w:rsidRPr="004B24E5" w:rsidRDefault="00815FC9" w:rsidP="00815FC9">
            <w:pPr>
              <w:widowControl/>
              <w:suppressAutoHyphens w:val="0"/>
              <w:autoSpaceDE w:val="0"/>
              <w:adjustRightInd w:val="0"/>
              <w:textAlignment w:val="auto"/>
              <w:rPr>
                <w:rFonts w:ascii="Arial" w:hAnsi="Arial" w:cs="Arial"/>
                <w:kern w:val="0"/>
                <w:lang w:bidi="ar-SA"/>
              </w:rPr>
            </w:pPr>
            <w:r w:rsidRPr="004B24E5">
              <w:rPr>
                <w:rFonts w:ascii="Arial" w:hAnsi="Arial" w:cs="Arial"/>
                <w:color w:val="0000FF"/>
                <w:kern w:val="0"/>
                <w:lang w:bidi="ar-SA"/>
              </w:rPr>
              <w:t>using</w:t>
            </w:r>
            <w:r w:rsidRPr="004B24E5">
              <w:rPr>
                <w:rFonts w:ascii="Arial" w:hAnsi="Arial" w:cs="Arial"/>
                <w:kern w:val="0"/>
                <w:lang w:bidi="ar-SA"/>
              </w:rPr>
              <w:t xml:space="preserve"> </w:t>
            </w:r>
            <w:proofErr w:type="spellStart"/>
            <w:r w:rsidRPr="004B24E5">
              <w:rPr>
                <w:rFonts w:ascii="Arial" w:hAnsi="Arial" w:cs="Arial"/>
                <w:kern w:val="0"/>
                <w:lang w:bidi="ar-SA"/>
              </w:rPr>
              <w:t>System.Linq</w:t>
            </w:r>
            <w:proofErr w:type="spellEnd"/>
            <w:r w:rsidRPr="004B24E5">
              <w:rPr>
                <w:rFonts w:ascii="Arial" w:hAnsi="Arial" w:cs="Arial"/>
                <w:kern w:val="0"/>
                <w:lang w:bidi="ar-SA"/>
              </w:rPr>
              <w:t>;</w:t>
            </w:r>
          </w:p>
          <w:p w:rsidR="00815FC9" w:rsidRPr="004B24E5" w:rsidRDefault="00815FC9" w:rsidP="00815FC9">
            <w:pPr>
              <w:widowControl/>
              <w:suppressAutoHyphens w:val="0"/>
              <w:autoSpaceDE w:val="0"/>
              <w:adjustRightInd w:val="0"/>
              <w:textAlignment w:val="auto"/>
              <w:rPr>
                <w:rFonts w:ascii="Arial" w:hAnsi="Arial" w:cs="Arial"/>
                <w:kern w:val="0"/>
                <w:lang w:bidi="ar-SA"/>
              </w:rPr>
            </w:pPr>
            <w:r w:rsidRPr="004B24E5">
              <w:rPr>
                <w:rFonts w:ascii="Arial" w:hAnsi="Arial" w:cs="Arial"/>
                <w:color w:val="0000FF"/>
                <w:kern w:val="0"/>
                <w:lang w:bidi="ar-SA"/>
              </w:rPr>
              <w:t>using</w:t>
            </w:r>
            <w:r w:rsidRPr="004B24E5">
              <w:rPr>
                <w:rFonts w:ascii="Arial" w:hAnsi="Arial" w:cs="Arial"/>
                <w:kern w:val="0"/>
                <w:lang w:bidi="ar-SA"/>
              </w:rPr>
              <w:t xml:space="preserve"> </w:t>
            </w:r>
            <w:proofErr w:type="spellStart"/>
            <w:r w:rsidRPr="004B24E5">
              <w:rPr>
                <w:rFonts w:ascii="Arial" w:hAnsi="Arial" w:cs="Arial"/>
                <w:kern w:val="0"/>
                <w:lang w:bidi="ar-SA"/>
              </w:rPr>
              <w:t>System.Text</w:t>
            </w:r>
            <w:proofErr w:type="spellEnd"/>
            <w:r w:rsidRPr="004B24E5">
              <w:rPr>
                <w:rFonts w:ascii="Arial" w:hAnsi="Arial" w:cs="Arial"/>
                <w:kern w:val="0"/>
                <w:lang w:bidi="ar-SA"/>
              </w:rPr>
              <w:t>;</w:t>
            </w:r>
          </w:p>
          <w:p w:rsidR="00DD2E0B" w:rsidRPr="004B24E5" w:rsidRDefault="00815FC9" w:rsidP="00815FC9">
            <w:pPr>
              <w:widowControl/>
              <w:suppressAutoHyphens w:val="0"/>
              <w:autoSpaceDE w:val="0"/>
              <w:adjustRightInd w:val="0"/>
              <w:textAlignment w:val="auto"/>
              <w:rPr>
                <w:rFonts w:ascii="Consolas" w:hAnsi="Consolas" w:cs="Consolas"/>
                <w:kern w:val="0"/>
                <w:sz w:val="19"/>
                <w:szCs w:val="19"/>
                <w:lang w:bidi="ar-SA"/>
              </w:rPr>
            </w:pPr>
            <w:r w:rsidRPr="004B24E5">
              <w:rPr>
                <w:rFonts w:ascii="Arial" w:hAnsi="Arial" w:cs="Arial"/>
                <w:color w:val="0000FF"/>
                <w:kern w:val="0"/>
                <w:lang w:bidi="ar-SA"/>
              </w:rPr>
              <w:t>using</w:t>
            </w:r>
            <w:r w:rsidRPr="004B24E5">
              <w:rPr>
                <w:rFonts w:ascii="Arial" w:hAnsi="Arial" w:cs="Arial"/>
                <w:kern w:val="0"/>
                <w:lang w:bidi="ar-SA"/>
              </w:rPr>
              <w:t xml:space="preserve"> </w:t>
            </w:r>
            <w:proofErr w:type="spellStart"/>
            <w:r w:rsidRPr="004B24E5">
              <w:rPr>
                <w:rFonts w:ascii="Arial" w:hAnsi="Arial" w:cs="Arial"/>
                <w:kern w:val="0"/>
                <w:lang w:bidi="ar-SA"/>
              </w:rPr>
              <w:t>ClientLibrary.org.jwebsocket.client.csharp.kit</w:t>
            </w:r>
            <w:proofErr w:type="spellEnd"/>
            <w:r w:rsidRPr="004B24E5">
              <w:rPr>
                <w:rFonts w:ascii="Arial" w:hAnsi="Arial" w:cs="Arial"/>
                <w:kern w:val="0"/>
                <w:lang w:bidi="ar-SA"/>
              </w:rPr>
              <w:t>;</w:t>
            </w:r>
          </w:p>
        </w:tc>
      </w:tr>
      <w:tr w:rsidR="00DD2E0B" w:rsidRPr="004B24E5" w:rsidTr="005079FE">
        <w:trPr>
          <w:trHeight w:val="310"/>
        </w:trPr>
        <w:tc>
          <w:tcPr>
            <w:tcW w:w="8490" w:type="dxa"/>
            <w:gridSpan w:val="3"/>
            <w:tcBorders>
              <w:left w:val="single" w:sz="2" w:space="0" w:color="000000"/>
              <w:bottom w:val="single" w:sz="2" w:space="0" w:color="000000"/>
              <w:right w:val="single" w:sz="2" w:space="0" w:color="000000"/>
            </w:tcBorders>
            <w:shd w:val="clear" w:color="auto" w:fill="C6D9F1"/>
            <w:tcMar>
              <w:top w:w="55" w:type="dxa"/>
              <w:left w:w="55" w:type="dxa"/>
              <w:bottom w:w="55" w:type="dxa"/>
              <w:right w:w="55" w:type="dxa"/>
            </w:tcMar>
          </w:tcPr>
          <w:p w:rsidR="00DD2E0B" w:rsidRPr="004B24E5" w:rsidRDefault="00931894" w:rsidP="005079FE">
            <w:pPr>
              <w:pStyle w:val="Contenidodelatabla"/>
              <w:jc w:val="center"/>
              <w:rPr>
                <w:rFonts w:ascii="Arial" w:hAnsi="Arial" w:cs="Arial"/>
              </w:rPr>
            </w:pPr>
            <w:r>
              <w:rPr>
                <w:rFonts w:ascii="Arial" w:hAnsi="Arial" w:cs="Arial"/>
                <w:b/>
                <w:bCs/>
              </w:rPr>
              <w:t>Methods</w:t>
            </w:r>
          </w:p>
        </w:tc>
      </w:tr>
      <w:tr w:rsidR="00DD2E0B" w:rsidRPr="004B24E5" w:rsidTr="00815FC9">
        <w:trPr>
          <w:trHeight w:val="706"/>
        </w:trPr>
        <w:tc>
          <w:tcPr>
            <w:tcW w:w="4311" w:type="dxa"/>
            <w:gridSpan w:val="2"/>
            <w:tcBorders>
              <w:left w:val="single" w:sz="2" w:space="0" w:color="000000"/>
              <w:bottom w:val="single" w:sz="2" w:space="0" w:color="000000"/>
            </w:tcBorders>
            <w:shd w:val="clear" w:color="auto" w:fill="C6D9F1"/>
            <w:tcMar>
              <w:top w:w="55" w:type="dxa"/>
              <w:left w:w="55" w:type="dxa"/>
              <w:bottom w:w="55" w:type="dxa"/>
              <w:right w:w="55" w:type="dxa"/>
            </w:tcMar>
          </w:tcPr>
          <w:p w:rsidR="00DD2E0B" w:rsidRPr="004B24E5" w:rsidRDefault="00815FC9" w:rsidP="00815FC9">
            <w:pPr>
              <w:widowControl/>
              <w:suppressAutoHyphens w:val="0"/>
              <w:autoSpaceDE w:val="0"/>
              <w:adjustRightInd w:val="0"/>
              <w:textAlignment w:val="auto"/>
              <w:rPr>
                <w:rFonts w:ascii="Arial" w:hAnsi="Arial" w:cs="Arial"/>
                <w:kern w:val="0"/>
                <w:lang w:bidi="ar-SA"/>
              </w:rPr>
            </w:pPr>
            <w:r w:rsidRPr="004B24E5">
              <w:rPr>
                <w:rFonts w:ascii="Arial" w:hAnsi="Arial" w:cs="Arial"/>
                <w:color w:val="0000FF"/>
                <w:kern w:val="0"/>
                <w:lang w:bidi="ar-SA"/>
              </w:rPr>
              <w:t>void</w:t>
            </w:r>
            <w:r w:rsidRPr="004B24E5">
              <w:rPr>
                <w:rFonts w:ascii="Arial" w:hAnsi="Arial" w:cs="Arial"/>
                <w:kern w:val="0"/>
                <w:lang w:bidi="ar-SA"/>
              </w:rPr>
              <w:t xml:space="preserve"> </w:t>
            </w:r>
            <w:proofErr w:type="spellStart"/>
            <w:r w:rsidRPr="004B24E5">
              <w:rPr>
                <w:rFonts w:ascii="Arial" w:hAnsi="Arial" w:cs="Arial"/>
                <w:kern w:val="0"/>
                <w:lang w:bidi="ar-SA"/>
              </w:rPr>
              <w:t>ProcessOnTextMessage</w:t>
            </w:r>
            <w:proofErr w:type="spellEnd"/>
            <w:r w:rsidRPr="004B24E5">
              <w:rPr>
                <w:rFonts w:ascii="Arial" w:hAnsi="Arial" w:cs="Arial"/>
                <w:kern w:val="0"/>
                <w:lang w:bidi="ar-SA"/>
              </w:rPr>
              <w:t>(</w:t>
            </w:r>
            <w:proofErr w:type="spellStart"/>
            <w:r w:rsidRPr="004B24E5">
              <w:rPr>
                <w:rFonts w:ascii="Arial" w:hAnsi="Arial" w:cs="Arial"/>
                <w:color w:val="2B91AF"/>
                <w:kern w:val="0"/>
                <w:lang w:bidi="ar-SA"/>
              </w:rPr>
              <w:t>WebSocketPacket</w:t>
            </w:r>
            <w:proofErr w:type="spellEnd"/>
            <w:r w:rsidRPr="004B24E5">
              <w:rPr>
                <w:rFonts w:ascii="Arial" w:hAnsi="Arial" w:cs="Arial"/>
                <w:kern w:val="0"/>
                <w:lang w:bidi="ar-SA"/>
              </w:rPr>
              <w:t xml:space="preserve"> </w:t>
            </w:r>
            <w:proofErr w:type="spellStart"/>
            <w:r w:rsidRPr="004B24E5">
              <w:rPr>
                <w:rFonts w:ascii="Arial" w:hAnsi="Arial" w:cs="Arial"/>
                <w:kern w:val="0"/>
                <w:lang w:bidi="ar-SA"/>
              </w:rPr>
              <w:t>aDataPacket</w:t>
            </w:r>
            <w:proofErr w:type="spellEnd"/>
            <w:r w:rsidRPr="004B24E5">
              <w:rPr>
                <w:rFonts w:ascii="Arial" w:hAnsi="Arial" w:cs="Arial"/>
                <w:kern w:val="0"/>
                <w:lang w:bidi="ar-SA"/>
              </w:rPr>
              <w:t>)</w:t>
            </w:r>
          </w:p>
        </w:tc>
        <w:tc>
          <w:tcPr>
            <w:tcW w:w="4179"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DD2E0B" w:rsidRPr="004B24E5" w:rsidRDefault="0022390A" w:rsidP="005079FE">
            <w:pPr>
              <w:pStyle w:val="Contenidodelatabla"/>
              <w:jc w:val="both"/>
              <w:rPr>
                <w:rFonts w:ascii="Arial" w:hAnsi="Arial" w:cs="Arial"/>
              </w:rPr>
            </w:pPr>
            <w:r>
              <w:rPr>
                <w:rFonts w:ascii="Arial" w:hAnsi="Arial" w:cs="Arial"/>
              </w:rPr>
              <w:t>Process text message callback</w:t>
            </w:r>
            <w:r w:rsidR="007729E8">
              <w:rPr>
                <w:rFonts w:ascii="Arial" w:hAnsi="Arial" w:cs="Arial"/>
              </w:rPr>
              <w:t>.</w:t>
            </w:r>
          </w:p>
        </w:tc>
      </w:tr>
      <w:tr w:rsidR="00DD2E0B" w:rsidRPr="004B24E5" w:rsidTr="00815FC9">
        <w:trPr>
          <w:trHeight w:val="940"/>
        </w:trPr>
        <w:tc>
          <w:tcPr>
            <w:tcW w:w="4311" w:type="dxa"/>
            <w:gridSpan w:val="2"/>
            <w:tcBorders>
              <w:left w:val="single" w:sz="2" w:space="0" w:color="000000"/>
              <w:bottom w:val="single" w:sz="2" w:space="0" w:color="000000"/>
            </w:tcBorders>
            <w:shd w:val="clear" w:color="auto" w:fill="C6D9F1"/>
            <w:tcMar>
              <w:top w:w="55" w:type="dxa"/>
              <w:left w:w="55" w:type="dxa"/>
              <w:bottom w:w="55" w:type="dxa"/>
              <w:right w:w="55" w:type="dxa"/>
            </w:tcMar>
          </w:tcPr>
          <w:p w:rsidR="00DD2E0B" w:rsidRPr="004B24E5" w:rsidRDefault="00815FC9" w:rsidP="00815FC9">
            <w:pPr>
              <w:widowControl/>
              <w:suppressAutoHyphens w:val="0"/>
              <w:autoSpaceDE w:val="0"/>
              <w:adjustRightInd w:val="0"/>
              <w:textAlignment w:val="auto"/>
              <w:rPr>
                <w:rFonts w:ascii="Arial" w:hAnsi="Arial" w:cs="Arial"/>
                <w:kern w:val="0"/>
                <w:lang w:bidi="ar-SA"/>
              </w:rPr>
            </w:pPr>
            <w:r w:rsidRPr="004B24E5">
              <w:rPr>
                <w:rFonts w:ascii="Arial" w:hAnsi="Arial" w:cs="Arial"/>
                <w:color w:val="0000FF"/>
                <w:kern w:val="0"/>
                <w:lang w:bidi="ar-SA"/>
              </w:rPr>
              <w:lastRenderedPageBreak/>
              <w:t>void</w:t>
            </w:r>
            <w:r w:rsidRPr="004B24E5">
              <w:rPr>
                <w:rFonts w:ascii="Arial" w:hAnsi="Arial" w:cs="Arial"/>
                <w:kern w:val="0"/>
                <w:lang w:bidi="ar-SA"/>
              </w:rPr>
              <w:t xml:space="preserve"> </w:t>
            </w:r>
            <w:proofErr w:type="spellStart"/>
            <w:r w:rsidRPr="004B24E5">
              <w:rPr>
                <w:rFonts w:ascii="Arial" w:hAnsi="Arial" w:cs="Arial"/>
                <w:kern w:val="0"/>
                <w:lang w:bidi="ar-SA"/>
              </w:rPr>
              <w:t>ProcessOnBinaryMessage</w:t>
            </w:r>
            <w:proofErr w:type="spellEnd"/>
            <w:r w:rsidRPr="004B24E5">
              <w:rPr>
                <w:rFonts w:ascii="Arial" w:hAnsi="Arial" w:cs="Arial"/>
                <w:kern w:val="0"/>
                <w:lang w:bidi="ar-SA"/>
              </w:rPr>
              <w:t>(</w:t>
            </w:r>
            <w:proofErr w:type="spellStart"/>
            <w:r w:rsidRPr="004B24E5">
              <w:rPr>
                <w:rFonts w:ascii="Arial" w:hAnsi="Arial" w:cs="Arial"/>
                <w:color w:val="2B91AF"/>
                <w:kern w:val="0"/>
                <w:lang w:bidi="ar-SA"/>
              </w:rPr>
              <w:t>WebSocketPacket</w:t>
            </w:r>
            <w:proofErr w:type="spellEnd"/>
            <w:r w:rsidRPr="004B24E5">
              <w:rPr>
                <w:rFonts w:ascii="Arial" w:hAnsi="Arial" w:cs="Arial"/>
                <w:kern w:val="0"/>
                <w:lang w:bidi="ar-SA"/>
              </w:rPr>
              <w:t xml:space="preserve"> </w:t>
            </w:r>
            <w:proofErr w:type="spellStart"/>
            <w:r w:rsidRPr="004B24E5">
              <w:rPr>
                <w:rFonts w:ascii="Arial" w:hAnsi="Arial" w:cs="Arial"/>
                <w:kern w:val="0"/>
                <w:lang w:bidi="ar-SA"/>
              </w:rPr>
              <w:t>aDataPacket</w:t>
            </w:r>
            <w:proofErr w:type="spellEnd"/>
            <w:r w:rsidRPr="004B24E5">
              <w:rPr>
                <w:rFonts w:ascii="Arial" w:hAnsi="Arial" w:cs="Arial"/>
                <w:kern w:val="0"/>
                <w:lang w:bidi="ar-SA"/>
              </w:rPr>
              <w:t>)</w:t>
            </w:r>
          </w:p>
        </w:tc>
        <w:tc>
          <w:tcPr>
            <w:tcW w:w="4179"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DD2E0B" w:rsidRPr="004B24E5" w:rsidRDefault="0022390A" w:rsidP="005079FE">
            <w:pPr>
              <w:pStyle w:val="Contenidodelatabla"/>
              <w:jc w:val="both"/>
              <w:rPr>
                <w:rFonts w:ascii="Arial" w:hAnsi="Arial" w:cs="Arial"/>
              </w:rPr>
            </w:pPr>
            <w:r>
              <w:rPr>
                <w:rFonts w:ascii="Arial" w:hAnsi="Arial" w:cs="Arial"/>
              </w:rPr>
              <w:t>Process</w:t>
            </w:r>
            <w:r w:rsidR="007729E8">
              <w:rPr>
                <w:rFonts w:ascii="Arial" w:hAnsi="Arial" w:cs="Arial"/>
              </w:rPr>
              <w:t xml:space="preserve"> binary message callback.</w:t>
            </w:r>
          </w:p>
        </w:tc>
      </w:tr>
      <w:tr w:rsidR="00DD2E0B" w:rsidRPr="004B24E5" w:rsidTr="00815FC9">
        <w:trPr>
          <w:trHeight w:val="895"/>
        </w:trPr>
        <w:tc>
          <w:tcPr>
            <w:tcW w:w="4311" w:type="dxa"/>
            <w:gridSpan w:val="2"/>
            <w:tcBorders>
              <w:left w:val="single" w:sz="2" w:space="0" w:color="000000"/>
              <w:bottom w:val="single" w:sz="2" w:space="0" w:color="000000"/>
            </w:tcBorders>
            <w:shd w:val="clear" w:color="auto" w:fill="C6D9F1"/>
            <w:tcMar>
              <w:top w:w="55" w:type="dxa"/>
              <w:left w:w="55" w:type="dxa"/>
              <w:bottom w:w="55" w:type="dxa"/>
              <w:right w:w="55" w:type="dxa"/>
            </w:tcMar>
          </w:tcPr>
          <w:p w:rsidR="00DD2E0B" w:rsidRPr="004B24E5" w:rsidRDefault="00815FC9" w:rsidP="00815FC9">
            <w:pPr>
              <w:widowControl/>
              <w:suppressAutoHyphens w:val="0"/>
              <w:autoSpaceDE w:val="0"/>
              <w:adjustRightInd w:val="0"/>
              <w:textAlignment w:val="auto"/>
              <w:rPr>
                <w:rFonts w:ascii="Arial" w:hAnsi="Arial" w:cs="Arial"/>
                <w:kern w:val="0"/>
                <w:lang w:bidi="ar-SA"/>
              </w:rPr>
            </w:pPr>
            <w:r w:rsidRPr="004B24E5">
              <w:rPr>
                <w:rFonts w:ascii="Arial" w:hAnsi="Arial" w:cs="Arial"/>
                <w:color w:val="0000FF"/>
                <w:kern w:val="0"/>
                <w:lang w:bidi="ar-SA"/>
              </w:rPr>
              <w:t>void</w:t>
            </w:r>
            <w:r w:rsidRPr="004B24E5">
              <w:rPr>
                <w:rFonts w:ascii="Arial" w:hAnsi="Arial" w:cs="Arial"/>
                <w:kern w:val="0"/>
                <w:lang w:bidi="ar-SA"/>
              </w:rPr>
              <w:t xml:space="preserve"> </w:t>
            </w:r>
            <w:proofErr w:type="spellStart"/>
            <w:r w:rsidRPr="004B24E5">
              <w:rPr>
                <w:rFonts w:ascii="Arial" w:hAnsi="Arial" w:cs="Arial"/>
                <w:kern w:val="0"/>
                <w:lang w:bidi="ar-SA"/>
              </w:rPr>
              <w:t>ProcessOnFragment</w:t>
            </w:r>
            <w:proofErr w:type="spellEnd"/>
            <w:r w:rsidRPr="004B24E5">
              <w:rPr>
                <w:rFonts w:ascii="Arial" w:hAnsi="Arial" w:cs="Arial"/>
                <w:kern w:val="0"/>
                <w:lang w:bidi="ar-SA"/>
              </w:rPr>
              <w:t>(</w:t>
            </w:r>
            <w:proofErr w:type="spellStart"/>
            <w:r w:rsidRPr="004B24E5">
              <w:rPr>
                <w:rFonts w:ascii="Arial" w:hAnsi="Arial" w:cs="Arial"/>
                <w:color w:val="2B91AF"/>
                <w:kern w:val="0"/>
                <w:lang w:bidi="ar-SA"/>
              </w:rPr>
              <w:t>WebSocketPacket</w:t>
            </w:r>
            <w:proofErr w:type="spellEnd"/>
            <w:r w:rsidRPr="004B24E5">
              <w:rPr>
                <w:rFonts w:ascii="Arial" w:hAnsi="Arial" w:cs="Arial"/>
                <w:kern w:val="0"/>
                <w:lang w:bidi="ar-SA"/>
              </w:rPr>
              <w:t xml:space="preserve"> </w:t>
            </w:r>
            <w:proofErr w:type="spellStart"/>
            <w:r w:rsidRPr="004B24E5">
              <w:rPr>
                <w:rFonts w:ascii="Arial" w:hAnsi="Arial" w:cs="Arial"/>
                <w:kern w:val="0"/>
                <w:lang w:bidi="ar-SA"/>
              </w:rPr>
              <w:t>aFragment</w:t>
            </w:r>
            <w:proofErr w:type="spellEnd"/>
            <w:r w:rsidRPr="004B24E5">
              <w:rPr>
                <w:rFonts w:ascii="Arial" w:hAnsi="Arial" w:cs="Arial"/>
                <w:kern w:val="0"/>
                <w:lang w:bidi="ar-SA"/>
              </w:rPr>
              <w:t xml:space="preserve">, </w:t>
            </w:r>
            <w:proofErr w:type="spellStart"/>
            <w:r w:rsidRPr="004B24E5">
              <w:rPr>
                <w:rFonts w:ascii="Arial" w:hAnsi="Arial" w:cs="Arial"/>
                <w:color w:val="0000FF"/>
                <w:kern w:val="0"/>
                <w:lang w:bidi="ar-SA"/>
              </w:rPr>
              <w:t>int</w:t>
            </w:r>
            <w:proofErr w:type="spellEnd"/>
            <w:r w:rsidRPr="004B24E5">
              <w:rPr>
                <w:rFonts w:ascii="Arial" w:hAnsi="Arial" w:cs="Arial"/>
                <w:kern w:val="0"/>
                <w:lang w:bidi="ar-SA"/>
              </w:rPr>
              <w:t xml:space="preserve"> </w:t>
            </w:r>
            <w:proofErr w:type="spellStart"/>
            <w:r w:rsidRPr="004B24E5">
              <w:rPr>
                <w:rFonts w:ascii="Arial" w:hAnsi="Arial" w:cs="Arial"/>
                <w:kern w:val="0"/>
                <w:lang w:bidi="ar-SA"/>
              </w:rPr>
              <w:t>aIndex</w:t>
            </w:r>
            <w:proofErr w:type="spellEnd"/>
            <w:r w:rsidRPr="004B24E5">
              <w:rPr>
                <w:rFonts w:ascii="Arial" w:hAnsi="Arial" w:cs="Arial"/>
                <w:kern w:val="0"/>
                <w:lang w:bidi="ar-SA"/>
              </w:rPr>
              <w:t xml:space="preserve">, </w:t>
            </w:r>
            <w:proofErr w:type="spellStart"/>
            <w:r w:rsidRPr="004B24E5">
              <w:rPr>
                <w:rFonts w:ascii="Arial" w:hAnsi="Arial" w:cs="Arial"/>
                <w:color w:val="0000FF"/>
                <w:kern w:val="0"/>
                <w:lang w:bidi="ar-SA"/>
              </w:rPr>
              <w:t>int</w:t>
            </w:r>
            <w:proofErr w:type="spellEnd"/>
            <w:r w:rsidRPr="004B24E5">
              <w:rPr>
                <w:rFonts w:ascii="Arial" w:hAnsi="Arial" w:cs="Arial"/>
                <w:kern w:val="0"/>
                <w:lang w:bidi="ar-SA"/>
              </w:rPr>
              <w:t xml:space="preserve"> </w:t>
            </w:r>
            <w:proofErr w:type="spellStart"/>
            <w:r w:rsidRPr="004B24E5">
              <w:rPr>
                <w:rFonts w:ascii="Arial" w:hAnsi="Arial" w:cs="Arial"/>
                <w:kern w:val="0"/>
                <w:lang w:bidi="ar-SA"/>
              </w:rPr>
              <w:t>aTotal</w:t>
            </w:r>
            <w:proofErr w:type="spellEnd"/>
            <w:r w:rsidRPr="004B24E5">
              <w:rPr>
                <w:rFonts w:ascii="Arial" w:hAnsi="Arial" w:cs="Arial"/>
                <w:kern w:val="0"/>
                <w:lang w:bidi="ar-SA"/>
              </w:rPr>
              <w:t>)</w:t>
            </w:r>
          </w:p>
        </w:tc>
        <w:tc>
          <w:tcPr>
            <w:tcW w:w="4179"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DD2E0B" w:rsidRPr="004B24E5" w:rsidRDefault="007729E8" w:rsidP="005079FE">
            <w:pPr>
              <w:pStyle w:val="Contenidodelatabla"/>
              <w:jc w:val="both"/>
              <w:rPr>
                <w:rFonts w:ascii="Arial" w:hAnsi="Arial" w:cs="Arial"/>
              </w:rPr>
            </w:pPr>
            <w:r>
              <w:rPr>
                <w:rFonts w:ascii="Arial" w:hAnsi="Arial" w:cs="Arial"/>
              </w:rPr>
              <w:t>Process fragment callback.</w:t>
            </w:r>
          </w:p>
        </w:tc>
      </w:tr>
      <w:tr w:rsidR="00DD2E0B" w:rsidRPr="004B24E5" w:rsidTr="005079FE">
        <w:trPr>
          <w:trHeight w:val="626"/>
        </w:trPr>
        <w:tc>
          <w:tcPr>
            <w:tcW w:w="4311" w:type="dxa"/>
            <w:gridSpan w:val="2"/>
            <w:tcBorders>
              <w:left w:val="single" w:sz="2" w:space="0" w:color="000000"/>
              <w:bottom w:val="single" w:sz="2" w:space="0" w:color="000000"/>
            </w:tcBorders>
            <w:shd w:val="clear" w:color="auto" w:fill="C6D9F1"/>
            <w:tcMar>
              <w:top w:w="55" w:type="dxa"/>
              <w:left w:w="55" w:type="dxa"/>
              <w:bottom w:w="55" w:type="dxa"/>
              <w:right w:w="55" w:type="dxa"/>
            </w:tcMar>
          </w:tcPr>
          <w:p w:rsidR="00DD2E0B" w:rsidRPr="004B24E5" w:rsidRDefault="00815FC9" w:rsidP="00815FC9">
            <w:pPr>
              <w:widowControl/>
              <w:suppressAutoHyphens w:val="0"/>
              <w:autoSpaceDE w:val="0"/>
              <w:adjustRightInd w:val="0"/>
              <w:textAlignment w:val="auto"/>
              <w:rPr>
                <w:rFonts w:ascii="Arial" w:hAnsi="Arial" w:cs="Arial"/>
                <w:kern w:val="0"/>
                <w:lang w:bidi="ar-SA"/>
              </w:rPr>
            </w:pPr>
            <w:r w:rsidRPr="004B24E5">
              <w:rPr>
                <w:rFonts w:ascii="Arial" w:hAnsi="Arial" w:cs="Arial"/>
                <w:color w:val="0000FF"/>
                <w:kern w:val="0"/>
                <w:lang w:bidi="ar-SA"/>
              </w:rPr>
              <w:t>void</w:t>
            </w:r>
            <w:r w:rsidRPr="004B24E5">
              <w:rPr>
                <w:rFonts w:ascii="Arial" w:hAnsi="Arial" w:cs="Arial"/>
                <w:kern w:val="0"/>
                <w:lang w:bidi="ar-SA"/>
              </w:rPr>
              <w:t xml:space="preserve"> </w:t>
            </w:r>
            <w:proofErr w:type="spellStart"/>
            <w:r w:rsidRPr="004B24E5">
              <w:rPr>
                <w:rFonts w:ascii="Arial" w:hAnsi="Arial" w:cs="Arial"/>
                <w:kern w:val="0"/>
                <w:lang w:bidi="ar-SA"/>
              </w:rPr>
              <w:t>ProcessOnOpen</w:t>
            </w:r>
            <w:proofErr w:type="spellEnd"/>
            <w:r w:rsidRPr="004B24E5">
              <w:rPr>
                <w:rFonts w:ascii="Arial" w:hAnsi="Arial" w:cs="Arial"/>
                <w:kern w:val="0"/>
                <w:lang w:bidi="ar-SA"/>
              </w:rPr>
              <w:t>(</w:t>
            </w:r>
            <w:proofErr w:type="spellStart"/>
            <w:r w:rsidRPr="004B24E5">
              <w:rPr>
                <w:rFonts w:ascii="Arial" w:hAnsi="Arial" w:cs="Arial"/>
                <w:color w:val="2B91AF"/>
                <w:kern w:val="0"/>
                <w:lang w:bidi="ar-SA"/>
              </w:rPr>
              <w:t>WebSocketHeaders</w:t>
            </w:r>
            <w:proofErr w:type="spellEnd"/>
            <w:r w:rsidRPr="004B24E5">
              <w:rPr>
                <w:rFonts w:ascii="Arial" w:hAnsi="Arial" w:cs="Arial"/>
                <w:kern w:val="0"/>
                <w:lang w:bidi="ar-SA"/>
              </w:rPr>
              <w:t xml:space="preserve"> </w:t>
            </w:r>
            <w:proofErr w:type="spellStart"/>
            <w:r w:rsidRPr="004B24E5">
              <w:rPr>
                <w:rFonts w:ascii="Arial" w:hAnsi="Arial" w:cs="Arial"/>
                <w:kern w:val="0"/>
                <w:lang w:bidi="ar-SA"/>
              </w:rPr>
              <w:t>aHeader</w:t>
            </w:r>
            <w:proofErr w:type="spellEnd"/>
            <w:r w:rsidRPr="004B24E5">
              <w:rPr>
                <w:rFonts w:ascii="Arial" w:hAnsi="Arial" w:cs="Arial"/>
                <w:kern w:val="0"/>
                <w:lang w:bidi="ar-SA"/>
              </w:rPr>
              <w:t>)</w:t>
            </w:r>
          </w:p>
        </w:tc>
        <w:tc>
          <w:tcPr>
            <w:tcW w:w="4179"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DD2E0B" w:rsidRPr="004B24E5" w:rsidRDefault="007729E8" w:rsidP="005079FE">
            <w:pPr>
              <w:pStyle w:val="Contenidodelatabla"/>
              <w:jc w:val="both"/>
              <w:rPr>
                <w:rFonts w:ascii="Arial" w:hAnsi="Arial" w:cs="Arial"/>
              </w:rPr>
            </w:pPr>
            <w:r>
              <w:rPr>
                <w:rFonts w:ascii="Arial" w:hAnsi="Arial" w:cs="Arial"/>
              </w:rPr>
              <w:t>Process open callback.</w:t>
            </w:r>
          </w:p>
        </w:tc>
      </w:tr>
      <w:tr w:rsidR="00DD2E0B" w:rsidRPr="004B24E5" w:rsidTr="005079FE">
        <w:trPr>
          <w:trHeight w:val="626"/>
        </w:trPr>
        <w:tc>
          <w:tcPr>
            <w:tcW w:w="4311" w:type="dxa"/>
            <w:gridSpan w:val="2"/>
            <w:tcBorders>
              <w:left w:val="single" w:sz="2" w:space="0" w:color="000000"/>
              <w:bottom w:val="single" w:sz="2" w:space="0" w:color="000000"/>
            </w:tcBorders>
            <w:shd w:val="clear" w:color="auto" w:fill="C6D9F1"/>
            <w:tcMar>
              <w:top w:w="55" w:type="dxa"/>
              <w:left w:w="55" w:type="dxa"/>
              <w:bottom w:w="55" w:type="dxa"/>
              <w:right w:w="55" w:type="dxa"/>
            </w:tcMar>
          </w:tcPr>
          <w:p w:rsidR="00DD2E0B" w:rsidRPr="004B24E5" w:rsidRDefault="00815FC9" w:rsidP="00815FC9">
            <w:pPr>
              <w:widowControl/>
              <w:suppressAutoHyphens w:val="0"/>
              <w:autoSpaceDE w:val="0"/>
              <w:adjustRightInd w:val="0"/>
              <w:textAlignment w:val="auto"/>
              <w:rPr>
                <w:rFonts w:ascii="Arial" w:hAnsi="Arial" w:cs="Arial"/>
                <w:kern w:val="0"/>
                <w:lang w:bidi="ar-SA"/>
              </w:rPr>
            </w:pPr>
            <w:r w:rsidRPr="004B24E5">
              <w:rPr>
                <w:rFonts w:ascii="Arial" w:hAnsi="Arial" w:cs="Arial"/>
                <w:color w:val="0000FF"/>
                <w:kern w:val="0"/>
                <w:lang w:bidi="ar-SA"/>
              </w:rPr>
              <w:t>void</w:t>
            </w:r>
            <w:r w:rsidRPr="004B24E5">
              <w:rPr>
                <w:rFonts w:ascii="Arial" w:hAnsi="Arial" w:cs="Arial"/>
                <w:kern w:val="0"/>
                <w:lang w:bidi="ar-SA"/>
              </w:rPr>
              <w:t xml:space="preserve"> </w:t>
            </w:r>
            <w:proofErr w:type="spellStart"/>
            <w:r w:rsidRPr="004B24E5">
              <w:rPr>
                <w:rFonts w:ascii="Arial" w:hAnsi="Arial" w:cs="Arial"/>
                <w:kern w:val="0"/>
                <w:lang w:bidi="ar-SA"/>
              </w:rPr>
              <w:t>ProcessOnClose</w:t>
            </w:r>
            <w:proofErr w:type="spellEnd"/>
            <w:r w:rsidRPr="004B24E5">
              <w:rPr>
                <w:rFonts w:ascii="Arial" w:hAnsi="Arial" w:cs="Arial"/>
                <w:kern w:val="0"/>
                <w:lang w:bidi="ar-SA"/>
              </w:rPr>
              <w:t>(</w:t>
            </w:r>
            <w:proofErr w:type="spellStart"/>
            <w:r w:rsidRPr="004B24E5">
              <w:rPr>
                <w:rFonts w:ascii="Arial" w:hAnsi="Arial" w:cs="Arial"/>
                <w:color w:val="2B91AF"/>
                <w:kern w:val="0"/>
                <w:lang w:bidi="ar-SA"/>
              </w:rPr>
              <w:t>WebSocketCloseReason</w:t>
            </w:r>
            <w:proofErr w:type="spellEnd"/>
            <w:r w:rsidRPr="004B24E5">
              <w:rPr>
                <w:rFonts w:ascii="Arial" w:hAnsi="Arial" w:cs="Arial"/>
                <w:kern w:val="0"/>
                <w:lang w:bidi="ar-SA"/>
              </w:rPr>
              <w:t xml:space="preserve"> </w:t>
            </w:r>
            <w:proofErr w:type="spellStart"/>
            <w:r w:rsidRPr="004B24E5">
              <w:rPr>
                <w:rFonts w:ascii="Arial" w:hAnsi="Arial" w:cs="Arial"/>
                <w:kern w:val="0"/>
                <w:lang w:bidi="ar-SA"/>
              </w:rPr>
              <w:t>aCloseReason</w:t>
            </w:r>
            <w:proofErr w:type="spellEnd"/>
            <w:r w:rsidRPr="004B24E5">
              <w:rPr>
                <w:rFonts w:ascii="Arial" w:hAnsi="Arial" w:cs="Arial"/>
                <w:kern w:val="0"/>
                <w:lang w:bidi="ar-SA"/>
              </w:rPr>
              <w:t>)</w:t>
            </w:r>
          </w:p>
        </w:tc>
        <w:tc>
          <w:tcPr>
            <w:tcW w:w="4179"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DD2E0B" w:rsidRPr="004B24E5" w:rsidRDefault="007729E8" w:rsidP="005079FE">
            <w:pPr>
              <w:pStyle w:val="Contenidodelatabla"/>
              <w:jc w:val="both"/>
              <w:rPr>
                <w:rFonts w:ascii="Arial" w:hAnsi="Arial" w:cs="Arial"/>
              </w:rPr>
            </w:pPr>
            <w:r>
              <w:rPr>
                <w:rFonts w:ascii="Arial" w:hAnsi="Arial" w:cs="Arial"/>
              </w:rPr>
              <w:t>Process close callback.</w:t>
            </w:r>
          </w:p>
        </w:tc>
      </w:tr>
      <w:tr w:rsidR="00DD2E0B" w:rsidRPr="004B24E5" w:rsidTr="005079FE">
        <w:trPr>
          <w:trHeight w:val="626"/>
        </w:trPr>
        <w:tc>
          <w:tcPr>
            <w:tcW w:w="4311" w:type="dxa"/>
            <w:gridSpan w:val="2"/>
            <w:tcBorders>
              <w:left w:val="single" w:sz="2" w:space="0" w:color="000000"/>
              <w:bottom w:val="single" w:sz="2" w:space="0" w:color="000000"/>
            </w:tcBorders>
            <w:shd w:val="clear" w:color="auto" w:fill="C6D9F1"/>
            <w:tcMar>
              <w:top w:w="55" w:type="dxa"/>
              <w:left w:w="55" w:type="dxa"/>
              <w:bottom w:w="55" w:type="dxa"/>
              <w:right w:w="55" w:type="dxa"/>
            </w:tcMar>
          </w:tcPr>
          <w:p w:rsidR="00DD2E0B" w:rsidRPr="004B24E5" w:rsidRDefault="00815FC9" w:rsidP="00815FC9">
            <w:pPr>
              <w:widowControl/>
              <w:suppressAutoHyphens w:val="0"/>
              <w:autoSpaceDE w:val="0"/>
              <w:adjustRightInd w:val="0"/>
              <w:textAlignment w:val="auto"/>
              <w:rPr>
                <w:rFonts w:ascii="Arial" w:hAnsi="Arial" w:cs="Arial"/>
                <w:kern w:val="0"/>
                <w:lang w:bidi="ar-SA"/>
              </w:rPr>
            </w:pPr>
            <w:r w:rsidRPr="004B24E5">
              <w:rPr>
                <w:rFonts w:ascii="Arial" w:hAnsi="Arial" w:cs="Arial"/>
                <w:color w:val="0000FF"/>
                <w:kern w:val="0"/>
                <w:lang w:bidi="ar-SA"/>
              </w:rPr>
              <w:t>void</w:t>
            </w:r>
            <w:r w:rsidRPr="004B24E5">
              <w:rPr>
                <w:rFonts w:ascii="Arial" w:hAnsi="Arial" w:cs="Arial"/>
                <w:kern w:val="0"/>
                <w:lang w:bidi="ar-SA"/>
              </w:rPr>
              <w:t xml:space="preserve"> </w:t>
            </w:r>
            <w:proofErr w:type="spellStart"/>
            <w:r w:rsidRPr="004B24E5">
              <w:rPr>
                <w:rFonts w:ascii="Arial" w:hAnsi="Arial" w:cs="Arial"/>
                <w:kern w:val="0"/>
                <w:lang w:bidi="ar-SA"/>
              </w:rPr>
              <w:t>ProcessOnError</w:t>
            </w:r>
            <w:proofErr w:type="spellEnd"/>
            <w:r w:rsidRPr="004B24E5">
              <w:rPr>
                <w:rFonts w:ascii="Arial" w:hAnsi="Arial" w:cs="Arial"/>
                <w:kern w:val="0"/>
                <w:lang w:bidi="ar-SA"/>
              </w:rPr>
              <w:t>(</w:t>
            </w:r>
            <w:proofErr w:type="spellStart"/>
            <w:r w:rsidRPr="004B24E5">
              <w:rPr>
                <w:rFonts w:ascii="Arial" w:hAnsi="Arial" w:cs="Arial"/>
                <w:color w:val="2B91AF"/>
                <w:kern w:val="0"/>
                <w:lang w:bidi="ar-SA"/>
              </w:rPr>
              <w:t>WebSocketError</w:t>
            </w:r>
            <w:proofErr w:type="spellEnd"/>
            <w:r w:rsidRPr="004B24E5">
              <w:rPr>
                <w:rFonts w:ascii="Arial" w:hAnsi="Arial" w:cs="Arial"/>
                <w:kern w:val="0"/>
                <w:lang w:bidi="ar-SA"/>
              </w:rPr>
              <w:t xml:space="preserve"> </w:t>
            </w:r>
            <w:proofErr w:type="spellStart"/>
            <w:r w:rsidRPr="004B24E5">
              <w:rPr>
                <w:rFonts w:ascii="Arial" w:hAnsi="Arial" w:cs="Arial"/>
                <w:kern w:val="0"/>
                <w:lang w:bidi="ar-SA"/>
              </w:rPr>
              <w:t>aError</w:t>
            </w:r>
            <w:proofErr w:type="spellEnd"/>
            <w:r w:rsidRPr="004B24E5">
              <w:rPr>
                <w:rFonts w:ascii="Arial" w:hAnsi="Arial" w:cs="Arial"/>
                <w:kern w:val="0"/>
                <w:lang w:bidi="ar-SA"/>
              </w:rPr>
              <w:t>)</w:t>
            </w:r>
          </w:p>
        </w:tc>
        <w:tc>
          <w:tcPr>
            <w:tcW w:w="4179"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DD2E0B" w:rsidRPr="004B24E5" w:rsidRDefault="007729E8" w:rsidP="005079FE">
            <w:pPr>
              <w:pStyle w:val="Contenidodelatabla"/>
              <w:jc w:val="both"/>
              <w:rPr>
                <w:rFonts w:ascii="Arial" w:hAnsi="Arial" w:cs="Arial"/>
              </w:rPr>
            </w:pPr>
            <w:r>
              <w:rPr>
                <w:rFonts w:ascii="Arial" w:hAnsi="Arial" w:cs="Arial"/>
              </w:rPr>
              <w:t>Process error callback.</w:t>
            </w:r>
          </w:p>
        </w:tc>
      </w:tr>
      <w:tr w:rsidR="00DD2E0B" w:rsidRPr="004B24E5" w:rsidTr="005079FE">
        <w:trPr>
          <w:trHeight w:val="301"/>
        </w:trPr>
        <w:tc>
          <w:tcPr>
            <w:tcW w:w="4311" w:type="dxa"/>
            <w:gridSpan w:val="2"/>
            <w:tcBorders>
              <w:left w:val="single" w:sz="2" w:space="0" w:color="000000"/>
              <w:bottom w:val="single" w:sz="2" w:space="0" w:color="000000"/>
            </w:tcBorders>
            <w:shd w:val="clear" w:color="auto" w:fill="C6D9F1"/>
            <w:tcMar>
              <w:top w:w="55" w:type="dxa"/>
              <w:left w:w="55" w:type="dxa"/>
              <w:bottom w:w="55" w:type="dxa"/>
              <w:right w:w="55" w:type="dxa"/>
            </w:tcMar>
          </w:tcPr>
          <w:p w:rsidR="00DD2E0B" w:rsidRPr="004B24E5" w:rsidRDefault="00815FC9" w:rsidP="00815FC9">
            <w:pPr>
              <w:widowControl/>
              <w:suppressAutoHyphens w:val="0"/>
              <w:autoSpaceDE w:val="0"/>
              <w:adjustRightInd w:val="0"/>
              <w:textAlignment w:val="auto"/>
              <w:rPr>
                <w:rFonts w:ascii="Arial" w:hAnsi="Arial" w:cs="Arial"/>
                <w:kern w:val="0"/>
                <w:lang w:bidi="ar-SA"/>
              </w:rPr>
            </w:pPr>
            <w:r w:rsidRPr="004B24E5">
              <w:rPr>
                <w:rFonts w:ascii="Arial" w:hAnsi="Arial" w:cs="Arial"/>
                <w:color w:val="0000FF"/>
                <w:kern w:val="0"/>
                <w:lang w:bidi="ar-SA"/>
              </w:rPr>
              <w:t>void</w:t>
            </w:r>
            <w:r w:rsidRPr="004B24E5">
              <w:rPr>
                <w:rFonts w:ascii="Arial" w:hAnsi="Arial" w:cs="Arial"/>
                <w:kern w:val="0"/>
                <w:lang w:bidi="ar-SA"/>
              </w:rPr>
              <w:t xml:space="preserve"> </w:t>
            </w:r>
            <w:proofErr w:type="spellStart"/>
            <w:r w:rsidRPr="004B24E5">
              <w:rPr>
                <w:rFonts w:ascii="Arial" w:hAnsi="Arial" w:cs="Arial"/>
                <w:kern w:val="0"/>
                <w:lang w:bidi="ar-SA"/>
              </w:rPr>
              <w:t>ProcessOnPing</w:t>
            </w:r>
            <w:proofErr w:type="spellEnd"/>
            <w:r w:rsidRPr="004B24E5">
              <w:rPr>
                <w:rFonts w:ascii="Arial" w:hAnsi="Arial" w:cs="Arial"/>
                <w:kern w:val="0"/>
                <w:lang w:bidi="ar-SA"/>
              </w:rPr>
              <w:t>()</w:t>
            </w:r>
          </w:p>
        </w:tc>
        <w:tc>
          <w:tcPr>
            <w:tcW w:w="4179"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DD2E0B" w:rsidRPr="004B24E5" w:rsidRDefault="007729E8" w:rsidP="005079FE">
            <w:pPr>
              <w:pStyle w:val="Contenidodelatabla"/>
              <w:jc w:val="both"/>
              <w:rPr>
                <w:rFonts w:ascii="Arial" w:hAnsi="Arial" w:cs="Arial"/>
              </w:rPr>
            </w:pPr>
            <w:r>
              <w:rPr>
                <w:rFonts w:ascii="Arial" w:hAnsi="Arial" w:cs="Arial"/>
              </w:rPr>
              <w:t>Process ping callback.</w:t>
            </w:r>
          </w:p>
        </w:tc>
      </w:tr>
      <w:tr w:rsidR="00DD2E0B" w:rsidRPr="004B24E5" w:rsidTr="00815FC9">
        <w:trPr>
          <w:trHeight w:val="300"/>
        </w:trPr>
        <w:tc>
          <w:tcPr>
            <w:tcW w:w="4311" w:type="dxa"/>
            <w:gridSpan w:val="2"/>
            <w:tcBorders>
              <w:top w:val="single" w:sz="4" w:space="0" w:color="000000"/>
              <w:left w:val="single" w:sz="2" w:space="0" w:color="000000"/>
              <w:bottom w:val="single" w:sz="4" w:space="0" w:color="000000"/>
            </w:tcBorders>
            <w:shd w:val="clear" w:color="auto" w:fill="C6D9F1"/>
            <w:tcMar>
              <w:top w:w="55" w:type="dxa"/>
              <w:left w:w="55" w:type="dxa"/>
              <w:bottom w:w="55" w:type="dxa"/>
              <w:right w:w="55" w:type="dxa"/>
            </w:tcMar>
          </w:tcPr>
          <w:p w:rsidR="00DD2E0B" w:rsidRPr="004B24E5" w:rsidRDefault="00815FC9" w:rsidP="00815FC9">
            <w:pPr>
              <w:widowControl/>
              <w:suppressAutoHyphens w:val="0"/>
              <w:autoSpaceDE w:val="0"/>
              <w:adjustRightInd w:val="0"/>
              <w:textAlignment w:val="auto"/>
              <w:rPr>
                <w:rFonts w:ascii="Arial" w:hAnsi="Arial" w:cs="Arial"/>
                <w:kern w:val="0"/>
                <w:lang w:bidi="ar-SA"/>
              </w:rPr>
            </w:pPr>
            <w:r w:rsidRPr="004B24E5">
              <w:rPr>
                <w:rFonts w:ascii="Arial" w:hAnsi="Arial" w:cs="Arial"/>
                <w:color w:val="0000FF"/>
                <w:kern w:val="0"/>
                <w:lang w:bidi="ar-SA"/>
              </w:rPr>
              <w:t>void</w:t>
            </w:r>
            <w:r w:rsidRPr="004B24E5">
              <w:rPr>
                <w:rFonts w:ascii="Arial" w:hAnsi="Arial" w:cs="Arial"/>
                <w:kern w:val="0"/>
                <w:lang w:bidi="ar-SA"/>
              </w:rPr>
              <w:t xml:space="preserve"> </w:t>
            </w:r>
            <w:proofErr w:type="spellStart"/>
            <w:r w:rsidRPr="004B24E5">
              <w:rPr>
                <w:rFonts w:ascii="Arial" w:hAnsi="Arial" w:cs="Arial"/>
                <w:kern w:val="0"/>
                <w:lang w:bidi="ar-SA"/>
              </w:rPr>
              <w:t>ProcessOnPong</w:t>
            </w:r>
            <w:proofErr w:type="spellEnd"/>
            <w:r w:rsidRPr="004B24E5">
              <w:rPr>
                <w:rFonts w:ascii="Arial" w:hAnsi="Arial" w:cs="Arial"/>
                <w:kern w:val="0"/>
                <w:lang w:bidi="ar-SA"/>
              </w:rPr>
              <w:t>()</w:t>
            </w:r>
          </w:p>
        </w:tc>
        <w:tc>
          <w:tcPr>
            <w:tcW w:w="4179" w:type="dxa"/>
            <w:tcBorders>
              <w:top w:val="single" w:sz="4" w:space="0" w:color="000000"/>
              <w:left w:val="single" w:sz="2" w:space="0" w:color="000000"/>
              <w:bottom w:val="single" w:sz="4" w:space="0" w:color="000000"/>
              <w:right w:val="single" w:sz="2" w:space="0" w:color="000000"/>
            </w:tcBorders>
            <w:shd w:val="clear" w:color="auto" w:fill="auto"/>
            <w:tcMar>
              <w:top w:w="55" w:type="dxa"/>
              <w:left w:w="55" w:type="dxa"/>
              <w:bottom w:w="55" w:type="dxa"/>
              <w:right w:w="55" w:type="dxa"/>
            </w:tcMar>
          </w:tcPr>
          <w:p w:rsidR="00DD2E0B" w:rsidRPr="004B24E5" w:rsidRDefault="007729E8" w:rsidP="005079FE">
            <w:pPr>
              <w:pStyle w:val="Contenidodelatabla"/>
              <w:jc w:val="both"/>
              <w:rPr>
                <w:rFonts w:ascii="Arial" w:hAnsi="Arial" w:cs="Arial"/>
              </w:rPr>
            </w:pPr>
            <w:r>
              <w:rPr>
                <w:rFonts w:ascii="Arial" w:hAnsi="Arial" w:cs="Arial"/>
              </w:rPr>
              <w:t>Process pong callback.</w:t>
            </w:r>
          </w:p>
        </w:tc>
      </w:tr>
    </w:tbl>
    <w:p w:rsidR="00DD2E0B" w:rsidRPr="004B24E5" w:rsidRDefault="00DD2E0B" w:rsidP="00A31B6F">
      <w:pPr>
        <w:pStyle w:val="Standard1"/>
        <w:tabs>
          <w:tab w:val="left" w:pos="0"/>
        </w:tabs>
        <w:spacing w:before="280" w:after="240" w:line="360" w:lineRule="auto"/>
        <w:jc w:val="both"/>
        <w:rPr>
          <w:rFonts w:ascii="Arial" w:hAnsi="Arial" w:cs="Arial"/>
          <w:b/>
          <w:bCs/>
          <w:color w:val="000000"/>
          <w:lang w:val="en-US"/>
        </w:rPr>
      </w:pPr>
    </w:p>
    <w:tbl>
      <w:tblPr>
        <w:tblW w:w="8490" w:type="dxa"/>
        <w:tblInd w:w="64" w:type="dxa"/>
        <w:tblLayout w:type="fixed"/>
        <w:tblCellMar>
          <w:left w:w="10" w:type="dxa"/>
          <w:right w:w="10" w:type="dxa"/>
        </w:tblCellMar>
        <w:tblLook w:val="0000"/>
      </w:tblPr>
      <w:tblGrid>
        <w:gridCol w:w="1791"/>
        <w:gridCol w:w="2520"/>
        <w:gridCol w:w="4179"/>
      </w:tblGrid>
      <w:tr w:rsidR="000D137B" w:rsidRPr="004B24E5" w:rsidTr="005079FE">
        <w:tc>
          <w:tcPr>
            <w:tcW w:w="1791" w:type="dxa"/>
            <w:tcBorders>
              <w:top w:val="single" w:sz="2" w:space="0" w:color="000000"/>
              <w:left w:val="single" w:sz="2" w:space="0" w:color="000000"/>
              <w:bottom w:val="single" w:sz="2" w:space="0" w:color="000000"/>
              <w:right w:val="single" w:sz="4" w:space="0" w:color="auto"/>
            </w:tcBorders>
            <w:shd w:val="clear" w:color="auto" w:fill="C6D9F1"/>
            <w:tcMar>
              <w:top w:w="55" w:type="dxa"/>
              <w:left w:w="55" w:type="dxa"/>
              <w:bottom w:w="55" w:type="dxa"/>
              <w:right w:w="55" w:type="dxa"/>
            </w:tcMar>
          </w:tcPr>
          <w:p w:rsidR="000D137B" w:rsidRPr="004B24E5" w:rsidRDefault="0041112C" w:rsidP="005079FE">
            <w:pPr>
              <w:pStyle w:val="Contenidodelatabla"/>
              <w:jc w:val="both"/>
              <w:rPr>
                <w:rFonts w:ascii="Arial" w:hAnsi="Arial" w:cs="Arial"/>
                <w:b/>
                <w:bCs/>
              </w:rPr>
            </w:pPr>
            <w:r>
              <w:rPr>
                <w:rFonts w:ascii="Arial" w:hAnsi="Arial" w:cs="Arial"/>
                <w:b/>
                <w:bCs/>
              </w:rPr>
              <w:t>Packet</w:t>
            </w:r>
          </w:p>
        </w:tc>
        <w:tc>
          <w:tcPr>
            <w:tcW w:w="6699" w:type="dxa"/>
            <w:gridSpan w:val="2"/>
            <w:tcBorders>
              <w:top w:val="single" w:sz="2" w:space="0" w:color="000000"/>
              <w:left w:val="single" w:sz="4" w:space="0" w:color="auto"/>
              <w:bottom w:val="single" w:sz="2" w:space="0" w:color="000000"/>
              <w:right w:val="single" w:sz="2" w:space="0" w:color="000000"/>
            </w:tcBorders>
            <w:shd w:val="clear" w:color="auto" w:fill="FFFFFF" w:themeFill="background1"/>
          </w:tcPr>
          <w:p w:rsidR="000D137B" w:rsidRPr="004B24E5" w:rsidRDefault="000D137B" w:rsidP="005079FE">
            <w:pPr>
              <w:pStyle w:val="Contenidodelatabla"/>
              <w:jc w:val="both"/>
              <w:rPr>
                <w:rFonts w:ascii="Arial" w:hAnsi="Arial" w:cs="Arial"/>
                <w:bCs/>
                <w:color w:val="D6E3BC" w:themeColor="accent3" w:themeTint="66"/>
              </w:rPr>
            </w:pPr>
            <w:r w:rsidRPr="004B24E5">
              <w:rPr>
                <w:rFonts w:ascii="Arial" w:hAnsi="Arial" w:cs="Arial"/>
                <w:bCs/>
              </w:rPr>
              <w:t xml:space="preserve"> Low Level Client</w:t>
            </w:r>
          </w:p>
        </w:tc>
      </w:tr>
      <w:tr w:rsidR="000D137B" w:rsidRPr="004B24E5" w:rsidTr="005079FE">
        <w:tc>
          <w:tcPr>
            <w:tcW w:w="1791" w:type="dxa"/>
            <w:tcBorders>
              <w:top w:val="single" w:sz="2" w:space="0" w:color="000000"/>
              <w:left w:val="single" w:sz="2" w:space="0" w:color="000000"/>
              <w:bottom w:val="single" w:sz="2" w:space="0" w:color="000000"/>
              <w:right w:val="single" w:sz="4" w:space="0" w:color="auto"/>
            </w:tcBorders>
            <w:shd w:val="clear" w:color="auto" w:fill="C6D9F1"/>
            <w:tcMar>
              <w:top w:w="55" w:type="dxa"/>
              <w:left w:w="55" w:type="dxa"/>
              <w:bottom w:w="55" w:type="dxa"/>
              <w:right w:w="55" w:type="dxa"/>
            </w:tcMar>
          </w:tcPr>
          <w:p w:rsidR="000D137B" w:rsidRPr="004B24E5" w:rsidRDefault="0041112C" w:rsidP="005079FE">
            <w:pPr>
              <w:pStyle w:val="Contenidodelatabla"/>
              <w:jc w:val="both"/>
              <w:rPr>
                <w:rFonts w:ascii="Arial" w:hAnsi="Arial" w:cs="Arial"/>
                <w:b/>
                <w:bCs/>
              </w:rPr>
            </w:pPr>
            <w:r>
              <w:rPr>
                <w:rFonts w:ascii="Arial" w:hAnsi="Arial" w:cs="Arial"/>
                <w:b/>
                <w:bCs/>
              </w:rPr>
              <w:t>Component</w:t>
            </w:r>
          </w:p>
        </w:tc>
        <w:tc>
          <w:tcPr>
            <w:tcW w:w="6699" w:type="dxa"/>
            <w:gridSpan w:val="2"/>
            <w:tcBorders>
              <w:top w:val="single" w:sz="2" w:space="0" w:color="000000"/>
              <w:left w:val="single" w:sz="4" w:space="0" w:color="auto"/>
              <w:bottom w:val="single" w:sz="2" w:space="0" w:color="000000"/>
              <w:right w:val="single" w:sz="2" w:space="0" w:color="000000"/>
            </w:tcBorders>
            <w:shd w:val="clear" w:color="auto" w:fill="FFFFFF" w:themeFill="background1"/>
          </w:tcPr>
          <w:p w:rsidR="000D137B" w:rsidRPr="004B24E5" w:rsidRDefault="000D137B" w:rsidP="005079FE">
            <w:pPr>
              <w:pStyle w:val="Contenidodelatabla"/>
              <w:ind w:left="65"/>
              <w:jc w:val="both"/>
              <w:rPr>
                <w:rFonts w:ascii="Arial" w:hAnsi="Arial" w:cs="Arial"/>
                <w:bCs/>
              </w:rPr>
            </w:pPr>
            <w:proofErr w:type="spellStart"/>
            <w:r w:rsidRPr="004B24E5">
              <w:rPr>
                <w:rFonts w:ascii="Arial" w:hAnsi="Arial" w:cs="Arial"/>
                <w:bCs/>
              </w:rPr>
              <w:t>WebSocketPacket</w:t>
            </w:r>
            <w:proofErr w:type="spellEnd"/>
          </w:p>
        </w:tc>
      </w:tr>
      <w:tr w:rsidR="000D137B" w:rsidRPr="004B24E5" w:rsidTr="005079FE">
        <w:tc>
          <w:tcPr>
            <w:tcW w:w="1791" w:type="dxa"/>
            <w:tcBorders>
              <w:left w:val="single" w:sz="2" w:space="0" w:color="000000"/>
              <w:bottom w:val="single" w:sz="2" w:space="0" w:color="000000"/>
            </w:tcBorders>
            <w:shd w:val="clear" w:color="auto" w:fill="C6D9F1"/>
            <w:tcMar>
              <w:top w:w="55" w:type="dxa"/>
              <w:left w:w="55" w:type="dxa"/>
              <w:bottom w:w="55" w:type="dxa"/>
              <w:right w:w="55" w:type="dxa"/>
            </w:tcMar>
          </w:tcPr>
          <w:p w:rsidR="000D137B" w:rsidRPr="004B24E5" w:rsidRDefault="0041112C" w:rsidP="005079FE">
            <w:pPr>
              <w:pStyle w:val="Contenidodelatabla"/>
              <w:jc w:val="both"/>
              <w:rPr>
                <w:rFonts w:ascii="Arial" w:hAnsi="Arial" w:cs="Arial"/>
                <w:b/>
                <w:bCs/>
              </w:rPr>
            </w:pPr>
            <w:r>
              <w:rPr>
                <w:rFonts w:ascii="Arial" w:hAnsi="Arial" w:cs="Arial"/>
                <w:b/>
                <w:bCs/>
              </w:rPr>
              <w:t>Class</w:t>
            </w:r>
          </w:p>
        </w:tc>
        <w:tc>
          <w:tcPr>
            <w:tcW w:w="6699"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0D137B" w:rsidRPr="004B24E5" w:rsidRDefault="000D137B" w:rsidP="005079FE">
            <w:pPr>
              <w:pStyle w:val="Contenidodelatabla"/>
              <w:jc w:val="both"/>
              <w:rPr>
                <w:rFonts w:ascii="Arial" w:hAnsi="Arial" w:cs="Arial"/>
                <w:bCs/>
              </w:rPr>
            </w:pPr>
            <w:proofErr w:type="spellStart"/>
            <w:r w:rsidRPr="004B24E5">
              <w:rPr>
                <w:rFonts w:ascii="Arial" w:hAnsi="Arial" w:cs="Arial"/>
                <w:bCs/>
              </w:rPr>
              <w:t>WebSocketRawPacket.cs</w:t>
            </w:r>
            <w:proofErr w:type="spellEnd"/>
          </w:p>
        </w:tc>
      </w:tr>
      <w:tr w:rsidR="000D137B" w:rsidRPr="004B24E5" w:rsidTr="005079FE">
        <w:trPr>
          <w:trHeight w:val="310"/>
        </w:trPr>
        <w:tc>
          <w:tcPr>
            <w:tcW w:w="1791" w:type="dxa"/>
            <w:tcBorders>
              <w:left w:val="single" w:sz="2" w:space="0" w:color="000000"/>
              <w:bottom w:val="single" w:sz="2" w:space="0" w:color="000000"/>
            </w:tcBorders>
            <w:shd w:val="clear" w:color="auto" w:fill="C6D9F1"/>
            <w:tcMar>
              <w:top w:w="55" w:type="dxa"/>
              <w:left w:w="55" w:type="dxa"/>
              <w:bottom w:w="55" w:type="dxa"/>
              <w:right w:w="55" w:type="dxa"/>
            </w:tcMar>
          </w:tcPr>
          <w:p w:rsidR="000D137B" w:rsidRPr="004B24E5" w:rsidRDefault="000D137B" w:rsidP="005079FE">
            <w:pPr>
              <w:pStyle w:val="Contenidodelatabla"/>
              <w:jc w:val="both"/>
              <w:rPr>
                <w:rFonts w:ascii="Arial" w:hAnsi="Arial" w:cs="Arial"/>
                <w:b/>
                <w:bCs/>
              </w:rPr>
            </w:pPr>
            <w:r w:rsidRPr="004B24E5">
              <w:rPr>
                <w:rFonts w:ascii="Arial" w:hAnsi="Arial" w:cs="Arial"/>
                <w:b/>
                <w:bCs/>
              </w:rPr>
              <w:t>E</w:t>
            </w:r>
            <w:r w:rsidR="0041112C">
              <w:rPr>
                <w:rFonts w:ascii="Arial" w:hAnsi="Arial" w:cs="Arial"/>
                <w:b/>
                <w:bCs/>
              </w:rPr>
              <w:t>xtend</w:t>
            </w:r>
          </w:p>
        </w:tc>
        <w:tc>
          <w:tcPr>
            <w:tcW w:w="6699"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0D137B" w:rsidRPr="004B24E5" w:rsidRDefault="000D137B" w:rsidP="005079FE">
            <w:pPr>
              <w:pStyle w:val="Contenidodelatabla"/>
              <w:jc w:val="both"/>
              <w:rPr>
                <w:rFonts w:ascii="Arial" w:hAnsi="Arial" w:cs="Arial"/>
              </w:rPr>
            </w:pPr>
            <w:proofErr w:type="spellStart"/>
            <w:r w:rsidRPr="004B24E5">
              <w:rPr>
                <w:rFonts w:ascii="Arial" w:hAnsi="Arial" w:cs="Arial"/>
                <w:bCs/>
              </w:rPr>
              <w:t>WebSocketPacket.cs</w:t>
            </w:r>
            <w:proofErr w:type="spellEnd"/>
          </w:p>
        </w:tc>
      </w:tr>
      <w:tr w:rsidR="000D137B" w:rsidRPr="004B24E5" w:rsidTr="00A16215">
        <w:trPr>
          <w:trHeight w:val="373"/>
        </w:trPr>
        <w:tc>
          <w:tcPr>
            <w:tcW w:w="1791" w:type="dxa"/>
            <w:tcBorders>
              <w:left w:val="single" w:sz="2" w:space="0" w:color="000000"/>
              <w:bottom w:val="single" w:sz="2" w:space="0" w:color="000000"/>
            </w:tcBorders>
            <w:shd w:val="clear" w:color="auto" w:fill="C6D9F1"/>
            <w:tcMar>
              <w:top w:w="55" w:type="dxa"/>
              <w:left w:w="55" w:type="dxa"/>
              <w:bottom w:w="55" w:type="dxa"/>
              <w:right w:w="55" w:type="dxa"/>
            </w:tcMar>
          </w:tcPr>
          <w:p w:rsidR="000D137B" w:rsidRPr="004B24E5" w:rsidRDefault="0041112C" w:rsidP="005079FE">
            <w:pPr>
              <w:pStyle w:val="Contenidodelatabla"/>
              <w:jc w:val="both"/>
            </w:pPr>
            <w:r>
              <w:rPr>
                <w:rFonts w:ascii="Arial" w:hAnsi="Arial" w:cs="Arial"/>
                <w:b/>
                <w:bCs/>
              </w:rPr>
              <w:t>Description</w:t>
            </w:r>
            <w:r w:rsidR="000D137B" w:rsidRPr="004B24E5">
              <w:rPr>
                <w:rFonts w:ascii="Arial" w:hAnsi="Arial" w:cs="Arial"/>
              </w:rPr>
              <w:t xml:space="preserve"> </w:t>
            </w:r>
          </w:p>
        </w:tc>
        <w:tc>
          <w:tcPr>
            <w:tcW w:w="6699"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1112C" w:rsidRPr="0041112C" w:rsidRDefault="0041112C" w:rsidP="0041112C">
            <w:pPr>
              <w:widowControl/>
              <w:suppressAutoHyphens w:val="0"/>
              <w:autoSpaceDE w:val="0"/>
              <w:adjustRightInd w:val="0"/>
              <w:jc w:val="both"/>
              <w:textAlignment w:val="auto"/>
              <w:rPr>
                <w:rFonts w:ascii="Arial" w:eastAsia="Times New Roman" w:hAnsi="Arial" w:cs="Arial"/>
                <w:bCs/>
                <w:kern w:val="0"/>
                <w:lang w:bidi="ar-SA"/>
              </w:rPr>
            </w:pPr>
            <w:r w:rsidRPr="0041112C">
              <w:rPr>
                <w:rFonts w:ascii="Arial" w:eastAsia="Times New Roman" w:hAnsi="Arial" w:cs="Arial"/>
                <w:bCs/>
                <w:kern w:val="0"/>
                <w:lang w:bidi="ar-SA"/>
              </w:rPr>
              <w:t>Implements the low level data packets which are inte</w:t>
            </w:r>
            <w:r w:rsidRPr="0041112C">
              <w:rPr>
                <w:rFonts w:ascii="Arial" w:eastAsia="Times New Roman" w:hAnsi="Arial" w:cs="Arial"/>
                <w:bCs/>
                <w:kern w:val="0"/>
                <w:lang w:bidi="ar-SA"/>
              </w:rPr>
              <w:t>r</w:t>
            </w:r>
            <w:r>
              <w:rPr>
                <w:rFonts w:ascii="Arial" w:eastAsia="Times New Roman" w:hAnsi="Arial" w:cs="Arial"/>
                <w:bCs/>
                <w:kern w:val="0"/>
                <w:lang w:bidi="ar-SA"/>
              </w:rPr>
              <w:t>c</w:t>
            </w:r>
            <w:r w:rsidRPr="0041112C">
              <w:rPr>
                <w:rFonts w:ascii="Arial" w:eastAsia="Times New Roman" w:hAnsi="Arial" w:cs="Arial"/>
                <w:bCs/>
                <w:kern w:val="0"/>
                <w:lang w:bidi="ar-SA"/>
              </w:rPr>
              <w:t>hanged between</w:t>
            </w:r>
            <w:r>
              <w:rPr>
                <w:rFonts w:ascii="Arial" w:eastAsia="Times New Roman" w:hAnsi="Arial" w:cs="Arial"/>
                <w:bCs/>
                <w:kern w:val="0"/>
                <w:lang w:bidi="ar-SA"/>
              </w:rPr>
              <w:t xml:space="preserve"> </w:t>
            </w:r>
            <w:r w:rsidRPr="0041112C">
              <w:rPr>
                <w:rFonts w:ascii="Arial" w:eastAsia="Times New Roman" w:hAnsi="Arial" w:cs="Arial"/>
                <w:bCs/>
                <w:kern w:val="0"/>
                <w:lang w:bidi="ar-SA"/>
              </w:rPr>
              <w:t>client and server</w:t>
            </w:r>
          </w:p>
          <w:p w:rsidR="000D137B" w:rsidRPr="004B24E5" w:rsidRDefault="000D137B" w:rsidP="005079FE">
            <w:pPr>
              <w:pStyle w:val="Contenidodelatabla"/>
              <w:jc w:val="both"/>
              <w:rPr>
                <w:rFonts w:ascii="Arial" w:hAnsi="Arial" w:cs="Arial"/>
              </w:rPr>
            </w:pPr>
          </w:p>
        </w:tc>
      </w:tr>
      <w:tr w:rsidR="000D137B" w:rsidRPr="004B24E5" w:rsidTr="003E33B4">
        <w:trPr>
          <w:trHeight w:val="626"/>
        </w:trPr>
        <w:tc>
          <w:tcPr>
            <w:tcW w:w="1791" w:type="dxa"/>
            <w:tcBorders>
              <w:left w:val="single" w:sz="2" w:space="0" w:color="000000"/>
              <w:bottom w:val="single" w:sz="2" w:space="0" w:color="000000"/>
            </w:tcBorders>
            <w:shd w:val="clear" w:color="auto" w:fill="C6D9F1"/>
            <w:tcMar>
              <w:top w:w="55" w:type="dxa"/>
              <w:left w:w="55" w:type="dxa"/>
              <w:bottom w:w="55" w:type="dxa"/>
              <w:right w:w="55" w:type="dxa"/>
            </w:tcMar>
            <w:vAlign w:val="center"/>
          </w:tcPr>
          <w:p w:rsidR="000D137B" w:rsidRPr="004B24E5" w:rsidRDefault="0041112C" w:rsidP="003E33B4">
            <w:pPr>
              <w:pStyle w:val="Contenidodelatabla"/>
              <w:jc w:val="center"/>
              <w:rPr>
                <w:rFonts w:ascii="Arial" w:hAnsi="Arial" w:cs="Arial"/>
              </w:rPr>
            </w:pPr>
            <w:r>
              <w:rPr>
                <w:rFonts w:ascii="Arial" w:hAnsi="Arial" w:cs="Arial"/>
                <w:b/>
                <w:bCs/>
              </w:rPr>
              <w:t>Dependencies</w:t>
            </w:r>
          </w:p>
        </w:tc>
        <w:tc>
          <w:tcPr>
            <w:tcW w:w="6699"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A16215" w:rsidRPr="004B24E5" w:rsidRDefault="00A16215" w:rsidP="00A16215">
            <w:pPr>
              <w:widowControl/>
              <w:suppressAutoHyphens w:val="0"/>
              <w:autoSpaceDE w:val="0"/>
              <w:adjustRightInd w:val="0"/>
              <w:textAlignment w:val="auto"/>
              <w:rPr>
                <w:rFonts w:ascii="Arial" w:hAnsi="Arial" w:cs="Arial"/>
                <w:kern w:val="0"/>
                <w:lang w:bidi="ar-SA"/>
              </w:rPr>
            </w:pPr>
            <w:r w:rsidRPr="004B24E5">
              <w:rPr>
                <w:rFonts w:ascii="Arial" w:hAnsi="Arial" w:cs="Arial"/>
                <w:color w:val="0000FF"/>
                <w:kern w:val="0"/>
                <w:lang w:bidi="ar-SA"/>
              </w:rPr>
              <w:t>using</w:t>
            </w:r>
            <w:r w:rsidRPr="004B24E5">
              <w:rPr>
                <w:rFonts w:ascii="Arial" w:hAnsi="Arial" w:cs="Arial"/>
                <w:kern w:val="0"/>
                <w:lang w:bidi="ar-SA"/>
              </w:rPr>
              <w:t xml:space="preserve"> System;</w:t>
            </w:r>
          </w:p>
          <w:p w:rsidR="00A16215" w:rsidRPr="004B24E5" w:rsidRDefault="00A16215" w:rsidP="00A16215">
            <w:pPr>
              <w:widowControl/>
              <w:suppressAutoHyphens w:val="0"/>
              <w:autoSpaceDE w:val="0"/>
              <w:adjustRightInd w:val="0"/>
              <w:textAlignment w:val="auto"/>
              <w:rPr>
                <w:rFonts w:ascii="Arial" w:hAnsi="Arial" w:cs="Arial"/>
                <w:kern w:val="0"/>
                <w:lang w:bidi="ar-SA"/>
              </w:rPr>
            </w:pPr>
            <w:r w:rsidRPr="004B24E5">
              <w:rPr>
                <w:rFonts w:ascii="Arial" w:hAnsi="Arial" w:cs="Arial"/>
                <w:color w:val="0000FF"/>
                <w:kern w:val="0"/>
                <w:lang w:bidi="ar-SA"/>
              </w:rPr>
              <w:t>using</w:t>
            </w:r>
            <w:r w:rsidRPr="004B24E5">
              <w:rPr>
                <w:rFonts w:ascii="Arial" w:hAnsi="Arial" w:cs="Arial"/>
                <w:kern w:val="0"/>
                <w:lang w:bidi="ar-SA"/>
              </w:rPr>
              <w:t xml:space="preserve"> </w:t>
            </w:r>
            <w:proofErr w:type="spellStart"/>
            <w:r w:rsidRPr="004B24E5">
              <w:rPr>
                <w:rFonts w:ascii="Arial" w:hAnsi="Arial" w:cs="Arial"/>
                <w:kern w:val="0"/>
                <w:lang w:bidi="ar-SA"/>
              </w:rPr>
              <w:t>System.Collections.Generic</w:t>
            </w:r>
            <w:proofErr w:type="spellEnd"/>
            <w:r w:rsidRPr="004B24E5">
              <w:rPr>
                <w:rFonts w:ascii="Arial" w:hAnsi="Arial" w:cs="Arial"/>
                <w:kern w:val="0"/>
                <w:lang w:bidi="ar-SA"/>
              </w:rPr>
              <w:t>;</w:t>
            </w:r>
          </w:p>
          <w:p w:rsidR="00A16215" w:rsidRPr="004B24E5" w:rsidRDefault="00A16215" w:rsidP="00A16215">
            <w:pPr>
              <w:widowControl/>
              <w:suppressAutoHyphens w:val="0"/>
              <w:autoSpaceDE w:val="0"/>
              <w:adjustRightInd w:val="0"/>
              <w:textAlignment w:val="auto"/>
              <w:rPr>
                <w:rFonts w:ascii="Arial" w:hAnsi="Arial" w:cs="Arial"/>
                <w:kern w:val="0"/>
                <w:lang w:bidi="ar-SA"/>
              </w:rPr>
            </w:pPr>
            <w:r w:rsidRPr="004B24E5">
              <w:rPr>
                <w:rFonts w:ascii="Arial" w:hAnsi="Arial" w:cs="Arial"/>
                <w:color w:val="0000FF"/>
                <w:kern w:val="0"/>
                <w:lang w:bidi="ar-SA"/>
              </w:rPr>
              <w:t>using</w:t>
            </w:r>
            <w:r w:rsidRPr="004B24E5">
              <w:rPr>
                <w:rFonts w:ascii="Arial" w:hAnsi="Arial" w:cs="Arial"/>
                <w:kern w:val="0"/>
                <w:lang w:bidi="ar-SA"/>
              </w:rPr>
              <w:t xml:space="preserve"> </w:t>
            </w:r>
            <w:proofErr w:type="spellStart"/>
            <w:r w:rsidRPr="004B24E5">
              <w:rPr>
                <w:rFonts w:ascii="Arial" w:hAnsi="Arial" w:cs="Arial"/>
                <w:kern w:val="0"/>
                <w:lang w:bidi="ar-SA"/>
              </w:rPr>
              <w:t>System.Linq</w:t>
            </w:r>
            <w:proofErr w:type="spellEnd"/>
            <w:r w:rsidRPr="004B24E5">
              <w:rPr>
                <w:rFonts w:ascii="Arial" w:hAnsi="Arial" w:cs="Arial"/>
                <w:kern w:val="0"/>
                <w:lang w:bidi="ar-SA"/>
              </w:rPr>
              <w:t>;</w:t>
            </w:r>
          </w:p>
          <w:p w:rsidR="00A16215" w:rsidRPr="004B24E5" w:rsidRDefault="00A16215" w:rsidP="00A16215">
            <w:pPr>
              <w:widowControl/>
              <w:suppressAutoHyphens w:val="0"/>
              <w:autoSpaceDE w:val="0"/>
              <w:adjustRightInd w:val="0"/>
              <w:textAlignment w:val="auto"/>
              <w:rPr>
                <w:rFonts w:ascii="Arial" w:hAnsi="Arial" w:cs="Arial"/>
                <w:kern w:val="0"/>
                <w:lang w:bidi="ar-SA"/>
              </w:rPr>
            </w:pPr>
            <w:r w:rsidRPr="004B24E5">
              <w:rPr>
                <w:rFonts w:ascii="Arial" w:hAnsi="Arial" w:cs="Arial"/>
                <w:color w:val="0000FF"/>
                <w:kern w:val="0"/>
                <w:lang w:bidi="ar-SA"/>
              </w:rPr>
              <w:t>using</w:t>
            </w:r>
            <w:r w:rsidRPr="004B24E5">
              <w:rPr>
                <w:rFonts w:ascii="Arial" w:hAnsi="Arial" w:cs="Arial"/>
                <w:kern w:val="0"/>
                <w:lang w:bidi="ar-SA"/>
              </w:rPr>
              <w:t xml:space="preserve"> </w:t>
            </w:r>
            <w:proofErr w:type="spellStart"/>
            <w:r w:rsidRPr="004B24E5">
              <w:rPr>
                <w:rFonts w:ascii="Arial" w:hAnsi="Arial" w:cs="Arial"/>
                <w:kern w:val="0"/>
                <w:lang w:bidi="ar-SA"/>
              </w:rPr>
              <w:t>System.Text</w:t>
            </w:r>
            <w:proofErr w:type="spellEnd"/>
            <w:r w:rsidRPr="004B24E5">
              <w:rPr>
                <w:rFonts w:ascii="Arial" w:hAnsi="Arial" w:cs="Arial"/>
                <w:kern w:val="0"/>
                <w:lang w:bidi="ar-SA"/>
              </w:rPr>
              <w:t>;</w:t>
            </w:r>
          </w:p>
          <w:p w:rsidR="00A16215" w:rsidRPr="004B24E5" w:rsidRDefault="00A16215" w:rsidP="00A16215">
            <w:pPr>
              <w:widowControl/>
              <w:suppressAutoHyphens w:val="0"/>
              <w:autoSpaceDE w:val="0"/>
              <w:adjustRightInd w:val="0"/>
              <w:textAlignment w:val="auto"/>
              <w:rPr>
                <w:rFonts w:ascii="Arial" w:hAnsi="Arial" w:cs="Arial"/>
                <w:kern w:val="0"/>
                <w:lang w:bidi="ar-SA"/>
              </w:rPr>
            </w:pPr>
            <w:r w:rsidRPr="004B24E5">
              <w:rPr>
                <w:rFonts w:ascii="Arial" w:hAnsi="Arial" w:cs="Arial"/>
                <w:color w:val="0000FF"/>
                <w:kern w:val="0"/>
                <w:lang w:bidi="ar-SA"/>
              </w:rPr>
              <w:t>using</w:t>
            </w:r>
            <w:r w:rsidRPr="004B24E5">
              <w:rPr>
                <w:rFonts w:ascii="Arial" w:hAnsi="Arial" w:cs="Arial"/>
                <w:kern w:val="0"/>
                <w:lang w:bidi="ar-SA"/>
              </w:rPr>
              <w:t xml:space="preserve"> </w:t>
            </w:r>
            <w:proofErr w:type="spellStart"/>
            <w:r w:rsidRPr="004B24E5">
              <w:rPr>
                <w:rFonts w:ascii="Arial" w:hAnsi="Arial" w:cs="Arial"/>
                <w:kern w:val="0"/>
                <w:lang w:bidi="ar-SA"/>
              </w:rPr>
              <w:t>ClientLibrary.org.jwebsocket.client.csharp.api</w:t>
            </w:r>
            <w:proofErr w:type="spellEnd"/>
            <w:r w:rsidRPr="004B24E5">
              <w:rPr>
                <w:rFonts w:ascii="Arial" w:hAnsi="Arial" w:cs="Arial"/>
                <w:kern w:val="0"/>
                <w:lang w:bidi="ar-SA"/>
              </w:rPr>
              <w:t>;</w:t>
            </w:r>
          </w:p>
          <w:p w:rsidR="00A16215" w:rsidRPr="004B24E5" w:rsidRDefault="00A16215" w:rsidP="00A16215">
            <w:pPr>
              <w:widowControl/>
              <w:suppressAutoHyphens w:val="0"/>
              <w:autoSpaceDE w:val="0"/>
              <w:adjustRightInd w:val="0"/>
              <w:textAlignment w:val="auto"/>
              <w:rPr>
                <w:rFonts w:ascii="Arial" w:hAnsi="Arial" w:cs="Arial"/>
                <w:kern w:val="0"/>
                <w:lang w:bidi="ar-SA"/>
              </w:rPr>
            </w:pPr>
            <w:r w:rsidRPr="004B24E5">
              <w:rPr>
                <w:rFonts w:ascii="Arial" w:hAnsi="Arial" w:cs="Arial"/>
                <w:color w:val="0000FF"/>
                <w:kern w:val="0"/>
                <w:lang w:bidi="ar-SA"/>
              </w:rPr>
              <w:t>using</w:t>
            </w:r>
            <w:r w:rsidRPr="004B24E5">
              <w:rPr>
                <w:rFonts w:ascii="Arial" w:hAnsi="Arial" w:cs="Arial"/>
                <w:kern w:val="0"/>
                <w:lang w:bidi="ar-SA"/>
              </w:rPr>
              <w:t xml:space="preserve"> </w:t>
            </w:r>
            <w:proofErr w:type="spellStart"/>
            <w:r w:rsidRPr="004B24E5">
              <w:rPr>
                <w:rFonts w:ascii="Arial" w:hAnsi="Arial" w:cs="Arial"/>
                <w:kern w:val="0"/>
                <w:lang w:bidi="ar-SA"/>
              </w:rPr>
              <w:t>ClientLibrary.org.jwebsocket.client.csharp.kit</w:t>
            </w:r>
            <w:proofErr w:type="spellEnd"/>
            <w:r w:rsidRPr="004B24E5">
              <w:rPr>
                <w:rFonts w:ascii="Arial" w:hAnsi="Arial" w:cs="Arial"/>
                <w:kern w:val="0"/>
                <w:lang w:bidi="ar-SA"/>
              </w:rPr>
              <w:t>;</w:t>
            </w:r>
          </w:p>
          <w:p w:rsidR="000D137B" w:rsidRPr="004B24E5" w:rsidRDefault="00A16215" w:rsidP="00A16215">
            <w:pPr>
              <w:widowControl/>
              <w:suppressAutoHyphens w:val="0"/>
              <w:autoSpaceDE w:val="0"/>
              <w:adjustRightInd w:val="0"/>
              <w:textAlignment w:val="auto"/>
              <w:rPr>
                <w:rFonts w:ascii="Arial" w:hAnsi="Arial" w:cs="Arial"/>
                <w:kern w:val="0"/>
                <w:lang w:bidi="ar-SA"/>
              </w:rPr>
            </w:pPr>
            <w:r w:rsidRPr="004B24E5">
              <w:rPr>
                <w:rFonts w:ascii="Arial" w:hAnsi="Arial" w:cs="Arial"/>
                <w:color w:val="0000FF"/>
                <w:kern w:val="0"/>
                <w:lang w:bidi="ar-SA"/>
              </w:rPr>
              <w:t>using</w:t>
            </w:r>
            <w:r w:rsidRPr="004B24E5">
              <w:rPr>
                <w:rFonts w:ascii="Arial" w:hAnsi="Arial" w:cs="Arial"/>
                <w:kern w:val="0"/>
                <w:lang w:bidi="ar-SA"/>
              </w:rPr>
              <w:t xml:space="preserve"> </w:t>
            </w:r>
            <w:proofErr w:type="spellStart"/>
            <w:r w:rsidRPr="004B24E5">
              <w:rPr>
                <w:rFonts w:ascii="Arial" w:hAnsi="Arial" w:cs="Arial"/>
                <w:kern w:val="0"/>
                <w:lang w:bidi="ar-SA"/>
              </w:rPr>
              <w:t>ClientLibrary.org.jwebsocket.client.common</w:t>
            </w:r>
            <w:proofErr w:type="spellEnd"/>
            <w:r w:rsidRPr="004B24E5">
              <w:rPr>
                <w:rFonts w:ascii="Arial" w:hAnsi="Arial" w:cs="Arial"/>
                <w:kern w:val="0"/>
                <w:lang w:bidi="ar-SA"/>
              </w:rPr>
              <w:t>;</w:t>
            </w:r>
          </w:p>
        </w:tc>
      </w:tr>
      <w:tr w:rsidR="000D137B" w:rsidRPr="004B24E5" w:rsidTr="005079FE">
        <w:trPr>
          <w:trHeight w:val="328"/>
        </w:trPr>
        <w:tc>
          <w:tcPr>
            <w:tcW w:w="8490" w:type="dxa"/>
            <w:gridSpan w:val="3"/>
            <w:tcBorders>
              <w:left w:val="single" w:sz="2" w:space="0" w:color="000000"/>
              <w:bottom w:val="single" w:sz="2" w:space="0" w:color="000000"/>
              <w:right w:val="single" w:sz="2" w:space="0" w:color="000000"/>
            </w:tcBorders>
            <w:shd w:val="clear" w:color="auto" w:fill="C6D9F1"/>
            <w:tcMar>
              <w:top w:w="55" w:type="dxa"/>
              <w:left w:w="55" w:type="dxa"/>
              <w:bottom w:w="55" w:type="dxa"/>
              <w:right w:w="55" w:type="dxa"/>
            </w:tcMar>
          </w:tcPr>
          <w:p w:rsidR="000D137B" w:rsidRPr="004B24E5" w:rsidRDefault="0041112C" w:rsidP="005079FE">
            <w:pPr>
              <w:pStyle w:val="Contenidodelatabla"/>
              <w:jc w:val="center"/>
              <w:rPr>
                <w:rFonts w:ascii="Arial" w:hAnsi="Arial" w:cs="Arial"/>
              </w:rPr>
            </w:pPr>
            <w:r>
              <w:rPr>
                <w:rFonts w:ascii="Arial" w:hAnsi="Arial" w:cs="Arial"/>
                <w:b/>
                <w:bCs/>
              </w:rPr>
              <w:t>Attributes</w:t>
            </w:r>
          </w:p>
        </w:tc>
      </w:tr>
      <w:tr w:rsidR="000D137B" w:rsidRPr="004B24E5" w:rsidTr="00A16215">
        <w:trPr>
          <w:trHeight w:val="391"/>
        </w:trPr>
        <w:tc>
          <w:tcPr>
            <w:tcW w:w="1791" w:type="dxa"/>
            <w:tcBorders>
              <w:left w:val="single" w:sz="2" w:space="0" w:color="000000"/>
              <w:bottom w:val="single" w:sz="2" w:space="0" w:color="000000"/>
            </w:tcBorders>
            <w:shd w:val="clear" w:color="auto" w:fill="C6D9F1"/>
            <w:tcMar>
              <w:top w:w="55" w:type="dxa"/>
              <w:left w:w="55" w:type="dxa"/>
              <w:bottom w:w="55" w:type="dxa"/>
              <w:right w:w="55" w:type="dxa"/>
            </w:tcMar>
          </w:tcPr>
          <w:p w:rsidR="000D137B" w:rsidRPr="004B24E5" w:rsidRDefault="00A16215" w:rsidP="00A16215">
            <w:pPr>
              <w:widowControl/>
              <w:suppressAutoHyphens w:val="0"/>
              <w:autoSpaceDE w:val="0"/>
              <w:adjustRightInd w:val="0"/>
              <w:textAlignment w:val="auto"/>
              <w:rPr>
                <w:rFonts w:ascii="Arial" w:hAnsi="Arial" w:cs="Arial"/>
                <w:kern w:val="0"/>
                <w:lang w:bidi="ar-SA"/>
              </w:rPr>
            </w:pPr>
            <w:proofErr w:type="spellStart"/>
            <w:r w:rsidRPr="004B24E5">
              <w:rPr>
                <w:rFonts w:ascii="Arial" w:hAnsi="Arial" w:cs="Arial"/>
                <w:kern w:val="0"/>
                <w:lang w:bidi="ar-SA"/>
              </w:rPr>
              <w:t>mByteArray</w:t>
            </w:r>
            <w:proofErr w:type="spellEnd"/>
          </w:p>
        </w:tc>
        <w:tc>
          <w:tcPr>
            <w:tcW w:w="6699"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0D137B" w:rsidRPr="004B24E5" w:rsidRDefault="00A16215" w:rsidP="0041112C">
            <w:pPr>
              <w:widowControl/>
              <w:suppressAutoHyphens w:val="0"/>
              <w:autoSpaceDE w:val="0"/>
              <w:adjustRightInd w:val="0"/>
              <w:textAlignment w:val="auto"/>
              <w:rPr>
                <w:rFonts w:ascii="Arial" w:hAnsi="Arial" w:cs="Arial"/>
                <w:kern w:val="0"/>
                <w:lang w:bidi="ar-SA"/>
              </w:rPr>
            </w:pPr>
            <w:proofErr w:type="gramStart"/>
            <w:r w:rsidRPr="004B24E5">
              <w:rPr>
                <w:rFonts w:ascii="Arial" w:hAnsi="Arial" w:cs="Arial"/>
                <w:color w:val="0000FF"/>
                <w:kern w:val="0"/>
                <w:lang w:bidi="ar-SA"/>
              </w:rPr>
              <w:t>byte</w:t>
            </w:r>
            <w:r w:rsidRPr="004B24E5">
              <w:rPr>
                <w:rFonts w:ascii="Arial" w:hAnsi="Arial" w:cs="Arial"/>
                <w:kern w:val="0"/>
                <w:lang w:bidi="ar-SA"/>
              </w:rPr>
              <w:t>[</w:t>
            </w:r>
            <w:proofErr w:type="gramEnd"/>
            <w:r w:rsidRPr="004B24E5">
              <w:rPr>
                <w:rFonts w:ascii="Arial" w:hAnsi="Arial" w:cs="Arial"/>
                <w:kern w:val="0"/>
                <w:lang w:bidi="ar-SA"/>
              </w:rPr>
              <w:t>]:</w:t>
            </w:r>
            <w:r w:rsidR="0041112C">
              <w:rPr>
                <w:rFonts w:ascii="Arial" w:hAnsi="Arial" w:cs="Arial"/>
                <w:kern w:val="0"/>
                <w:lang w:bidi="ar-SA"/>
              </w:rPr>
              <w:t xml:space="preserve"> </w:t>
            </w:r>
            <w:r w:rsidR="0041112C" w:rsidRPr="0041112C">
              <w:rPr>
                <w:rFonts w:ascii="Arial" w:hAnsi="Arial" w:cs="Arial"/>
                <w:kern w:val="0"/>
                <w:lang w:bidi="ar-SA"/>
              </w:rPr>
              <w:t>Contains the</w:t>
            </w:r>
            <w:r w:rsidR="0041112C">
              <w:rPr>
                <w:rFonts w:ascii="Arial" w:hAnsi="Arial" w:cs="Arial"/>
                <w:kern w:val="0"/>
                <w:lang w:bidi="ar-SA"/>
              </w:rPr>
              <w:t xml:space="preserve"> </w:t>
            </w:r>
            <w:r w:rsidR="0041112C" w:rsidRPr="0041112C">
              <w:rPr>
                <w:rFonts w:ascii="Arial" w:hAnsi="Arial" w:cs="Arial"/>
                <w:kern w:val="0"/>
                <w:lang w:bidi="ar-SA"/>
              </w:rPr>
              <w:t>package information</w:t>
            </w:r>
            <w:r w:rsidR="0041112C">
              <w:rPr>
                <w:rFonts w:ascii="Arial" w:hAnsi="Arial" w:cs="Arial"/>
                <w:kern w:val="0"/>
                <w:lang w:bidi="ar-SA"/>
              </w:rPr>
              <w:t>.</w:t>
            </w:r>
          </w:p>
        </w:tc>
      </w:tr>
      <w:tr w:rsidR="000D137B" w:rsidRPr="004B24E5" w:rsidTr="00A16215">
        <w:trPr>
          <w:trHeight w:val="436"/>
        </w:trPr>
        <w:tc>
          <w:tcPr>
            <w:tcW w:w="1791" w:type="dxa"/>
            <w:tcBorders>
              <w:left w:val="single" w:sz="2" w:space="0" w:color="000000"/>
              <w:bottom w:val="single" w:sz="2" w:space="0" w:color="000000"/>
            </w:tcBorders>
            <w:shd w:val="clear" w:color="auto" w:fill="C6D9F1"/>
            <w:tcMar>
              <w:top w:w="55" w:type="dxa"/>
              <w:left w:w="55" w:type="dxa"/>
              <w:bottom w:w="55" w:type="dxa"/>
              <w:right w:w="55" w:type="dxa"/>
            </w:tcMar>
          </w:tcPr>
          <w:p w:rsidR="000D137B" w:rsidRPr="004B24E5" w:rsidRDefault="00A16215" w:rsidP="00A16215">
            <w:pPr>
              <w:widowControl/>
              <w:suppressAutoHyphens w:val="0"/>
              <w:autoSpaceDE w:val="0"/>
              <w:adjustRightInd w:val="0"/>
              <w:textAlignment w:val="auto"/>
              <w:rPr>
                <w:rFonts w:ascii="Arial" w:hAnsi="Arial" w:cs="Arial"/>
                <w:kern w:val="0"/>
                <w:lang w:bidi="ar-SA"/>
              </w:rPr>
            </w:pPr>
            <w:proofErr w:type="spellStart"/>
            <w:r w:rsidRPr="004B24E5">
              <w:rPr>
                <w:rFonts w:ascii="Arial" w:hAnsi="Arial" w:cs="Arial"/>
                <w:kern w:val="0"/>
                <w:lang w:bidi="ar-SA"/>
              </w:rPr>
              <w:t>mFragments</w:t>
            </w:r>
            <w:proofErr w:type="spellEnd"/>
          </w:p>
        </w:tc>
        <w:tc>
          <w:tcPr>
            <w:tcW w:w="6699"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0D137B" w:rsidRPr="004B24E5" w:rsidRDefault="00A16215" w:rsidP="0041112C">
            <w:pPr>
              <w:widowControl/>
              <w:suppressAutoHyphens w:val="0"/>
              <w:autoSpaceDE w:val="0"/>
              <w:adjustRightInd w:val="0"/>
              <w:textAlignment w:val="auto"/>
              <w:rPr>
                <w:rFonts w:ascii="Arial" w:hAnsi="Arial" w:cs="Arial"/>
                <w:kern w:val="0"/>
                <w:lang w:bidi="ar-SA"/>
              </w:rPr>
            </w:pPr>
            <w:proofErr w:type="gramStart"/>
            <w:r w:rsidRPr="004B24E5">
              <w:rPr>
                <w:rFonts w:ascii="Arial" w:hAnsi="Arial" w:cs="Arial"/>
                <w:color w:val="0000FF"/>
                <w:kern w:val="0"/>
                <w:lang w:bidi="ar-SA"/>
              </w:rPr>
              <w:t>string</w:t>
            </w:r>
            <w:r w:rsidRPr="004B24E5">
              <w:rPr>
                <w:rFonts w:ascii="Arial" w:hAnsi="Arial" w:cs="Arial"/>
                <w:kern w:val="0"/>
                <w:lang w:bidi="ar-SA"/>
              </w:rPr>
              <w:t>[</w:t>
            </w:r>
            <w:proofErr w:type="gramEnd"/>
            <w:r w:rsidRPr="004B24E5">
              <w:rPr>
                <w:rFonts w:ascii="Arial" w:hAnsi="Arial" w:cs="Arial"/>
                <w:kern w:val="0"/>
                <w:lang w:bidi="ar-SA"/>
              </w:rPr>
              <w:t>]:</w:t>
            </w:r>
            <w:r w:rsidR="0041112C">
              <w:rPr>
                <w:rFonts w:ascii="Arial" w:hAnsi="Arial" w:cs="Arial"/>
                <w:kern w:val="0"/>
                <w:lang w:bidi="ar-SA"/>
              </w:rPr>
              <w:t xml:space="preserve"> </w:t>
            </w:r>
            <w:r w:rsidR="0041112C" w:rsidRPr="0041112C">
              <w:rPr>
                <w:rFonts w:ascii="Arial" w:hAnsi="Arial" w:cs="Arial"/>
                <w:kern w:val="0"/>
                <w:lang w:bidi="ar-SA"/>
              </w:rPr>
              <w:t>Containing fragments</w:t>
            </w:r>
            <w:r w:rsidR="0041112C">
              <w:rPr>
                <w:rFonts w:ascii="Arial" w:hAnsi="Arial" w:cs="Arial"/>
                <w:kern w:val="0"/>
                <w:lang w:bidi="ar-SA"/>
              </w:rPr>
              <w:t xml:space="preserve"> </w:t>
            </w:r>
            <w:r w:rsidR="0041112C" w:rsidRPr="0041112C">
              <w:rPr>
                <w:rFonts w:ascii="Arial" w:hAnsi="Arial" w:cs="Arial"/>
                <w:kern w:val="0"/>
                <w:lang w:bidi="ar-SA"/>
              </w:rPr>
              <w:t>package</w:t>
            </w:r>
            <w:r w:rsidR="00913FEE">
              <w:rPr>
                <w:rFonts w:ascii="Arial" w:hAnsi="Arial" w:cs="Arial"/>
                <w:kern w:val="0"/>
                <w:lang w:bidi="ar-SA"/>
              </w:rPr>
              <w:t>.</w:t>
            </w:r>
            <w:r w:rsidR="0041112C">
              <w:rPr>
                <w:rStyle w:val="longtext"/>
                <w:lang/>
              </w:rPr>
              <w:t xml:space="preserve"> </w:t>
            </w:r>
          </w:p>
        </w:tc>
      </w:tr>
      <w:tr w:rsidR="000D137B" w:rsidRPr="004B24E5" w:rsidTr="005079FE">
        <w:trPr>
          <w:trHeight w:val="626"/>
        </w:trPr>
        <w:tc>
          <w:tcPr>
            <w:tcW w:w="1791" w:type="dxa"/>
            <w:tcBorders>
              <w:left w:val="single" w:sz="2" w:space="0" w:color="000000"/>
              <w:bottom w:val="single" w:sz="2" w:space="0" w:color="000000"/>
            </w:tcBorders>
            <w:shd w:val="clear" w:color="auto" w:fill="C6D9F1"/>
            <w:tcMar>
              <w:top w:w="55" w:type="dxa"/>
              <w:left w:w="55" w:type="dxa"/>
              <w:bottom w:w="55" w:type="dxa"/>
              <w:right w:w="55" w:type="dxa"/>
            </w:tcMar>
          </w:tcPr>
          <w:p w:rsidR="000D137B" w:rsidRPr="004B24E5" w:rsidRDefault="00A16215" w:rsidP="00A16215">
            <w:pPr>
              <w:widowControl/>
              <w:suppressAutoHyphens w:val="0"/>
              <w:autoSpaceDE w:val="0"/>
              <w:adjustRightInd w:val="0"/>
              <w:textAlignment w:val="auto"/>
              <w:rPr>
                <w:rFonts w:ascii="Arial" w:hAnsi="Arial" w:cs="Arial"/>
                <w:kern w:val="0"/>
                <w:lang w:bidi="ar-SA"/>
              </w:rPr>
            </w:pPr>
            <w:proofErr w:type="spellStart"/>
            <w:r w:rsidRPr="004B24E5">
              <w:rPr>
                <w:rFonts w:ascii="Arial" w:hAnsi="Arial" w:cs="Arial"/>
                <w:kern w:val="0"/>
                <w:lang w:bidi="ar-SA"/>
              </w:rPr>
              <w:lastRenderedPageBreak/>
              <w:t>mFragmentsLoaded</w:t>
            </w:r>
            <w:proofErr w:type="spellEnd"/>
          </w:p>
        </w:tc>
        <w:tc>
          <w:tcPr>
            <w:tcW w:w="6699"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0D137B" w:rsidRPr="004B24E5" w:rsidRDefault="00A16215" w:rsidP="00A16215">
            <w:pPr>
              <w:widowControl/>
              <w:suppressAutoHyphens w:val="0"/>
              <w:autoSpaceDE w:val="0"/>
              <w:adjustRightInd w:val="0"/>
              <w:textAlignment w:val="auto"/>
              <w:rPr>
                <w:rFonts w:ascii="Arial" w:hAnsi="Arial" w:cs="Arial"/>
                <w:color w:val="0000FF"/>
                <w:kern w:val="0"/>
                <w:lang w:bidi="ar-SA"/>
              </w:rPr>
            </w:pPr>
            <w:r w:rsidRPr="004B24E5">
              <w:rPr>
                <w:rFonts w:ascii="Arial" w:hAnsi="Arial" w:cs="Arial"/>
                <w:color w:val="0000FF"/>
                <w:kern w:val="0"/>
                <w:lang w:bidi="ar-SA"/>
              </w:rPr>
              <w:t>Int:</w:t>
            </w:r>
            <w:r w:rsidR="00913FEE">
              <w:rPr>
                <w:rFonts w:ascii="Arial" w:hAnsi="Arial" w:cs="Arial"/>
                <w:color w:val="0000FF"/>
                <w:kern w:val="0"/>
                <w:lang w:bidi="ar-SA"/>
              </w:rPr>
              <w:t xml:space="preserve"> </w:t>
            </w:r>
            <w:r w:rsidR="00913FEE">
              <w:rPr>
                <w:rFonts w:ascii="Arial" w:hAnsi="Arial" w:cs="Arial"/>
                <w:kern w:val="0"/>
                <w:lang w:bidi="ar-SA"/>
              </w:rPr>
              <w:t>N</w:t>
            </w:r>
            <w:r w:rsidR="00913FEE" w:rsidRPr="00913FEE">
              <w:rPr>
                <w:rFonts w:ascii="Arial" w:hAnsi="Arial" w:cs="Arial"/>
                <w:kern w:val="0"/>
                <w:lang w:bidi="ar-SA"/>
              </w:rPr>
              <w:t>umber of charged fragments</w:t>
            </w:r>
            <w:r w:rsidR="00913FEE">
              <w:rPr>
                <w:rFonts w:ascii="Arial" w:hAnsi="Arial" w:cs="Arial"/>
                <w:kern w:val="0"/>
                <w:lang w:bidi="ar-SA"/>
              </w:rPr>
              <w:t>.</w:t>
            </w:r>
          </w:p>
        </w:tc>
      </w:tr>
      <w:tr w:rsidR="000D137B" w:rsidRPr="004B24E5" w:rsidTr="005079FE">
        <w:trPr>
          <w:trHeight w:val="626"/>
        </w:trPr>
        <w:tc>
          <w:tcPr>
            <w:tcW w:w="1791" w:type="dxa"/>
            <w:tcBorders>
              <w:left w:val="single" w:sz="2" w:space="0" w:color="000000"/>
              <w:bottom w:val="single" w:sz="2" w:space="0" w:color="000000"/>
            </w:tcBorders>
            <w:shd w:val="clear" w:color="auto" w:fill="C6D9F1"/>
            <w:tcMar>
              <w:top w:w="55" w:type="dxa"/>
              <w:left w:w="55" w:type="dxa"/>
              <w:bottom w:w="55" w:type="dxa"/>
              <w:right w:w="55" w:type="dxa"/>
            </w:tcMar>
          </w:tcPr>
          <w:p w:rsidR="000D137B" w:rsidRPr="004B24E5" w:rsidRDefault="00A16215" w:rsidP="00A16215">
            <w:pPr>
              <w:widowControl/>
              <w:suppressAutoHyphens w:val="0"/>
              <w:autoSpaceDE w:val="0"/>
              <w:adjustRightInd w:val="0"/>
              <w:textAlignment w:val="auto"/>
              <w:rPr>
                <w:rFonts w:ascii="Arial" w:hAnsi="Arial" w:cs="Arial"/>
                <w:kern w:val="0"/>
                <w:lang w:bidi="ar-SA"/>
              </w:rPr>
            </w:pPr>
            <w:proofErr w:type="spellStart"/>
            <w:r w:rsidRPr="004B24E5">
              <w:rPr>
                <w:rFonts w:ascii="Arial" w:hAnsi="Arial" w:cs="Arial"/>
                <w:kern w:val="0"/>
                <w:lang w:bidi="ar-SA"/>
              </w:rPr>
              <w:t>mFragmentsExpected</w:t>
            </w:r>
            <w:proofErr w:type="spellEnd"/>
          </w:p>
        </w:tc>
        <w:tc>
          <w:tcPr>
            <w:tcW w:w="6699"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A16215" w:rsidRPr="004B24E5" w:rsidRDefault="00A16215" w:rsidP="00A16215">
            <w:pPr>
              <w:widowControl/>
              <w:suppressAutoHyphens w:val="0"/>
              <w:autoSpaceDE w:val="0"/>
              <w:adjustRightInd w:val="0"/>
              <w:textAlignment w:val="auto"/>
              <w:rPr>
                <w:rFonts w:ascii="Arial" w:hAnsi="Arial" w:cs="Arial"/>
                <w:color w:val="0000FF"/>
                <w:kern w:val="0"/>
                <w:lang w:bidi="ar-SA"/>
              </w:rPr>
            </w:pPr>
            <w:r w:rsidRPr="004B24E5">
              <w:rPr>
                <w:rFonts w:ascii="Arial" w:hAnsi="Arial" w:cs="Arial"/>
                <w:color w:val="0000FF"/>
                <w:kern w:val="0"/>
                <w:lang w:bidi="ar-SA"/>
              </w:rPr>
              <w:t>Int:</w:t>
            </w:r>
            <w:r w:rsidR="00913FEE">
              <w:rPr>
                <w:rFonts w:ascii="Arial" w:hAnsi="Arial" w:cs="Arial"/>
                <w:color w:val="0000FF"/>
                <w:kern w:val="0"/>
                <w:lang w:bidi="ar-SA"/>
              </w:rPr>
              <w:t xml:space="preserve"> </w:t>
            </w:r>
            <w:r w:rsidR="00913FEE" w:rsidRPr="00913FEE">
              <w:rPr>
                <w:rFonts w:ascii="Arial" w:hAnsi="Arial" w:cs="Arial"/>
                <w:kern w:val="0"/>
                <w:lang w:bidi="ar-SA"/>
              </w:rPr>
              <w:t>Number of expected fragments.</w:t>
            </w:r>
          </w:p>
          <w:p w:rsidR="000D137B" w:rsidRPr="004B24E5" w:rsidRDefault="000D137B" w:rsidP="005079FE">
            <w:pPr>
              <w:widowControl/>
              <w:suppressAutoHyphens w:val="0"/>
              <w:autoSpaceDE w:val="0"/>
              <w:textAlignment w:val="auto"/>
              <w:rPr>
                <w:rFonts w:ascii="Arial" w:hAnsi="Arial" w:cs="Arial"/>
              </w:rPr>
            </w:pPr>
          </w:p>
        </w:tc>
      </w:tr>
      <w:tr w:rsidR="000D137B" w:rsidRPr="004B24E5" w:rsidTr="00A16215">
        <w:trPr>
          <w:trHeight w:val="400"/>
        </w:trPr>
        <w:tc>
          <w:tcPr>
            <w:tcW w:w="1791" w:type="dxa"/>
            <w:tcBorders>
              <w:left w:val="single" w:sz="2" w:space="0" w:color="000000"/>
              <w:bottom w:val="single" w:sz="2" w:space="0" w:color="000000"/>
            </w:tcBorders>
            <w:shd w:val="clear" w:color="auto" w:fill="C6D9F1"/>
            <w:tcMar>
              <w:top w:w="55" w:type="dxa"/>
              <w:left w:w="55" w:type="dxa"/>
              <w:bottom w:w="55" w:type="dxa"/>
              <w:right w:w="55" w:type="dxa"/>
            </w:tcMar>
          </w:tcPr>
          <w:p w:rsidR="000D137B" w:rsidRPr="004B24E5" w:rsidRDefault="00A16215" w:rsidP="00A16215">
            <w:pPr>
              <w:widowControl/>
              <w:suppressAutoHyphens w:val="0"/>
              <w:autoSpaceDE w:val="0"/>
              <w:adjustRightInd w:val="0"/>
              <w:textAlignment w:val="auto"/>
              <w:rPr>
                <w:rFonts w:ascii="Arial" w:hAnsi="Arial" w:cs="Arial"/>
                <w:kern w:val="0"/>
                <w:lang w:bidi="ar-SA"/>
              </w:rPr>
            </w:pPr>
            <w:proofErr w:type="spellStart"/>
            <w:r w:rsidRPr="004B24E5">
              <w:rPr>
                <w:rFonts w:ascii="Arial" w:hAnsi="Arial" w:cs="Arial"/>
                <w:kern w:val="0"/>
                <w:lang w:bidi="ar-SA"/>
              </w:rPr>
              <w:t>mIsFragmented</w:t>
            </w:r>
            <w:proofErr w:type="spellEnd"/>
          </w:p>
        </w:tc>
        <w:tc>
          <w:tcPr>
            <w:tcW w:w="6699"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0D137B" w:rsidRPr="004B24E5" w:rsidRDefault="00A16215" w:rsidP="00A16215">
            <w:pPr>
              <w:widowControl/>
              <w:suppressAutoHyphens w:val="0"/>
              <w:autoSpaceDE w:val="0"/>
              <w:adjustRightInd w:val="0"/>
              <w:textAlignment w:val="auto"/>
              <w:rPr>
                <w:rFonts w:ascii="Arial" w:hAnsi="Arial" w:cs="Arial"/>
                <w:color w:val="0000FF"/>
                <w:kern w:val="0"/>
                <w:lang w:bidi="ar-SA"/>
              </w:rPr>
            </w:pPr>
            <w:r w:rsidRPr="004B24E5">
              <w:rPr>
                <w:rFonts w:ascii="Arial" w:hAnsi="Arial" w:cs="Arial"/>
                <w:color w:val="0000FF"/>
                <w:kern w:val="0"/>
                <w:lang w:bidi="ar-SA"/>
              </w:rPr>
              <w:t>Bool:</w:t>
            </w:r>
            <w:r w:rsidR="00913FEE">
              <w:rPr>
                <w:rFonts w:ascii="Arial" w:hAnsi="Arial" w:cs="Arial"/>
                <w:color w:val="0000FF"/>
                <w:kern w:val="0"/>
                <w:lang w:bidi="ar-SA"/>
              </w:rPr>
              <w:t xml:space="preserve"> </w:t>
            </w:r>
            <w:r w:rsidR="00913FEE" w:rsidRPr="00913FEE">
              <w:rPr>
                <w:rFonts w:ascii="Arial" w:hAnsi="Arial" w:cs="Arial"/>
                <w:kern w:val="0"/>
                <w:lang w:bidi="ar-SA"/>
              </w:rPr>
              <w:t>True</w:t>
            </w:r>
            <w:r w:rsidR="00913FEE">
              <w:rPr>
                <w:rFonts w:ascii="Arial" w:hAnsi="Arial" w:cs="Arial"/>
                <w:kern w:val="0"/>
                <w:lang w:bidi="ar-SA"/>
              </w:rPr>
              <w:t xml:space="preserve"> </w:t>
            </w:r>
            <w:r w:rsidR="00913FEE" w:rsidRPr="00913FEE">
              <w:rPr>
                <w:rFonts w:ascii="Arial" w:hAnsi="Arial" w:cs="Arial"/>
                <w:kern w:val="0"/>
                <w:lang w:bidi="ar-SA"/>
              </w:rPr>
              <w:t>if the packet is a fragment</w:t>
            </w:r>
            <w:r w:rsidR="00913FEE">
              <w:rPr>
                <w:rFonts w:ascii="Arial" w:hAnsi="Arial" w:cs="Arial"/>
                <w:kern w:val="0"/>
                <w:lang w:bidi="ar-SA"/>
              </w:rPr>
              <w:t>.</w:t>
            </w:r>
          </w:p>
        </w:tc>
      </w:tr>
      <w:tr w:rsidR="000D137B" w:rsidRPr="004B24E5" w:rsidTr="00A16215">
        <w:trPr>
          <w:trHeight w:val="436"/>
        </w:trPr>
        <w:tc>
          <w:tcPr>
            <w:tcW w:w="1791" w:type="dxa"/>
            <w:tcBorders>
              <w:left w:val="single" w:sz="2" w:space="0" w:color="000000"/>
              <w:bottom w:val="single" w:sz="2" w:space="0" w:color="000000"/>
            </w:tcBorders>
            <w:shd w:val="clear" w:color="auto" w:fill="C6D9F1"/>
            <w:tcMar>
              <w:top w:w="55" w:type="dxa"/>
              <w:left w:w="55" w:type="dxa"/>
              <w:bottom w:w="55" w:type="dxa"/>
              <w:right w:w="55" w:type="dxa"/>
            </w:tcMar>
          </w:tcPr>
          <w:p w:rsidR="000D137B" w:rsidRPr="004B24E5" w:rsidRDefault="00A16215" w:rsidP="00A16215">
            <w:pPr>
              <w:widowControl/>
              <w:suppressAutoHyphens w:val="0"/>
              <w:autoSpaceDE w:val="0"/>
              <w:adjustRightInd w:val="0"/>
              <w:textAlignment w:val="auto"/>
              <w:rPr>
                <w:rFonts w:ascii="Arial" w:hAnsi="Arial" w:cs="Arial"/>
                <w:kern w:val="0"/>
                <w:lang w:bidi="ar-SA"/>
              </w:rPr>
            </w:pPr>
            <w:proofErr w:type="spellStart"/>
            <w:r w:rsidRPr="004B24E5">
              <w:rPr>
                <w:rFonts w:ascii="Arial" w:hAnsi="Arial" w:cs="Arial"/>
                <w:kern w:val="0"/>
                <w:lang w:bidi="ar-SA"/>
              </w:rPr>
              <w:t>mIsComplete</w:t>
            </w:r>
            <w:proofErr w:type="spellEnd"/>
          </w:p>
        </w:tc>
        <w:tc>
          <w:tcPr>
            <w:tcW w:w="6699"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0D137B" w:rsidRPr="004B24E5" w:rsidRDefault="00A16215" w:rsidP="00A16215">
            <w:pPr>
              <w:widowControl/>
              <w:suppressAutoHyphens w:val="0"/>
              <w:autoSpaceDE w:val="0"/>
              <w:adjustRightInd w:val="0"/>
              <w:textAlignment w:val="auto"/>
              <w:rPr>
                <w:rFonts w:ascii="Arial" w:hAnsi="Arial" w:cs="Arial"/>
                <w:color w:val="0000FF"/>
                <w:kern w:val="0"/>
                <w:lang w:bidi="ar-SA"/>
              </w:rPr>
            </w:pPr>
            <w:r w:rsidRPr="004B24E5">
              <w:rPr>
                <w:rFonts w:ascii="Arial" w:hAnsi="Arial" w:cs="Arial"/>
                <w:color w:val="0000FF"/>
                <w:kern w:val="0"/>
                <w:lang w:bidi="ar-SA"/>
              </w:rPr>
              <w:t>Bool:</w:t>
            </w:r>
            <w:r w:rsidR="00913FEE">
              <w:rPr>
                <w:rFonts w:ascii="Arial" w:hAnsi="Arial" w:cs="Arial"/>
                <w:color w:val="0000FF"/>
                <w:kern w:val="0"/>
                <w:lang w:bidi="ar-SA"/>
              </w:rPr>
              <w:t xml:space="preserve"> </w:t>
            </w:r>
            <w:r w:rsidR="00913FEE" w:rsidRPr="00913FEE">
              <w:rPr>
                <w:rFonts w:ascii="Arial" w:hAnsi="Arial" w:cs="Arial"/>
                <w:kern w:val="0"/>
                <w:lang w:bidi="ar-SA"/>
              </w:rPr>
              <w:t>True if complete fragmentation</w:t>
            </w:r>
            <w:r w:rsidR="00913FEE">
              <w:rPr>
                <w:rFonts w:ascii="Arial" w:hAnsi="Arial" w:cs="Arial"/>
                <w:kern w:val="0"/>
                <w:lang w:bidi="ar-SA"/>
              </w:rPr>
              <w:t>.</w:t>
            </w:r>
          </w:p>
        </w:tc>
      </w:tr>
      <w:tr w:rsidR="00A16215" w:rsidRPr="004B24E5" w:rsidTr="00A16215">
        <w:trPr>
          <w:trHeight w:val="418"/>
        </w:trPr>
        <w:tc>
          <w:tcPr>
            <w:tcW w:w="1791" w:type="dxa"/>
            <w:tcBorders>
              <w:left w:val="single" w:sz="2" w:space="0" w:color="000000"/>
              <w:bottom w:val="single" w:sz="2" w:space="0" w:color="000000"/>
            </w:tcBorders>
            <w:shd w:val="clear" w:color="auto" w:fill="C6D9F1"/>
            <w:tcMar>
              <w:top w:w="55" w:type="dxa"/>
              <w:left w:w="55" w:type="dxa"/>
              <w:bottom w:w="55" w:type="dxa"/>
              <w:right w:w="55" w:type="dxa"/>
            </w:tcMar>
          </w:tcPr>
          <w:p w:rsidR="00A16215" w:rsidRPr="004B24E5" w:rsidRDefault="00A16215" w:rsidP="00A16215">
            <w:pPr>
              <w:widowControl/>
              <w:suppressAutoHyphens w:val="0"/>
              <w:autoSpaceDE w:val="0"/>
              <w:adjustRightInd w:val="0"/>
              <w:textAlignment w:val="auto"/>
              <w:rPr>
                <w:rFonts w:ascii="Arial" w:hAnsi="Arial" w:cs="Arial"/>
                <w:kern w:val="0"/>
                <w:lang w:bidi="ar-SA"/>
              </w:rPr>
            </w:pPr>
            <w:proofErr w:type="spellStart"/>
            <w:r w:rsidRPr="004B24E5">
              <w:rPr>
                <w:rFonts w:ascii="Arial" w:hAnsi="Arial" w:cs="Arial"/>
                <w:kern w:val="0"/>
                <w:lang w:bidi="ar-SA"/>
              </w:rPr>
              <w:t>mCreationDate</w:t>
            </w:r>
            <w:proofErr w:type="spellEnd"/>
          </w:p>
        </w:tc>
        <w:tc>
          <w:tcPr>
            <w:tcW w:w="6699"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A16215" w:rsidRPr="004B24E5" w:rsidRDefault="00A16215" w:rsidP="00A16215">
            <w:pPr>
              <w:widowControl/>
              <w:suppressAutoHyphens w:val="0"/>
              <w:autoSpaceDE w:val="0"/>
              <w:adjustRightInd w:val="0"/>
              <w:textAlignment w:val="auto"/>
              <w:rPr>
                <w:rFonts w:ascii="Arial" w:hAnsi="Arial" w:cs="Arial"/>
                <w:kern w:val="0"/>
                <w:lang w:bidi="ar-SA"/>
              </w:rPr>
            </w:pPr>
            <w:proofErr w:type="spellStart"/>
            <w:r w:rsidRPr="004B24E5">
              <w:rPr>
                <w:rFonts w:ascii="Arial" w:hAnsi="Arial" w:cs="Arial"/>
                <w:color w:val="2B91AF"/>
                <w:kern w:val="0"/>
                <w:lang w:bidi="ar-SA"/>
              </w:rPr>
              <w:t>DateTime</w:t>
            </w:r>
            <w:proofErr w:type="spellEnd"/>
            <w:r w:rsidRPr="004B24E5">
              <w:rPr>
                <w:rFonts w:ascii="Arial" w:hAnsi="Arial" w:cs="Arial"/>
                <w:kern w:val="0"/>
                <w:lang w:bidi="ar-SA"/>
              </w:rPr>
              <w:t>:</w:t>
            </w:r>
            <w:r w:rsidR="00913FEE">
              <w:rPr>
                <w:rFonts w:ascii="Arial" w:hAnsi="Arial" w:cs="Arial"/>
                <w:kern w:val="0"/>
                <w:lang w:bidi="ar-SA"/>
              </w:rPr>
              <w:t xml:space="preserve"> </w:t>
            </w:r>
            <w:r w:rsidR="00913FEE" w:rsidRPr="00913FEE">
              <w:rPr>
                <w:rFonts w:ascii="Arial" w:hAnsi="Arial" w:cs="Arial"/>
                <w:kern w:val="0"/>
                <w:lang w:bidi="ar-SA"/>
              </w:rPr>
              <w:t>Package creation date.</w:t>
            </w:r>
          </w:p>
        </w:tc>
      </w:tr>
      <w:tr w:rsidR="00A16215" w:rsidRPr="004B24E5" w:rsidTr="00A16215">
        <w:trPr>
          <w:trHeight w:val="436"/>
        </w:trPr>
        <w:tc>
          <w:tcPr>
            <w:tcW w:w="1791" w:type="dxa"/>
            <w:tcBorders>
              <w:left w:val="single" w:sz="2" w:space="0" w:color="000000"/>
              <w:bottom w:val="single" w:sz="2" w:space="0" w:color="000000"/>
            </w:tcBorders>
            <w:shd w:val="clear" w:color="auto" w:fill="C6D9F1"/>
            <w:tcMar>
              <w:top w:w="55" w:type="dxa"/>
              <w:left w:w="55" w:type="dxa"/>
              <w:bottom w:w="55" w:type="dxa"/>
              <w:right w:w="55" w:type="dxa"/>
            </w:tcMar>
          </w:tcPr>
          <w:p w:rsidR="00A16215" w:rsidRPr="004B24E5" w:rsidRDefault="00A16215" w:rsidP="00A16215">
            <w:pPr>
              <w:widowControl/>
              <w:suppressAutoHyphens w:val="0"/>
              <w:autoSpaceDE w:val="0"/>
              <w:adjustRightInd w:val="0"/>
              <w:textAlignment w:val="auto"/>
              <w:rPr>
                <w:rFonts w:ascii="Arial" w:hAnsi="Arial" w:cs="Arial"/>
                <w:kern w:val="0"/>
                <w:lang w:bidi="ar-SA"/>
              </w:rPr>
            </w:pPr>
            <w:proofErr w:type="spellStart"/>
            <w:r w:rsidRPr="004B24E5">
              <w:rPr>
                <w:rFonts w:ascii="Arial" w:hAnsi="Arial" w:cs="Arial"/>
                <w:kern w:val="0"/>
                <w:lang w:bidi="ar-SA"/>
              </w:rPr>
              <w:t>mTimeout</w:t>
            </w:r>
            <w:proofErr w:type="spellEnd"/>
          </w:p>
        </w:tc>
        <w:tc>
          <w:tcPr>
            <w:tcW w:w="6699"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A16215" w:rsidRPr="004B24E5" w:rsidRDefault="00A16215" w:rsidP="00A16215">
            <w:pPr>
              <w:widowControl/>
              <w:suppressAutoHyphens w:val="0"/>
              <w:autoSpaceDE w:val="0"/>
              <w:adjustRightInd w:val="0"/>
              <w:textAlignment w:val="auto"/>
              <w:rPr>
                <w:rFonts w:ascii="Arial" w:hAnsi="Arial" w:cs="Arial"/>
                <w:color w:val="0000FF"/>
                <w:kern w:val="0"/>
                <w:lang w:bidi="ar-SA"/>
              </w:rPr>
            </w:pPr>
            <w:r w:rsidRPr="004B24E5">
              <w:rPr>
                <w:rFonts w:ascii="Arial" w:hAnsi="Arial" w:cs="Arial"/>
                <w:color w:val="0000FF"/>
                <w:kern w:val="0"/>
                <w:lang w:bidi="ar-SA"/>
              </w:rPr>
              <w:t>Long:</w:t>
            </w:r>
            <w:r w:rsidR="00913FEE">
              <w:rPr>
                <w:rFonts w:ascii="Arial" w:hAnsi="Arial" w:cs="Arial"/>
                <w:color w:val="0000FF"/>
                <w:kern w:val="0"/>
                <w:lang w:bidi="ar-SA"/>
              </w:rPr>
              <w:t xml:space="preserve"> </w:t>
            </w:r>
            <w:r w:rsidR="00913FEE" w:rsidRPr="00913FEE">
              <w:rPr>
                <w:rFonts w:ascii="Arial" w:hAnsi="Arial" w:cs="Arial"/>
                <w:kern w:val="0"/>
                <w:lang w:bidi="ar-SA"/>
              </w:rPr>
              <w:t>Timeout packet</w:t>
            </w:r>
          </w:p>
        </w:tc>
      </w:tr>
      <w:tr w:rsidR="00A16215" w:rsidRPr="004B24E5" w:rsidTr="00A16215">
        <w:trPr>
          <w:trHeight w:val="436"/>
        </w:trPr>
        <w:tc>
          <w:tcPr>
            <w:tcW w:w="1791" w:type="dxa"/>
            <w:tcBorders>
              <w:left w:val="single" w:sz="2" w:space="0" w:color="000000"/>
              <w:bottom w:val="single" w:sz="2" w:space="0" w:color="000000"/>
            </w:tcBorders>
            <w:shd w:val="clear" w:color="auto" w:fill="C6D9F1"/>
            <w:tcMar>
              <w:top w:w="55" w:type="dxa"/>
              <w:left w:w="55" w:type="dxa"/>
              <w:bottom w:w="55" w:type="dxa"/>
              <w:right w:w="55" w:type="dxa"/>
            </w:tcMar>
          </w:tcPr>
          <w:p w:rsidR="00A16215" w:rsidRPr="004B24E5" w:rsidRDefault="00A16215" w:rsidP="00A16215">
            <w:pPr>
              <w:widowControl/>
              <w:suppressAutoHyphens w:val="0"/>
              <w:autoSpaceDE w:val="0"/>
              <w:adjustRightInd w:val="0"/>
              <w:textAlignment w:val="auto"/>
              <w:rPr>
                <w:rFonts w:ascii="Arial" w:hAnsi="Arial" w:cs="Arial"/>
                <w:kern w:val="0"/>
                <w:lang w:bidi="ar-SA"/>
              </w:rPr>
            </w:pPr>
            <w:proofErr w:type="spellStart"/>
            <w:r w:rsidRPr="004B24E5">
              <w:rPr>
                <w:rFonts w:ascii="Arial" w:hAnsi="Arial" w:cs="Arial"/>
                <w:kern w:val="0"/>
                <w:lang w:bidi="ar-SA"/>
              </w:rPr>
              <w:t>mFrameType</w:t>
            </w:r>
            <w:proofErr w:type="spellEnd"/>
          </w:p>
        </w:tc>
        <w:tc>
          <w:tcPr>
            <w:tcW w:w="6699"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A16215" w:rsidRPr="004B24E5" w:rsidRDefault="00A16215" w:rsidP="00A16215">
            <w:pPr>
              <w:widowControl/>
              <w:suppressAutoHyphens w:val="0"/>
              <w:autoSpaceDE w:val="0"/>
              <w:adjustRightInd w:val="0"/>
              <w:textAlignment w:val="auto"/>
              <w:rPr>
                <w:rFonts w:ascii="Arial" w:hAnsi="Arial" w:cs="Arial"/>
                <w:color w:val="2B91AF"/>
                <w:kern w:val="0"/>
                <w:lang w:bidi="ar-SA"/>
              </w:rPr>
            </w:pPr>
            <w:proofErr w:type="spellStart"/>
            <w:r w:rsidRPr="004B24E5">
              <w:rPr>
                <w:rFonts w:ascii="Arial" w:hAnsi="Arial" w:cs="Arial"/>
                <w:color w:val="2B91AF"/>
                <w:kern w:val="0"/>
                <w:lang w:bidi="ar-SA"/>
              </w:rPr>
              <w:t>WebSocketFrameType</w:t>
            </w:r>
            <w:proofErr w:type="spellEnd"/>
            <w:r w:rsidRPr="004B24E5">
              <w:rPr>
                <w:rFonts w:ascii="Arial" w:hAnsi="Arial" w:cs="Arial"/>
                <w:color w:val="2B91AF"/>
                <w:kern w:val="0"/>
                <w:lang w:bidi="ar-SA"/>
              </w:rPr>
              <w:t>:</w:t>
            </w:r>
            <w:r w:rsidR="00913FEE">
              <w:rPr>
                <w:rFonts w:ascii="Arial" w:hAnsi="Arial" w:cs="Arial"/>
                <w:color w:val="2B91AF"/>
                <w:kern w:val="0"/>
                <w:lang w:bidi="ar-SA"/>
              </w:rPr>
              <w:t xml:space="preserve"> </w:t>
            </w:r>
            <w:r w:rsidR="00913FEE">
              <w:rPr>
                <w:rFonts w:ascii="Arial" w:hAnsi="Arial" w:cs="Arial"/>
                <w:kern w:val="0"/>
                <w:lang w:bidi="ar-SA"/>
              </w:rPr>
              <w:t>F</w:t>
            </w:r>
            <w:r w:rsidR="00913FEE" w:rsidRPr="00913FEE">
              <w:rPr>
                <w:rFonts w:ascii="Arial" w:hAnsi="Arial" w:cs="Arial"/>
                <w:kern w:val="0"/>
                <w:lang w:bidi="ar-SA"/>
              </w:rPr>
              <w:t>rame type package</w:t>
            </w:r>
            <w:r w:rsidR="00913FEE">
              <w:rPr>
                <w:rFonts w:ascii="Arial" w:hAnsi="Arial" w:cs="Arial"/>
                <w:kern w:val="0"/>
                <w:lang w:bidi="ar-SA"/>
              </w:rPr>
              <w:t>.</w:t>
            </w:r>
          </w:p>
        </w:tc>
      </w:tr>
      <w:tr w:rsidR="000D137B" w:rsidRPr="004B24E5" w:rsidTr="005079FE">
        <w:trPr>
          <w:trHeight w:val="310"/>
        </w:trPr>
        <w:tc>
          <w:tcPr>
            <w:tcW w:w="8490" w:type="dxa"/>
            <w:gridSpan w:val="3"/>
            <w:tcBorders>
              <w:left w:val="single" w:sz="2" w:space="0" w:color="000000"/>
              <w:bottom w:val="single" w:sz="2" w:space="0" w:color="000000"/>
              <w:right w:val="single" w:sz="2" w:space="0" w:color="000000"/>
            </w:tcBorders>
            <w:shd w:val="clear" w:color="auto" w:fill="C6D9F1"/>
            <w:tcMar>
              <w:top w:w="55" w:type="dxa"/>
              <w:left w:w="55" w:type="dxa"/>
              <w:bottom w:w="55" w:type="dxa"/>
              <w:right w:w="55" w:type="dxa"/>
            </w:tcMar>
          </w:tcPr>
          <w:p w:rsidR="000D137B" w:rsidRPr="004B24E5" w:rsidRDefault="00913FEE" w:rsidP="005079FE">
            <w:pPr>
              <w:pStyle w:val="Contenidodelatabla"/>
              <w:jc w:val="center"/>
              <w:rPr>
                <w:rFonts w:ascii="Arial" w:hAnsi="Arial" w:cs="Arial"/>
              </w:rPr>
            </w:pPr>
            <w:r>
              <w:rPr>
                <w:rFonts w:ascii="Arial" w:hAnsi="Arial" w:cs="Arial"/>
                <w:b/>
                <w:bCs/>
              </w:rPr>
              <w:t>Methods</w:t>
            </w:r>
          </w:p>
        </w:tc>
      </w:tr>
      <w:tr w:rsidR="000D137B" w:rsidRPr="004B24E5" w:rsidTr="00596BCD">
        <w:trPr>
          <w:trHeight w:val="436"/>
        </w:trPr>
        <w:tc>
          <w:tcPr>
            <w:tcW w:w="4311" w:type="dxa"/>
            <w:gridSpan w:val="2"/>
            <w:tcBorders>
              <w:left w:val="single" w:sz="2" w:space="0" w:color="000000"/>
              <w:bottom w:val="single" w:sz="2" w:space="0" w:color="000000"/>
            </w:tcBorders>
            <w:shd w:val="clear" w:color="auto" w:fill="C6D9F1"/>
            <w:tcMar>
              <w:top w:w="55" w:type="dxa"/>
              <w:left w:w="55" w:type="dxa"/>
              <w:bottom w:w="55" w:type="dxa"/>
              <w:right w:w="55" w:type="dxa"/>
            </w:tcMar>
          </w:tcPr>
          <w:p w:rsidR="000D137B" w:rsidRPr="004B24E5" w:rsidRDefault="00A16215" w:rsidP="00596BCD">
            <w:pPr>
              <w:widowControl/>
              <w:suppressAutoHyphens w:val="0"/>
              <w:autoSpaceDE w:val="0"/>
              <w:adjustRightInd w:val="0"/>
              <w:textAlignment w:val="auto"/>
              <w:rPr>
                <w:rFonts w:ascii="Arial" w:hAnsi="Arial" w:cs="Arial"/>
                <w:kern w:val="0"/>
                <w:lang w:bidi="ar-SA"/>
              </w:rPr>
            </w:pPr>
            <w:r w:rsidRPr="004B24E5">
              <w:rPr>
                <w:rFonts w:ascii="Arial" w:hAnsi="Arial" w:cs="Arial"/>
                <w:color w:val="0000FF"/>
                <w:kern w:val="0"/>
                <w:lang w:bidi="ar-SA"/>
              </w:rPr>
              <w:t>public</w:t>
            </w:r>
            <w:r w:rsidRPr="004B24E5">
              <w:rPr>
                <w:rFonts w:ascii="Arial" w:hAnsi="Arial" w:cs="Arial"/>
                <w:kern w:val="0"/>
                <w:lang w:bidi="ar-SA"/>
              </w:rPr>
              <w:t xml:space="preserve"> </w:t>
            </w:r>
            <w:proofErr w:type="spellStart"/>
            <w:r w:rsidRPr="004B24E5">
              <w:rPr>
                <w:rFonts w:ascii="Arial" w:hAnsi="Arial" w:cs="Arial"/>
                <w:kern w:val="0"/>
                <w:lang w:bidi="ar-SA"/>
              </w:rPr>
              <w:t>WebSocketRawPacket</w:t>
            </w:r>
            <w:proofErr w:type="spellEnd"/>
            <w:r w:rsidRPr="004B24E5">
              <w:rPr>
                <w:rFonts w:ascii="Arial" w:hAnsi="Arial" w:cs="Arial"/>
                <w:kern w:val="0"/>
                <w:lang w:bidi="ar-SA"/>
              </w:rPr>
              <w:t>(</w:t>
            </w:r>
            <w:proofErr w:type="spellStart"/>
            <w:r w:rsidRPr="004B24E5">
              <w:rPr>
                <w:rFonts w:ascii="Arial" w:hAnsi="Arial" w:cs="Arial"/>
                <w:color w:val="0000FF"/>
                <w:kern w:val="0"/>
                <w:lang w:bidi="ar-SA"/>
              </w:rPr>
              <w:t>int</w:t>
            </w:r>
            <w:proofErr w:type="spellEnd"/>
            <w:r w:rsidRPr="004B24E5">
              <w:rPr>
                <w:rFonts w:ascii="Arial" w:hAnsi="Arial" w:cs="Arial"/>
                <w:kern w:val="0"/>
                <w:lang w:bidi="ar-SA"/>
              </w:rPr>
              <w:t xml:space="preserve"> </w:t>
            </w:r>
            <w:proofErr w:type="spellStart"/>
            <w:r w:rsidRPr="004B24E5">
              <w:rPr>
                <w:rFonts w:ascii="Arial" w:hAnsi="Arial" w:cs="Arial"/>
                <w:kern w:val="0"/>
                <w:lang w:bidi="ar-SA"/>
              </w:rPr>
              <w:t>aIni</w:t>
            </w:r>
            <w:r w:rsidR="00596BCD" w:rsidRPr="004B24E5">
              <w:rPr>
                <w:rFonts w:ascii="Arial" w:hAnsi="Arial" w:cs="Arial"/>
                <w:kern w:val="0"/>
                <w:lang w:bidi="ar-SA"/>
              </w:rPr>
              <w:t>tialSize</w:t>
            </w:r>
            <w:proofErr w:type="spellEnd"/>
            <w:r w:rsidR="00596BCD" w:rsidRPr="004B24E5">
              <w:rPr>
                <w:rFonts w:ascii="Arial" w:hAnsi="Arial" w:cs="Arial"/>
                <w:kern w:val="0"/>
                <w:lang w:bidi="ar-SA"/>
              </w:rPr>
              <w:t>)</w:t>
            </w:r>
          </w:p>
        </w:tc>
        <w:tc>
          <w:tcPr>
            <w:tcW w:w="4179"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0D137B" w:rsidRPr="004B24E5" w:rsidRDefault="00C44BE0" w:rsidP="005079FE">
            <w:pPr>
              <w:pStyle w:val="Contenidodelatabla"/>
              <w:jc w:val="both"/>
              <w:rPr>
                <w:rFonts w:ascii="Arial" w:hAnsi="Arial" w:cs="Arial"/>
              </w:rPr>
            </w:pPr>
            <w:r w:rsidRPr="00C44BE0">
              <w:rPr>
                <w:rFonts w:ascii="Arial" w:eastAsia="Bitstream Vera Sans" w:hAnsi="Arial" w:cs="Arial"/>
              </w:rPr>
              <w:t>Builds a packet with an initial size.</w:t>
            </w:r>
          </w:p>
        </w:tc>
      </w:tr>
      <w:tr w:rsidR="000D137B" w:rsidRPr="004B24E5" w:rsidTr="00596BCD">
        <w:trPr>
          <w:trHeight w:val="626"/>
        </w:trPr>
        <w:tc>
          <w:tcPr>
            <w:tcW w:w="4311" w:type="dxa"/>
            <w:gridSpan w:val="2"/>
            <w:tcBorders>
              <w:left w:val="single" w:sz="2" w:space="0" w:color="000000"/>
              <w:bottom w:val="single" w:sz="2" w:space="0" w:color="000000"/>
            </w:tcBorders>
            <w:shd w:val="clear" w:color="auto" w:fill="C6D9F1"/>
            <w:tcMar>
              <w:top w:w="55" w:type="dxa"/>
              <w:left w:w="55" w:type="dxa"/>
              <w:bottom w:w="55" w:type="dxa"/>
              <w:right w:w="55" w:type="dxa"/>
            </w:tcMar>
          </w:tcPr>
          <w:p w:rsidR="000D137B" w:rsidRPr="004B24E5" w:rsidRDefault="00A16215" w:rsidP="00596BCD">
            <w:pPr>
              <w:widowControl/>
              <w:suppressAutoHyphens w:val="0"/>
              <w:autoSpaceDE w:val="0"/>
              <w:adjustRightInd w:val="0"/>
              <w:textAlignment w:val="auto"/>
              <w:rPr>
                <w:rFonts w:ascii="Arial" w:hAnsi="Arial" w:cs="Arial"/>
                <w:kern w:val="0"/>
                <w:lang w:bidi="ar-SA"/>
              </w:rPr>
            </w:pPr>
            <w:r w:rsidRPr="004B24E5">
              <w:rPr>
                <w:rFonts w:ascii="Arial" w:hAnsi="Arial" w:cs="Arial"/>
                <w:color w:val="0000FF"/>
                <w:kern w:val="0"/>
                <w:lang w:bidi="ar-SA"/>
              </w:rPr>
              <w:t>public</w:t>
            </w:r>
            <w:r w:rsidRPr="004B24E5">
              <w:rPr>
                <w:rFonts w:ascii="Arial" w:hAnsi="Arial" w:cs="Arial"/>
                <w:kern w:val="0"/>
                <w:lang w:bidi="ar-SA"/>
              </w:rPr>
              <w:t xml:space="preserve"> </w:t>
            </w:r>
            <w:proofErr w:type="spellStart"/>
            <w:r w:rsidRPr="004B24E5">
              <w:rPr>
                <w:rFonts w:ascii="Arial" w:hAnsi="Arial" w:cs="Arial"/>
                <w:kern w:val="0"/>
                <w:lang w:bidi="ar-SA"/>
              </w:rPr>
              <w:t>WebSocketRawPacket</w:t>
            </w:r>
            <w:proofErr w:type="spellEnd"/>
            <w:r w:rsidRPr="004B24E5">
              <w:rPr>
                <w:rFonts w:ascii="Arial" w:hAnsi="Arial" w:cs="Arial"/>
                <w:kern w:val="0"/>
                <w:lang w:bidi="ar-SA"/>
              </w:rPr>
              <w:t>(</w:t>
            </w:r>
            <w:r w:rsidRPr="004B24E5">
              <w:rPr>
                <w:rFonts w:ascii="Arial" w:hAnsi="Arial" w:cs="Arial"/>
                <w:color w:val="0000FF"/>
                <w:kern w:val="0"/>
                <w:lang w:bidi="ar-SA"/>
              </w:rPr>
              <w:t>byte</w:t>
            </w:r>
            <w:r w:rsidR="00596BCD" w:rsidRPr="004B24E5">
              <w:rPr>
                <w:rFonts w:ascii="Arial" w:hAnsi="Arial" w:cs="Arial"/>
                <w:kern w:val="0"/>
                <w:lang w:bidi="ar-SA"/>
              </w:rPr>
              <w:t xml:space="preserve">[] </w:t>
            </w:r>
            <w:proofErr w:type="spellStart"/>
            <w:r w:rsidR="00596BCD" w:rsidRPr="004B24E5">
              <w:rPr>
                <w:rFonts w:ascii="Arial" w:hAnsi="Arial" w:cs="Arial"/>
                <w:kern w:val="0"/>
                <w:lang w:bidi="ar-SA"/>
              </w:rPr>
              <w:t>aByteArray</w:t>
            </w:r>
            <w:proofErr w:type="spellEnd"/>
            <w:r w:rsidR="00596BCD" w:rsidRPr="004B24E5">
              <w:rPr>
                <w:rFonts w:ascii="Arial" w:hAnsi="Arial" w:cs="Arial"/>
                <w:kern w:val="0"/>
                <w:lang w:bidi="ar-SA"/>
              </w:rPr>
              <w:t>)</w:t>
            </w:r>
          </w:p>
        </w:tc>
        <w:tc>
          <w:tcPr>
            <w:tcW w:w="4179"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0D137B" w:rsidRPr="004B24E5" w:rsidRDefault="00C44BE0" w:rsidP="005079FE">
            <w:pPr>
              <w:pStyle w:val="Contenidodelatabla"/>
              <w:jc w:val="both"/>
              <w:rPr>
                <w:rFonts w:ascii="Arial" w:hAnsi="Arial" w:cs="Arial"/>
              </w:rPr>
            </w:pPr>
            <w:r w:rsidRPr="00C44BE0">
              <w:rPr>
                <w:rFonts w:ascii="Arial" w:eastAsia="Bitstream Vera Sans" w:hAnsi="Arial" w:cs="Arial"/>
              </w:rPr>
              <w:t xml:space="preserve">Building a package with an array of </w:t>
            </w:r>
            <w:r>
              <w:rPr>
                <w:rFonts w:ascii="Arial" w:eastAsia="Bitstream Vera Sans" w:hAnsi="Arial" w:cs="Arial"/>
              </w:rPr>
              <w:t>data.</w:t>
            </w:r>
          </w:p>
        </w:tc>
      </w:tr>
      <w:tr w:rsidR="000D137B" w:rsidRPr="004B24E5" w:rsidTr="00596BCD">
        <w:trPr>
          <w:trHeight w:val="626"/>
        </w:trPr>
        <w:tc>
          <w:tcPr>
            <w:tcW w:w="4311" w:type="dxa"/>
            <w:gridSpan w:val="2"/>
            <w:tcBorders>
              <w:left w:val="single" w:sz="2" w:space="0" w:color="000000"/>
              <w:bottom w:val="single" w:sz="2" w:space="0" w:color="000000"/>
            </w:tcBorders>
            <w:shd w:val="clear" w:color="auto" w:fill="C6D9F1"/>
            <w:tcMar>
              <w:top w:w="55" w:type="dxa"/>
              <w:left w:w="55" w:type="dxa"/>
              <w:bottom w:w="55" w:type="dxa"/>
              <w:right w:w="55" w:type="dxa"/>
            </w:tcMar>
          </w:tcPr>
          <w:p w:rsidR="000D137B" w:rsidRPr="004B24E5" w:rsidRDefault="00A16215" w:rsidP="00596BCD">
            <w:pPr>
              <w:widowControl/>
              <w:suppressAutoHyphens w:val="0"/>
              <w:autoSpaceDE w:val="0"/>
              <w:adjustRightInd w:val="0"/>
              <w:textAlignment w:val="auto"/>
              <w:rPr>
                <w:rFonts w:ascii="Arial" w:hAnsi="Arial" w:cs="Arial"/>
                <w:kern w:val="0"/>
                <w:lang w:bidi="ar-SA"/>
              </w:rPr>
            </w:pPr>
            <w:r w:rsidRPr="004B24E5">
              <w:rPr>
                <w:rFonts w:ascii="Arial" w:hAnsi="Arial" w:cs="Arial"/>
                <w:color w:val="0000FF"/>
                <w:kern w:val="0"/>
                <w:lang w:bidi="ar-SA"/>
              </w:rPr>
              <w:t>public</w:t>
            </w:r>
            <w:r w:rsidRPr="004B24E5">
              <w:rPr>
                <w:rFonts w:ascii="Arial" w:hAnsi="Arial" w:cs="Arial"/>
                <w:kern w:val="0"/>
                <w:lang w:bidi="ar-SA"/>
              </w:rPr>
              <w:t xml:space="preserve"> </w:t>
            </w:r>
            <w:proofErr w:type="spellStart"/>
            <w:r w:rsidRPr="004B24E5">
              <w:rPr>
                <w:rFonts w:ascii="Arial" w:hAnsi="Arial" w:cs="Arial"/>
                <w:kern w:val="0"/>
                <w:lang w:bidi="ar-SA"/>
              </w:rPr>
              <w:t>WebSocketRawPacket</w:t>
            </w:r>
            <w:proofErr w:type="spellEnd"/>
            <w:r w:rsidRPr="004B24E5">
              <w:rPr>
                <w:rFonts w:ascii="Arial" w:hAnsi="Arial" w:cs="Arial"/>
                <w:kern w:val="0"/>
                <w:lang w:bidi="ar-SA"/>
              </w:rPr>
              <w:t>(</w:t>
            </w:r>
            <w:proofErr w:type="spellStart"/>
            <w:r w:rsidRPr="004B24E5">
              <w:rPr>
                <w:rFonts w:ascii="Arial" w:hAnsi="Arial" w:cs="Arial"/>
                <w:color w:val="2B91AF"/>
                <w:kern w:val="0"/>
                <w:lang w:bidi="ar-SA"/>
              </w:rPr>
              <w:t>WebSocketFrameType</w:t>
            </w:r>
            <w:proofErr w:type="spellEnd"/>
            <w:r w:rsidRPr="004B24E5">
              <w:rPr>
                <w:rFonts w:ascii="Arial" w:hAnsi="Arial" w:cs="Arial"/>
                <w:kern w:val="0"/>
                <w:lang w:bidi="ar-SA"/>
              </w:rPr>
              <w:t xml:space="preserve"> </w:t>
            </w:r>
            <w:proofErr w:type="spellStart"/>
            <w:r w:rsidRPr="004B24E5">
              <w:rPr>
                <w:rFonts w:ascii="Arial" w:hAnsi="Arial" w:cs="Arial"/>
                <w:kern w:val="0"/>
                <w:lang w:bidi="ar-SA"/>
              </w:rPr>
              <w:t>aFrameType</w:t>
            </w:r>
            <w:proofErr w:type="spellEnd"/>
            <w:r w:rsidRPr="004B24E5">
              <w:rPr>
                <w:rFonts w:ascii="Arial" w:hAnsi="Arial" w:cs="Arial"/>
                <w:kern w:val="0"/>
                <w:lang w:bidi="ar-SA"/>
              </w:rPr>
              <w:t xml:space="preserve">, </w:t>
            </w:r>
            <w:r w:rsidRPr="004B24E5">
              <w:rPr>
                <w:rFonts w:ascii="Arial" w:hAnsi="Arial" w:cs="Arial"/>
                <w:color w:val="0000FF"/>
                <w:kern w:val="0"/>
                <w:lang w:bidi="ar-SA"/>
              </w:rPr>
              <w:t>byte</w:t>
            </w:r>
            <w:r w:rsidR="00596BCD" w:rsidRPr="004B24E5">
              <w:rPr>
                <w:rFonts w:ascii="Arial" w:hAnsi="Arial" w:cs="Arial"/>
                <w:kern w:val="0"/>
                <w:lang w:bidi="ar-SA"/>
              </w:rPr>
              <w:t xml:space="preserve">[] </w:t>
            </w:r>
            <w:proofErr w:type="spellStart"/>
            <w:r w:rsidR="00596BCD" w:rsidRPr="004B24E5">
              <w:rPr>
                <w:rFonts w:ascii="Arial" w:hAnsi="Arial" w:cs="Arial"/>
                <w:kern w:val="0"/>
                <w:lang w:bidi="ar-SA"/>
              </w:rPr>
              <w:t>aByteArray</w:t>
            </w:r>
            <w:proofErr w:type="spellEnd"/>
            <w:r w:rsidR="00596BCD" w:rsidRPr="004B24E5">
              <w:rPr>
                <w:rFonts w:ascii="Arial" w:hAnsi="Arial" w:cs="Arial"/>
                <w:kern w:val="0"/>
                <w:lang w:bidi="ar-SA"/>
              </w:rPr>
              <w:t>)</w:t>
            </w:r>
          </w:p>
        </w:tc>
        <w:tc>
          <w:tcPr>
            <w:tcW w:w="4179"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0D137B" w:rsidRPr="004B24E5" w:rsidRDefault="00C44BE0" w:rsidP="00C44BE0">
            <w:pPr>
              <w:pStyle w:val="Contenidodelatabla"/>
              <w:jc w:val="both"/>
              <w:rPr>
                <w:rFonts w:ascii="Arial" w:hAnsi="Arial" w:cs="Arial"/>
              </w:rPr>
            </w:pPr>
            <w:r w:rsidRPr="00C44BE0">
              <w:rPr>
                <w:rFonts w:ascii="Arial" w:eastAsia="Bitstream Vera Sans" w:hAnsi="Arial" w:cs="Arial"/>
              </w:rPr>
              <w:t xml:space="preserve">Building a package with an array of </w:t>
            </w:r>
            <w:r>
              <w:rPr>
                <w:rFonts w:ascii="Arial" w:eastAsia="Bitstream Vera Sans" w:hAnsi="Arial" w:cs="Arial"/>
              </w:rPr>
              <w:t>data</w:t>
            </w:r>
            <w:r w:rsidRPr="00C44BE0">
              <w:rPr>
                <w:rFonts w:ascii="Arial" w:eastAsia="Bitstream Vera Sans" w:hAnsi="Arial" w:cs="Arial"/>
              </w:rPr>
              <w:t xml:space="preserve"> and type of frame.</w:t>
            </w:r>
          </w:p>
        </w:tc>
      </w:tr>
      <w:tr w:rsidR="000D137B" w:rsidRPr="004B24E5" w:rsidTr="00596BCD">
        <w:trPr>
          <w:trHeight w:val="626"/>
        </w:trPr>
        <w:tc>
          <w:tcPr>
            <w:tcW w:w="4311" w:type="dxa"/>
            <w:gridSpan w:val="2"/>
            <w:tcBorders>
              <w:left w:val="single" w:sz="2" w:space="0" w:color="000000"/>
              <w:bottom w:val="single" w:sz="2" w:space="0" w:color="000000"/>
            </w:tcBorders>
            <w:shd w:val="clear" w:color="auto" w:fill="C6D9F1"/>
            <w:tcMar>
              <w:top w:w="55" w:type="dxa"/>
              <w:left w:w="55" w:type="dxa"/>
              <w:bottom w:w="55" w:type="dxa"/>
              <w:right w:w="55" w:type="dxa"/>
            </w:tcMar>
          </w:tcPr>
          <w:p w:rsidR="000D137B" w:rsidRPr="004B24E5" w:rsidRDefault="00A16215" w:rsidP="00596BCD">
            <w:pPr>
              <w:widowControl/>
              <w:suppressAutoHyphens w:val="0"/>
              <w:autoSpaceDE w:val="0"/>
              <w:adjustRightInd w:val="0"/>
              <w:textAlignment w:val="auto"/>
              <w:rPr>
                <w:rFonts w:ascii="Arial" w:hAnsi="Arial" w:cs="Arial"/>
                <w:kern w:val="0"/>
                <w:lang w:bidi="ar-SA"/>
              </w:rPr>
            </w:pPr>
            <w:r w:rsidRPr="004B24E5">
              <w:rPr>
                <w:rFonts w:ascii="Arial" w:hAnsi="Arial" w:cs="Arial"/>
                <w:color w:val="0000FF"/>
                <w:kern w:val="0"/>
                <w:lang w:bidi="ar-SA"/>
              </w:rPr>
              <w:t>public</w:t>
            </w:r>
            <w:r w:rsidRPr="004B24E5">
              <w:rPr>
                <w:rFonts w:ascii="Arial" w:hAnsi="Arial" w:cs="Arial"/>
                <w:kern w:val="0"/>
                <w:lang w:bidi="ar-SA"/>
              </w:rPr>
              <w:t xml:space="preserve"> </w:t>
            </w:r>
            <w:proofErr w:type="spellStart"/>
            <w:r w:rsidRPr="004B24E5">
              <w:rPr>
                <w:rFonts w:ascii="Arial" w:hAnsi="Arial" w:cs="Arial"/>
                <w:kern w:val="0"/>
                <w:lang w:bidi="ar-SA"/>
              </w:rPr>
              <w:t>WebSocketRawPacket</w:t>
            </w:r>
            <w:proofErr w:type="spellEnd"/>
            <w:r w:rsidRPr="004B24E5">
              <w:rPr>
                <w:rFonts w:ascii="Arial" w:hAnsi="Arial" w:cs="Arial"/>
                <w:kern w:val="0"/>
                <w:lang w:bidi="ar-SA"/>
              </w:rPr>
              <w:t>(</w:t>
            </w:r>
            <w:r w:rsidRPr="004B24E5">
              <w:rPr>
                <w:rFonts w:ascii="Arial" w:hAnsi="Arial" w:cs="Arial"/>
                <w:color w:val="0000FF"/>
                <w:kern w:val="0"/>
                <w:lang w:bidi="ar-SA"/>
              </w:rPr>
              <w:t>string</w:t>
            </w:r>
            <w:r w:rsidRPr="004B24E5">
              <w:rPr>
                <w:rFonts w:ascii="Arial" w:hAnsi="Arial" w:cs="Arial"/>
                <w:kern w:val="0"/>
                <w:lang w:bidi="ar-SA"/>
              </w:rPr>
              <w:t xml:space="preserve"> </w:t>
            </w:r>
            <w:proofErr w:type="spellStart"/>
            <w:r w:rsidRPr="004B24E5">
              <w:rPr>
                <w:rFonts w:ascii="Arial" w:hAnsi="Arial" w:cs="Arial"/>
                <w:kern w:val="0"/>
                <w:lang w:bidi="ar-SA"/>
              </w:rPr>
              <w:t>aS</w:t>
            </w:r>
            <w:r w:rsidR="00596BCD" w:rsidRPr="004B24E5">
              <w:rPr>
                <w:rFonts w:ascii="Arial" w:hAnsi="Arial" w:cs="Arial"/>
                <w:kern w:val="0"/>
                <w:lang w:bidi="ar-SA"/>
              </w:rPr>
              <w:t>tring</w:t>
            </w:r>
            <w:proofErr w:type="spellEnd"/>
            <w:r w:rsidR="00596BCD" w:rsidRPr="004B24E5">
              <w:rPr>
                <w:rFonts w:ascii="Arial" w:hAnsi="Arial" w:cs="Arial"/>
                <w:kern w:val="0"/>
                <w:lang w:bidi="ar-SA"/>
              </w:rPr>
              <w:t>)</w:t>
            </w:r>
          </w:p>
        </w:tc>
        <w:tc>
          <w:tcPr>
            <w:tcW w:w="4179"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0D137B" w:rsidRPr="004B24E5" w:rsidRDefault="00C44BE0" w:rsidP="005079FE">
            <w:pPr>
              <w:pStyle w:val="Contenidodelatabla"/>
              <w:jc w:val="both"/>
              <w:rPr>
                <w:rFonts w:ascii="Arial" w:hAnsi="Arial" w:cs="Arial"/>
              </w:rPr>
            </w:pPr>
            <w:r w:rsidRPr="00C44BE0">
              <w:rPr>
                <w:rFonts w:ascii="Arial" w:eastAsia="Bitstream Vera Sans" w:hAnsi="Arial" w:cs="Arial"/>
              </w:rPr>
              <w:t>Building a package with a</w:t>
            </w:r>
            <w:r>
              <w:rPr>
                <w:rFonts w:ascii="Arial" w:eastAsia="Bitstream Vera Sans" w:hAnsi="Arial" w:cs="Arial"/>
              </w:rPr>
              <w:t xml:space="preserve"> string data.</w:t>
            </w:r>
          </w:p>
        </w:tc>
      </w:tr>
      <w:tr w:rsidR="000D137B" w:rsidRPr="004B24E5" w:rsidTr="00596BCD">
        <w:trPr>
          <w:trHeight w:val="626"/>
        </w:trPr>
        <w:tc>
          <w:tcPr>
            <w:tcW w:w="4311" w:type="dxa"/>
            <w:gridSpan w:val="2"/>
            <w:tcBorders>
              <w:left w:val="single" w:sz="2" w:space="0" w:color="000000"/>
              <w:bottom w:val="single" w:sz="2" w:space="0" w:color="000000"/>
            </w:tcBorders>
            <w:shd w:val="clear" w:color="auto" w:fill="C6D9F1"/>
            <w:tcMar>
              <w:top w:w="55" w:type="dxa"/>
              <w:left w:w="55" w:type="dxa"/>
              <w:bottom w:w="55" w:type="dxa"/>
              <w:right w:w="55" w:type="dxa"/>
            </w:tcMar>
          </w:tcPr>
          <w:p w:rsidR="000D137B" w:rsidRPr="004B24E5" w:rsidRDefault="00A16215" w:rsidP="00596BCD">
            <w:pPr>
              <w:widowControl/>
              <w:suppressAutoHyphens w:val="0"/>
              <w:autoSpaceDE w:val="0"/>
              <w:adjustRightInd w:val="0"/>
              <w:textAlignment w:val="auto"/>
              <w:rPr>
                <w:rFonts w:ascii="Arial" w:hAnsi="Arial" w:cs="Arial"/>
                <w:kern w:val="0"/>
                <w:lang w:bidi="ar-SA"/>
              </w:rPr>
            </w:pPr>
            <w:r w:rsidRPr="004B24E5">
              <w:rPr>
                <w:rFonts w:ascii="Arial" w:hAnsi="Arial" w:cs="Arial"/>
                <w:color w:val="0000FF"/>
                <w:kern w:val="0"/>
                <w:lang w:bidi="ar-SA"/>
              </w:rPr>
              <w:t>public</w:t>
            </w:r>
            <w:r w:rsidRPr="004B24E5">
              <w:rPr>
                <w:rFonts w:ascii="Arial" w:hAnsi="Arial" w:cs="Arial"/>
                <w:kern w:val="0"/>
                <w:lang w:bidi="ar-SA"/>
              </w:rPr>
              <w:t xml:space="preserve"> </w:t>
            </w:r>
            <w:proofErr w:type="spellStart"/>
            <w:r w:rsidRPr="004B24E5">
              <w:rPr>
                <w:rFonts w:ascii="Arial" w:hAnsi="Arial" w:cs="Arial"/>
                <w:kern w:val="0"/>
                <w:lang w:bidi="ar-SA"/>
              </w:rPr>
              <w:t>WebSocketRawPacket</w:t>
            </w:r>
            <w:proofErr w:type="spellEnd"/>
            <w:r w:rsidRPr="004B24E5">
              <w:rPr>
                <w:rFonts w:ascii="Arial" w:hAnsi="Arial" w:cs="Arial"/>
                <w:kern w:val="0"/>
                <w:lang w:bidi="ar-SA"/>
              </w:rPr>
              <w:t>(</w:t>
            </w:r>
            <w:proofErr w:type="spellStart"/>
            <w:r w:rsidRPr="004B24E5">
              <w:rPr>
                <w:rFonts w:ascii="Arial" w:hAnsi="Arial" w:cs="Arial"/>
                <w:color w:val="2B91AF"/>
                <w:kern w:val="0"/>
                <w:lang w:bidi="ar-SA"/>
              </w:rPr>
              <w:t>WebSocketFrameType</w:t>
            </w:r>
            <w:proofErr w:type="spellEnd"/>
            <w:r w:rsidRPr="004B24E5">
              <w:rPr>
                <w:rFonts w:ascii="Arial" w:hAnsi="Arial" w:cs="Arial"/>
                <w:kern w:val="0"/>
                <w:lang w:bidi="ar-SA"/>
              </w:rPr>
              <w:t xml:space="preserve"> </w:t>
            </w:r>
            <w:proofErr w:type="spellStart"/>
            <w:r w:rsidRPr="004B24E5">
              <w:rPr>
                <w:rFonts w:ascii="Arial" w:hAnsi="Arial" w:cs="Arial"/>
                <w:kern w:val="0"/>
                <w:lang w:bidi="ar-SA"/>
              </w:rPr>
              <w:t>aFrameType</w:t>
            </w:r>
            <w:proofErr w:type="spellEnd"/>
            <w:r w:rsidRPr="004B24E5">
              <w:rPr>
                <w:rFonts w:ascii="Arial" w:hAnsi="Arial" w:cs="Arial"/>
                <w:kern w:val="0"/>
                <w:lang w:bidi="ar-SA"/>
              </w:rPr>
              <w:t xml:space="preserve">, </w:t>
            </w:r>
            <w:r w:rsidRPr="004B24E5">
              <w:rPr>
                <w:rFonts w:ascii="Arial" w:hAnsi="Arial" w:cs="Arial"/>
                <w:color w:val="0000FF"/>
                <w:kern w:val="0"/>
                <w:lang w:bidi="ar-SA"/>
              </w:rPr>
              <w:t>string</w:t>
            </w:r>
            <w:r w:rsidR="00596BCD" w:rsidRPr="004B24E5">
              <w:rPr>
                <w:rFonts w:ascii="Arial" w:hAnsi="Arial" w:cs="Arial"/>
                <w:kern w:val="0"/>
                <w:lang w:bidi="ar-SA"/>
              </w:rPr>
              <w:t xml:space="preserve"> </w:t>
            </w:r>
            <w:proofErr w:type="spellStart"/>
            <w:r w:rsidR="00596BCD" w:rsidRPr="004B24E5">
              <w:rPr>
                <w:rFonts w:ascii="Arial" w:hAnsi="Arial" w:cs="Arial"/>
                <w:kern w:val="0"/>
                <w:lang w:bidi="ar-SA"/>
              </w:rPr>
              <w:t>aString</w:t>
            </w:r>
            <w:proofErr w:type="spellEnd"/>
            <w:r w:rsidR="00596BCD" w:rsidRPr="004B24E5">
              <w:rPr>
                <w:rFonts w:ascii="Arial" w:hAnsi="Arial" w:cs="Arial"/>
                <w:kern w:val="0"/>
                <w:lang w:bidi="ar-SA"/>
              </w:rPr>
              <w:t>)</w:t>
            </w:r>
          </w:p>
        </w:tc>
        <w:tc>
          <w:tcPr>
            <w:tcW w:w="4179"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0D137B" w:rsidRPr="004B24E5" w:rsidRDefault="00C44BE0" w:rsidP="005079FE">
            <w:pPr>
              <w:pStyle w:val="Contenidodelatabla"/>
              <w:jc w:val="both"/>
              <w:rPr>
                <w:rFonts w:ascii="Arial" w:hAnsi="Arial" w:cs="Arial"/>
              </w:rPr>
            </w:pPr>
            <w:r w:rsidRPr="00C44BE0">
              <w:rPr>
                <w:rFonts w:ascii="Arial" w:eastAsia="Bitstream Vera Sans" w:hAnsi="Arial" w:cs="Arial"/>
              </w:rPr>
              <w:t xml:space="preserve">Building a package </w:t>
            </w:r>
            <w:r>
              <w:rPr>
                <w:rFonts w:ascii="Arial" w:eastAsia="Bitstream Vera Sans" w:hAnsi="Arial" w:cs="Arial"/>
              </w:rPr>
              <w:t xml:space="preserve">with a string data and </w:t>
            </w:r>
            <w:r w:rsidRPr="00C44BE0">
              <w:rPr>
                <w:rFonts w:ascii="Arial" w:eastAsia="Bitstream Vera Sans" w:hAnsi="Arial" w:cs="Arial"/>
              </w:rPr>
              <w:t>type of frame.</w:t>
            </w:r>
          </w:p>
        </w:tc>
      </w:tr>
      <w:tr w:rsidR="000D137B" w:rsidRPr="004B24E5" w:rsidTr="00596BCD">
        <w:trPr>
          <w:trHeight w:val="626"/>
        </w:trPr>
        <w:tc>
          <w:tcPr>
            <w:tcW w:w="4311" w:type="dxa"/>
            <w:gridSpan w:val="2"/>
            <w:tcBorders>
              <w:left w:val="single" w:sz="2" w:space="0" w:color="000000"/>
              <w:bottom w:val="single" w:sz="2" w:space="0" w:color="000000"/>
            </w:tcBorders>
            <w:shd w:val="clear" w:color="auto" w:fill="C6D9F1"/>
            <w:tcMar>
              <w:top w:w="55" w:type="dxa"/>
              <w:left w:w="55" w:type="dxa"/>
              <w:bottom w:w="55" w:type="dxa"/>
              <w:right w:w="55" w:type="dxa"/>
            </w:tcMar>
          </w:tcPr>
          <w:p w:rsidR="000D137B" w:rsidRPr="004B24E5" w:rsidRDefault="00A16215" w:rsidP="00596BCD">
            <w:pPr>
              <w:widowControl/>
              <w:suppressAutoHyphens w:val="0"/>
              <w:autoSpaceDE w:val="0"/>
              <w:adjustRightInd w:val="0"/>
              <w:textAlignment w:val="auto"/>
              <w:rPr>
                <w:rFonts w:ascii="Arial" w:hAnsi="Arial" w:cs="Arial"/>
                <w:kern w:val="0"/>
                <w:lang w:bidi="ar-SA"/>
              </w:rPr>
            </w:pPr>
            <w:r w:rsidRPr="004B24E5">
              <w:rPr>
                <w:rFonts w:ascii="Arial" w:hAnsi="Arial" w:cs="Arial"/>
                <w:color w:val="0000FF"/>
                <w:kern w:val="0"/>
                <w:lang w:bidi="ar-SA"/>
              </w:rPr>
              <w:t>public</w:t>
            </w:r>
            <w:r w:rsidRPr="004B24E5">
              <w:rPr>
                <w:rFonts w:ascii="Arial" w:hAnsi="Arial" w:cs="Arial"/>
                <w:kern w:val="0"/>
                <w:lang w:bidi="ar-SA"/>
              </w:rPr>
              <w:t xml:space="preserve"> </w:t>
            </w:r>
            <w:proofErr w:type="spellStart"/>
            <w:r w:rsidRPr="004B24E5">
              <w:rPr>
                <w:rFonts w:ascii="Arial" w:hAnsi="Arial" w:cs="Arial"/>
                <w:kern w:val="0"/>
                <w:lang w:bidi="ar-SA"/>
              </w:rPr>
              <w:t>WebSocketRawPacket</w:t>
            </w:r>
            <w:proofErr w:type="spellEnd"/>
            <w:r w:rsidRPr="004B24E5">
              <w:rPr>
                <w:rFonts w:ascii="Arial" w:hAnsi="Arial" w:cs="Arial"/>
                <w:kern w:val="0"/>
                <w:lang w:bidi="ar-SA"/>
              </w:rPr>
              <w:t>(</w:t>
            </w:r>
            <w:r w:rsidRPr="004B24E5">
              <w:rPr>
                <w:rFonts w:ascii="Arial" w:hAnsi="Arial" w:cs="Arial"/>
                <w:color w:val="0000FF"/>
                <w:kern w:val="0"/>
                <w:lang w:bidi="ar-SA"/>
              </w:rPr>
              <w:t>string</w:t>
            </w:r>
            <w:r w:rsidRPr="004B24E5">
              <w:rPr>
                <w:rFonts w:ascii="Arial" w:hAnsi="Arial" w:cs="Arial"/>
                <w:kern w:val="0"/>
                <w:lang w:bidi="ar-SA"/>
              </w:rPr>
              <w:t xml:space="preserve"> </w:t>
            </w:r>
            <w:proofErr w:type="spellStart"/>
            <w:r w:rsidRPr="004B24E5">
              <w:rPr>
                <w:rFonts w:ascii="Arial" w:hAnsi="Arial" w:cs="Arial"/>
                <w:kern w:val="0"/>
                <w:lang w:bidi="ar-SA"/>
              </w:rPr>
              <w:t>aString</w:t>
            </w:r>
            <w:proofErr w:type="spellEnd"/>
            <w:r w:rsidRPr="004B24E5">
              <w:rPr>
                <w:rFonts w:ascii="Arial" w:hAnsi="Arial" w:cs="Arial"/>
                <w:kern w:val="0"/>
                <w:lang w:bidi="ar-SA"/>
              </w:rPr>
              <w:t xml:space="preserve">, </w:t>
            </w:r>
            <w:proofErr w:type="spellStart"/>
            <w:r w:rsidRPr="004B24E5">
              <w:rPr>
                <w:rFonts w:ascii="Arial" w:hAnsi="Arial" w:cs="Arial"/>
                <w:color w:val="2B91AF"/>
                <w:kern w:val="0"/>
                <w:lang w:bidi="ar-SA"/>
              </w:rPr>
              <w:t>WebSocketTypeEncoding</w:t>
            </w:r>
            <w:proofErr w:type="spellEnd"/>
            <w:r w:rsidR="00596BCD" w:rsidRPr="004B24E5">
              <w:rPr>
                <w:rFonts w:ascii="Arial" w:hAnsi="Arial" w:cs="Arial"/>
                <w:kern w:val="0"/>
                <w:lang w:bidi="ar-SA"/>
              </w:rPr>
              <w:t xml:space="preserve"> </w:t>
            </w:r>
            <w:proofErr w:type="spellStart"/>
            <w:r w:rsidR="00596BCD" w:rsidRPr="004B24E5">
              <w:rPr>
                <w:rFonts w:ascii="Arial" w:hAnsi="Arial" w:cs="Arial"/>
                <w:kern w:val="0"/>
                <w:lang w:bidi="ar-SA"/>
              </w:rPr>
              <w:t>aEncoding</w:t>
            </w:r>
            <w:proofErr w:type="spellEnd"/>
            <w:r w:rsidR="00596BCD" w:rsidRPr="004B24E5">
              <w:rPr>
                <w:rFonts w:ascii="Arial" w:hAnsi="Arial" w:cs="Arial"/>
                <w:kern w:val="0"/>
                <w:lang w:bidi="ar-SA"/>
              </w:rPr>
              <w:t>)</w:t>
            </w:r>
          </w:p>
        </w:tc>
        <w:tc>
          <w:tcPr>
            <w:tcW w:w="4179"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0D137B" w:rsidRPr="004B24E5" w:rsidRDefault="00C44BE0" w:rsidP="005079FE">
            <w:pPr>
              <w:pStyle w:val="Contenidodelatabla"/>
              <w:jc w:val="both"/>
              <w:rPr>
                <w:rFonts w:ascii="Arial" w:hAnsi="Arial" w:cs="Arial"/>
              </w:rPr>
            </w:pPr>
            <w:r w:rsidRPr="00C44BE0">
              <w:rPr>
                <w:rFonts w:ascii="Arial" w:eastAsia="Bitstream Vera Sans" w:hAnsi="Arial" w:cs="Arial"/>
              </w:rPr>
              <w:t xml:space="preserve">Building a package </w:t>
            </w:r>
            <w:r>
              <w:rPr>
                <w:rFonts w:ascii="Arial" w:eastAsia="Bitstream Vera Sans" w:hAnsi="Arial" w:cs="Arial"/>
              </w:rPr>
              <w:t>with a string data and type of encoding.</w:t>
            </w:r>
          </w:p>
        </w:tc>
      </w:tr>
      <w:tr w:rsidR="000D137B" w:rsidRPr="004B24E5" w:rsidTr="00596BCD">
        <w:trPr>
          <w:trHeight w:val="301"/>
        </w:trPr>
        <w:tc>
          <w:tcPr>
            <w:tcW w:w="4311" w:type="dxa"/>
            <w:gridSpan w:val="2"/>
            <w:tcBorders>
              <w:left w:val="single" w:sz="2" w:space="0" w:color="000000"/>
              <w:bottom w:val="single" w:sz="2" w:space="0" w:color="000000"/>
            </w:tcBorders>
            <w:shd w:val="clear" w:color="auto" w:fill="C6D9F1"/>
            <w:tcMar>
              <w:top w:w="55" w:type="dxa"/>
              <w:left w:w="55" w:type="dxa"/>
              <w:bottom w:w="55" w:type="dxa"/>
              <w:right w:w="55" w:type="dxa"/>
            </w:tcMar>
          </w:tcPr>
          <w:p w:rsidR="000D137B" w:rsidRPr="004B24E5" w:rsidRDefault="00A16215" w:rsidP="00596BCD">
            <w:pPr>
              <w:widowControl/>
              <w:suppressAutoHyphens w:val="0"/>
              <w:autoSpaceDE w:val="0"/>
              <w:adjustRightInd w:val="0"/>
              <w:textAlignment w:val="auto"/>
              <w:rPr>
                <w:rFonts w:ascii="Arial" w:hAnsi="Arial" w:cs="Arial"/>
                <w:kern w:val="0"/>
                <w:lang w:bidi="ar-SA"/>
              </w:rPr>
            </w:pPr>
            <w:r w:rsidRPr="004B24E5">
              <w:rPr>
                <w:rFonts w:ascii="Arial" w:hAnsi="Arial" w:cs="Arial"/>
                <w:color w:val="0000FF"/>
                <w:kern w:val="0"/>
                <w:lang w:bidi="ar-SA"/>
              </w:rPr>
              <w:t>public</w:t>
            </w:r>
            <w:r w:rsidRPr="004B24E5">
              <w:rPr>
                <w:rFonts w:ascii="Arial" w:hAnsi="Arial" w:cs="Arial"/>
                <w:kern w:val="0"/>
                <w:lang w:bidi="ar-SA"/>
              </w:rPr>
              <w:t xml:space="preserve"> </w:t>
            </w:r>
            <w:r w:rsidRPr="004B24E5">
              <w:rPr>
                <w:rFonts w:ascii="Arial" w:hAnsi="Arial" w:cs="Arial"/>
                <w:color w:val="0000FF"/>
                <w:kern w:val="0"/>
                <w:lang w:bidi="ar-SA"/>
              </w:rPr>
              <w:t>void</w:t>
            </w:r>
            <w:r w:rsidRPr="004B24E5">
              <w:rPr>
                <w:rFonts w:ascii="Arial" w:hAnsi="Arial" w:cs="Arial"/>
                <w:kern w:val="0"/>
                <w:lang w:bidi="ar-SA"/>
              </w:rPr>
              <w:t xml:space="preserve"> </w:t>
            </w:r>
            <w:proofErr w:type="spellStart"/>
            <w:r w:rsidRPr="004B24E5">
              <w:rPr>
                <w:rFonts w:ascii="Arial" w:hAnsi="Arial" w:cs="Arial"/>
                <w:kern w:val="0"/>
                <w:lang w:bidi="ar-SA"/>
              </w:rPr>
              <w:t>InitFragmented</w:t>
            </w:r>
            <w:proofErr w:type="spellEnd"/>
            <w:r w:rsidRPr="004B24E5">
              <w:rPr>
                <w:rFonts w:ascii="Arial" w:hAnsi="Arial" w:cs="Arial"/>
                <w:kern w:val="0"/>
                <w:lang w:bidi="ar-SA"/>
              </w:rPr>
              <w:t>(</w:t>
            </w:r>
            <w:proofErr w:type="spellStart"/>
            <w:r w:rsidRPr="004B24E5">
              <w:rPr>
                <w:rFonts w:ascii="Arial" w:hAnsi="Arial" w:cs="Arial"/>
                <w:color w:val="0000FF"/>
                <w:kern w:val="0"/>
                <w:lang w:bidi="ar-SA"/>
              </w:rPr>
              <w:t>int</w:t>
            </w:r>
            <w:proofErr w:type="spellEnd"/>
            <w:r w:rsidR="00596BCD" w:rsidRPr="004B24E5">
              <w:rPr>
                <w:rFonts w:ascii="Arial" w:hAnsi="Arial" w:cs="Arial"/>
                <w:kern w:val="0"/>
                <w:lang w:bidi="ar-SA"/>
              </w:rPr>
              <w:t xml:space="preserve"> </w:t>
            </w:r>
            <w:proofErr w:type="spellStart"/>
            <w:r w:rsidR="00596BCD" w:rsidRPr="004B24E5">
              <w:rPr>
                <w:rFonts w:ascii="Arial" w:hAnsi="Arial" w:cs="Arial"/>
                <w:kern w:val="0"/>
                <w:lang w:bidi="ar-SA"/>
              </w:rPr>
              <w:t>aTotal</w:t>
            </w:r>
            <w:proofErr w:type="spellEnd"/>
            <w:r w:rsidR="00596BCD" w:rsidRPr="004B24E5">
              <w:rPr>
                <w:rFonts w:ascii="Arial" w:hAnsi="Arial" w:cs="Arial"/>
                <w:kern w:val="0"/>
                <w:lang w:bidi="ar-SA"/>
              </w:rPr>
              <w:t>)</w:t>
            </w:r>
          </w:p>
        </w:tc>
        <w:tc>
          <w:tcPr>
            <w:tcW w:w="4179"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0D137B" w:rsidRPr="004B24E5" w:rsidRDefault="004564F3" w:rsidP="005079FE">
            <w:pPr>
              <w:pStyle w:val="Contenidodelatabla"/>
              <w:jc w:val="both"/>
              <w:rPr>
                <w:rFonts w:ascii="Arial" w:hAnsi="Arial" w:cs="Arial"/>
              </w:rPr>
            </w:pPr>
            <w:r w:rsidRPr="004564F3">
              <w:rPr>
                <w:rFonts w:ascii="Arial" w:eastAsia="Bitstream Vera Sans" w:hAnsi="Arial" w:cs="Arial"/>
              </w:rPr>
              <w:t>Fragment the packet in a given amount.</w:t>
            </w:r>
          </w:p>
        </w:tc>
      </w:tr>
      <w:tr w:rsidR="000D137B" w:rsidRPr="004B24E5" w:rsidTr="00596BCD">
        <w:trPr>
          <w:trHeight w:val="600"/>
        </w:trPr>
        <w:tc>
          <w:tcPr>
            <w:tcW w:w="4311" w:type="dxa"/>
            <w:gridSpan w:val="2"/>
            <w:tcBorders>
              <w:top w:val="single" w:sz="4" w:space="0" w:color="000000"/>
              <w:left w:val="single" w:sz="2" w:space="0" w:color="000000"/>
              <w:bottom w:val="single" w:sz="4" w:space="0" w:color="000000"/>
            </w:tcBorders>
            <w:shd w:val="clear" w:color="auto" w:fill="C6D9F1"/>
            <w:tcMar>
              <w:top w:w="55" w:type="dxa"/>
              <w:left w:w="55" w:type="dxa"/>
              <w:bottom w:w="55" w:type="dxa"/>
              <w:right w:w="55" w:type="dxa"/>
            </w:tcMar>
          </w:tcPr>
          <w:p w:rsidR="000D137B" w:rsidRPr="004B24E5" w:rsidRDefault="00A16215" w:rsidP="00596BCD">
            <w:pPr>
              <w:widowControl/>
              <w:suppressAutoHyphens w:val="0"/>
              <w:autoSpaceDE w:val="0"/>
              <w:adjustRightInd w:val="0"/>
              <w:textAlignment w:val="auto"/>
              <w:rPr>
                <w:rFonts w:ascii="Arial" w:hAnsi="Arial" w:cs="Arial"/>
                <w:kern w:val="0"/>
                <w:lang w:bidi="ar-SA"/>
              </w:rPr>
            </w:pPr>
            <w:r w:rsidRPr="004B24E5">
              <w:rPr>
                <w:rFonts w:ascii="Arial" w:hAnsi="Arial" w:cs="Arial"/>
                <w:color w:val="0000FF"/>
                <w:kern w:val="0"/>
                <w:lang w:bidi="ar-SA"/>
              </w:rPr>
              <w:t>public</w:t>
            </w:r>
            <w:r w:rsidRPr="004B24E5">
              <w:rPr>
                <w:rFonts w:ascii="Arial" w:hAnsi="Arial" w:cs="Arial"/>
                <w:kern w:val="0"/>
                <w:lang w:bidi="ar-SA"/>
              </w:rPr>
              <w:t xml:space="preserve"> </w:t>
            </w:r>
            <w:r w:rsidRPr="004B24E5">
              <w:rPr>
                <w:rFonts w:ascii="Arial" w:hAnsi="Arial" w:cs="Arial"/>
                <w:color w:val="0000FF"/>
                <w:kern w:val="0"/>
                <w:lang w:bidi="ar-SA"/>
              </w:rPr>
              <w:t>void</w:t>
            </w:r>
            <w:r w:rsidRPr="004B24E5">
              <w:rPr>
                <w:rFonts w:ascii="Arial" w:hAnsi="Arial" w:cs="Arial"/>
                <w:kern w:val="0"/>
                <w:lang w:bidi="ar-SA"/>
              </w:rPr>
              <w:t xml:space="preserve"> </w:t>
            </w:r>
            <w:proofErr w:type="spellStart"/>
            <w:r w:rsidRPr="004B24E5">
              <w:rPr>
                <w:rFonts w:ascii="Arial" w:hAnsi="Arial" w:cs="Arial"/>
                <w:kern w:val="0"/>
                <w:lang w:bidi="ar-SA"/>
              </w:rPr>
              <w:t>SetFragment</w:t>
            </w:r>
            <w:proofErr w:type="spellEnd"/>
            <w:r w:rsidRPr="004B24E5">
              <w:rPr>
                <w:rFonts w:ascii="Arial" w:hAnsi="Arial" w:cs="Arial"/>
                <w:kern w:val="0"/>
                <w:lang w:bidi="ar-SA"/>
              </w:rPr>
              <w:t>(</w:t>
            </w:r>
            <w:r w:rsidRPr="004B24E5">
              <w:rPr>
                <w:rFonts w:ascii="Arial" w:hAnsi="Arial" w:cs="Arial"/>
                <w:color w:val="0000FF"/>
                <w:kern w:val="0"/>
                <w:lang w:bidi="ar-SA"/>
              </w:rPr>
              <w:t>string</w:t>
            </w:r>
            <w:r w:rsidRPr="004B24E5">
              <w:rPr>
                <w:rFonts w:ascii="Arial" w:hAnsi="Arial" w:cs="Arial"/>
                <w:kern w:val="0"/>
                <w:lang w:bidi="ar-SA"/>
              </w:rPr>
              <w:t xml:space="preserve"> </w:t>
            </w:r>
            <w:proofErr w:type="spellStart"/>
            <w:r w:rsidRPr="004B24E5">
              <w:rPr>
                <w:rFonts w:ascii="Arial" w:hAnsi="Arial" w:cs="Arial"/>
                <w:kern w:val="0"/>
                <w:lang w:bidi="ar-SA"/>
              </w:rPr>
              <w:t>aString</w:t>
            </w:r>
            <w:proofErr w:type="spellEnd"/>
            <w:r w:rsidRPr="004B24E5">
              <w:rPr>
                <w:rFonts w:ascii="Arial" w:hAnsi="Arial" w:cs="Arial"/>
                <w:kern w:val="0"/>
                <w:lang w:bidi="ar-SA"/>
              </w:rPr>
              <w:t xml:space="preserve">, </w:t>
            </w:r>
            <w:proofErr w:type="spellStart"/>
            <w:r w:rsidRPr="004B24E5">
              <w:rPr>
                <w:rFonts w:ascii="Arial" w:hAnsi="Arial" w:cs="Arial"/>
                <w:color w:val="0000FF"/>
                <w:kern w:val="0"/>
                <w:lang w:bidi="ar-SA"/>
              </w:rPr>
              <w:t>int</w:t>
            </w:r>
            <w:proofErr w:type="spellEnd"/>
            <w:r w:rsidR="00596BCD" w:rsidRPr="004B24E5">
              <w:rPr>
                <w:rFonts w:ascii="Arial" w:hAnsi="Arial" w:cs="Arial"/>
                <w:kern w:val="0"/>
                <w:lang w:bidi="ar-SA"/>
              </w:rPr>
              <w:t xml:space="preserve"> </w:t>
            </w:r>
            <w:proofErr w:type="spellStart"/>
            <w:r w:rsidR="00596BCD" w:rsidRPr="004B24E5">
              <w:rPr>
                <w:rFonts w:ascii="Arial" w:hAnsi="Arial" w:cs="Arial"/>
                <w:kern w:val="0"/>
                <w:lang w:bidi="ar-SA"/>
              </w:rPr>
              <w:t>aIdx</w:t>
            </w:r>
            <w:proofErr w:type="spellEnd"/>
            <w:r w:rsidR="00596BCD" w:rsidRPr="004B24E5">
              <w:rPr>
                <w:rFonts w:ascii="Arial" w:hAnsi="Arial" w:cs="Arial"/>
                <w:kern w:val="0"/>
                <w:lang w:bidi="ar-SA"/>
              </w:rPr>
              <w:t>)</w:t>
            </w:r>
          </w:p>
        </w:tc>
        <w:tc>
          <w:tcPr>
            <w:tcW w:w="4179" w:type="dxa"/>
            <w:tcBorders>
              <w:top w:val="single" w:sz="4" w:space="0" w:color="000000"/>
              <w:left w:val="single" w:sz="2" w:space="0" w:color="000000"/>
              <w:bottom w:val="single" w:sz="4" w:space="0" w:color="000000"/>
              <w:right w:val="single" w:sz="2" w:space="0" w:color="000000"/>
            </w:tcBorders>
            <w:shd w:val="clear" w:color="auto" w:fill="auto"/>
            <w:tcMar>
              <w:top w:w="55" w:type="dxa"/>
              <w:left w:w="55" w:type="dxa"/>
              <w:bottom w:w="55" w:type="dxa"/>
              <w:right w:w="55" w:type="dxa"/>
            </w:tcMar>
          </w:tcPr>
          <w:p w:rsidR="000D137B" w:rsidRPr="004B24E5" w:rsidRDefault="004564F3" w:rsidP="005079FE">
            <w:pPr>
              <w:pStyle w:val="Contenidodelatabla"/>
              <w:jc w:val="both"/>
              <w:rPr>
                <w:rFonts w:ascii="Arial" w:hAnsi="Arial" w:cs="Arial"/>
              </w:rPr>
            </w:pPr>
            <w:r w:rsidRPr="004564F3">
              <w:rPr>
                <w:rFonts w:ascii="Arial" w:eastAsia="Bitstream Vera Sans" w:hAnsi="Arial" w:cs="Arial"/>
              </w:rPr>
              <w:t>Assigns a fragment to a given position.</w:t>
            </w:r>
          </w:p>
        </w:tc>
      </w:tr>
      <w:tr w:rsidR="000D137B" w:rsidRPr="004B24E5" w:rsidTr="00596BCD">
        <w:trPr>
          <w:trHeight w:val="420"/>
        </w:trPr>
        <w:tc>
          <w:tcPr>
            <w:tcW w:w="4311" w:type="dxa"/>
            <w:gridSpan w:val="2"/>
            <w:tcBorders>
              <w:top w:val="single" w:sz="4" w:space="0" w:color="000000"/>
              <w:left w:val="single" w:sz="2" w:space="0" w:color="000000"/>
              <w:bottom w:val="single" w:sz="4" w:space="0" w:color="000000"/>
            </w:tcBorders>
            <w:shd w:val="clear" w:color="auto" w:fill="C6D9F1"/>
            <w:tcMar>
              <w:top w:w="55" w:type="dxa"/>
              <w:left w:w="55" w:type="dxa"/>
              <w:bottom w:w="55" w:type="dxa"/>
              <w:right w:w="55" w:type="dxa"/>
            </w:tcMar>
          </w:tcPr>
          <w:p w:rsidR="000D137B" w:rsidRPr="004B24E5" w:rsidRDefault="00A16215" w:rsidP="00BE2F91">
            <w:pPr>
              <w:widowControl/>
              <w:suppressAutoHyphens w:val="0"/>
              <w:autoSpaceDE w:val="0"/>
              <w:adjustRightInd w:val="0"/>
              <w:textAlignment w:val="auto"/>
              <w:rPr>
                <w:rFonts w:ascii="Arial" w:hAnsi="Arial" w:cs="Arial"/>
                <w:kern w:val="0"/>
                <w:lang w:bidi="ar-SA"/>
              </w:rPr>
            </w:pPr>
            <w:r w:rsidRPr="004B24E5">
              <w:rPr>
                <w:rFonts w:ascii="Arial" w:hAnsi="Arial" w:cs="Arial"/>
                <w:color w:val="0000FF"/>
                <w:kern w:val="0"/>
                <w:lang w:bidi="ar-SA"/>
              </w:rPr>
              <w:t>public</w:t>
            </w:r>
            <w:r w:rsidRPr="004B24E5">
              <w:rPr>
                <w:rFonts w:ascii="Arial" w:hAnsi="Arial" w:cs="Arial"/>
                <w:kern w:val="0"/>
                <w:lang w:bidi="ar-SA"/>
              </w:rPr>
              <w:t xml:space="preserve"> </w:t>
            </w:r>
            <w:r w:rsidRPr="004B24E5">
              <w:rPr>
                <w:rFonts w:ascii="Arial" w:hAnsi="Arial" w:cs="Arial"/>
                <w:color w:val="0000FF"/>
                <w:kern w:val="0"/>
                <w:lang w:bidi="ar-SA"/>
              </w:rPr>
              <w:t>void</w:t>
            </w:r>
            <w:r w:rsidRPr="004B24E5">
              <w:rPr>
                <w:rFonts w:ascii="Arial" w:hAnsi="Arial" w:cs="Arial"/>
                <w:kern w:val="0"/>
                <w:lang w:bidi="ar-SA"/>
              </w:rPr>
              <w:t xml:space="preserve"> </w:t>
            </w:r>
            <w:proofErr w:type="spellStart"/>
            <w:r w:rsidRPr="004B24E5">
              <w:rPr>
                <w:rFonts w:ascii="Arial" w:hAnsi="Arial" w:cs="Arial"/>
                <w:kern w:val="0"/>
                <w:lang w:bidi="ar-SA"/>
              </w:rPr>
              <w:t>SetString</w:t>
            </w:r>
            <w:proofErr w:type="spellEnd"/>
            <w:r w:rsidRPr="004B24E5">
              <w:rPr>
                <w:rFonts w:ascii="Arial" w:hAnsi="Arial" w:cs="Arial"/>
                <w:kern w:val="0"/>
                <w:lang w:bidi="ar-SA"/>
              </w:rPr>
              <w:t>(</w:t>
            </w:r>
            <w:r w:rsidRPr="004B24E5">
              <w:rPr>
                <w:rFonts w:ascii="Arial" w:hAnsi="Arial" w:cs="Arial"/>
                <w:color w:val="0000FF"/>
                <w:kern w:val="0"/>
                <w:lang w:bidi="ar-SA"/>
              </w:rPr>
              <w:t>string</w:t>
            </w:r>
            <w:r w:rsidR="00BE2F91" w:rsidRPr="004B24E5">
              <w:rPr>
                <w:rFonts w:ascii="Arial" w:hAnsi="Arial" w:cs="Arial"/>
                <w:kern w:val="0"/>
                <w:lang w:bidi="ar-SA"/>
              </w:rPr>
              <w:t xml:space="preserve"> </w:t>
            </w:r>
            <w:proofErr w:type="spellStart"/>
            <w:r w:rsidR="00BE2F91" w:rsidRPr="004B24E5">
              <w:rPr>
                <w:rFonts w:ascii="Arial" w:hAnsi="Arial" w:cs="Arial"/>
                <w:kern w:val="0"/>
                <w:lang w:bidi="ar-SA"/>
              </w:rPr>
              <w:t>aString</w:t>
            </w:r>
            <w:proofErr w:type="spellEnd"/>
            <w:r w:rsidR="00BE2F91" w:rsidRPr="004B24E5">
              <w:rPr>
                <w:rFonts w:ascii="Arial" w:hAnsi="Arial" w:cs="Arial"/>
                <w:kern w:val="0"/>
                <w:lang w:bidi="ar-SA"/>
              </w:rPr>
              <w:t>)</w:t>
            </w:r>
          </w:p>
        </w:tc>
        <w:tc>
          <w:tcPr>
            <w:tcW w:w="4179" w:type="dxa"/>
            <w:tcBorders>
              <w:top w:val="single" w:sz="4" w:space="0" w:color="000000"/>
              <w:left w:val="single" w:sz="2" w:space="0" w:color="000000"/>
              <w:bottom w:val="single" w:sz="4" w:space="0" w:color="000000"/>
              <w:right w:val="single" w:sz="2" w:space="0" w:color="000000"/>
            </w:tcBorders>
            <w:shd w:val="clear" w:color="auto" w:fill="auto"/>
            <w:tcMar>
              <w:top w:w="55" w:type="dxa"/>
              <w:left w:w="55" w:type="dxa"/>
              <w:bottom w:w="55" w:type="dxa"/>
              <w:right w:w="55" w:type="dxa"/>
            </w:tcMar>
          </w:tcPr>
          <w:p w:rsidR="000D137B" w:rsidRPr="004B24E5" w:rsidRDefault="004564F3" w:rsidP="005079FE">
            <w:pPr>
              <w:pStyle w:val="Contenidodelatabla"/>
              <w:jc w:val="both"/>
              <w:rPr>
                <w:rFonts w:ascii="Arial" w:hAnsi="Arial" w:cs="Arial"/>
              </w:rPr>
            </w:pPr>
            <w:r>
              <w:rPr>
                <w:rFonts w:ascii="Arial" w:hAnsi="Arial" w:cs="Arial"/>
              </w:rPr>
              <w:t>Set string data packet.</w:t>
            </w:r>
          </w:p>
        </w:tc>
      </w:tr>
      <w:tr w:rsidR="000D137B" w:rsidRPr="004B24E5" w:rsidTr="00596BCD">
        <w:tc>
          <w:tcPr>
            <w:tcW w:w="4311" w:type="dxa"/>
            <w:gridSpan w:val="2"/>
            <w:tcBorders>
              <w:top w:val="single" w:sz="4" w:space="0" w:color="000000"/>
              <w:left w:val="single" w:sz="2" w:space="0" w:color="000000"/>
              <w:bottom w:val="single" w:sz="4" w:space="0" w:color="000000"/>
            </w:tcBorders>
            <w:shd w:val="clear" w:color="auto" w:fill="C6D9F1"/>
            <w:tcMar>
              <w:top w:w="55" w:type="dxa"/>
              <w:left w:w="55" w:type="dxa"/>
              <w:bottom w:w="55" w:type="dxa"/>
              <w:right w:w="55" w:type="dxa"/>
            </w:tcMar>
          </w:tcPr>
          <w:p w:rsidR="000D137B" w:rsidRPr="004B24E5" w:rsidRDefault="00BE2F91" w:rsidP="00BE2F91">
            <w:pPr>
              <w:widowControl/>
              <w:suppressAutoHyphens w:val="0"/>
              <w:autoSpaceDE w:val="0"/>
              <w:adjustRightInd w:val="0"/>
              <w:textAlignment w:val="auto"/>
              <w:rPr>
                <w:rFonts w:ascii="Arial" w:hAnsi="Arial" w:cs="Arial"/>
                <w:kern w:val="0"/>
                <w:lang w:bidi="ar-SA"/>
              </w:rPr>
            </w:pPr>
            <w:r w:rsidRPr="004B24E5">
              <w:rPr>
                <w:rFonts w:ascii="Arial" w:hAnsi="Arial" w:cs="Arial"/>
                <w:color w:val="0000FF"/>
                <w:kern w:val="0"/>
                <w:lang w:bidi="ar-SA"/>
              </w:rPr>
              <w:t>public</w:t>
            </w:r>
            <w:r w:rsidRPr="004B24E5">
              <w:rPr>
                <w:rFonts w:ascii="Arial" w:hAnsi="Arial" w:cs="Arial"/>
                <w:kern w:val="0"/>
                <w:lang w:bidi="ar-SA"/>
              </w:rPr>
              <w:t xml:space="preserve"> </w:t>
            </w:r>
            <w:r w:rsidRPr="004B24E5">
              <w:rPr>
                <w:rFonts w:ascii="Arial" w:hAnsi="Arial" w:cs="Arial"/>
                <w:color w:val="0000FF"/>
                <w:kern w:val="0"/>
                <w:lang w:bidi="ar-SA"/>
              </w:rPr>
              <w:t>void</w:t>
            </w:r>
            <w:r w:rsidRPr="004B24E5">
              <w:rPr>
                <w:rFonts w:ascii="Arial" w:hAnsi="Arial" w:cs="Arial"/>
                <w:kern w:val="0"/>
                <w:lang w:bidi="ar-SA"/>
              </w:rPr>
              <w:t xml:space="preserve"> </w:t>
            </w:r>
            <w:proofErr w:type="spellStart"/>
            <w:r w:rsidRPr="004B24E5">
              <w:rPr>
                <w:rFonts w:ascii="Arial" w:hAnsi="Arial" w:cs="Arial"/>
                <w:kern w:val="0"/>
                <w:lang w:bidi="ar-SA"/>
              </w:rPr>
              <w:t>SetString</w:t>
            </w:r>
            <w:proofErr w:type="spellEnd"/>
            <w:r w:rsidRPr="004B24E5">
              <w:rPr>
                <w:rFonts w:ascii="Arial" w:hAnsi="Arial" w:cs="Arial"/>
                <w:kern w:val="0"/>
                <w:lang w:bidi="ar-SA"/>
              </w:rPr>
              <w:t>(</w:t>
            </w:r>
            <w:r w:rsidRPr="004B24E5">
              <w:rPr>
                <w:rFonts w:ascii="Arial" w:hAnsi="Arial" w:cs="Arial"/>
                <w:color w:val="0000FF"/>
                <w:kern w:val="0"/>
                <w:lang w:bidi="ar-SA"/>
              </w:rPr>
              <w:t>string</w:t>
            </w:r>
            <w:r w:rsidRPr="004B24E5">
              <w:rPr>
                <w:rFonts w:ascii="Arial" w:hAnsi="Arial" w:cs="Arial"/>
                <w:kern w:val="0"/>
                <w:lang w:bidi="ar-SA"/>
              </w:rPr>
              <w:t xml:space="preserve"> </w:t>
            </w:r>
            <w:proofErr w:type="spellStart"/>
            <w:r w:rsidRPr="004B24E5">
              <w:rPr>
                <w:rFonts w:ascii="Arial" w:hAnsi="Arial" w:cs="Arial"/>
                <w:kern w:val="0"/>
                <w:lang w:bidi="ar-SA"/>
              </w:rPr>
              <w:t>aString</w:t>
            </w:r>
            <w:proofErr w:type="spellEnd"/>
            <w:r w:rsidRPr="004B24E5">
              <w:rPr>
                <w:rFonts w:ascii="Arial" w:hAnsi="Arial" w:cs="Arial"/>
                <w:kern w:val="0"/>
                <w:lang w:bidi="ar-SA"/>
              </w:rPr>
              <w:t xml:space="preserve">, </w:t>
            </w:r>
            <w:proofErr w:type="spellStart"/>
            <w:r w:rsidRPr="004B24E5">
              <w:rPr>
                <w:rFonts w:ascii="Arial" w:hAnsi="Arial" w:cs="Arial"/>
                <w:color w:val="2B91AF"/>
                <w:kern w:val="0"/>
                <w:lang w:bidi="ar-SA"/>
              </w:rPr>
              <w:t>WebSocketTypeEncoding</w:t>
            </w:r>
            <w:proofErr w:type="spellEnd"/>
            <w:r w:rsidRPr="004B24E5">
              <w:rPr>
                <w:rFonts w:ascii="Arial" w:hAnsi="Arial" w:cs="Arial"/>
                <w:kern w:val="0"/>
                <w:lang w:bidi="ar-SA"/>
              </w:rPr>
              <w:t xml:space="preserve"> </w:t>
            </w:r>
            <w:proofErr w:type="spellStart"/>
            <w:r w:rsidRPr="004B24E5">
              <w:rPr>
                <w:rFonts w:ascii="Arial" w:hAnsi="Arial" w:cs="Arial"/>
                <w:kern w:val="0"/>
                <w:lang w:bidi="ar-SA"/>
              </w:rPr>
              <w:t>aEncoding</w:t>
            </w:r>
            <w:proofErr w:type="spellEnd"/>
            <w:r w:rsidRPr="004B24E5">
              <w:rPr>
                <w:rFonts w:ascii="Arial" w:hAnsi="Arial" w:cs="Arial"/>
                <w:kern w:val="0"/>
                <w:lang w:bidi="ar-SA"/>
              </w:rPr>
              <w:t>)</w:t>
            </w:r>
          </w:p>
        </w:tc>
        <w:tc>
          <w:tcPr>
            <w:tcW w:w="4179" w:type="dxa"/>
            <w:tcBorders>
              <w:top w:val="single" w:sz="4" w:space="0" w:color="000000"/>
              <w:left w:val="single" w:sz="2" w:space="0" w:color="000000"/>
              <w:bottom w:val="single" w:sz="4" w:space="0" w:color="000000"/>
              <w:right w:val="single" w:sz="2" w:space="0" w:color="000000"/>
            </w:tcBorders>
            <w:shd w:val="clear" w:color="auto" w:fill="auto"/>
            <w:tcMar>
              <w:top w:w="55" w:type="dxa"/>
              <w:left w:w="55" w:type="dxa"/>
              <w:bottom w:w="55" w:type="dxa"/>
              <w:right w:w="55" w:type="dxa"/>
            </w:tcMar>
          </w:tcPr>
          <w:p w:rsidR="000D137B" w:rsidRPr="004B24E5" w:rsidRDefault="004564F3" w:rsidP="005079FE">
            <w:pPr>
              <w:pStyle w:val="Contenidodelatabla"/>
              <w:jc w:val="both"/>
              <w:rPr>
                <w:rFonts w:ascii="Arial" w:hAnsi="Arial" w:cs="Arial"/>
              </w:rPr>
            </w:pPr>
            <w:r>
              <w:rPr>
                <w:rFonts w:ascii="Arial" w:hAnsi="Arial" w:cs="Arial"/>
              </w:rPr>
              <w:t>Set string data packet whit type encoding.</w:t>
            </w:r>
          </w:p>
        </w:tc>
      </w:tr>
      <w:tr w:rsidR="000D137B" w:rsidRPr="004B24E5" w:rsidTr="00596BCD">
        <w:tc>
          <w:tcPr>
            <w:tcW w:w="4311" w:type="dxa"/>
            <w:gridSpan w:val="2"/>
            <w:tcBorders>
              <w:top w:val="single" w:sz="4" w:space="0" w:color="000000"/>
              <w:left w:val="single" w:sz="2" w:space="0" w:color="000000"/>
              <w:bottom w:val="single" w:sz="4" w:space="0" w:color="000000"/>
            </w:tcBorders>
            <w:shd w:val="clear" w:color="auto" w:fill="C6D9F1"/>
            <w:tcMar>
              <w:top w:w="55" w:type="dxa"/>
              <w:left w:w="55" w:type="dxa"/>
              <w:bottom w:w="55" w:type="dxa"/>
              <w:right w:w="55" w:type="dxa"/>
            </w:tcMar>
          </w:tcPr>
          <w:p w:rsidR="000D137B" w:rsidRPr="004B24E5" w:rsidRDefault="00BE2F91" w:rsidP="00BE2F91">
            <w:pPr>
              <w:widowControl/>
              <w:suppressAutoHyphens w:val="0"/>
              <w:autoSpaceDE w:val="0"/>
              <w:adjustRightInd w:val="0"/>
              <w:textAlignment w:val="auto"/>
              <w:rPr>
                <w:rFonts w:ascii="Arial" w:hAnsi="Arial" w:cs="Arial"/>
                <w:kern w:val="0"/>
                <w:lang w:bidi="ar-SA"/>
              </w:rPr>
            </w:pPr>
            <w:r w:rsidRPr="004B24E5">
              <w:rPr>
                <w:rFonts w:ascii="Arial" w:hAnsi="Arial" w:cs="Arial"/>
                <w:color w:val="0000FF"/>
                <w:kern w:val="0"/>
                <w:lang w:bidi="ar-SA"/>
              </w:rPr>
              <w:lastRenderedPageBreak/>
              <w:t>public</w:t>
            </w:r>
            <w:r w:rsidRPr="004B24E5">
              <w:rPr>
                <w:rFonts w:ascii="Arial" w:hAnsi="Arial" w:cs="Arial"/>
                <w:kern w:val="0"/>
                <w:lang w:bidi="ar-SA"/>
              </w:rPr>
              <w:t xml:space="preserve"> </w:t>
            </w:r>
            <w:r w:rsidRPr="004B24E5">
              <w:rPr>
                <w:rFonts w:ascii="Arial" w:hAnsi="Arial" w:cs="Arial"/>
                <w:color w:val="0000FF"/>
                <w:kern w:val="0"/>
                <w:lang w:bidi="ar-SA"/>
              </w:rPr>
              <w:t>void</w:t>
            </w:r>
            <w:r w:rsidRPr="004B24E5">
              <w:rPr>
                <w:rFonts w:ascii="Arial" w:hAnsi="Arial" w:cs="Arial"/>
                <w:kern w:val="0"/>
                <w:lang w:bidi="ar-SA"/>
              </w:rPr>
              <w:t xml:space="preserve"> SetUTF8(</w:t>
            </w:r>
            <w:r w:rsidRPr="004B24E5">
              <w:rPr>
                <w:rFonts w:ascii="Arial" w:hAnsi="Arial" w:cs="Arial"/>
                <w:color w:val="0000FF"/>
                <w:kern w:val="0"/>
                <w:lang w:bidi="ar-SA"/>
              </w:rPr>
              <w:t>string</w:t>
            </w:r>
            <w:r w:rsidRPr="004B24E5">
              <w:rPr>
                <w:rFonts w:ascii="Arial" w:hAnsi="Arial" w:cs="Arial"/>
                <w:kern w:val="0"/>
                <w:lang w:bidi="ar-SA"/>
              </w:rPr>
              <w:t xml:space="preserve"> </w:t>
            </w:r>
            <w:proofErr w:type="spellStart"/>
            <w:r w:rsidRPr="004B24E5">
              <w:rPr>
                <w:rFonts w:ascii="Arial" w:hAnsi="Arial" w:cs="Arial"/>
                <w:kern w:val="0"/>
                <w:lang w:bidi="ar-SA"/>
              </w:rPr>
              <w:t>aString</w:t>
            </w:r>
            <w:proofErr w:type="spellEnd"/>
            <w:r w:rsidRPr="004B24E5">
              <w:rPr>
                <w:rFonts w:ascii="Arial" w:hAnsi="Arial" w:cs="Arial"/>
                <w:kern w:val="0"/>
                <w:lang w:bidi="ar-SA"/>
              </w:rPr>
              <w:t>)</w:t>
            </w:r>
          </w:p>
        </w:tc>
        <w:tc>
          <w:tcPr>
            <w:tcW w:w="4179" w:type="dxa"/>
            <w:tcBorders>
              <w:top w:val="single" w:sz="4" w:space="0" w:color="000000"/>
              <w:left w:val="single" w:sz="2" w:space="0" w:color="000000"/>
              <w:bottom w:val="single" w:sz="4" w:space="0" w:color="000000"/>
              <w:right w:val="single" w:sz="2" w:space="0" w:color="000000"/>
            </w:tcBorders>
            <w:shd w:val="clear" w:color="auto" w:fill="auto"/>
            <w:tcMar>
              <w:top w:w="55" w:type="dxa"/>
              <w:left w:w="55" w:type="dxa"/>
              <w:bottom w:w="55" w:type="dxa"/>
              <w:right w:w="55" w:type="dxa"/>
            </w:tcMar>
          </w:tcPr>
          <w:p w:rsidR="000D137B" w:rsidRPr="004B24E5" w:rsidRDefault="004564F3" w:rsidP="005079FE">
            <w:pPr>
              <w:pStyle w:val="Contenidodelatabla"/>
              <w:jc w:val="both"/>
              <w:rPr>
                <w:rFonts w:ascii="Arial" w:hAnsi="Arial" w:cs="Arial"/>
              </w:rPr>
            </w:pPr>
            <w:r>
              <w:rPr>
                <w:rFonts w:ascii="Arial" w:hAnsi="Arial" w:cs="Arial"/>
              </w:rPr>
              <w:t>Set UTF8 string data.</w:t>
            </w:r>
          </w:p>
        </w:tc>
      </w:tr>
      <w:tr w:rsidR="000D137B" w:rsidRPr="004B24E5" w:rsidTr="00596BCD">
        <w:tc>
          <w:tcPr>
            <w:tcW w:w="4311" w:type="dxa"/>
            <w:gridSpan w:val="2"/>
            <w:tcBorders>
              <w:top w:val="single" w:sz="4" w:space="0" w:color="000000"/>
              <w:left w:val="single" w:sz="2" w:space="0" w:color="000000"/>
              <w:bottom w:val="single" w:sz="4" w:space="0" w:color="000000"/>
            </w:tcBorders>
            <w:shd w:val="clear" w:color="auto" w:fill="C6D9F1"/>
            <w:tcMar>
              <w:top w:w="55" w:type="dxa"/>
              <w:left w:w="55" w:type="dxa"/>
              <w:bottom w:w="55" w:type="dxa"/>
              <w:right w:w="55" w:type="dxa"/>
            </w:tcMar>
          </w:tcPr>
          <w:p w:rsidR="000D137B" w:rsidRPr="004B24E5" w:rsidRDefault="00BE2F91" w:rsidP="005079FE">
            <w:pPr>
              <w:widowControl/>
              <w:suppressAutoHyphens w:val="0"/>
              <w:autoSpaceDE w:val="0"/>
              <w:adjustRightInd w:val="0"/>
              <w:textAlignment w:val="auto"/>
              <w:rPr>
                <w:rFonts w:ascii="Arial" w:hAnsi="Arial" w:cs="Arial"/>
                <w:kern w:val="0"/>
                <w:lang w:bidi="ar-SA"/>
              </w:rPr>
            </w:pPr>
            <w:r w:rsidRPr="004B24E5">
              <w:rPr>
                <w:rFonts w:ascii="Arial" w:hAnsi="Arial" w:cs="Arial"/>
                <w:color w:val="0000FF"/>
                <w:kern w:val="0"/>
                <w:lang w:bidi="ar-SA"/>
              </w:rPr>
              <w:t>public</w:t>
            </w:r>
            <w:r w:rsidRPr="004B24E5">
              <w:rPr>
                <w:rFonts w:ascii="Arial" w:hAnsi="Arial" w:cs="Arial"/>
                <w:kern w:val="0"/>
                <w:lang w:bidi="ar-SA"/>
              </w:rPr>
              <w:t xml:space="preserve"> </w:t>
            </w:r>
            <w:r w:rsidRPr="004B24E5">
              <w:rPr>
                <w:rFonts w:ascii="Arial" w:hAnsi="Arial" w:cs="Arial"/>
                <w:color w:val="0000FF"/>
                <w:kern w:val="0"/>
                <w:lang w:bidi="ar-SA"/>
              </w:rPr>
              <w:t>void</w:t>
            </w:r>
            <w:r w:rsidRPr="004B24E5">
              <w:rPr>
                <w:rFonts w:ascii="Arial" w:hAnsi="Arial" w:cs="Arial"/>
                <w:kern w:val="0"/>
                <w:lang w:bidi="ar-SA"/>
              </w:rPr>
              <w:t xml:space="preserve"> </w:t>
            </w:r>
            <w:proofErr w:type="spellStart"/>
            <w:r w:rsidRPr="004B24E5">
              <w:rPr>
                <w:rFonts w:ascii="Arial" w:hAnsi="Arial" w:cs="Arial"/>
                <w:kern w:val="0"/>
                <w:lang w:bidi="ar-SA"/>
              </w:rPr>
              <w:t>SetASCII</w:t>
            </w:r>
            <w:proofErr w:type="spellEnd"/>
            <w:r w:rsidRPr="004B24E5">
              <w:rPr>
                <w:rFonts w:ascii="Arial" w:hAnsi="Arial" w:cs="Arial"/>
                <w:kern w:val="0"/>
                <w:lang w:bidi="ar-SA"/>
              </w:rPr>
              <w:t>(</w:t>
            </w:r>
            <w:r w:rsidRPr="004B24E5">
              <w:rPr>
                <w:rFonts w:ascii="Arial" w:hAnsi="Arial" w:cs="Arial"/>
                <w:color w:val="0000FF"/>
                <w:kern w:val="0"/>
                <w:lang w:bidi="ar-SA"/>
              </w:rPr>
              <w:t>string</w:t>
            </w:r>
            <w:r w:rsidRPr="004B24E5">
              <w:rPr>
                <w:rFonts w:ascii="Arial" w:hAnsi="Arial" w:cs="Arial"/>
                <w:kern w:val="0"/>
                <w:lang w:bidi="ar-SA"/>
              </w:rPr>
              <w:t xml:space="preserve"> </w:t>
            </w:r>
            <w:proofErr w:type="spellStart"/>
            <w:r w:rsidRPr="004B24E5">
              <w:rPr>
                <w:rFonts w:ascii="Arial" w:hAnsi="Arial" w:cs="Arial"/>
                <w:kern w:val="0"/>
                <w:lang w:bidi="ar-SA"/>
              </w:rPr>
              <w:t>aString</w:t>
            </w:r>
            <w:proofErr w:type="spellEnd"/>
            <w:r w:rsidRPr="004B24E5">
              <w:rPr>
                <w:rFonts w:ascii="Arial" w:hAnsi="Arial" w:cs="Arial"/>
                <w:kern w:val="0"/>
                <w:lang w:bidi="ar-SA"/>
              </w:rPr>
              <w:t>)</w:t>
            </w:r>
          </w:p>
        </w:tc>
        <w:tc>
          <w:tcPr>
            <w:tcW w:w="4179" w:type="dxa"/>
            <w:tcBorders>
              <w:top w:val="single" w:sz="4" w:space="0" w:color="000000"/>
              <w:left w:val="single" w:sz="2" w:space="0" w:color="000000"/>
              <w:bottom w:val="single" w:sz="4" w:space="0" w:color="000000"/>
              <w:right w:val="single" w:sz="2" w:space="0" w:color="000000"/>
            </w:tcBorders>
            <w:shd w:val="clear" w:color="auto" w:fill="auto"/>
            <w:tcMar>
              <w:top w:w="55" w:type="dxa"/>
              <w:left w:w="55" w:type="dxa"/>
              <w:bottom w:w="55" w:type="dxa"/>
              <w:right w:w="55" w:type="dxa"/>
            </w:tcMar>
          </w:tcPr>
          <w:p w:rsidR="000D137B" w:rsidRPr="004B24E5" w:rsidRDefault="004564F3" w:rsidP="005079FE">
            <w:pPr>
              <w:pStyle w:val="Contenidodelatabla"/>
              <w:jc w:val="both"/>
              <w:rPr>
                <w:rFonts w:ascii="Arial" w:hAnsi="Arial" w:cs="Arial"/>
              </w:rPr>
            </w:pPr>
            <w:r>
              <w:rPr>
                <w:rFonts w:ascii="Arial" w:hAnsi="Arial" w:cs="Arial"/>
              </w:rPr>
              <w:t>Set ASCII string data.</w:t>
            </w:r>
          </w:p>
        </w:tc>
      </w:tr>
      <w:tr w:rsidR="00BE2F91" w:rsidRPr="004B24E5" w:rsidTr="00596BCD">
        <w:tc>
          <w:tcPr>
            <w:tcW w:w="4311" w:type="dxa"/>
            <w:gridSpan w:val="2"/>
            <w:tcBorders>
              <w:top w:val="single" w:sz="4" w:space="0" w:color="000000"/>
              <w:left w:val="single" w:sz="2" w:space="0" w:color="000000"/>
              <w:bottom w:val="single" w:sz="4" w:space="0" w:color="000000"/>
            </w:tcBorders>
            <w:shd w:val="clear" w:color="auto" w:fill="C6D9F1"/>
            <w:tcMar>
              <w:top w:w="55" w:type="dxa"/>
              <w:left w:w="55" w:type="dxa"/>
              <w:bottom w:w="55" w:type="dxa"/>
              <w:right w:w="55" w:type="dxa"/>
            </w:tcMar>
          </w:tcPr>
          <w:p w:rsidR="00BE2F91" w:rsidRPr="004B24E5" w:rsidRDefault="00BE2F91" w:rsidP="00BE2F91">
            <w:pPr>
              <w:widowControl/>
              <w:suppressAutoHyphens w:val="0"/>
              <w:autoSpaceDE w:val="0"/>
              <w:adjustRightInd w:val="0"/>
              <w:textAlignment w:val="auto"/>
              <w:rPr>
                <w:rFonts w:ascii="Arial" w:hAnsi="Arial" w:cs="Arial"/>
                <w:kern w:val="0"/>
                <w:lang w:bidi="ar-SA"/>
              </w:rPr>
            </w:pPr>
            <w:r w:rsidRPr="004B24E5">
              <w:rPr>
                <w:rFonts w:ascii="Arial" w:hAnsi="Arial" w:cs="Arial"/>
                <w:color w:val="0000FF"/>
                <w:kern w:val="0"/>
                <w:lang w:bidi="ar-SA"/>
              </w:rPr>
              <w:t>public</w:t>
            </w:r>
            <w:r w:rsidRPr="004B24E5">
              <w:rPr>
                <w:rFonts w:ascii="Arial" w:hAnsi="Arial" w:cs="Arial"/>
                <w:kern w:val="0"/>
                <w:lang w:bidi="ar-SA"/>
              </w:rPr>
              <w:t xml:space="preserve"> </w:t>
            </w:r>
            <w:r w:rsidRPr="004B24E5">
              <w:rPr>
                <w:rFonts w:ascii="Arial" w:hAnsi="Arial" w:cs="Arial"/>
                <w:color w:val="0000FF"/>
                <w:kern w:val="0"/>
                <w:lang w:bidi="ar-SA"/>
              </w:rPr>
              <w:t>string</w:t>
            </w:r>
            <w:r w:rsidRPr="004B24E5">
              <w:rPr>
                <w:rFonts w:ascii="Arial" w:hAnsi="Arial" w:cs="Arial"/>
                <w:kern w:val="0"/>
                <w:lang w:bidi="ar-SA"/>
              </w:rPr>
              <w:t xml:space="preserve"> </w:t>
            </w:r>
            <w:proofErr w:type="spellStart"/>
            <w:r w:rsidRPr="004B24E5">
              <w:rPr>
                <w:rFonts w:ascii="Arial" w:hAnsi="Arial" w:cs="Arial"/>
                <w:kern w:val="0"/>
                <w:lang w:bidi="ar-SA"/>
              </w:rPr>
              <w:t>GetString</w:t>
            </w:r>
            <w:proofErr w:type="spellEnd"/>
            <w:r w:rsidRPr="004B24E5">
              <w:rPr>
                <w:rFonts w:ascii="Arial" w:hAnsi="Arial" w:cs="Arial"/>
                <w:kern w:val="0"/>
                <w:lang w:bidi="ar-SA"/>
              </w:rPr>
              <w:t>()</w:t>
            </w:r>
          </w:p>
        </w:tc>
        <w:tc>
          <w:tcPr>
            <w:tcW w:w="4179" w:type="dxa"/>
            <w:tcBorders>
              <w:top w:val="single" w:sz="4" w:space="0" w:color="000000"/>
              <w:left w:val="single" w:sz="2" w:space="0" w:color="000000"/>
              <w:bottom w:val="single" w:sz="4" w:space="0" w:color="000000"/>
              <w:right w:val="single" w:sz="2" w:space="0" w:color="000000"/>
            </w:tcBorders>
            <w:shd w:val="clear" w:color="auto" w:fill="auto"/>
            <w:tcMar>
              <w:top w:w="55" w:type="dxa"/>
              <w:left w:w="55" w:type="dxa"/>
              <w:bottom w:w="55" w:type="dxa"/>
              <w:right w:w="55" w:type="dxa"/>
            </w:tcMar>
          </w:tcPr>
          <w:p w:rsidR="00BE2F91" w:rsidRPr="004B24E5" w:rsidRDefault="004564F3" w:rsidP="005079FE">
            <w:pPr>
              <w:pStyle w:val="Contenidodelatabla"/>
              <w:jc w:val="both"/>
              <w:rPr>
                <w:rFonts w:ascii="Arial" w:hAnsi="Arial" w:cs="Arial"/>
              </w:rPr>
            </w:pPr>
            <w:r>
              <w:rPr>
                <w:rFonts w:ascii="Arial" w:hAnsi="Arial" w:cs="Arial"/>
              </w:rPr>
              <w:t>Get string data.</w:t>
            </w:r>
          </w:p>
        </w:tc>
      </w:tr>
      <w:tr w:rsidR="00BE2F91" w:rsidRPr="004B24E5" w:rsidTr="00596BCD">
        <w:tc>
          <w:tcPr>
            <w:tcW w:w="4311" w:type="dxa"/>
            <w:gridSpan w:val="2"/>
            <w:tcBorders>
              <w:top w:val="single" w:sz="4" w:space="0" w:color="000000"/>
              <w:left w:val="single" w:sz="2" w:space="0" w:color="000000"/>
              <w:bottom w:val="single" w:sz="4" w:space="0" w:color="000000"/>
            </w:tcBorders>
            <w:shd w:val="clear" w:color="auto" w:fill="C6D9F1"/>
            <w:tcMar>
              <w:top w:w="55" w:type="dxa"/>
              <w:left w:w="55" w:type="dxa"/>
              <w:bottom w:w="55" w:type="dxa"/>
              <w:right w:w="55" w:type="dxa"/>
            </w:tcMar>
          </w:tcPr>
          <w:p w:rsidR="00BE2F91" w:rsidRPr="004B24E5" w:rsidRDefault="00BE2F91" w:rsidP="00BE2F91">
            <w:pPr>
              <w:widowControl/>
              <w:suppressAutoHyphens w:val="0"/>
              <w:autoSpaceDE w:val="0"/>
              <w:adjustRightInd w:val="0"/>
              <w:textAlignment w:val="auto"/>
              <w:rPr>
                <w:rFonts w:ascii="Arial" w:hAnsi="Arial" w:cs="Arial"/>
                <w:kern w:val="0"/>
                <w:lang w:bidi="ar-SA"/>
              </w:rPr>
            </w:pPr>
            <w:r w:rsidRPr="004B24E5">
              <w:rPr>
                <w:rFonts w:ascii="Arial" w:hAnsi="Arial" w:cs="Arial"/>
                <w:color w:val="0000FF"/>
                <w:kern w:val="0"/>
                <w:lang w:bidi="ar-SA"/>
              </w:rPr>
              <w:t>public</w:t>
            </w:r>
            <w:r w:rsidRPr="004B24E5">
              <w:rPr>
                <w:rFonts w:ascii="Arial" w:hAnsi="Arial" w:cs="Arial"/>
                <w:kern w:val="0"/>
                <w:lang w:bidi="ar-SA"/>
              </w:rPr>
              <w:t xml:space="preserve"> </w:t>
            </w:r>
            <w:r w:rsidRPr="004B24E5">
              <w:rPr>
                <w:rFonts w:ascii="Arial" w:hAnsi="Arial" w:cs="Arial"/>
                <w:color w:val="0000FF"/>
                <w:kern w:val="0"/>
                <w:lang w:bidi="ar-SA"/>
              </w:rPr>
              <w:t>string</w:t>
            </w:r>
            <w:r w:rsidRPr="004B24E5">
              <w:rPr>
                <w:rFonts w:ascii="Arial" w:hAnsi="Arial" w:cs="Arial"/>
                <w:kern w:val="0"/>
                <w:lang w:bidi="ar-SA"/>
              </w:rPr>
              <w:t xml:space="preserve"> </w:t>
            </w:r>
            <w:proofErr w:type="spellStart"/>
            <w:r w:rsidRPr="004B24E5">
              <w:rPr>
                <w:rFonts w:ascii="Arial" w:hAnsi="Arial" w:cs="Arial"/>
                <w:kern w:val="0"/>
                <w:lang w:bidi="ar-SA"/>
              </w:rPr>
              <w:t>GetString</w:t>
            </w:r>
            <w:proofErr w:type="spellEnd"/>
            <w:r w:rsidRPr="004B24E5">
              <w:rPr>
                <w:rFonts w:ascii="Arial" w:hAnsi="Arial" w:cs="Arial"/>
                <w:kern w:val="0"/>
                <w:lang w:bidi="ar-SA"/>
              </w:rPr>
              <w:t>(</w:t>
            </w:r>
            <w:proofErr w:type="spellStart"/>
            <w:r w:rsidRPr="004B24E5">
              <w:rPr>
                <w:rFonts w:ascii="Arial" w:hAnsi="Arial" w:cs="Arial"/>
                <w:color w:val="2B91AF"/>
                <w:kern w:val="0"/>
                <w:lang w:bidi="ar-SA"/>
              </w:rPr>
              <w:t>WebSocketTypeEncoding</w:t>
            </w:r>
            <w:proofErr w:type="spellEnd"/>
            <w:r w:rsidRPr="004B24E5">
              <w:rPr>
                <w:rFonts w:ascii="Arial" w:hAnsi="Arial" w:cs="Arial"/>
                <w:kern w:val="0"/>
                <w:lang w:bidi="ar-SA"/>
              </w:rPr>
              <w:t xml:space="preserve"> </w:t>
            </w:r>
            <w:proofErr w:type="spellStart"/>
            <w:r w:rsidRPr="004B24E5">
              <w:rPr>
                <w:rFonts w:ascii="Arial" w:hAnsi="Arial" w:cs="Arial"/>
                <w:kern w:val="0"/>
                <w:lang w:bidi="ar-SA"/>
              </w:rPr>
              <w:t>aEncoding</w:t>
            </w:r>
            <w:proofErr w:type="spellEnd"/>
            <w:r w:rsidRPr="004B24E5">
              <w:rPr>
                <w:rFonts w:ascii="Arial" w:hAnsi="Arial" w:cs="Arial"/>
                <w:kern w:val="0"/>
                <w:lang w:bidi="ar-SA"/>
              </w:rPr>
              <w:t>)</w:t>
            </w:r>
          </w:p>
        </w:tc>
        <w:tc>
          <w:tcPr>
            <w:tcW w:w="4179" w:type="dxa"/>
            <w:tcBorders>
              <w:top w:val="single" w:sz="4" w:space="0" w:color="000000"/>
              <w:left w:val="single" w:sz="2" w:space="0" w:color="000000"/>
              <w:bottom w:val="single" w:sz="4" w:space="0" w:color="000000"/>
              <w:right w:val="single" w:sz="2" w:space="0" w:color="000000"/>
            </w:tcBorders>
            <w:shd w:val="clear" w:color="auto" w:fill="auto"/>
            <w:tcMar>
              <w:top w:w="55" w:type="dxa"/>
              <w:left w:w="55" w:type="dxa"/>
              <w:bottom w:w="55" w:type="dxa"/>
              <w:right w:w="55" w:type="dxa"/>
            </w:tcMar>
          </w:tcPr>
          <w:p w:rsidR="00BE2F91" w:rsidRPr="004B24E5" w:rsidRDefault="004564F3" w:rsidP="005079FE">
            <w:pPr>
              <w:pStyle w:val="Contenidodelatabla"/>
              <w:jc w:val="both"/>
              <w:rPr>
                <w:rFonts w:ascii="Arial" w:hAnsi="Arial" w:cs="Arial"/>
              </w:rPr>
            </w:pPr>
            <w:r>
              <w:rPr>
                <w:rFonts w:ascii="Arial" w:hAnsi="Arial" w:cs="Arial"/>
              </w:rPr>
              <w:t xml:space="preserve">Get string data with type encoding. </w:t>
            </w:r>
          </w:p>
        </w:tc>
      </w:tr>
      <w:tr w:rsidR="00BE2F91" w:rsidRPr="004B24E5" w:rsidTr="00596BCD">
        <w:tc>
          <w:tcPr>
            <w:tcW w:w="4311" w:type="dxa"/>
            <w:gridSpan w:val="2"/>
            <w:tcBorders>
              <w:top w:val="single" w:sz="4" w:space="0" w:color="000000"/>
              <w:left w:val="single" w:sz="2" w:space="0" w:color="000000"/>
              <w:bottom w:val="single" w:sz="4" w:space="0" w:color="000000"/>
            </w:tcBorders>
            <w:shd w:val="clear" w:color="auto" w:fill="C6D9F1"/>
            <w:tcMar>
              <w:top w:w="55" w:type="dxa"/>
              <w:left w:w="55" w:type="dxa"/>
              <w:bottom w:w="55" w:type="dxa"/>
              <w:right w:w="55" w:type="dxa"/>
            </w:tcMar>
          </w:tcPr>
          <w:p w:rsidR="00BE2F91" w:rsidRPr="004B24E5" w:rsidRDefault="00BE2F91" w:rsidP="00BE2F91">
            <w:pPr>
              <w:widowControl/>
              <w:suppressAutoHyphens w:val="0"/>
              <w:autoSpaceDE w:val="0"/>
              <w:adjustRightInd w:val="0"/>
              <w:textAlignment w:val="auto"/>
              <w:rPr>
                <w:rFonts w:ascii="Arial" w:hAnsi="Arial" w:cs="Arial"/>
                <w:kern w:val="0"/>
                <w:lang w:bidi="ar-SA"/>
              </w:rPr>
            </w:pPr>
            <w:r w:rsidRPr="004B24E5">
              <w:rPr>
                <w:rFonts w:ascii="Arial" w:hAnsi="Arial" w:cs="Arial"/>
                <w:color w:val="0000FF"/>
                <w:kern w:val="0"/>
                <w:lang w:bidi="ar-SA"/>
              </w:rPr>
              <w:t>public</w:t>
            </w:r>
            <w:r w:rsidRPr="004B24E5">
              <w:rPr>
                <w:rFonts w:ascii="Arial" w:hAnsi="Arial" w:cs="Arial"/>
                <w:kern w:val="0"/>
                <w:lang w:bidi="ar-SA"/>
              </w:rPr>
              <w:t xml:space="preserve"> </w:t>
            </w:r>
            <w:r w:rsidRPr="004B24E5">
              <w:rPr>
                <w:rFonts w:ascii="Arial" w:hAnsi="Arial" w:cs="Arial"/>
                <w:color w:val="0000FF"/>
                <w:kern w:val="0"/>
                <w:lang w:bidi="ar-SA"/>
              </w:rPr>
              <w:t>string</w:t>
            </w:r>
            <w:r w:rsidRPr="004B24E5">
              <w:rPr>
                <w:rFonts w:ascii="Arial" w:hAnsi="Arial" w:cs="Arial"/>
                <w:kern w:val="0"/>
                <w:lang w:bidi="ar-SA"/>
              </w:rPr>
              <w:t xml:space="preserve"> GetUTF8()</w:t>
            </w:r>
          </w:p>
        </w:tc>
        <w:tc>
          <w:tcPr>
            <w:tcW w:w="4179" w:type="dxa"/>
            <w:tcBorders>
              <w:top w:val="single" w:sz="4" w:space="0" w:color="000000"/>
              <w:left w:val="single" w:sz="2" w:space="0" w:color="000000"/>
              <w:bottom w:val="single" w:sz="4" w:space="0" w:color="000000"/>
              <w:right w:val="single" w:sz="2" w:space="0" w:color="000000"/>
            </w:tcBorders>
            <w:shd w:val="clear" w:color="auto" w:fill="auto"/>
            <w:tcMar>
              <w:top w:w="55" w:type="dxa"/>
              <w:left w:w="55" w:type="dxa"/>
              <w:bottom w:w="55" w:type="dxa"/>
              <w:right w:w="55" w:type="dxa"/>
            </w:tcMar>
          </w:tcPr>
          <w:p w:rsidR="00BE2F91" w:rsidRPr="004B24E5" w:rsidRDefault="004564F3" w:rsidP="005079FE">
            <w:pPr>
              <w:pStyle w:val="Contenidodelatabla"/>
              <w:jc w:val="both"/>
              <w:rPr>
                <w:rFonts w:ascii="Arial" w:hAnsi="Arial" w:cs="Arial"/>
              </w:rPr>
            </w:pPr>
            <w:r>
              <w:rPr>
                <w:rFonts w:ascii="Arial" w:hAnsi="Arial" w:cs="Arial"/>
              </w:rPr>
              <w:t>Get UTF8 string data.</w:t>
            </w:r>
          </w:p>
        </w:tc>
      </w:tr>
      <w:tr w:rsidR="00BE2F91" w:rsidRPr="004B24E5" w:rsidTr="00596BCD">
        <w:tc>
          <w:tcPr>
            <w:tcW w:w="4311" w:type="dxa"/>
            <w:gridSpan w:val="2"/>
            <w:tcBorders>
              <w:top w:val="single" w:sz="4" w:space="0" w:color="000000"/>
              <w:left w:val="single" w:sz="2" w:space="0" w:color="000000"/>
              <w:bottom w:val="single" w:sz="4" w:space="0" w:color="000000"/>
            </w:tcBorders>
            <w:shd w:val="clear" w:color="auto" w:fill="C6D9F1"/>
            <w:tcMar>
              <w:top w:w="55" w:type="dxa"/>
              <w:left w:w="55" w:type="dxa"/>
              <w:bottom w:w="55" w:type="dxa"/>
              <w:right w:w="55" w:type="dxa"/>
            </w:tcMar>
          </w:tcPr>
          <w:p w:rsidR="00BE2F91" w:rsidRPr="004B24E5" w:rsidRDefault="00BE2F91" w:rsidP="00BE2F91">
            <w:pPr>
              <w:widowControl/>
              <w:suppressAutoHyphens w:val="0"/>
              <w:autoSpaceDE w:val="0"/>
              <w:adjustRightInd w:val="0"/>
              <w:textAlignment w:val="auto"/>
              <w:rPr>
                <w:rFonts w:ascii="Arial" w:hAnsi="Arial" w:cs="Arial"/>
                <w:kern w:val="0"/>
                <w:lang w:bidi="ar-SA"/>
              </w:rPr>
            </w:pPr>
            <w:r w:rsidRPr="004B24E5">
              <w:rPr>
                <w:rFonts w:ascii="Arial" w:hAnsi="Arial" w:cs="Arial"/>
                <w:color w:val="0000FF"/>
                <w:kern w:val="0"/>
                <w:lang w:bidi="ar-SA"/>
              </w:rPr>
              <w:t>public</w:t>
            </w:r>
            <w:r w:rsidRPr="004B24E5">
              <w:rPr>
                <w:rFonts w:ascii="Arial" w:hAnsi="Arial" w:cs="Arial"/>
                <w:kern w:val="0"/>
                <w:lang w:bidi="ar-SA"/>
              </w:rPr>
              <w:t xml:space="preserve"> </w:t>
            </w:r>
            <w:r w:rsidRPr="004B24E5">
              <w:rPr>
                <w:rFonts w:ascii="Arial" w:hAnsi="Arial" w:cs="Arial"/>
                <w:color w:val="0000FF"/>
                <w:kern w:val="0"/>
                <w:lang w:bidi="ar-SA"/>
              </w:rPr>
              <w:t>string</w:t>
            </w:r>
            <w:r w:rsidRPr="004B24E5">
              <w:rPr>
                <w:rFonts w:ascii="Arial" w:hAnsi="Arial" w:cs="Arial"/>
                <w:kern w:val="0"/>
                <w:lang w:bidi="ar-SA"/>
              </w:rPr>
              <w:t xml:space="preserve"> </w:t>
            </w:r>
            <w:proofErr w:type="spellStart"/>
            <w:r w:rsidRPr="004B24E5">
              <w:rPr>
                <w:rFonts w:ascii="Arial" w:hAnsi="Arial" w:cs="Arial"/>
                <w:kern w:val="0"/>
                <w:lang w:bidi="ar-SA"/>
              </w:rPr>
              <w:t>GetASCII</w:t>
            </w:r>
            <w:proofErr w:type="spellEnd"/>
            <w:r w:rsidRPr="004B24E5">
              <w:rPr>
                <w:rFonts w:ascii="Arial" w:hAnsi="Arial" w:cs="Arial"/>
                <w:kern w:val="0"/>
                <w:lang w:bidi="ar-SA"/>
              </w:rPr>
              <w:t>()</w:t>
            </w:r>
          </w:p>
        </w:tc>
        <w:tc>
          <w:tcPr>
            <w:tcW w:w="4179" w:type="dxa"/>
            <w:tcBorders>
              <w:top w:val="single" w:sz="4" w:space="0" w:color="000000"/>
              <w:left w:val="single" w:sz="2" w:space="0" w:color="000000"/>
              <w:bottom w:val="single" w:sz="4" w:space="0" w:color="000000"/>
              <w:right w:val="single" w:sz="2" w:space="0" w:color="000000"/>
            </w:tcBorders>
            <w:shd w:val="clear" w:color="auto" w:fill="auto"/>
            <w:tcMar>
              <w:top w:w="55" w:type="dxa"/>
              <w:left w:w="55" w:type="dxa"/>
              <w:bottom w:w="55" w:type="dxa"/>
              <w:right w:w="55" w:type="dxa"/>
            </w:tcMar>
          </w:tcPr>
          <w:p w:rsidR="00BE2F91" w:rsidRPr="004B24E5" w:rsidRDefault="004564F3" w:rsidP="005079FE">
            <w:pPr>
              <w:pStyle w:val="Contenidodelatabla"/>
              <w:jc w:val="both"/>
              <w:rPr>
                <w:rFonts w:ascii="Arial" w:hAnsi="Arial" w:cs="Arial"/>
              </w:rPr>
            </w:pPr>
            <w:r>
              <w:rPr>
                <w:rFonts w:ascii="Arial" w:hAnsi="Arial" w:cs="Arial"/>
              </w:rPr>
              <w:t>Get ASCII string data.</w:t>
            </w:r>
          </w:p>
        </w:tc>
      </w:tr>
    </w:tbl>
    <w:p w:rsidR="000D137B" w:rsidRPr="004B24E5" w:rsidRDefault="000D137B" w:rsidP="00A31B6F">
      <w:pPr>
        <w:pStyle w:val="Standard1"/>
        <w:tabs>
          <w:tab w:val="left" w:pos="0"/>
        </w:tabs>
        <w:spacing w:before="280" w:after="240" w:line="360" w:lineRule="auto"/>
        <w:jc w:val="both"/>
        <w:rPr>
          <w:rFonts w:ascii="Arial" w:hAnsi="Arial" w:cs="Arial"/>
          <w:b/>
          <w:bCs/>
          <w:color w:val="000000"/>
          <w:lang w:val="en-US"/>
        </w:rPr>
      </w:pPr>
    </w:p>
    <w:tbl>
      <w:tblPr>
        <w:tblW w:w="8490" w:type="dxa"/>
        <w:tblInd w:w="64" w:type="dxa"/>
        <w:tblLayout w:type="fixed"/>
        <w:tblCellMar>
          <w:left w:w="10" w:type="dxa"/>
          <w:right w:w="10" w:type="dxa"/>
        </w:tblCellMar>
        <w:tblLook w:val="0000"/>
      </w:tblPr>
      <w:tblGrid>
        <w:gridCol w:w="1791"/>
        <w:gridCol w:w="2520"/>
        <w:gridCol w:w="4179"/>
      </w:tblGrid>
      <w:tr w:rsidR="005079FE" w:rsidRPr="004B24E5" w:rsidTr="005079FE">
        <w:tc>
          <w:tcPr>
            <w:tcW w:w="1791" w:type="dxa"/>
            <w:tcBorders>
              <w:top w:val="single" w:sz="2" w:space="0" w:color="000000"/>
              <w:left w:val="single" w:sz="2" w:space="0" w:color="000000"/>
              <w:bottom w:val="single" w:sz="2" w:space="0" w:color="000000"/>
              <w:right w:val="single" w:sz="4" w:space="0" w:color="auto"/>
            </w:tcBorders>
            <w:shd w:val="clear" w:color="auto" w:fill="C6D9F1"/>
            <w:tcMar>
              <w:top w:w="55" w:type="dxa"/>
              <w:left w:w="55" w:type="dxa"/>
              <w:bottom w:w="55" w:type="dxa"/>
              <w:right w:w="55" w:type="dxa"/>
            </w:tcMar>
          </w:tcPr>
          <w:p w:rsidR="005079FE" w:rsidRPr="004B24E5" w:rsidRDefault="004564F3" w:rsidP="005079FE">
            <w:pPr>
              <w:pStyle w:val="Contenidodelatabla"/>
              <w:jc w:val="both"/>
              <w:rPr>
                <w:rFonts w:ascii="Arial" w:hAnsi="Arial" w:cs="Arial"/>
                <w:b/>
                <w:bCs/>
              </w:rPr>
            </w:pPr>
            <w:r>
              <w:rPr>
                <w:rFonts w:ascii="Arial" w:hAnsi="Arial" w:cs="Arial"/>
                <w:b/>
                <w:bCs/>
              </w:rPr>
              <w:t>Packet</w:t>
            </w:r>
          </w:p>
        </w:tc>
        <w:tc>
          <w:tcPr>
            <w:tcW w:w="6699" w:type="dxa"/>
            <w:gridSpan w:val="2"/>
            <w:tcBorders>
              <w:top w:val="single" w:sz="2" w:space="0" w:color="000000"/>
              <w:left w:val="single" w:sz="4" w:space="0" w:color="auto"/>
              <w:bottom w:val="single" w:sz="2" w:space="0" w:color="000000"/>
              <w:right w:val="single" w:sz="2" w:space="0" w:color="000000"/>
            </w:tcBorders>
            <w:shd w:val="clear" w:color="auto" w:fill="FFFFFF" w:themeFill="background1"/>
          </w:tcPr>
          <w:p w:rsidR="005079FE" w:rsidRPr="004B24E5" w:rsidRDefault="005079FE" w:rsidP="005079FE">
            <w:pPr>
              <w:pStyle w:val="Contenidodelatabla"/>
              <w:jc w:val="both"/>
              <w:rPr>
                <w:rFonts w:ascii="Arial" w:hAnsi="Arial" w:cs="Arial"/>
                <w:bCs/>
                <w:color w:val="D6E3BC" w:themeColor="accent3" w:themeTint="66"/>
              </w:rPr>
            </w:pPr>
            <w:r w:rsidRPr="004B24E5">
              <w:rPr>
                <w:rFonts w:ascii="Arial" w:hAnsi="Arial" w:cs="Arial"/>
                <w:bCs/>
              </w:rPr>
              <w:t xml:space="preserve"> Token Client</w:t>
            </w:r>
          </w:p>
        </w:tc>
      </w:tr>
      <w:tr w:rsidR="005079FE" w:rsidRPr="004B24E5" w:rsidTr="005079FE">
        <w:tc>
          <w:tcPr>
            <w:tcW w:w="1791" w:type="dxa"/>
            <w:tcBorders>
              <w:top w:val="single" w:sz="2" w:space="0" w:color="000000"/>
              <w:left w:val="single" w:sz="2" w:space="0" w:color="000000"/>
              <w:bottom w:val="single" w:sz="2" w:space="0" w:color="000000"/>
              <w:right w:val="single" w:sz="4" w:space="0" w:color="auto"/>
            </w:tcBorders>
            <w:shd w:val="clear" w:color="auto" w:fill="C6D9F1"/>
            <w:tcMar>
              <w:top w:w="55" w:type="dxa"/>
              <w:left w:w="55" w:type="dxa"/>
              <w:bottom w:w="55" w:type="dxa"/>
              <w:right w:w="55" w:type="dxa"/>
            </w:tcMar>
          </w:tcPr>
          <w:p w:rsidR="005079FE" w:rsidRPr="004B24E5" w:rsidRDefault="004564F3" w:rsidP="005079FE">
            <w:pPr>
              <w:pStyle w:val="Contenidodelatabla"/>
              <w:jc w:val="both"/>
              <w:rPr>
                <w:rFonts w:ascii="Arial" w:hAnsi="Arial" w:cs="Arial"/>
                <w:b/>
                <w:bCs/>
              </w:rPr>
            </w:pPr>
            <w:r>
              <w:rPr>
                <w:rFonts w:ascii="Arial" w:hAnsi="Arial" w:cs="Arial"/>
                <w:b/>
                <w:bCs/>
              </w:rPr>
              <w:t>Component</w:t>
            </w:r>
          </w:p>
        </w:tc>
        <w:tc>
          <w:tcPr>
            <w:tcW w:w="6699" w:type="dxa"/>
            <w:gridSpan w:val="2"/>
            <w:tcBorders>
              <w:top w:val="single" w:sz="2" w:space="0" w:color="000000"/>
              <w:left w:val="single" w:sz="4" w:space="0" w:color="auto"/>
              <w:bottom w:val="single" w:sz="2" w:space="0" w:color="000000"/>
              <w:right w:val="single" w:sz="2" w:space="0" w:color="000000"/>
            </w:tcBorders>
            <w:shd w:val="clear" w:color="auto" w:fill="FFFFFF" w:themeFill="background1"/>
          </w:tcPr>
          <w:p w:rsidR="005079FE" w:rsidRPr="004B24E5" w:rsidRDefault="0047472A" w:rsidP="005079FE">
            <w:pPr>
              <w:pStyle w:val="Contenidodelatabla"/>
              <w:ind w:left="65"/>
              <w:jc w:val="both"/>
              <w:rPr>
                <w:rFonts w:ascii="Arial" w:hAnsi="Arial" w:cs="Arial"/>
                <w:bCs/>
              </w:rPr>
            </w:pPr>
            <w:proofErr w:type="spellStart"/>
            <w:r w:rsidRPr="004B24E5">
              <w:rPr>
                <w:rFonts w:ascii="Arial" w:hAnsi="Arial" w:cs="Arial"/>
                <w:bCs/>
              </w:rPr>
              <w:t>WebSocketT</w:t>
            </w:r>
            <w:r w:rsidR="005079FE" w:rsidRPr="004B24E5">
              <w:rPr>
                <w:rFonts w:ascii="Arial" w:hAnsi="Arial" w:cs="Arial"/>
                <w:bCs/>
              </w:rPr>
              <w:t>okenClient</w:t>
            </w:r>
            <w:proofErr w:type="spellEnd"/>
          </w:p>
        </w:tc>
      </w:tr>
      <w:tr w:rsidR="005079FE" w:rsidRPr="004B24E5" w:rsidTr="005079FE">
        <w:tc>
          <w:tcPr>
            <w:tcW w:w="1791" w:type="dxa"/>
            <w:tcBorders>
              <w:left w:val="single" w:sz="2" w:space="0" w:color="000000"/>
              <w:bottom w:val="single" w:sz="2" w:space="0" w:color="000000"/>
            </w:tcBorders>
            <w:shd w:val="clear" w:color="auto" w:fill="C6D9F1"/>
            <w:tcMar>
              <w:top w:w="55" w:type="dxa"/>
              <w:left w:w="55" w:type="dxa"/>
              <w:bottom w:w="55" w:type="dxa"/>
              <w:right w:w="55" w:type="dxa"/>
            </w:tcMar>
          </w:tcPr>
          <w:p w:rsidR="005079FE" w:rsidRPr="004B24E5" w:rsidRDefault="004564F3" w:rsidP="005079FE">
            <w:pPr>
              <w:pStyle w:val="Contenidodelatabla"/>
              <w:jc w:val="both"/>
              <w:rPr>
                <w:rFonts w:ascii="Arial" w:hAnsi="Arial" w:cs="Arial"/>
                <w:b/>
                <w:bCs/>
              </w:rPr>
            </w:pPr>
            <w:r>
              <w:rPr>
                <w:rFonts w:ascii="Arial" w:hAnsi="Arial" w:cs="Arial"/>
                <w:b/>
                <w:bCs/>
              </w:rPr>
              <w:t>Class</w:t>
            </w:r>
          </w:p>
        </w:tc>
        <w:tc>
          <w:tcPr>
            <w:tcW w:w="6699"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5079FE" w:rsidRPr="004B24E5" w:rsidRDefault="005079FE" w:rsidP="005079FE">
            <w:pPr>
              <w:pStyle w:val="Contenidodelatabla"/>
              <w:jc w:val="both"/>
              <w:rPr>
                <w:rFonts w:ascii="Arial" w:hAnsi="Arial" w:cs="Arial"/>
                <w:bCs/>
              </w:rPr>
            </w:pPr>
            <w:proofErr w:type="spellStart"/>
            <w:r w:rsidRPr="004B24E5">
              <w:rPr>
                <w:rFonts w:ascii="Arial" w:hAnsi="Arial" w:cs="Arial"/>
                <w:bCs/>
              </w:rPr>
              <w:t>WebSocketBaseTokenClient.cs</w:t>
            </w:r>
            <w:proofErr w:type="spellEnd"/>
          </w:p>
        </w:tc>
      </w:tr>
      <w:tr w:rsidR="005079FE" w:rsidRPr="004B24E5" w:rsidTr="005079FE">
        <w:trPr>
          <w:trHeight w:val="310"/>
        </w:trPr>
        <w:tc>
          <w:tcPr>
            <w:tcW w:w="1791" w:type="dxa"/>
            <w:tcBorders>
              <w:left w:val="single" w:sz="2" w:space="0" w:color="000000"/>
              <w:bottom w:val="single" w:sz="2" w:space="0" w:color="000000"/>
            </w:tcBorders>
            <w:shd w:val="clear" w:color="auto" w:fill="C6D9F1"/>
            <w:tcMar>
              <w:top w:w="55" w:type="dxa"/>
              <w:left w:w="55" w:type="dxa"/>
              <w:bottom w:w="55" w:type="dxa"/>
              <w:right w:w="55" w:type="dxa"/>
            </w:tcMar>
          </w:tcPr>
          <w:p w:rsidR="005079FE" w:rsidRPr="004B24E5" w:rsidRDefault="004564F3" w:rsidP="005079FE">
            <w:pPr>
              <w:pStyle w:val="Contenidodelatabla"/>
              <w:jc w:val="both"/>
              <w:rPr>
                <w:rFonts w:ascii="Arial" w:hAnsi="Arial" w:cs="Arial"/>
                <w:b/>
                <w:bCs/>
              </w:rPr>
            </w:pPr>
            <w:r>
              <w:rPr>
                <w:rFonts w:ascii="Arial" w:hAnsi="Arial" w:cs="Arial"/>
                <w:b/>
                <w:bCs/>
              </w:rPr>
              <w:t>Extend</w:t>
            </w:r>
          </w:p>
        </w:tc>
        <w:tc>
          <w:tcPr>
            <w:tcW w:w="6699"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5079FE" w:rsidRPr="004B24E5" w:rsidRDefault="005079FE" w:rsidP="005079FE">
            <w:pPr>
              <w:widowControl/>
              <w:suppressAutoHyphens w:val="0"/>
              <w:autoSpaceDE w:val="0"/>
              <w:adjustRightInd w:val="0"/>
              <w:textAlignment w:val="auto"/>
              <w:rPr>
                <w:rFonts w:ascii="Arial" w:hAnsi="Arial" w:cs="Arial"/>
                <w:color w:val="000000" w:themeColor="text1"/>
                <w:kern w:val="0"/>
                <w:lang w:bidi="ar-SA"/>
              </w:rPr>
            </w:pPr>
            <w:proofErr w:type="spellStart"/>
            <w:r w:rsidRPr="004B24E5">
              <w:rPr>
                <w:rFonts w:ascii="Arial" w:hAnsi="Arial" w:cs="Arial"/>
                <w:color w:val="000000" w:themeColor="text1"/>
                <w:kern w:val="0"/>
                <w:lang w:bidi="ar-SA"/>
              </w:rPr>
              <w:t>WebSocketBaseClient.cs</w:t>
            </w:r>
            <w:proofErr w:type="spellEnd"/>
          </w:p>
        </w:tc>
      </w:tr>
      <w:tr w:rsidR="005079FE" w:rsidRPr="004B24E5" w:rsidTr="00DE4B44">
        <w:trPr>
          <w:trHeight w:val="373"/>
        </w:trPr>
        <w:tc>
          <w:tcPr>
            <w:tcW w:w="1791" w:type="dxa"/>
            <w:tcBorders>
              <w:left w:val="single" w:sz="2" w:space="0" w:color="000000"/>
              <w:bottom w:val="single" w:sz="2" w:space="0" w:color="000000"/>
            </w:tcBorders>
            <w:shd w:val="clear" w:color="auto" w:fill="C6D9F1"/>
            <w:tcMar>
              <w:top w:w="55" w:type="dxa"/>
              <w:left w:w="55" w:type="dxa"/>
              <w:bottom w:w="55" w:type="dxa"/>
              <w:right w:w="55" w:type="dxa"/>
            </w:tcMar>
          </w:tcPr>
          <w:p w:rsidR="005079FE" w:rsidRPr="004B24E5" w:rsidRDefault="004564F3" w:rsidP="005079FE">
            <w:pPr>
              <w:pStyle w:val="Contenidodelatabla"/>
              <w:jc w:val="both"/>
            </w:pPr>
            <w:r>
              <w:rPr>
                <w:rFonts w:ascii="Arial" w:hAnsi="Arial" w:cs="Arial"/>
                <w:b/>
                <w:bCs/>
              </w:rPr>
              <w:t>Description</w:t>
            </w:r>
            <w:r w:rsidR="005079FE" w:rsidRPr="004B24E5">
              <w:rPr>
                <w:rFonts w:ascii="Arial" w:hAnsi="Arial" w:cs="Arial"/>
              </w:rPr>
              <w:t xml:space="preserve"> </w:t>
            </w:r>
          </w:p>
        </w:tc>
        <w:tc>
          <w:tcPr>
            <w:tcW w:w="6699"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5079FE" w:rsidRPr="00DE4B44" w:rsidRDefault="00DE4B44" w:rsidP="00DE4B44">
            <w:pPr>
              <w:widowControl/>
              <w:suppressAutoHyphens w:val="0"/>
              <w:autoSpaceDE w:val="0"/>
              <w:adjustRightInd w:val="0"/>
              <w:textAlignment w:val="auto"/>
              <w:rPr>
                <w:rFonts w:ascii="Arial" w:eastAsia="Times New Roman" w:hAnsi="Arial" w:cs="Arial"/>
                <w:bCs/>
                <w:kern w:val="0"/>
                <w:lang w:bidi="ar-SA"/>
              </w:rPr>
            </w:pPr>
            <w:r w:rsidRPr="00DE4B44">
              <w:rPr>
                <w:rFonts w:ascii="Arial" w:eastAsia="Times New Roman" w:hAnsi="Arial" w:cs="Arial"/>
                <w:bCs/>
                <w:kern w:val="0"/>
                <w:lang w:bidi="ar-SA"/>
              </w:rPr>
              <w:t xml:space="preserve">Token based implementation of </w:t>
            </w:r>
            <w:proofErr w:type="spellStart"/>
            <w:r w:rsidRPr="00DE4B44">
              <w:rPr>
                <w:rFonts w:ascii="Arial" w:eastAsia="Times New Roman" w:hAnsi="Arial" w:cs="Arial"/>
                <w:bCs/>
                <w:kern w:val="0"/>
                <w:lang w:bidi="ar-SA"/>
              </w:rPr>
              <w:t>WebSocketBaseClient</w:t>
            </w:r>
            <w:proofErr w:type="spellEnd"/>
            <w:r>
              <w:rPr>
                <w:rFonts w:ascii="Arial" w:eastAsia="Times New Roman" w:hAnsi="Arial" w:cs="Arial"/>
                <w:bCs/>
                <w:kern w:val="0"/>
                <w:lang w:bidi="ar-SA"/>
              </w:rPr>
              <w:t>.</w:t>
            </w:r>
          </w:p>
        </w:tc>
      </w:tr>
      <w:tr w:rsidR="005079FE" w:rsidRPr="004B24E5" w:rsidTr="003E33B4">
        <w:trPr>
          <w:trHeight w:val="626"/>
        </w:trPr>
        <w:tc>
          <w:tcPr>
            <w:tcW w:w="1791" w:type="dxa"/>
            <w:tcBorders>
              <w:left w:val="single" w:sz="2" w:space="0" w:color="000000"/>
              <w:bottom w:val="single" w:sz="2" w:space="0" w:color="000000"/>
            </w:tcBorders>
            <w:shd w:val="clear" w:color="auto" w:fill="C6D9F1"/>
            <w:tcMar>
              <w:top w:w="55" w:type="dxa"/>
              <w:left w:w="55" w:type="dxa"/>
              <w:bottom w:w="55" w:type="dxa"/>
              <w:right w:w="55" w:type="dxa"/>
            </w:tcMar>
            <w:vAlign w:val="center"/>
          </w:tcPr>
          <w:p w:rsidR="005079FE" w:rsidRPr="004B24E5" w:rsidRDefault="004564F3" w:rsidP="003E33B4">
            <w:pPr>
              <w:pStyle w:val="Contenidodelatabla"/>
              <w:jc w:val="center"/>
              <w:rPr>
                <w:rFonts w:ascii="Arial" w:hAnsi="Arial" w:cs="Arial"/>
              </w:rPr>
            </w:pPr>
            <w:r>
              <w:rPr>
                <w:rFonts w:ascii="Arial" w:hAnsi="Arial" w:cs="Arial"/>
                <w:b/>
                <w:bCs/>
              </w:rPr>
              <w:t>Dependencies</w:t>
            </w:r>
          </w:p>
        </w:tc>
        <w:tc>
          <w:tcPr>
            <w:tcW w:w="6699"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5079FE" w:rsidRPr="004B24E5" w:rsidRDefault="005079FE" w:rsidP="005079FE">
            <w:pPr>
              <w:widowControl/>
              <w:suppressAutoHyphens w:val="0"/>
              <w:autoSpaceDE w:val="0"/>
              <w:adjustRightInd w:val="0"/>
              <w:textAlignment w:val="auto"/>
              <w:rPr>
                <w:rFonts w:ascii="Arial" w:hAnsi="Arial" w:cs="Arial"/>
                <w:kern w:val="0"/>
                <w:lang w:bidi="ar-SA"/>
              </w:rPr>
            </w:pPr>
            <w:r w:rsidRPr="004B24E5">
              <w:rPr>
                <w:rFonts w:ascii="Arial" w:hAnsi="Arial" w:cs="Arial"/>
                <w:color w:val="0000FF"/>
                <w:kern w:val="0"/>
                <w:lang w:bidi="ar-SA"/>
              </w:rPr>
              <w:t>using</w:t>
            </w:r>
            <w:r w:rsidRPr="004B24E5">
              <w:rPr>
                <w:rFonts w:ascii="Arial" w:hAnsi="Arial" w:cs="Arial"/>
                <w:kern w:val="0"/>
                <w:lang w:bidi="ar-SA"/>
              </w:rPr>
              <w:t xml:space="preserve"> System;</w:t>
            </w:r>
          </w:p>
          <w:p w:rsidR="005079FE" w:rsidRPr="004B24E5" w:rsidRDefault="005079FE" w:rsidP="005079FE">
            <w:pPr>
              <w:widowControl/>
              <w:suppressAutoHyphens w:val="0"/>
              <w:autoSpaceDE w:val="0"/>
              <w:adjustRightInd w:val="0"/>
              <w:textAlignment w:val="auto"/>
              <w:rPr>
                <w:rFonts w:ascii="Arial" w:hAnsi="Arial" w:cs="Arial"/>
                <w:kern w:val="0"/>
                <w:lang w:bidi="ar-SA"/>
              </w:rPr>
            </w:pPr>
            <w:r w:rsidRPr="004B24E5">
              <w:rPr>
                <w:rFonts w:ascii="Arial" w:hAnsi="Arial" w:cs="Arial"/>
                <w:color w:val="0000FF"/>
                <w:kern w:val="0"/>
                <w:lang w:bidi="ar-SA"/>
              </w:rPr>
              <w:t>using</w:t>
            </w:r>
            <w:r w:rsidRPr="004B24E5">
              <w:rPr>
                <w:rFonts w:ascii="Arial" w:hAnsi="Arial" w:cs="Arial"/>
                <w:kern w:val="0"/>
                <w:lang w:bidi="ar-SA"/>
              </w:rPr>
              <w:t xml:space="preserve"> </w:t>
            </w:r>
            <w:proofErr w:type="spellStart"/>
            <w:r w:rsidRPr="004B24E5">
              <w:rPr>
                <w:rFonts w:ascii="Arial" w:hAnsi="Arial" w:cs="Arial"/>
                <w:kern w:val="0"/>
                <w:lang w:bidi="ar-SA"/>
              </w:rPr>
              <w:t>System.Collections.Generic</w:t>
            </w:r>
            <w:proofErr w:type="spellEnd"/>
            <w:r w:rsidRPr="004B24E5">
              <w:rPr>
                <w:rFonts w:ascii="Arial" w:hAnsi="Arial" w:cs="Arial"/>
                <w:kern w:val="0"/>
                <w:lang w:bidi="ar-SA"/>
              </w:rPr>
              <w:t>;</w:t>
            </w:r>
          </w:p>
          <w:p w:rsidR="005079FE" w:rsidRPr="004B24E5" w:rsidRDefault="005079FE" w:rsidP="005079FE">
            <w:pPr>
              <w:widowControl/>
              <w:suppressAutoHyphens w:val="0"/>
              <w:autoSpaceDE w:val="0"/>
              <w:adjustRightInd w:val="0"/>
              <w:textAlignment w:val="auto"/>
              <w:rPr>
                <w:rFonts w:ascii="Arial" w:hAnsi="Arial" w:cs="Arial"/>
                <w:kern w:val="0"/>
                <w:lang w:bidi="ar-SA"/>
              </w:rPr>
            </w:pPr>
            <w:r w:rsidRPr="004B24E5">
              <w:rPr>
                <w:rFonts w:ascii="Arial" w:hAnsi="Arial" w:cs="Arial"/>
                <w:color w:val="0000FF"/>
                <w:kern w:val="0"/>
                <w:lang w:bidi="ar-SA"/>
              </w:rPr>
              <w:t>using</w:t>
            </w:r>
            <w:r w:rsidRPr="004B24E5">
              <w:rPr>
                <w:rFonts w:ascii="Arial" w:hAnsi="Arial" w:cs="Arial"/>
                <w:kern w:val="0"/>
                <w:lang w:bidi="ar-SA"/>
              </w:rPr>
              <w:t xml:space="preserve"> </w:t>
            </w:r>
            <w:proofErr w:type="spellStart"/>
            <w:r w:rsidRPr="004B24E5">
              <w:rPr>
                <w:rFonts w:ascii="Arial" w:hAnsi="Arial" w:cs="Arial"/>
                <w:kern w:val="0"/>
                <w:lang w:bidi="ar-SA"/>
              </w:rPr>
              <w:t>System.Linq</w:t>
            </w:r>
            <w:proofErr w:type="spellEnd"/>
            <w:r w:rsidRPr="004B24E5">
              <w:rPr>
                <w:rFonts w:ascii="Arial" w:hAnsi="Arial" w:cs="Arial"/>
                <w:kern w:val="0"/>
                <w:lang w:bidi="ar-SA"/>
              </w:rPr>
              <w:t>;</w:t>
            </w:r>
          </w:p>
          <w:p w:rsidR="005079FE" w:rsidRPr="004B24E5" w:rsidRDefault="005079FE" w:rsidP="005079FE">
            <w:pPr>
              <w:widowControl/>
              <w:suppressAutoHyphens w:val="0"/>
              <w:autoSpaceDE w:val="0"/>
              <w:adjustRightInd w:val="0"/>
              <w:textAlignment w:val="auto"/>
              <w:rPr>
                <w:rFonts w:ascii="Arial" w:hAnsi="Arial" w:cs="Arial"/>
                <w:kern w:val="0"/>
                <w:lang w:bidi="ar-SA"/>
              </w:rPr>
            </w:pPr>
            <w:r w:rsidRPr="004B24E5">
              <w:rPr>
                <w:rFonts w:ascii="Arial" w:hAnsi="Arial" w:cs="Arial"/>
                <w:color w:val="0000FF"/>
                <w:kern w:val="0"/>
                <w:lang w:bidi="ar-SA"/>
              </w:rPr>
              <w:t>using</w:t>
            </w:r>
            <w:r w:rsidRPr="004B24E5">
              <w:rPr>
                <w:rFonts w:ascii="Arial" w:hAnsi="Arial" w:cs="Arial"/>
                <w:kern w:val="0"/>
                <w:lang w:bidi="ar-SA"/>
              </w:rPr>
              <w:t xml:space="preserve"> </w:t>
            </w:r>
            <w:proofErr w:type="spellStart"/>
            <w:r w:rsidRPr="004B24E5">
              <w:rPr>
                <w:rFonts w:ascii="Arial" w:hAnsi="Arial" w:cs="Arial"/>
                <w:kern w:val="0"/>
                <w:lang w:bidi="ar-SA"/>
              </w:rPr>
              <w:t>System.Text</w:t>
            </w:r>
            <w:proofErr w:type="spellEnd"/>
            <w:r w:rsidRPr="004B24E5">
              <w:rPr>
                <w:rFonts w:ascii="Arial" w:hAnsi="Arial" w:cs="Arial"/>
                <w:kern w:val="0"/>
                <w:lang w:bidi="ar-SA"/>
              </w:rPr>
              <w:t>;</w:t>
            </w:r>
          </w:p>
          <w:p w:rsidR="005079FE" w:rsidRPr="004B24E5" w:rsidRDefault="005079FE" w:rsidP="005079FE">
            <w:pPr>
              <w:widowControl/>
              <w:suppressAutoHyphens w:val="0"/>
              <w:autoSpaceDE w:val="0"/>
              <w:adjustRightInd w:val="0"/>
              <w:textAlignment w:val="auto"/>
              <w:rPr>
                <w:rFonts w:ascii="Arial" w:hAnsi="Arial" w:cs="Arial"/>
                <w:kern w:val="0"/>
                <w:lang w:bidi="ar-SA"/>
              </w:rPr>
            </w:pPr>
            <w:r w:rsidRPr="004B24E5">
              <w:rPr>
                <w:rFonts w:ascii="Arial" w:hAnsi="Arial" w:cs="Arial"/>
                <w:color w:val="0000FF"/>
                <w:kern w:val="0"/>
                <w:lang w:bidi="ar-SA"/>
              </w:rPr>
              <w:t>using</w:t>
            </w:r>
            <w:r w:rsidRPr="004B24E5">
              <w:rPr>
                <w:rFonts w:ascii="Arial" w:hAnsi="Arial" w:cs="Arial"/>
                <w:kern w:val="0"/>
                <w:lang w:bidi="ar-SA"/>
              </w:rPr>
              <w:t xml:space="preserve"> </w:t>
            </w:r>
            <w:proofErr w:type="spellStart"/>
            <w:r w:rsidRPr="004B24E5">
              <w:rPr>
                <w:rFonts w:ascii="Arial" w:hAnsi="Arial" w:cs="Arial"/>
                <w:kern w:val="0"/>
                <w:lang w:bidi="ar-SA"/>
              </w:rPr>
              <w:t>ClientLibrary.org.jwebsocket.client.token.kit</w:t>
            </w:r>
            <w:proofErr w:type="spellEnd"/>
            <w:r w:rsidRPr="004B24E5">
              <w:rPr>
                <w:rFonts w:ascii="Arial" w:hAnsi="Arial" w:cs="Arial"/>
                <w:kern w:val="0"/>
                <w:lang w:bidi="ar-SA"/>
              </w:rPr>
              <w:t>;</w:t>
            </w:r>
          </w:p>
          <w:p w:rsidR="005079FE" w:rsidRPr="004B24E5" w:rsidRDefault="005079FE" w:rsidP="005079FE">
            <w:pPr>
              <w:widowControl/>
              <w:suppressAutoHyphens w:val="0"/>
              <w:autoSpaceDE w:val="0"/>
              <w:adjustRightInd w:val="0"/>
              <w:textAlignment w:val="auto"/>
              <w:rPr>
                <w:rFonts w:ascii="Arial" w:hAnsi="Arial" w:cs="Arial"/>
                <w:kern w:val="0"/>
                <w:lang w:bidi="ar-SA"/>
              </w:rPr>
            </w:pPr>
            <w:r w:rsidRPr="004B24E5">
              <w:rPr>
                <w:rFonts w:ascii="Arial" w:hAnsi="Arial" w:cs="Arial"/>
                <w:color w:val="0000FF"/>
                <w:kern w:val="0"/>
                <w:lang w:bidi="ar-SA"/>
              </w:rPr>
              <w:t>using</w:t>
            </w:r>
            <w:r w:rsidRPr="004B24E5">
              <w:rPr>
                <w:rFonts w:ascii="Arial" w:hAnsi="Arial" w:cs="Arial"/>
                <w:kern w:val="0"/>
                <w:lang w:bidi="ar-SA"/>
              </w:rPr>
              <w:t xml:space="preserve"> </w:t>
            </w:r>
            <w:proofErr w:type="spellStart"/>
            <w:r w:rsidRPr="004B24E5">
              <w:rPr>
                <w:rFonts w:ascii="Arial" w:hAnsi="Arial" w:cs="Arial"/>
                <w:kern w:val="0"/>
                <w:lang w:bidi="ar-SA"/>
              </w:rPr>
              <w:t>ClientLibrary.org.jwebsocket.client.csharp.csbase</w:t>
            </w:r>
            <w:proofErr w:type="spellEnd"/>
            <w:r w:rsidRPr="004B24E5">
              <w:rPr>
                <w:rFonts w:ascii="Arial" w:hAnsi="Arial" w:cs="Arial"/>
                <w:kern w:val="0"/>
                <w:lang w:bidi="ar-SA"/>
              </w:rPr>
              <w:t>;</w:t>
            </w:r>
          </w:p>
          <w:p w:rsidR="005079FE" w:rsidRPr="004B24E5" w:rsidRDefault="005079FE" w:rsidP="005079FE">
            <w:pPr>
              <w:widowControl/>
              <w:suppressAutoHyphens w:val="0"/>
              <w:autoSpaceDE w:val="0"/>
              <w:adjustRightInd w:val="0"/>
              <w:textAlignment w:val="auto"/>
              <w:rPr>
                <w:rFonts w:ascii="Arial" w:hAnsi="Arial" w:cs="Arial"/>
                <w:kern w:val="0"/>
                <w:lang w:bidi="ar-SA"/>
              </w:rPr>
            </w:pPr>
            <w:r w:rsidRPr="004B24E5">
              <w:rPr>
                <w:rFonts w:ascii="Arial" w:hAnsi="Arial" w:cs="Arial"/>
                <w:color w:val="0000FF"/>
                <w:kern w:val="0"/>
                <w:lang w:bidi="ar-SA"/>
              </w:rPr>
              <w:t>using</w:t>
            </w:r>
            <w:r w:rsidRPr="004B24E5">
              <w:rPr>
                <w:rFonts w:ascii="Arial" w:hAnsi="Arial" w:cs="Arial"/>
                <w:kern w:val="0"/>
                <w:lang w:bidi="ar-SA"/>
              </w:rPr>
              <w:t xml:space="preserve"> </w:t>
            </w:r>
            <w:proofErr w:type="spellStart"/>
            <w:r w:rsidRPr="004B24E5">
              <w:rPr>
                <w:rFonts w:ascii="Arial" w:hAnsi="Arial" w:cs="Arial"/>
                <w:kern w:val="0"/>
                <w:lang w:bidi="ar-SA"/>
              </w:rPr>
              <w:t>ClientLibrary.org.jwebsocket.client.csharp.kit</w:t>
            </w:r>
            <w:proofErr w:type="spellEnd"/>
            <w:r w:rsidRPr="004B24E5">
              <w:rPr>
                <w:rFonts w:ascii="Arial" w:hAnsi="Arial" w:cs="Arial"/>
                <w:kern w:val="0"/>
                <w:lang w:bidi="ar-SA"/>
              </w:rPr>
              <w:t>;</w:t>
            </w:r>
          </w:p>
          <w:p w:rsidR="005079FE" w:rsidRPr="004B24E5" w:rsidRDefault="005079FE" w:rsidP="005079FE">
            <w:pPr>
              <w:widowControl/>
              <w:suppressAutoHyphens w:val="0"/>
              <w:autoSpaceDE w:val="0"/>
              <w:adjustRightInd w:val="0"/>
              <w:textAlignment w:val="auto"/>
              <w:rPr>
                <w:rFonts w:ascii="Arial" w:hAnsi="Arial" w:cs="Arial"/>
                <w:kern w:val="0"/>
                <w:lang w:bidi="ar-SA"/>
              </w:rPr>
            </w:pPr>
            <w:r w:rsidRPr="004B24E5">
              <w:rPr>
                <w:rFonts w:ascii="Arial" w:hAnsi="Arial" w:cs="Arial"/>
                <w:color w:val="0000FF"/>
                <w:kern w:val="0"/>
                <w:lang w:bidi="ar-SA"/>
              </w:rPr>
              <w:t>using</w:t>
            </w:r>
            <w:r w:rsidRPr="004B24E5">
              <w:rPr>
                <w:rFonts w:ascii="Arial" w:hAnsi="Arial" w:cs="Arial"/>
                <w:kern w:val="0"/>
                <w:lang w:bidi="ar-SA"/>
              </w:rPr>
              <w:t xml:space="preserve"> </w:t>
            </w:r>
            <w:proofErr w:type="spellStart"/>
            <w:r w:rsidRPr="004B24E5">
              <w:rPr>
                <w:rFonts w:ascii="Arial" w:hAnsi="Arial" w:cs="Arial"/>
                <w:kern w:val="0"/>
                <w:lang w:bidi="ar-SA"/>
              </w:rPr>
              <w:t>ClientLibrary.org.jwebsocket.client.csharp.api</w:t>
            </w:r>
            <w:proofErr w:type="spellEnd"/>
            <w:r w:rsidRPr="004B24E5">
              <w:rPr>
                <w:rFonts w:ascii="Arial" w:hAnsi="Arial" w:cs="Arial"/>
                <w:kern w:val="0"/>
                <w:lang w:bidi="ar-SA"/>
              </w:rPr>
              <w:t>;</w:t>
            </w:r>
          </w:p>
          <w:p w:rsidR="005079FE" w:rsidRPr="004B24E5" w:rsidRDefault="005079FE" w:rsidP="005079FE">
            <w:pPr>
              <w:widowControl/>
              <w:suppressAutoHyphens w:val="0"/>
              <w:autoSpaceDE w:val="0"/>
              <w:adjustRightInd w:val="0"/>
              <w:textAlignment w:val="auto"/>
              <w:rPr>
                <w:rFonts w:ascii="Arial" w:hAnsi="Arial" w:cs="Arial"/>
                <w:kern w:val="0"/>
                <w:lang w:bidi="ar-SA"/>
              </w:rPr>
            </w:pPr>
            <w:r w:rsidRPr="004B24E5">
              <w:rPr>
                <w:rFonts w:ascii="Arial" w:hAnsi="Arial" w:cs="Arial"/>
                <w:color w:val="0000FF"/>
                <w:kern w:val="0"/>
                <w:lang w:bidi="ar-SA"/>
              </w:rPr>
              <w:t>using</w:t>
            </w:r>
            <w:r w:rsidRPr="004B24E5">
              <w:rPr>
                <w:rFonts w:ascii="Arial" w:hAnsi="Arial" w:cs="Arial"/>
                <w:kern w:val="0"/>
                <w:lang w:bidi="ar-SA"/>
              </w:rPr>
              <w:t xml:space="preserve"> </w:t>
            </w:r>
            <w:proofErr w:type="spellStart"/>
            <w:r w:rsidRPr="004B24E5">
              <w:rPr>
                <w:rFonts w:ascii="Arial" w:hAnsi="Arial" w:cs="Arial"/>
                <w:kern w:val="0"/>
                <w:lang w:bidi="ar-SA"/>
              </w:rPr>
              <w:t>ClientLibrary.org.jwebsocket.client.token.api</w:t>
            </w:r>
            <w:proofErr w:type="spellEnd"/>
            <w:r w:rsidRPr="004B24E5">
              <w:rPr>
                <w:rFonts w:ascii="Arial" w:hAnsi="Arial" w:cs="Arial"/>
                <w:kern w:val="0"/>
                <w:lang w:bidi="ar-SA"/>
              </w:rPr>
              <w:t>;</w:t>
            </w:r>
          </w:p>
          <w:p w:rsidR="005079FE" w:rsidRPr="004B24E5" w:rsidRDefault="005079FE" w:rsidP="005079FE">
            <w:pPr>
              <w:widowControl/>
              <w:suppressAutoHyphens w:val="0"/>
              <w:autoSpaceDE w:val="0"/>
              <w:adjustRightInd w:val="0"/>
              <w:textAlignment w:val="auto"/>
              <w:rPr>
                <w:rFonts w:ascii="Arial" w:hAnsi="Arial" w:cs="Arial"/>
                <w:kern w:val="0"/>
                <w:lang w:bidi="ar-SA"/>
              </w:rPr>
            </w:pPr>
            <w:r w:rsidRPr="004B24E5">
              <w:rPr>
                <w:rFonts w:ascii="Arial" w:hAnsi="Arial" w:cs="Arial"/>
                <w:color w:val="0000FF"/>
                <w:kern w:val="0"/>
                <w:lang w:bidi="ar-SA"/>
              </w:rPr>
              <w:t>using</w:t>
            </w:r>
            <w:r w:rsidRPr="004B24E5">
              <w:rPr>
                <w:rFonts w:ascii="Arial" w:hAnsi="Arial" w:cs="Arial"/>
                <w:kern w:val="0"/>
                <w:lang w:bidi="ar-SA"/>
              </w:rPr>
              <w:t xml:space="preserve"> </w:t>
            </w:r>
            <w:proofErr w:type="spellStart"/>
            <w:r w:rsidRPr="004B24E5">
              <w:rPr>
                <w:rFonts w:ascii="Arial" w:hAnsi="Arial" w:cs="Arial"/>
                <w:kern w:val="0"/>
                <w:lang w:bidi="ar-SA"/>
              </w:rPr>
              <w:t>ClientLibrary.org.jwebsocket.client.common</w:t>
            </w:r>
            <w:proofErr w:type="spellEnd"/>
            <w:r w:rsidRPr="004B24E5">
              <w:rPr>
                <w:rFonts w:ascii="Arial" w:hAnsi="Arial" w:cs="Arial"/>
                <w:kern w:val="0"/>
                <w:lang w:bidi="ar-SA"/>
              </w:rPr>
              <w:t>;</w:t>
            </w:r>
          </w:p>
          <w:p w:rsidR="005079FE" w:rsidRPr="004B24E5" w:rsidRDefault="005079FE" w:rsidP="005079FE">
            <w:pPr>
              <w:widowControl/>
              <w:suppressAutoHyphens w:val="0"/>
              <w:autoSpaceDE w:val="0"/>
              <w:adjustRightInd w:val="0"/>
              <w:textAlignment w:val="auto"/>
              <w:rPr>
                <w:rFonts w:ascii="Arial" w:hAnsi="Arial" w:cs="Arial"/>
                <w:kern w:val="0"/>
                <w:lang w:bidi="ar-SA"/>
              </w:rPr>
            </w:pPr>
            <w:r w:rsidRPr="004B24E5">
              <w:rPr>
                <w:rFonts w:ascii="Arial" w:hAnsi="Arial" w:cs="Arial"/>
                <w:color w:val="0000FF"/>
                <w:kern w:val="0"/>
                <w:lang w:bidi="ar-SA"/>
              </w:rPr>
              <w:t>using</w:t>
            </w:r>
            <w:r w:rsidRPr="004B24E5">
              <w:rPr>
                <w:rFonts w:ascii="Arial" w:hAnsi="Arial" w:cs="Arial"/>
                <w:kern w:val="0"/>
                <w:lang w:bidi="ar-SA"/>
              </w:rPr>
              <w:t xml:space="preserve"> </w:t>
            </w:r>
            <w:proofErr w:type="spellStart"/>
            <w:r w:rsidRPr="004B24E5">
              <w:rPr>
                <w:rFonts w:ascii="Arial" w:hAnsi="Arial" w:cs="Arial"/>
                <w:kern w:val="0"/>
                <w:lang w:bidi="ar-SA"/>
              </w:rPr>
              <w:t>ClientLibrary.org.jwebsocket.client.token.processor</w:t>
            </w:r>
            <w:proofErr w:type="spellEnd"/>
            <w:r w:rsidRPr="004B24E5">
              <w:rPr>
                <w:rFonts w:ascii="Arial" w:hAnsi="Arial" w:cs="Arial"/>
                <w:kern w:val="0"/>
                <w:lang w:bidi="ar-SA"/>
              </w:rPr>
              <w:t>;</w:t>
            </w:r>
          </w:p>
        </w:tc>
      </w:tr>
      <w:tr w:rsidR="005079FE" w:rsidRPr="004B24E5" w:rsidTr="005079FE">
        <w:trPr>
          <w:trHeight w:val="328"/>
        </w:trPr>
        <w:tc>
          <w:tcPr>
            <w:tcW w:w="8490" w:type="dxa"/>
            <w:gridSpan w:val="3"/>
            <w:tcBorders>
              <w:left w:val="single" w:sz="2" w:space="0" w:color="000000"/>
              <w:bottom w:val="single" w:sz="2" w:space="0" w:color="000000"/>
              <w:right w:val="single" w:sz="2" w:space="0" w:color="000000"/>
            </w:tcBorders>
            <w:shd w:val="clear" w:color="auto" w:fill="C6D9F1"/>
            <w:tcMar>
              <w:top w:w="55" w:type="dxa"/>
              <w:left w:w="55" w:type="dxa"/>
              <w:bottom w:w="55" w:type="dxa"/>
              <w:right w:w="55" w:type="dxa"/>
            </w:tcMar>
          </w:tcPr>
          <w:p w:rsidR="005079FE" w:rsidRPr="004B24E5" w:rsidRDefault="00DE4B44" w:rsidP="005079FE">
            <w:pPr>
              <w:pStyle w:val="Contenidodelatabla"/>
              <w:jc w:val="center"/>
              <w:rPr>
                <w:rFonts w:ascii="Arial" w:hAnsi="Arial" w:cs="Arial"/>
              </w:rPr>
            </w:pPr>
            <w:r>
              <w:rPr>
                <w:rFonts w:ascii="Arial" w:hAnsi="Arial" w:cs="Arial"/>
                <w:b/>
                <w:bCs/>
              </w:rPr>
              <w:t>Attributes</w:t>
            </w:r>
          </w:p>
        </w:tc>
      </w:tr>
      <w:tr w:rsidR="005079FE" w:rsidRPr="004B24E5" w:rsidTr="005079FE">
        <w:trPr>
          <w:trHeight w:val="391"/>
        </w:trPr>
        <w:tc>
          <w:tcPr>
            <w:tcW w:w="1791" w:type="dxa"/>
            <w:tcBorders>
              <w:left w:val="single" w:sz="2" w:space="0" w:color="000000"/>
              <w:bottom w:val="single" w:sz="2" w:space="0" w:color="000000"/>
            </w:tcBorders>
            <w:shd w:val="clear" w:color="auto" w:fill="C6D9F1"/>
            <w:tcMar>
              <w:top w:w="55" w:type="dxa"/>
              <w:left w:w="55" w:type="dxa"/>
              <w:bottom w:w="55" w:type="dxa"/>
              <w:right w:w="55" w:type="dxa"/>
            </w:tcMar>
          </w:tcPr>
          <w:p w:rsidR="005079FE" w:rsidRPr="004B24E5" w:rsidRDefault="005079FE" w:rsidP="005079FE">
            <w:pPr>
              <w:widowControl/>
              <w:suppressAutoHyphens w:val="0"/>
              <w:autoSpaceDE w:val="0"/>
              <w:adjustRightInd w:val="0"/>
              <w:textAlignment w:val="auto"/>
              <w:rPr>
                <w:rFonts w:ascii="Arial" w:hAnsi="Arial" w:cs="Arial"/>
                <w:kern w:val="0"/>
                <w:lang w:bidi="ar-SA"/>
              </w:rPr>
            </w:pPr>
            <w:r w:rsidRPr="004B24E5">
              <w:rPr>
                <w:rFonts w:ascii="Arial" w:hAnsi="Arial" w:cs="Arial"/>
                <w:kern w:val="0"/>
                <w:lang w:bidi="ar-SA"/>
              </w:rPr>
              <w:t>CU</w:t>
            </w:r>
            <w:r w:rsidRPr="004B24E5">
              <w:rPr>
                <w:rFonts w:ascii="Arial" w:hAnsi="Arial" w:cs="Arial"/>
                <w:kern w:val="0"/>
                <w:lang w:bidi="ar-SA"/>
              </w:rPr>
              <w:t>R</w:t>
            </w:r>
            <w:r w:rsidR="00767BF2" w:rsidRPr="004B24E5">
              <w:rPr>
                <w:rFonts w:ascii="Arial" w:hAnsi="Arial" w:cs="Arial"/>
                <w:kern w:val="0"/>
                <w:lang w:bidi="ar-SA"/>
              </w:rPr>
              <w:t>RENT_TOKEN_ID</w:t>
            </w:r>
          </w:p>
        </w:tc>
        <w:tc>
          <w:tcPr>
            <w:tcW w:w="6699"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5079FE" w:rsidRPr="004B24E5" w:rsidRDefault="005079FE" w:rsidP="005079FE">
            <w:pPr>
              <w:widowControl/>
              <w:suppressAutoHyphens w:val="0"/>
              <w:autoSpaceDE w:val="0"/>
              <w:adjustRightInd w:val="0"/>
              <w:textAlignment w:val="auto"/>
              <w:rPr>
                <w:rFonts w:ascii="Arial" w:hAnsi="Arial" w:cs="Arial"/>
                <w:color w:val="0000FF"/>
                <w:kern w:val="0"/>
                <w:lang w:bidi="ar-SA"/>
              </w:rPr>
            </w:pPr>
            <w:r w:rsidRPr="004B24E5">
              <w:rPr>
                <w:rFonts w:ascii="Arial" w:hAnsi="Arial" w:cs="Arial"/>
                <w:color w:val="0000FF"/>
                <w:kern w:val="0"/>
                <w:lang w:bidi="ar-SA"/>
              </w:rPr>
              <w:t>Int:</w:t>
            </w:r>
            <w:r w:rsidR="00DE4B44">
              <w:rPr>
                <w:rFonts w:ascii="Arial" w:hAnsi="Arial" w:cs="Arial"/>
                <w:color w:val="0000FF"/>
                <w:kern w:val="0"/>
                <w:lang w:bidi="ar-SA"/>
              </w:rPr>
              <w:t xml:space="preserve"> </w:t>
            </w:r>
            <w:r w:rsidR="00DE4B44" w:rsidRPr="00DE4B44">
              <w:rPr>
                <w:rFonts w:ascii="Arial" w:hAnsi="Arial" w:cs="Arial"/>
                <w:kern w:val="0"/>
                <w:lang w:bidi="ar-SA"/>
              </w:rPr>
              <w:t>Current token ID.</w:t>
            </w:r>
          </w:p>
          <w:p w:rsidR="005079FE" w:rsidRPr="004B24E5" w:rsidRDefault="005079FE" w:rsidP="005079FE">
            <w:pPr>
              <w:widowControl/>
              <w:suppressAutoHyphens w:val="0"/>
              <w:autoSpaceDE w:val="0"/>
              <w:adjustRightInd w:val="0"/>
              <w:textAlignment w:val="auto"/>
              <w:rPr>
                <w:rFonts w:ascii="Arial" w:hAnsi="Arial" w:cs="Arial"/>
                <w:kern w:val="0"/>
                <w:lang w:bidi="ar-SA"/>
              </w:rPr>
            </w:pPr>
          </w:p>
        </w:tc>
      </w:tr>
      <w:tr w:rsidR="005079FE" w:rsidRPr="004B24E5" w:rsidTr="005079FE">
        <w:trPr>
          <w:trHeight w:val="436"/>
        </w:trPr>
        <w:tc>
          <w:tcPr>
            <w:tcW w:w="1791" w:type="dxa"/>
            <w:tcBorders>
              <w:left w:val="single" w:sz="2" w:space="0" w:color="000000"/>
              <w:bottom w:val="single" w:sz="2" w:space="0" w:color="000000"/>
            </w:tcBorders>
            <w:shd w:val="clear" w:color="auto" w:fill="C6D9F1"/>
            <w:tcMar>
              <w:top w:w="55" w:type="dxa"/>
              <w:left w:w="55" w:type="dxa"/>
              <w:bottom w:w="55" w:type="dxa"/>
              <w:right w:w="55" w:type="dxa"/>
            </w:tcMar>
          </w:tcPr>
          <w:p w:rsidR="005079FE" w:rsidRPr="004B24E5" w:rsidRDefault="005079FE" w:rsidP="005079FE">
            <w:pPr>
              <w:widowControl/>
              <w:suppressAutoHyphens w:val="0"/>
              <w:autoSpaceDE w:val="0"/>
              <w:adjustRightInd w:val="0"/>
              <w:textAlignment w:val="auto"/>
              <w:rPr>
                <w:rFonts w:ascii="Arial" w:hAnsi="Arial" w:cs="Arial"/>
                <w:kern w:val="0"/>
                <w:lang w:bidi="ar-SA"/>
              </w:rPr>
            </w:pPr>
            <w:proofErr w:type="spellStart"/>
            <w:r w:rsidRPr="004B24E5">
              <w:rPr>
                <w:rFonts w:ascii="Arial" w:hAnsi="Arial" w:cs="Arial"/>
                <w:kern w:val="0"/>
                <w:lang w:bidi="ar-SA"/>
              </w:rPr>
              <w:t>mPendingResponse</w:t>
            </w:r>
            <w:r w:rsidR="00767BF2" w:rsidRPr="004B24E5">
              <w:rPr>
                <w:rFonts w:ascii="Arial" w:hAnsi="Arial" w:cs="Arial"/>
                <w:kern w:val="0"/>
                <w:lang w:bidi="ar-SA"/>
              </w:rPr>
              <w:t>Queue</w:t>
            </w:r>
            <w:proofErr w:type="spellEnd"/>
          </w:p>
        </w:tc>
        <w:tc>
          <w:tcPr>
            <w:tcW w:w="6699"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5079FE" w:rsidRPr="004B24E5" w:rsidRDefault="005079FE" w:rsidP="005079FE">
            <w:pPr>
              <w:widowControl/>
              <w:suppressAutoHyphens w:val="0"/>
              <w:autoSpaceDE w:val="0"/>
              <w:adjustRightInd w:val="0"/>
              <w:textAlignment w:val="auto"/>
              <w:rPr>
                <w:rFonts w:ascii="Arial" w:hAnsi="Arial" w:cs="Arial"/>
                <w:kern w:val="0"/>
                <w:lang w:bidi="ar-SA"/>
              </w:rPr>
            </w:pPr>
            <w:r w:rsidRPr="004B24E5">
              <w:rPr>
                <w:rFonts w:ascii="Arial" w:hAnsi="Arial" w:cs="Arial"/>
                <w:color w:val="2B91AF"/>
                <w:kern w:val="0"/>
                <w:lang w:bidi="ar-SA"/>
              </w:rPr>
              <w:t>Dictionary</w:t>
            </w:r>
            <w:r w:rsidRPr="004B24E5">
              <w:rPr>
                <w:rFonts w:ascii="Arial" w:hAnsi="Arial" w:cs="Arial"/>
                <w:kern w:val="0"/>
                <w:lang w:bidi="ar-SA"/>
              </w:rPr>
              <w:t>&lt;</w:t>
            </w:r>
            <w:proofErr w:type="spellStart"/>
            <w:r w:rsidRPr="004B24E5">
              <w:rPr>
                <w:rFonts w:ascii="Arial" w:hAnsi="Arial" w:cs="Arial"/>
                <w:color w:val="0000FF"/>
                <w:kern w:val="0"/>
                <w:lang w:bidi="ar-SA"/>
              </w:rPr>
              <w:t>int</w:t>
            </w:r>
            <w:proofErr w:type="spellEnd"/>
            <w:r w:rsidRPr="004B24E5">
              <w:rPr>
                <w:rFonts w:ascii="Arial" w:hAnsi="Arial" w:cs="Arial"/>
                <w:kern w:val="0"/>
                <w:lang w:bidi="ar-SA"/>
              </w:rPr>
              <w:t xml:space="preserve">, </w:t>
            </w:r>
            <w:proofErr w:type="spellStart"/>
            <w:r w:rsidRPr="004B24E5">
              <w:rPr>
                <w:rFonts w:ascii="Arial" w:hAnsi="Arial" w:cs="Arial"/>
                <w:color w:val="2B91AF"/>
                <w:kern w:val="0"/>
                <w:lang w:bidi="ar-SA"/>
              </w:rPr>
              <w:t>PendingResponseQueueItem</w:t>
            </w:r>
            <w:proofErr w:type="spellEnd"/>
            <w:r w:rsidRPr="004B24E5">
              <w:rPr>
                <w:rFonts w:ascii="Arial" w:hAnsi="Arial" w:cs="Arial"/>
                <w:kern w:val="0"/>
                <w:lang w:bidi="ar-SA"/>
              </w:rPr>
              <w:t>&gt;:</w:t>
            </w:r>
            <w:r w:rsidR="00DE4B44">
              <w:rPr>
                <w:rFonts w:ascii="Arial" w:hAnsi="Arial" w:cs="Arial"/>
                <w:kern w:val="0"/>
                <w:lang w:bidi="ar-SA"/>
              </w:rPr>
              <w:t xml:space="preserve"> P</w:t>
            </w:r>
            <w:r w:rsidR="00DE4B44" w:rsidRPr="00DE4B44">
              <w:rPr>
                <w:rFonts w:ascii="Arial" w:hAnsi="Arial" w:cs="Arial"/>
                <w:kern w:val="0"/>
                <w:lang w:bidi="ar-SA"/>
              </w:rPr>
              <w:t>ending queue per response</w:t>
            </w:r>
            <w:r w:rsidR="00DE4B44">
              <w:rPr>
                <w:rFonts w:ascii="Arial" w:hAnsi="Arial" w:cs="Arial"/>
                <w:kern w:val="0"/>
                <w:lang w:bidi="ar-SA"/>
              </w:rPr>
              <w:t>.</w:t>
            </w:r>
          </w:p>
          <w:p w:rsidR="005079FE" w:rsidRPr="004B24E5" w:rsidRDefault="005079FE" w:rsidP="005079FE">
            <w:pPr>
              <w:widowControl/>
              <w:suppressAutoHyphens w:val="0"/>
              <w:autoSpaceDE w:val="0"/>
              <w:adjustRightInd w:val="0"/>
              <w:textAlignment w:val="auto"/>
              <w:rPr>
                <w:rFonts w:ascii="Arial" w:hAnsi="Arial" w:cs="Arial"/>
                <w:kern w:val="0"/>
                <w:lang w:bidi="ar-SA"/>
              </w:rPr>
            </w:pPr>
          </w:p>
        </w:tc>
      </w:tr>
      <w:tr w:rsidR="005079FE" w:rsidRPr="004B24E5" w:rsidTr="005079FE">
        <w:trPr>
          <w:trHeight w:val="310"/>
        </w:trPr>
        <w:tc>
          <w:tcPr>
            <w:tcW w:w="8490" w:type="dxa"/>
            <w:gridSpan w:val="3"/>
            <w:tcBorders>
              <w:left w:val="single" w:sz="2" w:space="0" w:color="000000"/>
              <w:bottom w:val="single" w:sz="2" w:space="0" w:color="000000"/>
              <w:right w:val="single" w:sz="2" w:space="0" w:color="000000"/>
            </w:tcBorders>
            <w:shd w:val="clear" w:color="auto" w:fill="C6D9F1"/>
            <w:tcMar>
              <w:top w:w="55" w:type="dxa"/>
              <w:left w:w="55" w:type="dxa"/>
              <w:bottom w:w="55" w:type="dxa"/>
              <w:right w:w="55" w:type="dxa"/>
            </w:tcMar>
          </w:tcPr>
          <w:p w:rsidR="005079FE" w:rsidRPr="004B24E5" w:rsidRDefault="00DE4B44" w:rsidP="005079FE">
            <w:pPr>
              <w:pStyle w:val="Contenidodelatabla"/>
              <w:jc w:val="center"/>
              <w:rPr>
                <w:rFonts w:ascii="Arial" w:hAnsi="Arial" w:cs="Arial"/>
              </w:rPr>
            </w:pPr>
            <w:r>
              <w:rPr>
                <w:rFonts w:ascii="Arial" w:hAnsi="Arial" w:cs="Arial"/>
                <w:b/>
                <w:bCs/>
              </w:rPr>
              <w:t>Methods</w:t>
            </w:r>
          </w:p>
        </w:tc>
      </w:tr>
      <w:tr w:rsidR="005079FE" w:rsidRPr="004B24E5" w:rsidTr="00767BF2">
        <w:trPr>
          <w:trHeight w:val="310"/>
        </w:trPr>
        <w:tc>
          <w:tcPr>
            <w:tcW w:w="4311" w:type="dxa"/>
            <w:gridSpan w:val="2"/>
            <w:tcBorders>
              <w:left w:val="single" w:sz="2" w:space="0" w:color="000000"/>
              <w:bottom w:val="single" w:sz="2" w:space="0" w:color="000000"/>
            </w:tcBorders>
            <w:shd w:val="clear" w:color="auto" w:fill="C6D9F1"/>
            <w:tcMar>
              <w:top w:w="55" w:type="dxa"/>
              <w:left w:w="55" w:type="dxa"/>
              <w:bottom w:w="55" w:type="dxa"/>
              <w:right w:w="55" w:type="dxa"/>
            </w:tcMar>
          </w:tcPr>
          <w:p w:rsidR="005079FE" w:rsidRPr="004B24E5" w:rsidRDefault="00767BF2" w:rsidP="005079FE">
            <w:pPr>
              <w:widowControl/>
              <w:suppressAutoHyphens w:val="0"/>
              <w:autoSpaceDE w:val="0"/>
              <w:adjustRightInd w:val="0"/>
              <w:textAlignment w:val="auto"/>
              <w:rPr>
                <w:rFonts w:ascii="Arial" w:hAnsi="Arial" w:cs="Arial"/>
                <w:kern w:val="0"/>
                <w:lang w:bidi="ar-SA"/>
              </w:rPr>
            </w:pPr>
            <w:r w:rsidRPr="004B24E5">
              <w:rPr>
                <w:rFonts w:ascii="Arial" w:hAnsi="Arial" w:cs="Arial"/>
                <w:color w:val="0000FF"/>
                <w:kern w:val="0"/>
                <w:lang w:bidi="ar-SA"/>
              </w:rPr>
              <w:t>public</w:t>
            </w:r>
            <w:r w:rsidRPr="004B24E5">
              <w:rPr>
                <w:rFonts w:ascii="Arial" w:hAnsi="Arial" w:cs="Arial"/>
                <w:kern w:val="0"/>
                <w:lang w:bidi="ar-SA"/>
              </w:rPr>
              <w:t xml:space="preserve"> </w:t>
            </w:r>
            <w:proofErr w:type="spellStart"/>
            <w:r w:rsidRPr="004B24E5">
              <w:rPr>
                <w:rFonts w:ascii="Arial" w:hAnsi="Arial" w:cs="Arial"/>
                <w:kern w:val="0"/>
                <w:lang w:bidi="ar-SA"/>
              </w:rPr>
              <w:t>WebSocketBaseTokenClient</w:t>
            </w:r>
            <w:proofErr w:type="spellEnd"/>
            <w:r w:rsidRPr="004B24E5">
              <w:rPr>
                <w:rFonts w:ascii="Arial" w:hAnsi="Arial" w:cs="Arial"/>
                <w:kern w:val="0"/>
                <w:lang w:bidi="ar-SA"/>
              </w:rPr>
              <w:t>()</w:t>
            </w:r>
          </w:p>
        </w:tc>
        <w:tc>
          <w:tcPr>
            <w:tcW w:w="4179"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5079FE" w:rsidRPr="004B24E5" w:rsidRDefault="00022DEA" w:rsidP="00022DEA">
            <w:pPr>
              <w:pStyle w:val="Contenidodelatabla"/>
              <w:jc w:val="both"/>
              <w:rPr>
                <w:rFonts w:ascii="Arial" w:hAnsi="Arial" w:cs="Arial"/>
              </w:rPr>
            </w:pPr>
            <w:r w:rsidRPr="00022DEA">
              <w:rPr>
                <w:rFonts w:ascii="Arial" w:eastAsia="Bitstream Vera Sans" w:hAnsi="Arial" w:cs="Arial"/>
              </w:rPr>
              <w:t>B</w:t>
            </w:r>
            <w:r>
              <w:rPr>
                <w:rFonts w:ascii="Arial" w:eastAsia="Bitstream Vera Sans" w:hAnsi="Arial" w:cs="Arial"/>
              </w:rPr>
              <w:t>uild</w:t>
            </w:r>
            <w:r w:rsidRPr="00022DEA">
              <w:rPr>
                <w:rFonts w:ascii="Arial" w:eastAsia="Bitstream Vera Sans" w:hAnsi="Arial" w:cs="Arial"/>
              </w:rPr>
              <w:t xml:space="preserve"> a base token</w:t>
            </w:r>
            <w:r>
              <w:rPr>
                <w:rFonts w:ascii="Arial" w:eastAsia="Bitstream Vera Sans" w:hAnsi="Arial" w:cs="Arial"/>
              </w:rPr>
              <w:t>.</w:t>
            </w:r>
            <w:r>
              <w:rPr>
                <w:rStyle w:val="longtext"/>
                <w:lang/>
              </w:rPr>
              <w:t xml:space="preserve"> </w:t>
            </w:r>
          </w:p>
        </w:tc>
      </w:tr>
      <w:tr w:rsidR="005079FE" w:rsidRPr="004B24E5" w:rsidTr="00022DEA">
        <w:trPr>
          <w:trHeight w:val="895"/>
        </w:trPr>
        <w:tc>
          <w:tcPr>
            <w:tcW w:w="4311" w:type="dxa"/>
            <w:gridSpan w:val="2"/>
            <w:tcBorders>
              <w:left w:val="single" w:sz="2" w:space="0" w:color="000000"/>
              <w:bottom w:val="single" w:sz="4" w:space="0" w:color="auto"/>
            </w:tcBorders>
            <w:shd w:val="clear" w:color="auto" w:fill="C6D9F1"/>
            <w:tcMar>
              <w:top w:w="55" w:type="dxa"/>
              <w:left w:w="55" w:type="dxa"/>
              <w:bottom w:w="55" w:type="dxa"/>
              <w:right w:w="55" w:type="dxa"/>
            </w:tcMar>
          </w:tcPr>
          <w:p w:rsidR="005079FE" w:rsidRPr="004B24E5" w:rsidRDefault="00767BF2" w:rsidP="005079FE">
            <w:pPr>
              <w:widowControl/>
              <w:suppressAutoHyphens w:val="0"/>
              <w:autoSpaceDE w:val="0"/>
              <w:adjustRightInd w:val="0"/>
              <w:textAlignment w:val="auto"/>
              <w:rPr>
                <w:rFonts w:ascii="Arial" w:hAnsi="Arial" w:cs="Arial"/>
                <w:kern w:val="0"/>
                <w:lang w:bidi="ar-SA"/>
              </w:rPr>
            </w:pPr>
            <w:r w:rsidRPr="004B24E5">
              <w:rPr>
                <w:rFonts w:ascii="Arial" w:hAnsi="Arial" w:cs="Arial"/>
                <w:color w:val="0000FF"/>
                <w:kern w:val="0"/>
                <w:lang w:bidi="ar-SA"/>
              </w:rPr>
              <w:lastRenderedPageBreak/>
              <w:t>public</w:t>
            </w:r>
            <w:r w:rsidRPr="004B24E5">
              <w:rPr>
                <w:rFonts w:ascii="Arial" w:hAnsi="Arial" w:cs="Arial"/>
                <w:kern w:val="0"/>
                <w:lang w:bidi="ar-SA"/>
              </w:rPr>
              <w:t xml:space="preserve"> </w:t>
            </w:r>
            <w:proofErr w:type="spellStart"/>
            <w:r w:rsidRPr="004B24E5">
              <w:rPr>
                <w:rFonts w:ascii="Arial" w:hAnsi="Arial" w:cs="Arial"/>
                <w:kern w:val="0"/>
                <w:lang w:bidi="ar-SA"/>
              </w:rPr>
              <w:t>WebSocketBaseTokenClient</w:t>
            </w:r>
            <w:proofErr w:type="spellEnd"/>
            <w:r w:rsidRPr="004B24E5">
              <w:rPr>
                <w:rFonts w:ascii="Arial" w:hAnsi="Arial" w:cs="Arial"/>
                <w:kern w:val="0"/>
                <w:lang w:bidi="ar-SA"/>
              </w:rPr>
              <w:t>(</w:t>
            </w:r>
            <w:proofErr w:type="spellStart"/>
            <w:r w:rsidRPr="004B24E5">
              <w:rPr>
                <w:rFonts w:ascii="Arial" w:hAnsi="Arial" w:cs="Arial"/>
                <w:color w:val="2B91AF"/>
                <w:kern w:val="0"/>
                <w:lang w:bidi="ar-SA"/>
              </w:rPr>
              <w:t>WebSocketReliabilityOptions</w:t>
            </w:r>
            <w:proofErr w:type="spellEnd"/>
            <w:r w:rsidRPr="004B24E5">
              <w:rPr>
                <w:rFonts w:ascii="Arial" w:hAnsi="Arial" w:cs="Arial"/>
                <w:kern w:val="0"/>
                <w:lang w:bidi="ar-SA"/>
              </w:rPr>
              <w:t xml:space="preserve"> </w:t>
            </w:r>
            <w:proofErr w:type="spellStart"/>
            <w:r w:rsidRPr="004B24E5">
              <w:rPr>
                <w:rFonts w:ascii="Arial" w:hAnsi="Arial" w:cs="Arial"/>
                <w:kern w:val="0"/>
                <w:lang w:bidi="ar-SA"/>
              </w:rPr>
              <w:t>aReliabilityOptions</w:t>
            </w:r>
            <w:proofErr w:type="spellEnd"/>
            <w:r w:rsidRPr="004B24E5">
              <w:rPr>
                <w:rFonts w:ascii="Arial" w:hAnsi="Arial" w:cs="Arial"/>
                <w:kern w:val="0"/>
                <w:lang w:bidi="ar-SA"/>
              </w:rPr>
              <w:t>)</w:t>
            </w:r>
          </w:p>
        </w:tc>
        <w:tc>
          <w:tcPr>
            <w:tcW w:w="4179" w:type="dxa"/>
            <w:tcBorders>
              <w:left w:val="single" w:sz="2" w:space="0" w:color="000000"/>
              <w:bottom w:val="single" w:sz="4" w:space="0" w:color="auto"/>
              <w:right w:val="single" w:sz="2" w:space="0" w:color="000000"/>
            </w:tcBorders>
            <w:shd w:val="clear" w:color="auto" w:fill="auto"/>
            <w:tcMar>
              <w:top w:w="55" w:type="dxa"/>
              <w:left w:w="55" w:type="dxa"/>
              <w:bottom w:w="55" w:type="dxa"/>
              <w:right w:w="55" w:type="dxa"/>
            </w:tcMar>
          </w:tcPr>
          <w:p w:rsidR="005079FE" w:rsidRPr="004B24E5" w:rsidRDefault="00022DEA" w:rsidP="005079FE">
            <w:pPr>
              <w:pStyle w:val="Contenidodelatabla"/>
              <w:jc w:val="both"/>
              <w:rPr>
                <w:rFonts w:ascii="Arial" w:hAnsi="Arial" w:cs="Arial"/>
              </w:rPr>
            </w:pPr>
            <w:r w:rsidRPr="00022DEA">
              <w:rPr>
                <w:rFonts w:ascii="Arial" w:eastAsia="Bitstream Vera Sans" w:hAnsi="Arial" w:cs="Arial"/>
              </w:rPr>
              <w:t>B</w:t>
            </w:r>
            <w:r>
              <w:rPr>
                <w:rFonts w:ascii="Arial" w:eastAsia="Bitstream Vera Sans" w:hAnsi="Arial" w:cs="Arial"/>
              </w:rPr>
              <w:t>uild</w:t>
            </w:r>
            <w:r w:rsidRPr="00022DEA">
              <w:rPr>
                <w:rFonts w:ascii="Arial" w:eastAsia="Bitstream Vera Sans" w:hAnsi="Arial" w:cs="Arial"/>
              </w:rPr>
              <w:t xml:space="preserve"> a base token</w:t>
            </w:r>
            <w:r>
              <w:rPr>
                <w:rFonts w:ascii="Arial" w:eastAsia="Bitstream Vera Sans" w:hAnsi="Arial" w:cs="Arial"/>
              </w:rPr>
              <w:t xml:space="preserve"> whit reliability option.</w:t>
            </w:r>
          </w:p>
        </w:tc>
      </w:tr>
      <w:tr w:rsidR="00022DEA" w:rsidRPr="004B24E5" w:rsidTr="00022DEA">
        <w:trPr>
          <w:trHeight w:val="606"/>
        </w:trPr>
        <w:tc>
          <w:tcPr>
            <w:tcW w:w="4311" w:type="dxa"/>
            <w:gridSpan w:val="2"/>
            <w:tcBorders>
              <w:top w:val="single" w:sz="4" w:space="0" w:color="auto"/>
              <w:left w:val="single" w:sz="2" w:space="0" w:color="000000"/>
              <w:bottom w:val="single" w:sz="2" w:space="0" w:color="000000"/>
            </w:tcBorders>
            <w:shd w:val="clear" w:color="auto" w:fill="C6D9F1"/>
            <w:tcMar>
              <w:top w:w="55" w:type="dxa"/>
              <w:left w:w="55" w:type="dxa"/>
              <w:bottom w:w="55" w:type="dxa"/>
              <w:right w:w="55" w:type="dxa"/>
            </w:tcMar>
          </w:tcPr>
          <w:p w:rsidR="00022DEA" w:rsidRPr="004B24E5" w:rsidRDefault="00022DEA" w:rsidP="005079FE">
            <w:pPr>
              <w:widowControl/>
              <w:suppressAutoHyphens w:val="0"/>
              <w:autoSpaceDE w:val="0"/>
              <w:adjustRightInd w:val="0"/>
              <w:textAlignment w:val="auto"/>
              <w:rPr>
                <w:rFonts w:ascii="Arial" w:hAnsi="Arial" w:cs="Arial"/>
                <w:color w:val="0000FF"/>
                <w:kern w:val="0"/>
                <w:lang w:bidi="ar-SA"/>
              </w:rPr>
            </w:pPr>
            <w:r w:rsidRPr="004B24E5">
              <w:rPr>
                <w:rFonts w:ascii="Arial" w:hAnsi="Arial" w:cs="Arial"/>
                <w:color w:val="0000FF"/>
                <w:kern w:val="0"/>
                <w:lang w:bidi="ar-SA"/>
              </w:rPr>
              <w:t>public</w:t>
            </w:r>
            <w:r w:rsidRPr="004B24E5">
              <w:rPr>
                <w:rFonts w:ascii="Arial" w:hAnsi="Arial" w:cs="Arial"/>
                <w:kern w:val="0"/>
                <w:lang w:bidi="ar-SA"/>
              </w:rPr>
              <w:t xml:space="preserve"> </w:t>
            </w:r>
            <w:r w:rsidRPr="004B24E5">
              <w:rPr>
                <w:rFonts w:ascii="Arial" w:hAnsi="Arial" w:cs="Arial"/>
                <w:color w:val="0000FF"/>
                <w:kern w:val="0"/>
                <w:lang w:bidi="ar-SA"/>
              </w:rPr>
              <w:t>void</w:t>
            </w:r>
            <w:r w:rsidRPr="004B24E5">
              <w:rPr>
                <w:rFonts w:ascii="Arial" w:hAnsi="Arial" w:cs="Arial"/>
                <w:kern w:val="0"/>
                <w:lang w:bidi="ar-SA"/>
              </w:rPr>
              <w:t xml:space="preserve"> </w:t>
            </w:r>
            <w:proofErr w:type="spellStart"/>
            <w:r w:rsidRPr="004B24E5">
              <w:rPr>
                <w:rFonts w:ascii="Arial" w:hAnsi="Arial" w:cs="Arial"/>
                <w:kern w:val="0"/>
                <w:lang w:bidi="ar-SA"/>
              </w:rPr>
              <w:t>SendTokenText</w:t>
            </w:r>
            <w:proofErr w:type="spellEnd"/>
            <w:r w:rsidRPr="004B24E5">
              <w:rPr>
                <w:rFonts w:ascii="Arial" w:hAnsi="Arial" w:cs="Arial"/>
                <w:kern w:val="0"/>
                <w:lang w:bidi="ar-SA"/>
              </w:rPr>
              <w:t>(</w:t>
            </w:r>
            <w:r w:rsidRPr="004B24E5">
              <w:rPr>
                <w:rFonts w:ascii="Arial" w:hAnsi="Arial" w:cs="Arial"/>
                <w:color w:val="2B91AF"/>
                <w:kern w:val="0"/>
                <w:lang w:bidi="ar-SA"/>
              </w:rPr>
              <w:t>Token</w:t>
            </w:r>
            <w:r w:rsidRPr="004B24E5">
              <w:rPr>
                <w:rFonts w:ascii="Arial" w:hAnsi="Arial" w:cs="Arial"/>
                <w:kern w:val="0"/>
                <w:lang w:bidi="ar-SA"/>
              </w:rPr>
              <w:t xml:space="preserve"> </w:t>
            </w:r>
            <w:proofErr w:type="spellStart"/>
            <w:r w:rsidRPr="004B24E5">
              <w:rPr>
                <w:rFonts w:ascii="Arial" w:hAnsi="Arial" w:cs="Arial"/>
                <w:kern w:val="0"/>
                <w:lang w:bidi="ar-SA"/>
              </w:rPr>
              <w:t>aToken</w:t>
            </w:r>
            <w:proofErr w:type="spellEnd"/>
            <w:r w:rsidRPr="004B24E5">
              <w:rPr>
                <w:rFonts w:ascii="Arial" w:hAnsi="Arial" w:cs="Arial"/>
                <w:kern w:val="0"/>
                <w:lang w:bidi="ar-SA"/>
              </w:rPr>
              <w:t>)</w:t>
            </w:r>
          </w:p>
        </w:tc>
        <w:tc>
          <w:tcPr>
            <w:tcW w:w="4179" w:type="dxa"/>
            <w:tcBorders>
              <w:top w:val="single" w:sz="4" w:space="0" w:color="auto"/>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022DEA" w:rsidRPr="00022DEA" w:rsidRDefault="00022DEA" w:rsidP="005079FE">
            <w:pPr>
              <w:pStyle w:val="Contenidodelatabla"/>
              <w:jc w:val="both"/>
              <w:rPr>
                <w:rFonts w:ascii="Arial" w:eastAsia="Bitstream Vera Sans" w:hAnsi="Arial" w:cs="Arial"/>
              </w:rPr>
            </w:pPr>
            <w:r>
              <w:rPr>
                <w:rFonts w:ascii="Arial" w:eastAsia="Bitstream Vera Sans" w:hAnsi="Arial" w:cs="Arial"/>
              </w:rPr>
              <w:t>Send token text</w:t>
            </w:r>
          </w:p>
        </w:tc>
      </w:tr>
      <w:tr w:rsidR="005079FE" w:rsidRPr="004B24E5" w:rsidTr="005079FE">
        <w:trPr>
          <w:trHeight w:val="626"/>
        </w:trPr>
        <w:tc>
          <w:tcPr>
            <w:tcW w:w="4311" w:type="dxa"/>
            <w:gridSpan w:val="2"/>
            <w:tcBorders>
              <w:left w:val="single" w:sz="2" w:space="0" w:color="000000"/>
              <w:bottom w:val="single" w:sz="2" w:space="0" w:color="000000"/>
            </w:tcBorders>
            <w:shd w:val="clear" w:color="auto" w:fill="C6D9F1"/>
            <w:tcMar>
              <w:top w:w="55" w:type="dxa"/>
              <w:left w:w="55" w:type="dxa"/>
              <w:bottom w:w="55" w:type="dxa"/>
              <w:right w:w="55" w:type="dxa"/>
            </w:tcMar>
          </w:tcPr>
          <w:p w:rsidR="005079FE" w:rsidRPr="004B24E5" w:rsidRDefault="00767BF2" w:rsidP="005079FE">
            <w:pPr>
              <w:widowControl/>
              <w:suppressAutoHyphens w:val="0"/>
              <w:autoSpaceDE w:val="0"/>
              <w:adjustRightInd w:val="0"/>
              <w:textAlignment w:val="auto"/>
              <w:rPr>
                <w:rFonts w:ascii="Arial" w:hAnsi="Arial" w:cs="Arial"/>
                <w:kern w:val="0"/>
                <w:lang w:bidi="ar-SA"/>
              </w:rPr>
            </w:pPr>
            <w:r w:rsidRPr="004B24E5">
              <w:rPr>
                <w:rFonts w:ascii="Arial" w:hAnsi="Arial" w:cs="Arial"/>
                <w:color w:val="0000FF"/>
                <w:kern w:val="0"/>
                <w:lang w:bidi="ar-SA"/>
              </w:rPr>
              <w:t>public</w:t>
            </w:r>
            <w:r w:rsidRPr="004B24E5">
              <w:rPr>
                <w:rFonts w:ascii="Arial" w:hAnsi="Arial" w:cs="Arial"/>
                <w:kern w:val="0"/>
                <w:lang w:bidi="ar-SA"/>
              </w:rPr>
              <w:t xml:space="preserve"> </w:t>
            </w:r>
            <w:r w:rsidRPr="004B24E5">
              <w:rPr>
                <w:rFonts w:ascii="Arial" w:hAnsi="Arial" w:cs="Arial"/>
                <w:color w:val="0000FF"/>
                <w:kern w:val="0"/>
                <w:lang w:bidi="ar-SA"/>
              </w:rPr>
              <w:t>void</w:t>
            </w:r>
            <w:r w:rsidRPr="004B24E5">
              <w:rPr>
                <w:rFonts w:ascii="Arial" w:hAnsi="Arial" w:cs="Arial"/>
                <w:kern w:val="0"/>
                <w:lang w:bidi="ar-SA"/>
              </w:rPr>
              <w:t xml:space="preserve"> </w:t>
            </w:r>
            <w:proofErr w:type="spellStart"/>
            <w:r w:rsidRPr="004B24E5">
              <w:rPr>
                <w:rFonts w:ascii="Arial" w:hAnsi="Arial" w:cs="Arial"/>
                <w:kern w:val="0"/>
                <w:lang w:bidi="ar-SA"/>
              </w:rPr>
              <w:t>SendTokenText</w:t>
            </w:r>
            <w:proofErr w:type="spellEnd"/>
            <w:r w:rsidRPr="004B24E5">
              <w:rPr>
                <w:rFonts w:ascii="Arial" w:hAnsi="Arial" w:cs="Arial"/>
                <w:kern w:val="0"/>
                <w:lang w:bidi="ar-SA"/>
              </w:rPr>
              <w:t>(</w:t>
            </w:r>
            <w:r w:rsidRPr="004B24E5">
              <w:rPr>
                <w:rFonts w:ascii="Arial" w:hAnsi="Arial" w:cs="Arial"/>
                <w:color w:val="2B91AF"/>
                <w:kern w:val="0"/>
                <w:lang w:bidi="ar-SA"/>
              </w:rPr>
              <w:t>Token</w:t>
            </w:r>
            <w:r w:rsidRPr="004B24E5">
              <w:rPr>
                <w:rFonts w:ascii="Arial" w:hAnsi="Arial" w:cs="Arial"/>
                <w:kern w:val="0"/>
                <w:lang w:bidi="ar-SA"/>
              </w:rPr>
              <w:t xml:space="preserve"> </w:t>
            </w:r>
            <w:proofErr w:type="spellStart"/>
            <w:r w:rsidRPr="004B24E5">
              <w:rPr>
                <w:rFonts w:ascii="Arial" w:hAnsi="Arial" w:cs="Arial"/>
                <w:kern w:val="0"/>
                <w:lang w:bidi="ar-SA"/>
              </w:rPr>
              <w:t>aToken</w:t>
            </w:r>
            <w:proofErr w:type="spellEnd"/>
            <w:r w:rsidRPr="004B24E5">
              <w:rPr>
                <w:rFonts w:ascii="Arial" w:hAnsi="Arial" w:cs="Arial"/>
                <w:kern w:val="0"/>
                <w:lang w:bidi="ar-SA"/>
              </w:rPr>
              <w:t xml:space="preserve">, </w:t>
            </w:r>
            <w:proofErr w:type="spellStart"/>
            <w:r w:rsidRPr="004B24E5">
              <w:rPr>
                <w:rFonts w:ascii="Arial" w:hAnsi="Arial" w:cs="Arial"/>
                <w:color w:val="2B91AF"/>
                <w:kern w:val="0"/>
                <w:lang w:bidi="ar-SA"/>
              </w:rPr>
              <w:t>WebSocketResponseTokenListener</w:t>
            </w:r>
            <w:proofErr w:type="spellEnd"/>
            <w:r w:rsidRPr="004B24E5">
              <w:rPr>
                <w:rFonts w:ascii="Arial" w:hAnsi="Arial" w:cs="Arial"/>
                <w:kern w:val="0"/>
                <w:lang w:bidi="ar-SA"/>
              </w:rPr>
              <w:t xml:space="preserve"> </w:t>
            </w:r>
            <w:proofErr w:type="spellStart"/>
            <w:r w:rsidRPr="004B24E5">
              <w:rPr>
                <w:rFonts w:ascii="Arial" w:hAnsi="Arial" w:cs="Arial"/>
                <w:kern w:val="0"/>
                <w:lang w:bidi="ar-SA"/>
              </w:rPr>
              <w:t>aResponseListener</w:t>
            </w:r>
            <w:proofErr w:type="spellEnd"/>
            <w:r w:rsidRPr="004B24E5">
              <w:rPr>
                <w:rFonts w:ascii="Arial" w:hAnsi="Arial" w:cs="Arial"/>
                <w:kern w:val="0"/>
                <w:lang w:bidi="ar-SA"/>
              </w:rPr>
              <w:t>)</w:t>
            </w:r>
          </w:p>
        </w:tc>
        <w:tc>
          <w:tcPr>
            <w:tcW w:w="4179"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5079FE" w:rsidRPr="004B24E5" w:rsidRDefault="00022DEA" w:rsidP="005079FE">
            <w:pPr>
              <w:pStyle w:val="Contenidodelatabla"/>
              <w:jc w:val="both"/>
              <w:rPr>
                <w:rFonts w:ascii="Arial" w:hAnsi="Arial" w:cs="Arial"/>
              </w:rPr>
            </w:pPr>
            <w:r>
              <w:rPr>
                <w:rFonts w:ascii="Arial" w:hAnsi="Arial" w:cs="Arial"/>
              </w:rPr>
              <w:t>Send token text and wait for answer.</w:t>
            </w:r>
          </w:p>
        </w:tc>
      </w:tr>
      <w:tr w:rsidR="005079FE" w:rsidRPr="004B24E5" w:rsidTr="005079FE">
        <w:trPr>
          <w:trHeight w:val="626"/>
        </w:trPr>
        <w:tc>
          <w:tcPr>
            <w:tcW w:w="4311" w:type="dxa"/>
            <w:gridSpan w:val="2"/>
            <w:tcBorders>
              <w:left w:val="single" w:sz="2" w:space="0" w:color="000000"/>
              <w:bottom w:val="single" w:sz="2" w:space="0" w:color="000000"/>
            </w:tcBorders>
            <w:shd w:val="clear" w:color="auto" w:fill="C6D9F1"/>
            <w:tcMar>
              <w:top w:w="55" w:type="dxa"/>
              <w:left w:w="55" w:type="dxa"/>
              <w:bottom w:w="55" w:type="dxa"/>
              <w:right w:w="55" w:type="dxa"/>
            </w:tcMar>
          </w:tcPr>
          <w:p w:rsidR="005079FE" w:rsidRPr="004B24E5" w:rsidRDefault="00767BF2" w:rsidP="005079FE">
            <w:pPr>
              <w:widowControl/>
              <w:suppressAutoHyphens w:val="0"/>
              <w:autoSpaceDE w:val="0"/>
              <w:adjustRightInd w:val="0"/>
              <w:textAlignment w:val="auto"/>
              <w:rPr>
                <w:rFonts w:ascii="Arial" w:hAnsi="Arial" w:cs="Arial"/>
                <w:kern w:val="0"/>
                <w:lang w:bidi="ar-SA"/>
              </w:rPr>
            </w:pPr>
            <w:r w:rsidRPr="004B24E5">
              <w:rPr>
                <w:rFonts w:ascii="Arial" w:hAnsi="Arial" w:cs="Arial"/>
                <w:color w:val="0000FF"/>
                <w:kern w:val="0"/>
                <w:lang w:bidi="ar-SA"/>
              </w:rPr>
              <w:t>private</w:t>
            </w:r>
            <w:r w:rsidRPr="004B24E5">
              <w:rPr>
                <w:rFonts w:ascii="Arial" w:hAnsi="Arial" w:cs="Arial"/>
                <w:kern w:val="0"/>
                <w:lang w:bidi="ar-SA"/>
              </w:rPr>
              <w:t xml:space="preserve"> </w:t>
            </w:r>
            <w:r w:rsidRPr="004B24E5">
              <w:rPr>
                <w:rFonts w:ascii="Arial" w:hAnsi="Arial" w:cs="Arial"/>
                <w:color w:val="0000FF"/>
                <w:kern w:val="0"/>
                <w:lang w:bidi="ar-SA"/>
              </w:rPr>
              <w:t>void</w:t>
            </w:r>
            <w:r w:rsidRPr="004B24E5">
              <w:rPr>
                <w:rFonts w:ascii="Arial" w:hAnsi="Arial" w:cs="Arial"/>
                <w:kern w:val="0"/>
                <w:lang w:bidi="ar-SA"/>
              </w:rPr>
              <w:t xml:space="preserve"> </w:t>
            </w:r>
            <w:proofErr w:type="spellStart"/>
            <w:r w:rsidRPr="004B24E5">
              <w:rPr>
                <w:rFonts w:ascii="Arial" w:hAnsi="Arial" w:cs="Arial"/>
                <w:kern w:val="0"/>
                <w:lang w:bidi="ar-SA"/>
              </w:rPr>
              <w:t>SendTokenBinary</w:t>
            </w:r>
            <w:proofErr w:type="spellEnd"/>
            <w:r w:rsidRPr="004B24E5">
              <w:rPr>
                <w:rFonts w:ascii="Arial" w:hAnsi="Arial" w:cs="Arial"/>
                <w:kern w:val="0"/>
                <w:lang w:bidi="ar-SA"/>
              </w:rPr>
              <w:t>(</w:t>
            </w:r>
            <w:r w:rsidRPr="004B24E5">
              <w:rPr>
                <w:rFonts w:ascii="Arial" w:hAnsi="Arial" w:cs="Arial"/>
                <w:color w:val="2B91AF"/>
                <w:kern w:val="0"/>
                <w:lang w:bidi="ar-SA"/>
              </w:rPr>
              <w:t>Token</w:t>
            </w:r>
            <w:r w:rsidRPr="004B24E5">
              <w:rPr>
                <w:rFonts w:ascii="Arial" w:hAnsi="Arial" w:cs="Arial"/>
                <w:kern w:val="0"/>
                <w:lang w:bidi="ar-SA"/>
              </w:rPr>
              <w:t xml:space="preserve"> </w:t>
            </w:r>
            <w:proofErr w:type="spellStart"/>
            <w:r w:rsidRPr="004B24E5">
              <w:rPr>
                <w:rFonts w:ascii="Arial" w:hAnsi="Arial" w:cs="Arial"/>
                <w:kern w:val="0"/>
                <w:lang w:bidi="ar-SA"/>
              </w:rPr>
              <w:t>aToken</w:t>
            </w:r>
            <w:proofErr w:type="spellEnd"/>
            <w:r w:rsidRPr="004B24E5">
              <w:rPr>
                <w:rFonts w:ascii="Arial" w:hAnsi="Arial" w:cs="Arial"/>
                <w:kern w:val="0"/>
                <w:lang w:bidi="ar-SA"/>
              </w:rPr>
              <w:t>)</w:t>
            </w:r>
          </w:p>
        </w:tc>
        <w:tc>
          <w:tcPr>
            <w:tcW w:w="4179"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5079FE" w:rsidRPr="004B24E5" w:rsidRDefault="00022DEA" w:rsidP="005079FE">
            <w:pPr>
              <w:pStyle w:val="Contenidodelatabla"/>
              <w:jc w:val="both"/>
              <w:rPr>
                <w:rFonts w:ascii="Arial" w:hAnsi="Arial" w:cs="Arial"/>
              </w:rPr>
            </w:pPr>
            <w:r>
              <w:rPr>
                <w:rFonts w:ascii="Arial" w:hAnsi="Arial" w:cs="Arial"/>
              </w:rPr>
              <w:t xml:space="preserve">Send token binary. </w:t>
            </w:r>
          </w:p>
        </w:tc>
      </w:tr>
      <w:tr w:rsidR="005079FE" w:rsidRPr="004B24E5" w:rsidTr="005079FE">
        <w:trPr>
          <w:trHeight w:val="626"/>
        </w:trPr>
        <w:tc>
          <w:tcPr>
            <w:tcW w:w="4311" w:type="dxa"/>
            <w:gridSpan w:val="2"/>
            <w:tcBorders>
              <w:left w:val="single" w:sz="2" w:space="0" w:color="000000"/>
              <w:bottom w:val="single" w:sz="2" w:space="0" w:color="000000"/>
            </w:tcBorders>
            <w:shd w:val="clear" w:color="auto" w:fill="C6D9F1"/>
            <w:tcMar>
              <w:top w:w="55" w:type="dxa"/>
              <w:left w:w="55" w:type="dxa"/>
              <w:bottom w:w="55" w:type="dxa"/>
              <w:right w:w="55" w:type="dxa"/>
            </w:tcMar>
          </w:tcPr>
          <w:p w:rsidR="005079FE" w:rsidRPr="004B24E5" w:rsidRDefault="00767BF2" w:rsidP="005079FE">
            <w:pPr>
              <w:widowControl/>
              <w:suppressAutoHyphens w:val="0"/>
              <w:autoSpaceDE w:val="0"/>
              <w:adjustRightInd w:val="0"/>
              <w:textAlignment w:val="auto"/>
              <w:rPr>
                <w:rFonts w:ascii="Arial" w:hAnsi="Arial" w:cs="Arial"/>
                <w:kern w:val="0"/>
                <w:lang w:bidi="ar-SA"/>
              </w:rPr>
            </w:pPr>
            <w:r w:rsidRPr="004B24E5">
              <w:rPr>
                <w:rFonts w:ascii="Arial" w:hAnsi="Arial" w:cs="Arial"/>
                <w:color w:val="0000FF"/>
                <w:kern w:val="0"/>
                <w:lang w:bidi="ar-SA"/>
              </w:rPr>
              <w:t>private</w:t>
            </w:r>
            <w:r w:rsidRPr="004B24E5">
              <w:rPr>
                <w:rFonts w:ascii="Arial" w:hAnsi="Arial" w:cs="Arial"/>
                <w:kern w:val="0"/>
                <w:lang w:bidi="ar-SA"/>
              </w:rPr>
              <w:t xml:space="preserve"> </w:t>
            </w:r>
            <w:r w:rsidRPr="004B24E5">
              <w:rPr>
                <w:rFonts w:ascii="Arial" w:hAnsi="Arial" w:cs="Arial"/>
                <w:color w:val="0000FF"/>
                <w:kern w:val="0"/>
                <w:lang w:bidi="ar-SA"/>
              </w:rPr>
              <w:t>void</w:t>
            </w:r>
            <w:r w:rsidRPr="004B24E5">
              <w:rPr>
                <w:rFonts w:ascii="Arial" w:hAnsi="Arial" w:cs="Arial"/>
                <w:kern w:val="0"/>
                <w:lang w:bidi="ar-SA"/>
              </w:rPr>
              <w:t xml:space="preserve"> </w:t>
            </w:r>
            <w:proofErr w:type="spellStart"/>
            <w:r w:rsidRPr="004B24E5">
              <w:rPr>
                <w:rFonts w:ascii="Arial" w:hAnsi="Arial" w:cs="Arial"/>
                <w:kern w:val="0"/>
                <w:lang w:bidi="ar-SA"/>
              </w:rPr>
              <w:t>SendTokenBinary</w:t>
            </w:r>
            <w:proofErr w:type="spellEnd"/>
            <w:r w:rsidRPr="004B24E5">
              <w:rPr>
                <w:rFonts w:ascii="Arial" w:hAnsi="Arial" w:cs="Arial"/>
                <w:kern w:val="0"/>
                <w:lang w:bidi="ar-SA"/>
              </w:rPr>
              <w:t>(</w:t>
            </w:r>
            <w:r w:rsidRPr="004B24E5">
              <w:rPr>
                <w:rFonts w:ascii="Arial" w:hAnsi="Arial" w:cs="Arial"/>
                <w:color w:val="2B91AF"/>
                <w:kern w:val="0"/>
                <w:lang w:bidi="ar-SA"/>
              </w:rPr>
              <w:t>Token</w:t>
            </w:r>
            <w:r w:rsidRPr="004B24E5">
              <w:rPr>
                <w:rFonts w:ascii="Arial" w:hAnsi="Arial" w:cs="Arial"/>
                <w:kern w:val="0"/>
                <w:lang w:bidi="ar-SA"/>
              </w:rPr>
              <w:t xml:space="preserve"> </w:t>
            </w:r>
            <w:proofErr w:type="spellStart"/>
            <w:r w:rsidRPr="004B24E5">
              <w:rPr>
                <w:rFonts w:ascii="Arial" w:hAnsi="Arial" w:cs="Arial"/>
                <w:kern w:val="0"/>
                <w:lang w:bidi="ar-SA"/>
              </w:rPr>
              <w:t>aToken</w:t>
            </w:r>
            <w:proofErr w:type="spellEnd"/>
            <w:r w:rsidRPr="004B24E5">
              <w:rPr>
                <w:rFonts w:ascii="Arial" w:hAnsi="Arial" w:cs="Arial"/>
                <w:kern w:val="0"/>
                <w:lang w:bidi="ar-SA"/>
              </w:rPr>
              <w:t xml:space="preserve">, </w:t>
            </w:r>
            <w:proofErr w:type="spellStart"/>
            <w:r w:rsidRPr="004B24E5">
              <w:rPr>
                <w:rFonts w:ascii="Arial" w:hAnsi="Arial" w:cs="Arial"/>
                <w:color w:val="2B91AF"/>
                <w:kern w:val="0"/>
                <w:lang w:bidi="ar-SA"/>
              </w:rPr>
              <w:t>WebSocketResponseTokenListener</w:t>
            </w:r>
            <w:proofErr w:type="spellEnd"/>
            <w:r w:rsidRPr="004B24E5">
              <w:rPr>
                <w:rFonts w:ascii="Arial" w:hAnsi="Arial" w:cs="Arial"/>
                <w:kern w:val="0"/>
                <w:lang w:bidi="ar-SA"/>
              </w:rPr>
              <w:t xml:space="preserve"> </w:t>
            </w:r>
            <w:proofErr w:type="spellStart"/>
            <w:r w:rsidRPr="004B24E5">
              <w:rPr>
                <w:rFonts w:ascii="Arial" w:hAnsi="Arial" w:cs="Arial"/>
                <w:kern w:val="0"/>
                <w:lang w:bidi="ar-SA"/>
              </w:rPr>
              <w:t>aResponseListener</w:t>
            </w:r>
            <w:proofErr w:type="spellEnd"/>
            <w:r w:rsidRPr="004B24E5">
              <w:rPr>
                <w:rFonts w:ascii="Arial" w:hAnsi="Arial" w:cs="Arial"/>
                <w:kern w:val="0"/>
                <w:lang w:bidi="ar-SA"/>
              </w:rPr>
              <w:t>)</w:t>
            </w:r>
          </w:p>
        </w:tc>
        <w:tc>
          <w:tcPr>
            <w:tcW w:w="4179"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5079FE" w:rsidRPr="004B24E5" w:rsidRDefault="00022DEA" w:rsidP="005079FE">
            <w:pPr>
              <w:pStyle w:val="Contenidodelatabla"/>
              <w:jc w:val="both"/>
              <w:rPr>
                <w:rFonts w:ascii="Arial" w:hAnsi="Arial" w:cs="Arial"/>
              </w:rPr>
            </w:pPr>
            <w:r>
              <w:rPr>
                <w:rFonts w:ascii="Arial" w:hAnsi="Arial" w:cs="Arial"/>
              </w:rPr>
              <w:t>Send token binary and wait for answer.</w:t>
            </w:r>
          </w:p>
        </w:tc>
      </w:tr>
      <w:tr w:rsidR="005079FE" w:rsidRPr="004B24E5" w:rsidTr="005079FE">
        <w:trPr>
          <w:trHeight w:val="626"/>
        </w:trPr>
        <w:tc>
          <w:tcPr>
            <w:tcW w:w="4311" w:type="dxa"/>
            <w:gridSpan w:val="2"/>
            <w:tcBorders>
              <w:left w:val="single" w:sz="2" w:space="0" w:color="000000"/>
              <w:bottom w:val="single" w:sz="2" w:space="0" w:color="000000"/>
            </w:tcBorders>
            <w:shd w:val="clear" w:color="auto" w:fill="C6D9F1"/>
            <w:tcMar>
              <w:top w:w="55" w:type="dxa"/>
              <w:left w:w="55" w:type="dxa"/>
              <w:bottom w:w="55" w:type="dxa"/>
              <w:right w:w="55" w:type="dxa"/>
            </w:tcMar>
          </w:tcPr>
          <w:p w:rsidR="005079FE" w:rsidRPr="004B24E5" w:rsidRDefault="00767BF2" w:rsidP="005079FE">
            <w:pPr>
              <w:widowControl/>
              <w:suppressAutoHyphens w:val="0"/>
              <w:autoSpaceDE w:val="0"/>
              <w:adjustRightInd w:val="0"/>
              <w:textAlignment w:val="auto"/>
              <w:rPr>
                <w:rFonts w:ascii="Arial" w:hAnsi="Arial" w:cs="Arial"/>
                <w:kern w:val="0"/>
                <w:lang w:bidi="ar-SA"/>
              </w:rPr>
            </w:pPr>
            <w:r w:rsidRPr="004B24E5">
              <w:rPr>
                <w:rFonts w:ascii="Arial" w:hAnsi="Arial" w:cs="Arial"/>
                <w:color w:val="0000FF"/>
                <w:kern w:val="0"/>
                <w:lang w:bidi="ar-SA"/>
              </w:rPr>
              <w:t>public</w:t>
            </w:r>
            <w:r w:rsidRPr="004B24E5">
              <w:rPr>
                <w:rFonts w:ascii="Arial" w:hAnsi="Arial" w:cs="Arial"/>
                <w:kern w:val="0"/>
                <w:lang w:bidi="ar-SA"/>
              </w:rPr>
              <w:t xml:space="preserve"> </w:t>
            </w:r>
            <w:r w:rsidRPr="004B24E5">
              <w:rPr>
                <w:rFonts w:ascii="Arial" w:hAnsi="Arial" w:cs="Arial"/>
                <w:color w:val="0000FF"/>
                <w:kern w:val="0"/>
                <w:lang w:bidi="ar-SA"/>
              </w:rPr>
              <w:t>void</w:t>
            </w:r>
            <w:r w:rsidRPr="004B24E5">
              <w:rPr>
                <w:rFonts w:ascii="Arial" w:hAnsi="Arial" w:cs="Arial"/>
                <w:kern w:val="0"/>
                <w:lang w:bidi="ar-SA"/>
              </w:rPr>
              <w:t xml:space="preserve"> </w:t>
            </w:r>
            <w:proofErr w:type="spellStart"/>
            <w:r w:rsidRPr="004B24E5">
              <w:rPr>
                <w:rFonts w:ascii="Arial" w:hAnsi="Arial" w:cs="Arial"/>
                <w:kern w:val="0"/>
                <w:lang w:bidi="ar-SA"/>
              </w:rPr>
              <w:t>AddTokenClientListener</w:t>
            </w:r>
            <w:proofErr w:type="spellEnd"/>
            <w:r w:rsidRPr="004B24E5">
              <w:rPr>
                <w:rFonts w:ascii="Arial" w:hAnsi="Arial" w:cs="Arial"/>
                <w:kern w:val="0"/>
                <w:lang w:bidi="ar-SA"/>
              </w:rPr>
              <w:t>(</w:t>
            </w:r>
            <w:proofErr w:type="spellStart"/>
            <w:r w:rsidRPr="004B24E5">
              <w:rPr>
                <w:rFonts w:ascii="Arial" w:hAnsi="Arial" w:cs="Arial"/>
                <w:color w:val="2B91AF"/>
                <w:kern w:val="0"/>
                <w:lang w:bidi="ar-SA"/>
              </w:rPr>
              <w:t>WebSocketClientTokenListener</w:t>
            </w:r>
            <w:proofErr w:type="spellEnd"/>
            <w:r w:rsidRPr="004B24E5">
              <w:rPr>
                <w:rFonts w:ascii="Arial" w:hAnsi="Arial" w:cs="Arial"/>
                <w:kern w:val="0"/>
                <w:lang w:bidi="ar-SA"/>
              </w:rPr>
              <w:t xml:space="preserve"> </w:t>
            </w:r>
            <w:proofErr w:type="spellStart"/>
            <w:r w:rsidRPr="004B24E5">
              <w:rPr>
                <w:rFonts w:ascii="Arial" w:hAnsi="Arial" w:cs="Arial"/>
                <w:kern w:val="0"/>
                <w:lang w:bidi="ar-SA"/>
              </w:rPr>
              <w:t>aTokenListener</w:t>
            </w:r>
            <w:proofErr w:type="spellEnd"/>
            <w:r w:rsidRPr="004B24E5">
              <w:rPr>
                <w:rFonts w:ascii="Arial" w:hAnsi="Arial" w:cs="Arial"/>
                <w:kern w:val="0"/>
                <w:lang w:bidi="ar-SA"/>
              </w:rPr>
              <w:t>)</w:t>
            </w:r>
          </w:p>
        </w:tc>
        <w:tc>
          <w:tcPr>
            <w:tcW w:w="4179"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5079FE" w:rsidRPr="004B24E5" w:rsidRDefault="00022DEA" w:rsidP="005079FE">
            <w:pPr>
              <w:pStyle w:val="Contenidodelatabla"/>
              <w:jc w:val="both"/>
              <w:rPr>
                <w:rFonts w:ascii="Arial" w:hAnsi="Arial" w:cs="Arial"/>
              </w:rPr>
            </w:pPr>
            <w:r>
              <w:rPr>
                <w:rFonts w:ascii="Arial" w:hAnsi="Arial" w:cs="Arial"/>
              </w:rPr>
              <w:t>Add listeners to the application.</w:t>
            </w:r>
          </w:p>
        </w:tc>
      </w:tr>
      <w:tr w:rsidR="005079FE" w:rsidRPr="004B24E5" w:rsidTr="005079FE">
        <w:trPr>
          <w:trHeight w:val="301"/>
        </w:trPr>
        <w:tc>
          <w:tcPr>
            <w:tcW w:w="4311" w:type="dxa"/>
            <w:gridSpan w:val="2"/>
            <w:tcBorders>
              <w:left w:val="single" w:sz="2" w:space="0" w:color="000000"/>
              <w:bottom w:val="single" w:sz="2" w:space="0" w:color="000000"/>
            </w:tcBorders>
            <w:shd w:val="clear" w:color="auto" w:fill="C6D9F1"/>
            <w:tcMar>
              <w:top w:w="55" w:type="dxa"/>
              <w:left w:w="55" w:type="dxa"/>
              <w:bottom w:w="55" w:type="dxa"/>
              <w:right w:w="55" w:type="dxa"/>
            </w:tcMar>
          </w:tcPr>
          <w:p w:rsidR="005079FE" w:rsidRPr="004B24E5" w:rsidRDefault="00767BF2" w:rsidP="005079FE">
            <w:pPr>
              <w:widowControl/>
              <w:suppressAutoHyphens w:val="0"/>
              <w:autoSpaceDE w:val="0"/>
              <w:adjustRightInd w:val="0"/>
              <w:textAlignment w:val="auto"/>
              <w:rPr>
                <w:rFonts w:ascii="Arial" w:hAnsi="Arial" w:cs="Arial"/>
                <w:kern w:val="0"/>
                <w:lang w:bidi="ar-SA"/>
              </w:rPr>
            </w:pPr>
            <w:r w:rsidRPr="004B24E5">
              <w:rPr>
                <w:rFonts w:ascii="Arial" w:hAnsi="Arial" w:cs="Arial"/>
                <w:color w:val="0000FF"/>
                <w:kern w:val="0"/>
                <w:lang w:bidi="ar-SA"/>
              </w:rPr>
              <w:t>public</w:t>
            </w:r>
            <w:r w:rsidRPr="004B24E5">
              <w:rPr>
                <w:rFonts w:ascii="Arial" w:hAnsi="Arial" w:cs="Arial"/>
                <w:kern w:val="0"/>
                <w:lang w:bidi="ar-SA"/>
              </w:rPr>
              <w:t xml:space="preserve"> </w:t>
            </w:r>
            <w:r w:rsidRPr="004B24E5">
              <w:rPr>
                <w:rFonts w:ascii="Arial" w:hAnsi="Arial" w:cs="Arial"/>
                <w:color w:val="0000FF"/>
                <w:kern w:val="0"/>
                <w:lang w:bidi="ar-SA"/>
              </w:rPr>
              <w:t>void</w:t>
            </w:r>
            <w:r w:rsidRPr="004B24E5">
              <w:rPr>
                <w:rFonts w:ascii="Arial" w:hAnsi="Arial" w:cs="Arial"/>
                <w:kern w:val="0"/>
                <w:lang w:bidi="ar-SA"/>
              </w:rPr>
              <w:t xml:space="preserve"> </w:t>
            </w:r>
            <w:proofErr w:type="spellStart"/>
            <w:r w:rsidRPr="004B24E5">
              <w:rPr>
                <w:rFonts w:ascii="Arial" w:hAnsi="Arial" w:cs="Arial"/>
                <w:kern w:val="0"/>
                <w:lang w:bidi="ar-SA"/>
              </w:rPr>
              <w:t>RemoveTokenClientListener</w:t>
            </w:r>
            <w:proofErr w:type="spellEnd"/>
            <w:r w:rsidRPr="004B24E5">
              <w:rPr>
                <w:rFonts w:ascii="Arial" w:hAnsi="Arial" w:cs="Arial"/>
                <w:kern w:val="0"/>
                <w:lang w:bidi="ar-SA"/>
              </w:rPr>
              <w:t>(</w:t>
            </w:r>
            <w:proofErr w:type="spellStart"/>
            <w:r w:rsidRPr="004B24E5">
              <w:rPr>
                <w:rFonts w:ascii="Arial" w:hAnsi="Arial" w:cs="Arial"/>
                <w:color w:val="2B91AF"/>
                <w:kern w:val="0"/>
                <w:lang w:bidi="ar-SA"/>
              </w:rPr>
              <w:t>WebSocketClientTokenListener</w:t>
            </w:r>
            <w:proofErr w:type="spellEnd"/>
            <w:r w:rsidRPr="004B24E5">
              <w:rPr>
                <w:rFonts w:ascii="Arial" w:hAnsi="Arial" w:cs="Arial"/>
                <w:kern w:val="0"/>
                <w:lang w:bidi="ar-SA"/>
              </w:rPr>
              <w:t xml:space="preserve"> </w:t>
            </w:r>
            <w:proofErr w:type="spellStart"/>
            <w:r w:rsidRPr="004B24E5">
              <w:rPr>
                <w:rFonts w:ascii="Arial" w:hAnsi="Arial" w:cs="Arial"/>
                <w:kern w:val="0"/>
                <w:lang w:bidi="ar-SA"/>
              </w:rPr>
              <w:t>aTokenListener</w:t>
            </w:r>
            <w:proofErr w:type="spellEnd"/>
            <w:r w:rsidRPr="004B24E5">
              <w:rPr>
                <w:rFonts w:ascii="Arial" w:hAnsi="Arial" w:cs="Arial"/>
                <w:kern w:val="0"/>
                <w:lang w:bidi="ar-SA"/>
              </w:rPr>
              <w:t>)</w:t>
            </w:r>
          </w:p>
        </w:tc>
        <w:tc>
          <w:tcPr>
            <w:tcW w:w="4179"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5079FE" w:rsidRPr="004B24E5" w:rsidRDefault="00022DEA" w:rsidP="005079FE">
            <w:pPr>
              <w:pStyle w:val="Contenidodelatabla"/>
              <w:jc w:val="both"/>
              <w:rPr>
                <w:rFonts w:ascii="Arial" w:hAnsi="Arial" w:cs="Arial"/>
              </w:rPr>
            </w:pPr>
            <w:r>
              <w:rPr>
                <w:rFonts w:ascii="Arial" w:hAnsi="Arial" w:cs="Arial"/>
              </w:rPr>
              <w:t>Remove listeners to the application.</w:t>
            </w:r>
          </w:p>
        </w:tc>
      </w:tr>
    </w:tbl>
    <w:p w:rsidR="00DE6988" w:rsidRPr="004B24E5" w:rsidRDefault="00DE6988" w:rsidP="00A31B6F">
      <w:pPr>
        <w:pStyle w:val="Standard1"/>
        <w:tabs>
          <w:tab w:val="left" w:pos="0"/>
        </w:tabs>
        <w:spacing w:before="280" w:after="240" w:line="360" w:lineRule="auto"/>
        <w:jc w:val="both"/>
        <w:rPr>
          <w:rFonts w:ascii="Arial" w:hAnsi="Arial" w:cs="Arial"/>
          <w:b/>
          <w:bCs/>
          <w:color w:val="000000"/>
          <w:lang w:val="en-US"/>
        </w:rPr>
      </w:pPr>
    </w:p>
    <w:p w:rsidR="003E33B4" w:rsidRPr="004B24E5" w:rsidRDefault="003E33B4" w:rsidP="00A31B6F">
      <w:pPr>
        <w:pStyle w:val="Standard1"/>
        <w:tabs>
          <w:tab w:val="left" w:pos="0"/>
        </w:tabs>
        <w:spacing w:before="280" w:after="240" w:line="360" w:lineRule="auto"/>
        <w:jc w:val="both"/>
        <w:rPr>
          <w:rFonts w:ascii="Arial" w:hAnsi="Arial" w:cs="Arial"/>
          <w:b/>
          <w:bCs/>
          <w:color w:val="000000"/>
          <w:lang w:val="en-US"/>
        </w:rPr>
      </w:pPr>
    </w:p>
    <w:p w:rsidR="003E33B4" w:rsidRPr="004B24E5" w:rsidRDefault="003E33B4" w:rsidP="00A31B6F">
      <w:pPr>
        <w:pStyle w:val="Standard1"/>
        <w:tabs>
          <w:tab w:val="left" w:pos="0"/>
        </w:tabs>
        <w:spacing w:before="280" w:after="240" w:line="360" w:lineRule="auto"/>
        <w:jc w:val="both"/>
        <w:rPr>
          <w:rFonts w:ascii="Arial" w:hAnsi="Arial" w:cs="Arial"/>
          <w:b/>
          <w:bCs/>
          <w:color w:val="000000"/>
          <w:lang w:val="en-US"/>
        </w:rPr>
      </w:pPr>
    </w:p>
    <w:tbl>
      <w:tblPr>
        <w:tblW w:w="8490" w:type="dxa"/>
        <w:tblInd w:w="64" w:type="dxa"/>
        <w:tblLayout w:type="fixed"/>
        <w:tblCellMar>
          <w:left w:w="10" w:type="dxa"/>
          <w:right w:w="10" w:type="dxa"/>
        </w:tblCellMar>
        <w:tblLook w:val="0000"/>
      </w:tblPr>
      <w:tblGrid>
        <w:gridCol w:w="1791"/>
        <w:gridCol w:w="2520"/>
        <w:gridCol w:w="4179"/>
      </w:tblGrid>
      <w:tr w:rsidR="0047472A" w:rsidRPr="004B24E5" w:rsidTr="00A6637A">
        <w:tc>
          <w:tcPr>
            <w:tcW w:w="1791" w:type="dxa"/>
            <w:tcBorders>
              <w:top w:val="single" w:sz="2" w:space="0" w:color="000000"/>
              <w:left w:val="single" w:sz="2" w:space="0" w:color="000000"/>
              <w:bottom w:val="single" w:sz="2" w:space="0" w:color="000000"/>
              <w:right w:val="single" w:sz="4" w:space="0" w:color="auto"/>
            </w:tcBorders>
            <w:shd w:val="clear" w:color="auto" w:fill="C6D9F1"/>
            <w:tcMar>
              <w:top w:w="55" w:type="dxa"/>
              <w:left w:w="55" w:type="dxa"/>
              <w:bottom w:w="55" w:type="dxa"/>
              <w:right w:w="55" w:type="dxa"/>
            </w:tcMar>
          </w:tcPr>
          <w:p w:rsidR="0047472A" w:rsidRPr="004B24E5" w:rsidRDefault="004E67B3" w:rsidP="00A6637A">
            <w:pPr>
              <w:pStyle w:val="Contenidodelatabla"/>
              <w:jc w:val="both"/>
              <w:rPr>
                <w:rFonts w:ascii="Arial" w:hAnsi="Arial" w:cs="Arial"/>
                <w:b/>
                <w:bCs/>
              </w:rPr>
            </w:pPr>
            <w:r>
              <w:rPr>
                <w:rFonts w:ascii="Arial" w:hAnsi="Arial" w:cs="Arial"/>
                <w:b/>
                <w:bCs/>
              </w:rPr>
              <w:t>Packet</w:t>
            </w:r>
          </w:p>
        </w:tc>
        <w:tc>
          <w:tcPr>
            <w:tcW w:w="6699" w:type="dxa"/>
            <w:gridSpan w:val="2"/>
            <w:tcBorders>
              <w:top w:val="single" w:sz="2" w:space="0" w:color="000000"/>
              <w:left w:val="single" w:sz="4" w:space="0" w:color="auto"/>
              <w:bottom w:val="single" w:sz="2" w:space="0" w:color="000000"/>
              <w:right w:val="single" w:sz="2" w:space="0" w:color="000000"/>
            </w:tcBorders>
            <w:shd w:val="clear" w:color="auto" w:fill="FFFFFF" w:themeFill="background1"/>
          </w:tcPr>
          <w:p w:rsidR="0047472A" w:rsidRPr="004B24E5" w:rsidRDefault="0047472A" w:rsidP="00A6637A">
            <w:pPr>
              <w:pStyle w:val="Contenidodelatabla"/>
              <w:jc w:val="both"/>
              <w:rPr>
                <w:rFonts w:ascii="Arial" w:hAnsi="Arial" w:cs="Arial"/>
                <w:bCs/>
                <w:color w:val="000000" w:themeColor="text1"/>
              </w:rPr>
            </w:pPr>
            <w:r w:rsidRPr="004B24E5">
              <w:rPr>
                <w:rFonts w:ascii="Arial" w:hAnsi="Arial" w:cs="Arial"/>
                <w:bCs/>
                <w:color w:val="000000" w:themeColor="text1"/>
              </w:rPr>
              <w:t xml:space="preserve"> Token Client</w:t>
            </w:r>
          </w:p>
        </w:tc>
      </w:tr>
      <w:tr w:rsidR="0047472A" w:rsidRPr="004B24E5" w:rsidTr="00A6637A">
        <w:tc>
          <w:tcPr>
            <w:tcW w:w="1791" w:type="dxa"/>
            <w:tcBorders>
              <w:top w:val="single" w:sz="2" w:space="0" w:color="000000"/>
              <w:left w:val="single" w:sz="2" w:space="0" w:color="000000"/>
              <w:bottom w:val="single" w:sz="2" w:space="0" w:color="000000"/>
              <w:right w:val="single" w:sz="4" w:space="0" w:color="auto"/>
            </w:tcBorders>
            <w:shd w:val="clear" w:color="auto" w:fill="C6D9F1"/>
            <w:tcMar>
              <w:top w:w="55" w:type="dxa"/>
              <w:left w:w="55" w:type="dxa"/>
              <w:bottom w:w="55" w:type="dxa"/>
              <w:right w:w="55" w:type="dxa"/>
            </w:tcMar>
          </w:tcPr>
          <w:p w:rsidR="0047472A" w:rsidRPr="004B24E5" w:rsidRDefault="004E67B3" w:rsidP="00A6637A">
            <w:pPr>
              <w:pStyle w:val="Contenidodelatabla"/>
              <w:jc w:val="both"/>
              <w:rPr>
                <w:rFonts w:ascii="Arial" w:hAnsi="Arial" w:cs="Arial"/>
                <w:b/>
                <w:bCs/>
              </w:rPr>
            </w:pPr>
            <w:r>
              <w:rPr>
                <w:rFonts w:ascii="Arial" w:hAnsi="Arial" w:cs="Arial"/>
                <w:b/>
                <w:bCs/>
              </w:rPr>
              <w:t>Component</w:t>
            </w:r>
          </w:p>
        </w:tc>
        <w:tc>
          <w:tcPr>
            <w:tcW w:w="6699" w:type="dxa"/>
            <w:gridSpan w:val="2"/>
            <w:tcBorders>
              <w:top w:val="single" w:sz="2" w:space="0" w:color="000000"/>
              <w:left w:val="single" w:sz="4" w:space="0" w:color="auto"/>
              <w:bottom w:val="single" w:sz="2" w:space="0" w:color="000000"/>
              <w:right w:val="single" w:sz="2" w:space="0" w:color="000000"/>
            </w:tcBorders>
            <w:shd w:val="clear" w:color="auto" w:fill="FFFFFF" w:themeFill="background1"/>
          </w:tcPr>
          <w:p w:rsidR="0047472A" w:rsidRPr="004B24E5" w:rsidRDefault="0047472A" w:rsidP="00A6637A">
            <w:pPr>
              <w:pStyle w:val="Contenidodelatabla"/>
              <w:ind w:left="65"/>
              <w:jc w:val="both"/>
              <w:rPr>
                <w:rFonts w:ascii="Arial" w:hAnsi="Arial" w:cs="Arial"/>
                <w:bCs/>
                <w:color w:val="000000" w:themeColor="text1"/>
              </w:rPr>
            </w:pPr>
            <w:proofErr w:type="spellStart"/>
            <w:r w:rsidRPr="004B24E5">
              <w:rPr>
                <w:rFonts w:ascii="Arial" w:hAnsi="Arial" w:cs="Arial"/>
                <w:bCs/>
                <w:color w:val="000000" w:themeColor="text1"/>
              </w:rPr>
              <w:t>WebSocketTokenClientListener</w:t>
            </w:r>
            <w:proofErr w:type="spellEnd"/>
          </w:p>
        </w:tc>
      </w:tr>
      <w:tr w:rsidR="0047472A" w:rsidRPr="004B24E5" w:rsidTr="00A6637A">
        <w:tc>
          <w:tcPr>
            <w:tcW w:w="1791" w:type="dxa"/>
            <w:tcBorders>
              <w:left w:val="single" w:sz="2" w:space="0" w:color="000000"/>
              <w:bottom w:val="single" w:sz="2" w:space="0" w:color="000000"/>
            </w:tcBorders>
            <w:shd w:val="clear" w:color="auto" w:fill="C6D9F1"/>
            <w:tcMar>
              <w:top w:w="55" w:type="dxa"/>
              <w:left w:w="55" w:type="dxa"/>
              <w:bottom w:w="55" w:type="dxa"/>
              <w:right w:w="55" w:type="dxa"/>
            </w:tcMar>
          </w:tcPr>
          <w:p w:rsidR="0047472A" w:rsidRPr="004B24E5" w:rsidRDefault="004E67B3" w:rsidP="00A6637A">
            <w:pPr>
              <w:pStyle w:val="Contenidodelatabla"/>
              <w:jc w:val="both"/>
              <w:rPr>
                <w:rFonts w:ascii="Arial" w:hAnsi="Arial" w:cs="Arial"/>
                <w:b/>
                <w:bCs/>
              </w:rPr>
            </w:pPr>
            <w:r>
              <w:rPr>
                <w:rFonts w:ascii="Arial" w:hAnsi="Arial" w:cs="Arial"/>
                <w:b/>
                <w:bCs/>
              </w:rPr>
              <w:t>Class</w:t>
            </w:r>
          </w:p>
        </w:tc>
        <w:tc>
          <w:tcPr>
            <w:tcW w:w="6699"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7472A" w:rsidRPr="004B24E5" w:rsidRDefault="00683E0A" w:rsidP="0047472A">
            <w:pPr>
              <w:widowControl/>
              <w:suppressAutoHyphens w:val="0"/>
              <w:autoSpaceDE w:val="0"/>
              <w:adjustRightInd w:val="0"/>
              <w:textAlignment w:val="auto"/>
              <w:rPr>
                <w:rFonts w:ascii="Arial" w:hAnsi="Arial" w:cs="Arial"/>
                <w:color w:val="000000" w:themeColor="text1"/>
                <w:kern w:val="0"/>
                <w:lang w:bidi="ar-SA"/>
              </w:rPr>
            </w:pPr>
            <w:proofErr w:type="spellStart"/>
            <w:r w:rsidRPr="004B24E5">
              <w:rPr>
                <w:rFonts w:ascii="Arial" w:hAnsi="Arial" w:cs="Arial"/>
                <w:color w:val="000000" w:themeColor="text1"/>
                <w:kern w:val="0"/>
                <w:lang w:bidi="ar-SA"/>
              </w:rPr>
              <w:t>WebSocketClientTokenListener.cs</w:t>
            </w:r>
            <w:proofErr w:type="spellEnd"/>
          </w:p>
        </w:tc>
      </w:tr>
      <w:tr w:rsidR="0047472A" w:rsidRPr="004B24E5" w:rsidTr="00A6637A">
        <w:trPr>
          <w:trHeight w:val="310"/>
        </w:trPr>
        <w:tc>
          <w:tcPr>
            <w:tcW w:w="1791" w:type="dxa"/>
            <w:tcBorders>
              <w:left w:val="single" w:sz="2" w:space="0" w:color="000000"/>
              <w:bottom w:val="single" w:sz="2" w:space="0" w:color="000000"/>
            </w:tcBorders>
            <w:shd w:val="clear" w:color="auto" w:fill="C6D9F1"/>
            <w:tcMar>
              <w:top w:w="55" w:type="dxa"/>
              <w:left w:w="55" w:type="dxa"/>
              <w:bottom w:w="55" w:type="dxa"/>
              <w:right w:w="55" w:type="dxa"/>
            </w:tcMar>
          </w:tcPr>
          <w:p w:rsidR="0047472A" w:rsidRPr="004B24E5" w:rsidRDefault="004E67B3" w:rsidP="00A6637A">
            <w:pPr>
              <w:pStyle w:val="Contenidodelatabla"/>
              <w:jc w:val="both"/>
              <w:rPr>
                <w:rFonts w:ascii="Arial" w:hAnsi="Arial" w:cs="Arial"/>
                <w:b/>
                <w:bCs/>
              </w:rPr>
            </w:pPr>
            <w:r>
              <w:rPr>
                <w:rFonts w:ascii="Arial" w:hAnsi="Arial" w:cs="Arial"/>
                <w:b/>
                <w:bCs/>
              </w:rPr>
              <w:t>Extend</w:t>
            </w:r>
          </w:p>
        </w:tc>
        <w:tc>
          <w:tcPr>
            <w:tcW w:w="6699"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7472A" w:rsidRPr="004B24E5" w:rsidRDefault="00683E0A" w:rsidP="00A6637A">
            <w:pPr>
              <w:widowControl/>
              <w:suppressAutoHyphens w:val="0"/>
              <w:autoSpaceDE w:val="0"/>
              <w:adjustRightInd w:val="0"/>
              <w:textAlignment w:val="auto"/>
              <w:rPr>
                <w:rFonts w:ascii="Arial" w:hAnsi="Arial" w:cs="Arial"/>
                <w:color w:val="000000" w:themeColor="text1"/>
                <w:kern w:val="0"/>
                <w:lang w:bidi="ar-SA"/>
              </w:rPr>
            </w:pPr>
            <w:proofErr w:type="spellStart"/>
            <w:r w:rsidRPr="004B24E5">
              <w:rPr>
                <w:rFonts w:ascii="Arial" w:hAnsi="Arial" w:cs="Arial"/>
                <w:color w:val="000000" w:themeColor="text1"/>
                <w:kern w:val="0"/>
                <w:lang w:bidi="ar-SA"/>
              </w:rPr>
              <w:t>WebSocketClientListener.cs</w:t>
            </w:r>
            <w:proofErr w:type="spellEnd"/>
          </w:p>
        </w:tc>
      </w:tr>
      <w:tr w:rsidR="0047472A" w:rsidRPr="004B24E5" w:rsidTr="003E33B4">
        <w:trPr>
          <w:trHeight w:val="301"/>
        </w:trPr>
        <w:tc>
          <w:tcPr>
            <w:tcW w:w="1791" w:type="dxa"/>
            <w:tcBorders>
              <w:left w:val="single" w:sz="2" w:space="0" w:color="000000"/>
              <w:bottom w:val="single" w:sz="2" w:space="0" w:color="000000"/>
            </w:tcBorders>
            <w:shd w:val="clear" w:color="auto" w:fill="C6D9F1"/>
            <w:tcMar>
              <w:top w:w="55" w:type="dxa"/>
              <w:left w:w="55" w:type="dxa"/>
              <w:bottom w:w="55" w:type="dxa"/>
              <w:right w:w="55" w:type="dxa"/>
            </w:tcMar>
          </w:tcPr>
          <w:p w:rsidR="0047472A" w:rsidRPr="004B24E5" w:rsidRDefault="004E67B3" w:rsidP="00A6637A">
            <w:pPr>
              <w:pStyle w:val="Contenidodelatabla"/>
              <w:jc w:val="both"/>
            </w:pPr>
            <w:r>
              <w:rPr>
                <w:rFonts w:ascii="Arial" w:hAnsi="Arial" w:cs="Arial"/>
                <w:b/>
                <w:bCs/>
              </w:rPr>
              <w:t>Description</w:t>
            </w:r>
          </w:p>
        </w:tc>
        <w:tc>
          <w:tcPr>
            <w:tcW w:w="6699"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7472A" w:rsidRPr="004B24E5" w:rsidRDefault="004E67B3" w:rsidP="00A6637A">
            <w:pPr>
              <w:pStyle w:val="Contenidodelatabla"/>
              <w:jc w:val="both"/>
              <w:rPr>
                <w:rFonts w:ascii="Arial" w:hAnsi="Arial" w:cs="Arial"/>
              </w:rPr>
            </w:pPr>
            <w:r>
              <w:rPr>
                <w:rFonts w:ascii="Arial" w:hAnsi="Arial" w:cs="Arial"/>
                <w:bCs/>
              </w:rPr>
              <w:t>L</w:t>
            </w:r>
            <w:r w:rsidRPr="00931894">
              <w:rPr>
                <w:rFonts w:ascii="Arial" w:hAnsi="Arial" w:cs="Arial"/>
                <w:bCs/>
              </w:rPr>
              <w:t>istener to</w:t>
            </w:r>
            <w:r>
              <w:rPr>
                <w:rFonts w:ascii="Arial" w:hAnsi="Arial" w:cs="Arial"/>
                <w:bCs/>
              </w:rPr>
              <w:t xml:space="preserve"> token</w:t>
            </w:r>
            <w:r w:rsidRPr="00931894">
              <w:rPr>
                <w:rFonts w:ascii="Arial" w:hAnsi="Arial" w:cs="Arial"/>
                <w:bCs/>
              </w:rPr>
              <w:t xml:space="preserve"> </w:t>
            </w:r>
            <w:r>
              <w:rPr>
                <w:rFonts w:ascii="Arial" w:hAnsi="Arial" w:cs="Arial"/>
                <w:bCs/>
              </w:rPr>
              <w:t>client.</w:t>
            </w:r>
          </w:p>
        </w:tc>
      </w:tr>
      <w:tr w:rsidR="0047472A" w:rsidRPr="004B24E5" w:rsidTr="003E33B4">
        <w:trPr>
          <w:trHeight w:val="1165"/>
        </w:trPr>
        <w:tc>
          <w:tcPr>
            <w:tcW w:w="1791" w:type="dxa"/>
            <w:tcBorders>
              <w:left w:val="single" w:sz="2" w:space="0" w:color="000000"/>
              <w:bottom w:val="single" w:sz="2" w:space="0" w:color="000000"/>
            </w:tcBorders>
            <w:shd w:val="clear" w:color="auto" w:fill="C6D9F1"/>
            <w:tcMar>
              <w:top w:w="55" w:type="dxa"/>
              <w:left w:w="55" w:type="dxa"/>
              <w:bottom w:w="55" w:type="dxa"/>
              <w:right w:w="55" w:type="dxa"/>
            </w:tcMar>
            <w:vAlign w:val="center"/>
          </w:tcPr>
          <w:p w:rsidR="0047472A" w:rsidRPr="004B24E5" w:rsidRDefault="004E67B3" w:rsidP="003E33B4">
            <w:pPr>
              <w:pStyle w:val="Contenidodelatabla"/>
              <w:jc w:val="center"/>
              <w:rPr>
                <w:rFonts w:ascii="Arial" w:hAnsi="Arial" w:cs="Arial"/>
              </w:rPr>
            </w:pPr>
            <w:r>
              <w:rPr>
                <w:rFonts w:ascii="Arial" w:hAnsi="Arial" w:cs="Arial"/>
                <w:b/>
                <w:bCs/>
              </w:rPr>
              <w:t>Dependencies</w:t>
            </w:r>
          </w:p>
        </w:tc>
        <w:tc>
          <w:tcPr>
            <w:tcW w:w="6699"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683E0A" w:rsidRPr="004B24E5" w:rsidRDefault="00683E0A" w:rsidP="00683E0A">
            <w:pPr>
              <w:widowControl/>
              <w:suppressAutoHyphens w:val="0"/>
              <w:autoSpaceDE w:val="0"/>
              <w:adjustRightInd w:val="0"/>
              <w:textAlignment w:val="auto"/>
              <w:rPr>
                <w:rFonts w:ascii="Arial" w:hAnsi="Arial" w:cs="Arial"/>
                <w:kern w:val="0"/>
                <w:lang w:bidi="ar-SA"/>
              </w:rPr>
            </w:pPr>
            <w:r w:rsidRPr="004B24E5">
              <w:rPr>
                <w:rFonts w:ascii="Arial" w:hAnsi="Arial" w:cs="Arial"/>
                <w:color w:val="0000FF"/>
                <w:kern w:val="0"/>
                <w:lang w:bidi="ar-SA"/>
              </w:rPr>
              <w:t>using</w:t>
            </w:r>
            <w:r w:rsidRPr="004B24E5">
              <w:rPr>
                <w:rFonts w:ascii="Arial" w:hAnsi="Arial" w:cs="Arial"/>
                <w:kern w:val="0"/>
                <w:lang w:bidi="ar-SA"/>
              </w:rPr>
              <w:t xml:space="preserve"> System;</w:t>
            </w:r>
          </w:p>
          <w:p w:rsidR="00683E0A" w:rsidRPr="004B24E5" w:rsidRDefault="00683E0A" w:rsidP="00683E0A">
            <w:pPr>
              <w:widowControl/>
              <w:suppressAutoHyphens w:val="0"/>
              <w:autoSpaceDE w:val="0"/>
              <w:adjustRightInd w:val="0"/>
              <w:textAlignment w:val="auto"/>
              <w:rPr>
                <w:rFonts w:ascii="Arial" w:hAnsi="Arial" w:cs="Arial"/>
                <w:kern w:val="0"/>
                <w:lang w:bidi="ar-SA"/>
              </w:rPr>
            </w:pPr>
            <w:r w:rsidRPr="004B24E5">
              <w:rPr>
                <w:rFonts w:ascii="Arial" w:hAnsi="Arial" w:cs="Arial"/>
                <w:color w:val="0000FF"/>
                <w:kern w:val="0"/>
                <w:lang w:bidi="ar-SA"/>
              </w:rPr>
              <w:t>using</w:t>
            </w:r>
            <w:r w:rsidRPr="004B24E5">
              <w:rPr>
                <w:rFonts w:ascii="Arial" w:hAnsi="Arial" w:cs="Arial"/>
                <w:kern w:val="0"/>
                <w:lang w:bidi="ar-SA"/>
              </w:rPr>
              <w:t xml:space="preserve"> </w:t>
            </w:r>
            <w:proofErr w:type="spellStart"/>
            <w:r w:rsidRPr="004B24E5">
              <w:rPr>
                <w:rFonts w:ascii="Arial" w:hAnsi="Arial" w:cs="Arial"/>
                <w:kern w:val="0"/>
                <w:lang w:bidi="ar-SA"/>
              </w:rPr>
              <w:t>System.Collections.Generic</w:t>
            </w:r>
            <w:proofErr w:type="spellEnd"/>
            <w:r w:rsidRPr="004B24E5">
              <w:rPr>
                <w:rFonts w:ascii="Arial" w:hAnsi="Arial" w:cs="Arial"/>
                <w:kern w:val="0"/>
                <w:lang w:bidi="ar-SA"/>
              </w:rPr>
              <w:t>;</w:t>
            </w:r>
          </w:p>
          <w:p w:rsidR="00683E0A" w:rsidRPr="004B24E5" w:rsidRDefault="00683E0A" w:rsidP="00683E0A">
            <w:pPr>
              <w:widowControl/>
              <w:suppressAutoHyphens w:val="0"/>
              <w:autoSpaceDE w:val="0"/>
              <w:adjustRightInd w:val="0"/>
              <w:textAlignment w:val="auto"/>
              <w:rPr>
                <w:rFonts w:ascii="Arial" w:hAnsi="Arial" w:cs="Arial"/>
                <w:kern w:val="0"/>
                <w:lang w:bidi="ar-SA"/>
              </w:rPr>
            </w:pPr>
            <w:r w:rsidRPr="004B24E5">
              <w:rPr>
                <w:rFonts w:ascii="Arial" w:hAnsi="Arial" w:cs="Arial"/>
                <w:color w:val="0000FF"/>
                <w:kern w:val="0"/>
                <w:lang w:bidi="ar-SA"/>
              </w:rPr>
              <w:t>using</w:t>
            </w:r>
            <w:r w:rsidRPr="004B24E5">
              <w:rPr>
                <w:rFonts w:ascii="Arial" w:hAnsi="Arial" w:cs="Arial"/>
                <w:kern w:val="0"/>
                <w:lang w:bidi="ar-SA"/>
              </w:rPr>
              <w:t xml:space="preserve"> </w:t>
            </w:r>
            <w:proofErr w:type="spellStart"/>
            <w:r w:rsidRPr="004B24E5">
              <w:rPr>
                <w:rFonts w:ascii="Arial" w:hAnsi="Arial" w:cs="Arial"/>
                <w:kern w:val="0"/>
                <w:lang w:bidi="ar-SA"/>
              </w:rPr>
              <w:t>System.Linq</w:t>
            </w:r>
            <w:proofErr w:type="spellEnd"/>
            <w:r w:rsidRPr="004B24E5">
              <w:rPr>
                <w:rFonts w:ascii="Arial" w:hAnsi="Arial" w:cs="Arial"/>
                <w:kern w:val="0"/>
                <w:lang w:bidi="ar-SA"/>
              </w:rPr>
              <w:t>;</w:t>
            </w:r>
          </w:p>
          <w:p w:rsidR="00683E0A" w:rsidRPr="004B24E5" w:rsidRDefault="00683E0A" w:rsidP="00683E0A">
            <w:pPr>
              <w:widowControl/>
              <w:suppressAutoHyphens w:val="0"/>
              <w:autoSpaceDE w:val="0"/>
              <w:adjustRightInd w:val="0"/>
              <w:textAlignment w:val="auto"/>
              <w:rPr>
                <w:rFonts w:ascii="Arial" w:hAnsi="Arial" w:cs="Arial"/>
                <w:kern w:val="0"/>
                <w:lang w:bidi="ar-SA"/>
              </w:rPr>
            </w:pPr>
            <w:r w:rsidRPr="004B24E5">
              <w:rPr>
                <w:rFonts w:ascii="Arial" w:hAnsi="Arial" w:cs="Arial"/>
                <w:color w:val="0000FF"/>
                <w:kern w:val="0"/>
                <w:lang w:bidi="ar-SA"/>
              </w:rPr>
              <w:t>using</w:t>
            </w:r>
            <w:r w:rsidRPr="004B24E5">
              <w:rPr>
                <w:rFonts w:ascii="Arial" w:hAnsi="Arial" w:cs="Arial"/>
                <w:kern w:val="0"/>
                <w:lang w:bidi="ar-SA"/>
              </w:rPr>
              <w:t xml:space="preserve"> </w:t>
            </w:r>
            <w:proofErr w:type="spellStart"/>
            <w:r w:rsidRPr="004B24E5">
              <w:rPr>
                <w:rFonts w:ascii="Arial" w:hAnsi="Arial" w:cs="Arial"/>
                <w:kern w:val="0"/>
                <w:lang w:bidi="ar-SA"/>
              </w:rPr>
              <w:t>System.Text</w:t>
            </w:r>
            <w:proofErr w:type="spellEnd"/>
            <w:r w:rsidRPr="004B24E5">
              <w:rPr>
                <w:rFonts w:ascii="Arial" w:hAnsi="Arial" w:cs="Arial"/>
                <w:kern w:val="0"/>
                <w:lang w:bidi="ar-SA"/>
              </w:rPr>
              <w:t>;</w:t>
            </w:r>
          </w:p>
          <w:p w:rsidR="0047472A" w:rsidRPr="004B24E5" w:rsidRDefault="00683E0A" w:rsidP="00A6637A">
            <w:pPr>
              <w:widowControl/>
              <w:suppressAutoHyphens w:val="0"/>
              <w:autoSpaceDE w:val="0"/>
              <w:adjustRightInd w:val="0"/>
              <w:textAlignment w:val="auto"/>
              <w:rPr>
                <w:rFonts w:ascii="Arial" w:hAnsi="Arial" w:cs="Arial"/>
                <w:kern w:val="0"/>
                <w:lang w:bidi="ar-SA"/>
              </w:rPr>
            </w:pPr>
            <w:r w:rsidRPr="004B24E5">
              <w:rPr>
                <w:rFonts w:ascii="Arial" w:hAnsi="Arial" w:cs="Arial"/>
                <w:color w:val="0000FF"/>
                <w:kern w:val="0"/>
                <w:lang w:bidi="ar-SA"/>
              </w:rPr>
              <w:t>using</w:t>
            </w:r>
            <w:r w:rsidRPr="004B24E5">
              <w:rPr>
                <w:rFonts w:ascii="Arial" w:hAnsi="Arial" w:cs="Arial"/>
                <w:kern w:val="0"/>
                <w:lang w:bidi="ar-SA"/>
              </w:rPr>
              <w:t xml:space="preserve"> </w:t>
            </w:r>
            <w:proofErr w:type="spellStart"/>
            <w:r w:rsidRPr="004B24E5">
              <w:rPr>
                <w:rFonts w:ascii="Arial" w:hAnsi="Arial" w:cs="Arial"/>
                <w:kern w:val="0"/>
                <w:lang w:bidi="ar-SA"/>
              </w:rPr>
              <w:t>ClientLibrary.org.jwebsocket.client.csharp.api</w:t>
            </w:r>
            <w:proofErr w:type="spellEnd"/>
            <w:r w:rsidRPr="004B24E5">
              <w:rPr>
                <w:rFonts w:ascii="Arial" w:hAnsi="Arial" w:cs="Arial"/>
                <w:kern w:val="0"/>
                <w:lang w:bidi="ar-SA"/>
              </w:rPr>
              <w:t>;</w:t>
            </w:r>
          </w:p>
        </w:tc>
      </w:tr>
      <w:tr w:rsidR="0047472A" w:rsidRPr="004B24E5" w:rsidTr="00A6637A">
        <w:trPr>
          <w:trHeight w:val="310"/>
        </w:trPr>
        <w:tc>
          <w:tcPr>
            <w:tcW w:w="8490" w:type="dxa"/>
            <w:gridSpan w:val="3"/>
            <w:tcBorders>
              <w:left w:val="single" w:sz="2" w:space="0" w:color="000000"/>
              <w:bottom w:val="single" w:sz="2" w:space="0" w:color="000000"/>
              <w:right w:val="single" w:sz="2" w:space="0" w:color="000000"/>
            </w:tcBorders>
            <w:shd w:val="clear" w:color="auto" w:fill="C6D9F1"/>
            <w:tcMar>
              <w:top w:w="55" w:type="dxa"/>
              <w:left w:w="55" w:type="dxa"/>
              <w:bottom w:w="55" w:type="dxa"/>
              <w:right w:w="55" w:type="dxa"/>
            </w:tcMar>
          </w:tcPr>
          <w:p w:rsidR="0047472A" w:rsidRPr="004B24E5" w:rsidRDefault="004E67B3" w:rsidP="00A6637A">
            <w:pPr>
              <w:pStyle w:val="Contenidodelatabla"/>
              <w:jc w:val="center"/>
              <w:rPr>
                <w:rFonts w:ascii="Arial" w:hAnsi="Arial" w:cs="Arial"/>
              </w:rPr>
            </w:pPr>
            <w:r>
              <w:rPr>
                <w:rFonts w:ascii="Arial" w:hAnsi="Arial" w:cs="Arial"/>
                <w:b/>
                <w:bCs/>
              </w:rPr>
              <w:lastRenderedPageBreak/>
              <w:t>Methods</w:t>
            </w:r>
          </w:p>
        </w:tc>
      </w:tr>
      <w:tr w:rsidR="0047472A" w:rsidRPr="004B24E5" w:rsidTr="00683E0A">
        <w:trPr>
          <w:trHeight w:val="346"/>
        </w:trPr>
        <w:tc>
          <w:tcPr>
            <w:tcW w:w="4311" w:type="dxa"/>
            <w:gridSpan w:val="2"/>
            <w:tcBorders>
              <w:left w:val="single" w:sz="2" w:space="0" w:color="000000"/>
              <w:bottom w:val="single" w:sz="2" w:space="0" w:color="000000"/>
            </w:tcBorders>
            <w:shd w:val="clear" w:color="auto" w:fill="C6D9F1"/>
            <w:tcMar>
              <w:top w:w="55" w:type="dxa"/>
              <w:left w:w="55" w:type="dxa"/>
              <w:bottom w:w="55" w:type="dxa"/>
              <w:right w:w="55" w:type="dxa"/>
            </w:tcMar>
          </w:tcPr>
          <w:p w:rsidR="0047472A" w:rsidRPr="004B24E5" w:rsidRDefault="00683E0A" w:rsidP="00683E0A">
            <w:pPr>
              <w:widowControl/>
              <w:suppressAutoHyphens w:val="0"/>
              <w:autoSpaceDE w:val="0"/>
              <w:adjustRightInd w:val="0"/>
              <w:textAlignment w:val="auto"/>
              <w:rPr>
                <w:rFonts w:ascii="Arial" w:hAnsi="Arial" w:cs="Arial"/>
                <w:kern w:val="0"/>
                <w:lang w:bidi="ar-SA"/>
              </w:rPr>
            </w:pPr>
            <w:r w:rsidRPr="004B24E5">
              <w:rPr>
                <w:rFonts w:ascii="Arial" w:hAnsi="Arial" w:cs="Arial"/>
                <w:color w:val="0000FF"/>
                <w:kern w:val="0"/>
                <w:lang w:bidi="ar-SA"/>
              </w:rPr>
              <w:t>void</w:t>
            </w:r>
            <w:r w:rsidRPr="004B24E5">
              <w:rPr>
                <w:rFonts w:ascii="Arial" w:hAnsi="Arial" w:cs="Arial"/>
                <w:kern w:val="0"/>
                <w:lang w:bidi="ar-SA"/>
              </w:rPr>
              <w:t xml:space="preserve"> </w:t>
            </w:r>
            <w:proofErr w:type="spellStart"/>
            <w:r w:rsidRPr="004B24E5">
              <w:rPr>
                <w:rFonts w:ascii="Arial" w:hAnsi="Arial" w:cs="Arial"/>
                <w:kern w:val="0"/>
                <w:lang w:bidi="ar-SA"/>
              </w:rPr>
              <w:t>ProcessOnTokenText</w:t>
            </w:r>
            <w:proofErr w:type="spellEnd"/>
            <w:r w:rsidRPr="004B24E5">
              <w:rPr>
                <w:rFonts w:ascii="Arial" w:hAnsi="Arial" w:cs="Arial"/>
                <w:kern w:val="0"/>
                <w:lang w:bidi="ar-SA"/>
              </w:rPr>
              <w:t>(</w:t>
            </w:r>
            <w:r w:rsidRPr="004B24E5">
              <w:rPr>
                <w:rFonts w:ascii="Arial" w:hAnsi="Arial" w:cs="Arial"/>
                <w:color w:val="2B91AF"/>
                <w:kern w:val="0"/>
                <w:lang w:bidi="ar-SA"/>
              </w:rPr>
              <w:t>Token</w:t>
            </w:r>
            <w:r w:rsidRPr="004B24E5">
              <w:rPr>
                <w:rFonts w:ascii="Arial" w:hAnsi="Arial" w:cs="Arial"/>
                <w:kern w:val="0"/>
                <w:lang w:bidi="ar-SA"/>
              </w:rPr>
              <w:t xml:space="preserve"> </w:t>
            </w:r>
            <w:proofErr w:type="spellStart"/>
            <w:r w:rsidRPr="004B24E5">
              <w:rPr>
                <w:rFonts w:ascii="Arial" w:hAnsi="Arial" w:cs="Arial"/>
                <w:kern w:val="0"/>
                <w:lang w:bidi="ar-SA"/>
              </w:rPr>
              <w:t>aToken</w:t>
            </w:r>
            <w:proofErr w:type="spellEnd"/>
            <w:r w:rsidRPr="004B24E5">
              <w:rPr>
                <w:rFonts w:ascii="Arial" w:hAnsi="Arial" w:cs="Arial"/>
                <w:kern w:val="0"/>
                <w:lang w:bidi="ar-SA"/>
              </w:rPr>
              <w:t>)</w:t>
            </w:r>
          </w:p>
        </w:tc>
        <w:tc>
          <w:tcPr>
            <w:tcW w:w="4179"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7472A" w:rsidRPr="004B24E5" w:rsidRDefault="004E67B3" w:rsidP="00A6637A">
            <w:pPr>
              <w:pStyle w:val="Contenidodelatabla"/>
              <w:jc w:val="both"/>
              <w:rPr>
                <w:rFonts w:ascii="Arial" w:hAnsi="Arial" w:cs="Arial"/>
              </w:rPr>
            </w:pPr>
            <w:r>
              <w:rPr>
                <w:rFonts w:ascii="Arial" w:hAnsi="Arial" w:cs="Arial"/>
              </w:rPr>
              <w:t>Process token text callback.</w:t>
            </w:r>
          </w:p>
        </w:tc>
      </w:tr>
    </w:tbl>
    <w:p w:rsidR="00660547" w:rsidRPr="004B24E5" w:rsidRDefault="00660547" w:rsidP="00A31B6F">
      <w:pPr>
        <w:pStyle w:val="Standard1"/>
        <w:tabs>
          <w:tab w:val="left" w:pos="0"/>
        </w:tabs>
        <w:spacing w:before="280" w:after="240" w:line="360" w:lineRule="auto"/>
        <w:jc w:val="both"/>
        <w:rPr>
          <w:rFonts w:ascii="Arial" w:hAnsi="Arial" w:cs="Arial"/>
          <w:b/>
          <w:bCs/>
          <w:color w:val="000000"/>
          <w:lang w:val="en-US"/>
        </w:rPr>
      </w:pPr>
    </w:p>
    <w:tbl>
      <w:tblPr>
        <w:tblW w:w="8490" w:type="dxa"/>
        <w:tblInd w:w="64" w:type="dxa"/>
        <w:tblLayout w:type="fixed"/>
        <w:tblCellMar>
          <w:left w:w="10" w:type="dxa"/>
          <w:right w:w="10" w:type="dxa"/>
        </w:tblCellMar>
        <w:tblLook w:val="0000"/>
      </w:tblPr>
      <w:tblGrid>
        <w:gridCol w:w="1791"/>
        <w:gridCol w:w="2520"/>
        <w:gridCol w:w="4179"/>
      </w:tblGrid>
      <w:tr w:rsidR="00683E0A" w:rsidRPr="004B24E5" w:rsidTr="00A6637A">
        <w:tc>
          <w:tcPr>
            <w:tcW w:w="1791" w:type="dxa"/>
            <w:tcBorders>
              <w:top w:val="single" w:sz="2" w:space="0" w:color="000000"/>
              <w:left w:val="single" w:sz="2" w:space="0" w:color="000000"/>
              <w:bottom w:val="single" w:sz="2" w:space="0" w:color="000000"/>
              <w:right w:val="single" w:sz="4" w:space="0" w:color="auto"/>
            </w:tcBorders>
            <w:shd w:val="clear" w:color="auto" w:fill="C6D9F1"/>
            <w:tcMar>
              <w:top w:w="55" w:type="dxa"/>
              <w:left w:w="55" w:type="dxa"/>
              <w:bottom w:w="55" w:type="dxa"/>
              <w:right w:w="55" w:type="dxa"/>
            </w:tcMar>
          </w:tcPr>
          <w:p w:rsidR="00683E0A" w:rsidRPr="004B24E5" w:rsidRDefault="004E67B3" w:rsidP="00A6637A">
            <w:pPr>
              <w:pStyle w:val="Contenidodelatabla"/>
              <w:jc w:val="both"/>
              <w:rPr>
                <w:rFonts w:ascii="Arial" w:hAnsi="Arial" w:cs="Arial"/>
                <w:b/>
                <w:bCs/>
              </w:rPr>
            </w:pPr>
            <w:r>
              <w:rPr>
                <w:rFonts w:ascii="Arial" w:hAnsi="Arial" w:cs="Arial"/>
                <w:b/>
                <w:bCs/>
              </w:rPr>
              <w:t>Packet</w:t>
            </w:r>
          </w:p>
        </w:tc>
        <w:tc>
          <w:tcPr>
            <w:tcW w:w="6699" w:type="dxa"/>
            <w:gridSpan w:val="2"/>
            <w:tcBorders>
              <w:top w:val="single" w:sz="2" w:space="0" w:color="000000"/>
              <w:left w:val="single" w:sz="4" w:space="0" w:color="auto"/>
              <w:bottom w:val="single" w:sz="2" w:space="0" w:color="000000"/>
              <w:right w:val="single" w:sz="2" w:space="0" w:color="000000"/>
            </w:tcBorders>
            <w:shd w:val="clear" w:color="auto" w:fill="FFFFFF" w:themeFill="background1"/>
          </w:tcPr>
          <w:p w:rsidR="00683E0A" w:rsidRPr="004B24E5" w:rsidRDefault="00683E0A" w:rsidP="00A6637A">
            <w:pPr>
              <w:pStyle w:val="Contenidodelatabla"/>
              <w:jc w:val="both"/>
              <w:rPr>
                <w:rFonts w:ascii="Arial" w:hAnsi="Arial" w:cs="Arial"/>
                <w:bCs/>
                <w:color w:val="D6E3BC" w:themeColor="accent3" w:themeTint="66"/>
              </w:rPr>
            </w:pPr>
            <w:r w:rsidRPr="004B24E5">
              <w:rPr>
                <w:rFonts w:ascii="Arial" w:hAnsi="Arial" w:cs="Arial"/>
                <w:bCs/>
              </w:rPr>
              <w:t xml:space="preserve"> Token Client</w:t>
            </w:r>
          </w:p>
        </w:tc>
      </w:tr>
      <w:tr w:rsidR="00683E0A" w:rsidRPr="004B24E5" w:rsidTr="00A6637A">
        <w:tc>
          <w:tcPr>
            <w:tcW w:w="1791" w:type="dxa"/>
            <w:tcBorders>
              <w:top w:val="single" w:sz="2" w:space="0" w:color="000000"/>
              <w:left w:val="single" w:sz="2" w:space="0" w:color="000000"/>
              <w:bottom w:val="single" w:sz="2" w:space="0" w:color="000000"/>
              <w:right w:val="single" w:sz="4" w:space="0" w:color="auto"/>
            </w:tcBorders>
            <w:shd w:val="clear" w:color="auto" w:fill="C6D9F1"/>
            <w:tcMar>
              <w:top w:w="55" w:type="dxa"/>
              <w:left w:w="55" w:type="dxa"/>
              <w:bottom w:w="55" w:type="dxa"/>
              <w:right w:w="55" w:type="dxa"/>
            </w:tcMar>
          </w:tcPr>
          <w:p w:rsidR="00683E0A" w:rsidRPr="004B24E5" w:rsidRDefault="004E67B3" w:rsidP="00A6637A">
            <w:pPr>
              <w:pStyle w:val="Contenidodelatabla"/>
              <w:jc w:val="both"/>
              <w:rPr>
                <w:rFonts w:ascii="Arial" w:hAnsi="Arial" w:cs="Arial"/>
                <w:b/>
                <w:bCs/>
              </w:rPr>
            </w:pPr>
            <w:r>
              <w:rPr>
                <w:rFonts w:ascii="Arial" w:hAnsi="Arial" w:cs="Arial"/>
                <w:b/>
                <w:bCs/>
              </w:rPr>
              <w:t>Component</w:t>
            </w:r>
          </w:p>
        </w:tc>
        <w:tc>
          <w:tcPr>
            <w:tcW w:w="6699" w:type="dxa"/>
            <w:gridSpan w:val="2"/>
            <w:tcBorders>
              <w:top w:val="single" w:sz="2" w:space="0" w:color="000000"/>
              <w:left w:val="single" w:sz="4" w:space="0" w:color="auto"/>
              <w:bottom w:val="single" w:sz="2" w:space="0" w:color="000000"/>
              <w:right w:val="single" w:sz="2" w:space="0" w:color="000000"/>
            </w:tcBorders>
            <w:shd w:val="clear" w:color="auto" w:fill="FFFFFF" w:themeFill="background1"/>
          </w:tcPr>
          <w:p w:rsidR="00683E0A" w:rsidRPr="004B24E5" w:rsidRDefault="00683E0A" w:rsidP="00A6637A">
            <w:pPr>
              <w:pStyle w:val="Contenidodelatabla"/>
              <w:ind w:left="65"/>
              <w:jc w:val="both"/>
              <w:rPr>
                <w:rFonts w:ascii="Arial" w:hAnsi="Arial" w:cs="Arial"/>
                <w:bCs/>
              </w:rPr>
            </w:pPr>
            <w:proofErr w:type="spellStart"/>
            <w:r w:rsidRPr="004B24E5">
              <w:rPr>
                <w:rFonts w:ascii="Arial" w:hAnsi="Arial" w:cs="Arial"/>
                <w:bCs/>
              </w:rPr>
              <w:t>WebSocketResponseTokenListener</w:t>
            </w:r>
            <w:proofErr w:type="spellEnd"/>
          </w:p>
        </w:tc>
      </w:tr>
      <w:tr w:rsidR="00683E0A" w:rsidRPr="004B24E5" w:rsidTr="00A6637A">
        <w:tc>
          <w:tcPr>
            <w:tcW w:w="1791" w:type="dxa"/>
            <w:tcBorders>
              <w:left w:val="single" w:sz="2" w:space="0" w:color="000000"/>
              <w:bottom w:val="single" w:sz="2" w:space="0" w:color="000000"/>
            </w:tcBorders>
            <w:shd w:val="clear" w:color="auto" w:fill="C6D9F1"/>
            <w:tcMar>
              <w:top w:w="55" w:type="dxa"/>
              <w:left w:w="55" w:type="dxa"/>
              <w:bottom w:w="55" w:type="dxa"/>
              <w:right w:w="55" w:type="dxa"/>
            </w:tcMar>
          </w:tcPr>
          <w:p w:rsidR="00683E0A" w:rsidRPr="004B24E5" w:rsidRDefault="004E67B3" w:rsidP="00A6637A">
            <w:pPr>
              <w:pStyle w:val="Contenidodelatabla"/>
              <w:jc w:val="both"/>
              <w:rPr>
                <w:rFonts w:ascii="Arial" w:hAnsi="Arial" w:cs="Arial"/>
                <w:b/>
                <w:bCs/>
              </w:rPr>
            </w:pPr>
            <w:r>
              <w:rPr>
                <w:rFonts w:ascii="Arial" w:hAnsi="Arial" w:cs="Arial"/>
                <w:b/>
                <w:bCs/>
              </w:rPr>
              <w:t>Class</w:t>
            </w:r>
          </w:p>
        </w:tc>
        <w:tc>
          <w:tcPr>
            <w:tcW w:w="6699"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683E0A" w:rsidRPr="004B24E5" w:rsidRDefault="00683E0A" w:rsidP="00A6637A">
            <w:pPr>
              <w:pStyle w:val="Contenidodelatabla"/>
              <w:jc w:val="both"/>
              <w:rPr>
                <w:rFonts w:ascii="Arial" w:hAnsi="Arial" w:cs="Arial"/>
                <w:bCs/>
              </w:rPr>
            </w:pPr>
            <w:proofErr w:type="spellStart"/>
            <w:r w:rsidRPr="004B24E5">
              <w:rPr>
                <w:rFonts w:ascii="Arial" w:hAnsi="Arial" w:cs="Arial"/>
                <w:bCs/>
              </w:rPr>
              <w:t>WebSocketResponseTokenListener.cs</w:t>
            </w:r>
            <w:proofErr w:type="spellEnd"/>
          </w:p>
        </w:tc>
      </w:tr>
      <w:tr w:rsidR="00683E0A" w:rsidRPr="004B24E5" w:rsidTr="00683E0A">
        <w:trPr>
          <w:trHeight w:val="355"/>
        </w:trPr>
        <w:tc>
          <w:tcPr>
            <w:tcW w:w="1791" w:type="dxa"/>
            <w:tcBorders>
              <w:left w:val="single" w:sz="2" w:space="0" w:color="000000"/>
              <w:bottom w:val="single" w:sz="2" w:space="0" w:color="000000"/>
            </w:tcBorders>
            <w:shd w:val="clear" w:color="auto" w:fill="C6D9F1"/>
            <w:tcMar>
              <w:top w:w="55" w:type="dxa"/>
              <w:left w:w="55" w:type="dxa"/>
              <w:bottom w:w="55" w:type="dxa"/>
              <w:right w:w="55" w:type="dxa"/>
            </w:tcMar>
          </w:tcPr>
          <w:p w:rsidR="00683E0A" w:rsidRPr="004B24E5" w:rsidRDefault="004E67B3" w:rsidP="00A6637A">
            <w:pPr>
              <w:pStyle w:val="Contenidodelatabla"/>
              <w:jc w:val="both"/>
            </w:pPr>
            <w:r>
              <w:rPr>
                <w:rFonts w:ascii="Arial" w:hAnsi="Arial" w:cs="Arial"/>
                <w:b/>
                <w:bCs/>
              </w:rPr>
              <w:t>Description</w:t>
            </w:r>
            <w:r w:rsidR="00683E0A" w:rsidRPr="004B24E5">
              <w:rPr>
                <w:rFonts w:ascii="Arial" w:hAnsi="Arial" w:cs="Arial"/>
              </w:rPr>
              <w:t xml:space="preserve"> </w:t>
            </w:r>
          </w:p>
        </w:tc>
        <w:tc>
          <w:tcPr>
            <w:tcW w:w="6699"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683E0A" w:rsidRPr="004B24E5" w:rsidRDefault="004E67B3" w:rsidP="00A6637A">
            <w:pPr>
              <w:pStyle w:val="Contenidodelatabla"/>
              <w:jc w:val="both"/>
              <w:rPr>
                <w:rFonts w:ascii="Arial" w:hAnsi="Arial" w:cs="Arial"/>
              </w:rPr>
            </w:pPr>
            <w:r>
              <w:rPr>
                <w:rFonts w:ascii="Arial" w:hAnsi="Arial" w:cs="Arial"/>
                <w:bCs/>
              </w:rPr>
              <w:t>L</w:t>
            </w:r>
            <w:r w:rsidRPr="00931894">
              <w:rPr>
                <w:rFonts w:ascii="Arial" w:hAnsi="Arial" w:cs="Arial"/>
                <w:bCs/>
              </w:rPr>
              <w:t>istener to</w:t>
            </w:r>
            <w:r>
              <w:rPr>
                <w:rFonts w:ascii="Arial" w:hAnsi="Arial" w:cs="Arial"/>
                <w:bCs/>
              </w:rPr>
              <w:t xml:space="preserve"> response token.</w:t>
            </w:r>
          </w:p>
        </w:tc>
      </w:tr>
      <w:tr w:rsidR="00683E0A" w:rsidRPr="004B24E5" w:rsidTr="003E33B4">
        <w:trPr>
          <w:trHeight w:val="626"/>
        </w:trPr>
        <w:tc>
          <w:tcPr>
            <w:tcW w:w="1791" w:type="dxa"/>
            <w:tcBorders>
              <w:left w:val="single" w:sz="2" w:space="0" w:color="000000"/>
              <w:bottom w:val="single" w:sz="2" w:space="0" w:color="000000"/>
            </w:tcBorders>
            <w:shd w:val="clear" w:color="auto" w:fill="C6D9F1"/>
            <w:tcMar>
              <w:top w:w="55" w:type="dxa"/>
              <w:left w:w="55" w:type="dxa"/>
              <w:bottom w:w="55" w:type="dxa"/>
              <w:right w:w="55" w:type="dxa"/>
            </w:tcMar>
            <w:vAlign w:val="center"/>
          </w:tcPr>
          <w:p w:rsidR="00683E0A" w:rsidRPr="004B24E5" w:rsidRDefault="004E67B3" w:rsidP="003E33B4">
            <w:pPr>
              <w:pStyle w:val="Contenidodelatabla"/>
              <w:jc w:val="center"/>
              <w:rPr>
                <w:rFonts w:ascii="Arial" w:hAnsi="Arial" w:cs="Arial"/>
              </w:rPr>
            </w:pPr>
            <w:r>
              <w:rPr>
                <w:rFonts w:ascii="Arial" w:hAnsi="Arial" w:cs="Arial"/>
                <w:b/>
                <w:bCs/>
              </w:rPr>
              <w:t>Dependencies</w:t>
            </w:r>
          </w:p>
        </w:tc>
        <w:tc>
          <w:tcPr>
            <w:tcW w:w="6699"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683E0A" w:rsidRPr="004B24E5" w:rsidRDefault="00683E0A" w:rsidP="00683E0A">
            <w:pPr>
              <w:widowControl/>
              <w:suppressAutoHyphens w:val="0"/>
              <w:autoSpaceDE w:val="0"/>
              <w:adjustRightInd w:val="0"/>
              <w:textAlignment w:val="auto"/>
              <w:rPr>
                <w:rFonts w:ascii="Arial" w:hAnsi="Arial" w:cs="Arial"/>
                <w:kern w:val="0"/>
                <w:lang w:bidi="ar-SA"/>
              </w:rPr>
            </w:pPr>
            <w:r w:rsidRPr="004B24E5">
              <w:rPr>
                <w:rFonts w:ascii="Arial" w:hAnsi="Arial" w:cs="Arial"/>
                <w:color w:val="0000FF"/>
                <w:kern w:val="0"/>
                <w:lang w:bidi="ar-SA"/>
              </w:rPr>
              <w:t>using</w:t>
            </w:r>
            <w:r w:rsidRPr="004B24E5">
              <w:rPr>
                <w:rFonts w:ascii="Arial" w:hAnsi="Arial" w:cs="Arial"/>
                <w:kern w:val="0"/>
                <w:lang w:bidi="ar-SA"/>
              </w:rPr>
              <w:t xml:space="preserve"> System;</w:t>
            </w:r>
          </w:p>
          <w:p w:rsidR="00683E0A" w:rsidRPr="004B24E5" w:rsidRDefault="00683E0A" w:rsidP="00683E0A">
            <w:pPr>
              <w:widowControl/>
              <w:suppressAutoHyphens w:val="0"/>
              <w:autoSpaceDE w:val="0"/>
              <w:adjustRightInd w:val="0"/>
              <w:textAlignment w:val="auto"/>
              <w:rPr>
                <w:rFonts w:ascii="Arial" w:hAnsi="Arial" w:cs="Arial"/>
                <w:kern w:val="0"/>
                <w:lang w:bidi="ar-SA"/>
              </w:rPr>
            </w:pPr>
            <w:r w:rsidRPr="004B24E5">
              <w:rPr>
                <w:rFonts w:ascii="Arial" w:hAnsi="Arial" w:cs="Arial"/>
                <w:color w:val="0000FF"/>
                <w:kern w:val="0"/>
                <w:lang w:bidi="ar-SA"/>
              </w:rPr>
              <w:t>using</w:t>
            </w:r>
            <w:r w:rsidRPr="004B24E5">
              <w:rPr>
                <w:rFonts w:ascii="Arial" w:hAnsi="Arial" w:cs="Arial"/>
                <w:kern w:val="0"/>
                <w:lang w:bidi="ar-SA"/>
              </w:rPr>
              <w:t xml:space="preserve"> </w:t>
            </w:r>
            <w:proofErr w:type="spellStart"/>
            <w:r w:rsidRPr="004B24E5">
              <w:rPr>
                <w:rFonts w:ascii="Arial" w:hAnsi="Arial" w:cs="Arial"/>
                <w:kern w:val="0"/>
                <w:lang w:bidi="ar-SA"/>
              </w:rPr>
              <w:t>System.Collections.Generic</w:t>
            </w:r>
            <w:proofErr w:type="spellEnd"/>
            <w:r w:rsidRPr="004B24E5">
              <w:rPr>
                <w:rFonts w:ascii="Arial" w:hAnsi="Arial" w:cs="Arial"/>
                <w:kern w:val="0"/>
                <w:lang w:bidi="ar-SA"/>
              </w:rPr>
              <w:t>;</w:t>
            </w:r>
          </w:p>
          <w:p w:rsidR="00683E0A" w:rsidRPr="004B24E5" w:rsidRDefault="00683E0A" w:rsidP="00683E0A">
            <w:pPr>
              <w:widowControl/>
              <w:suppressAutoHyphens w:val="0"/>
              <w:autoSpaceDE w:val="0"/>
              <w:adjustRightInd w:val="0"/>
              <w:textAlignment w:val="auto"/>
              <w:rPr>
                <w:rFonts w:ascii="Arial" w:hAnsi="Arial" w:cs="Arial"/>
                <w:kern w:val="0"/>
                <w:lang w:bidi="ar-SA"/>
              </w:rPr>
            </w:pPr>
            <w:r w:rsidRPr="004B24E5">
              <w:rPr>
                <w:rFonts w:ascii="Arial" w:hAnsi="Arial" w:cs="Arial"/>
                <w:color w:val="0000FF"/>
                <w:kern w:val="0"/>
                <w:lang w:bidi="ar-SA"/>
              </w:rPr>
              <w:t>using</w:t>
            </w:r>
            <w:r w:rsidRPr="004B24E5">
              <w:rPr>
                <w:rFonts w:ascii="Arial" w:hAnsi="Arial" w:cs="Arial"/>
                <w:kern w:val="0"/>
                <w:lang w:bidi="ar-SA"/>
              </w:rPr>
              <w:t xml:space="preserve"> </w:t>
            </w:r>
            <w:proofErr w:type="spellStart"/>
            <w:r w:rsidRPr="004B24E5">
              <w:rPr>
                <w:rFonts w:ascii="Arial" w:hAnsi="Arial" w:cs="Arial"/>
                <w:kern w:val="0"/>
                <w:lang w:bidi="ar-SA"/>
              </w:rPr>
              <w:t>System.Linq</w:t>
            </w:r>
            <w:proofErr w:type="spellEnd"/>
            <w:r w:rsidRPr="004B24E5">
              <w:rPr>
                <w:rFonts w:ascii="Arial" w:hAnsi="Arial" w:cs="Arial"/>
                <w:kern w:val="0"/>
                <w:lang w:bidi="ar-SA"/>
              </w:rPr>
              <w:t>;</w:t>
            </w:r>
          </w:p>
          <w:p w:rsidR="00683E0A" w:rsidRPr="004B24E5" w:rsidRDefault="00683E0A" w:rsidP="00A6637A">
            <w:pPr>
              <w:widowControl/>
              <w:suppressAutoHyphens w:val="0"/>
              <w:autoSpaceDE w:val="0"/>
              <w:adjustRightInd w:val="0"/>
              <w:textAlignment w:val="auto"/>
              <w:rPr>
                <w:rFonts w:ascii="Consolas" w:hAnsi="Consolas" w:cs="Consolas"/>
                <w:kern w:val="0"/>
                <w:sz w:val="19"/>
                <w:szCs w:val="19"/>
                <w:lang w:bidi="ar-SA"/>
              </w:rPr>
            </w:pPr>
            <w:r w:rsidRPr="004B24E5">
              <w:rPr>
                <w:rFonts w:ascii="Arial" w:hAnsi="Arial" w:cs="Arial"/>
                <w:color w:val="0000FF"/>
                <w:kern w:val="0"/>
                <w:lang w:bidi="ar-SA"/>
              </w:rPr>
              <w:t>using</w:t>
            </w:r>
            <w:r w:rsidRPr="004B24E5">
              <w:rPr>
                <w:rFonts w:ascii="Arial" w:hAnsi="Arial" w:cs="Arial"/>
                <w:kern w:val="0"/>
                <w:lang w:bidi="ar-SA"/>
              </w:rPr>
              <w:t xml:space="preserve"> </w:t>
            </w:r>
            <w:proofErr w:type="spellStart"/>
            <w:r w:rsidRPr="004B24E5">
              <w:rPr>
                <w:rFonts w:ascii="Arial" w:hAnsi="Arial" w:cs="Arial"/>
                <w:kern w:val="0"/>
                <w:lang w:bidi="ar-SA"/>
              </w:rPr>
              <w:t>System.Text</w:t>
            </w:r>
            <w:proofErr w:type="spellEnd"/>
            <w:r w:rsidRPr="004B24E5">
              <w:rPr>
                <w:rFonts w:ascii="Arial" w:hAnsi="Arial" w:cs="Arial"/>
                <w:kern w:val="0"/>
                <w:lang w:bidi="ar-SA"/>
              </w:rPr>
              <w:t>;</w:t>
            </w:r>
          </w:p>
        </w:tc>
      </w:tr>
      <w:tr w:rsidR="00683E0A" w:rsidRPr="004B24E5" w:rsidTr="00A6637A">
        <w:trPr>
          <w:trHeight w:val="310"/>
        </w:trPr>
        <w:tc>
          <w:tcPr>
            <w:tcW w:w="8490" w:type="dxa"/>
            <w:gridSpan w:val="3"/>
            <w:tcBorders>
              <w:left w:val="single" w:sz="2" w:space="0" w:color="000000"/>
              <w:bottom w:val="single" w:sz="2" w:space="0" w:color="000000"/>
              <w:right w:val="single" w:sz="2" w:space="0" w:color="000000"/>
            </w:tcBorders>
            <w:shd w:val="clear" w:color="auto" w:fill="C6D9F1"/>
            <w:tcMar>
              <w:top w:w="55" w:type="dxa"/>
              <w:left w:w="55" w:type="dxa"/>
              <w:bottom w:w="55" w:type="dxa"/>
              <w:right w:w="55" w:type="dxa"/>
            </w:tcMar>
          </w:tcPr>
          <w:p w:rsidR="00683E0A" w:rsidRPr="004B24E5" w:rsidRDefault="004E67B3" w:rsidP="00A6637A">
            <w:pPr>
              <w:pStyle w:val="Contenidodelatabla"/>
              <w:jc w:val="center"/>
              <w:rPr>
                <w:rFonts w:ascii="Arial" w:hAnsi="Arial" w:cs="Arial"/>
              </w:rPr>
            </w:pPr>
            <w:r>
              <w:rPr>
                <w:rFonts w:ascii="Arial" w:hAnsi="Arial" w:cs="Arial"/>
                <w:b/>
                <w:bCs/>
              </w:rPr>
              <w:t>Methods</w:t>
            </w:r>
          </w:p>
        </w:tc>
      </w:tr>
      <w:tr w:rsidR="00683E0A" w:rsidRPr="004B24E5" w:rsidTr="00683E0A">
        <w:trPr>
          <w:trHeight w:val="418"/>
        </w:trPr>
        <w:tc>
          <w:tcPr>
            <w:tcW w:w="4311" w:type="dxa"/>
            <w:gridSpan w:val="2"/>
            <w:tcBorders>
              <w:left w:val="single" w:sz="2" w:space="0" w:color="000000"/>
              <w:bottom w:val="single" w:sz="2" w:space="0" w:color="000000"/>
            </w:tcBorders>
            <w:shd w:val="clear" w:color="auto" w:fill="C6D9F1"/>
            <w:tcMar>
              <w:top w:w="55" w:type="dxa"/>
              <w:left w:w="55" w:type="dxa"/>
              <w:bottom w:w="55" w:type="dxa"/>
              <w:right w:w="55" w:type="dxa"/>
            </w:tcMar>
          </w:tcPr>
          <w:p w:rsidR="00683E0A" w:rsidRPr="004B24E5" w:rsidRDefault="00683E0A" w:rsidP="00A6637A">
            <w:pPr>
              <w:widowControl/>
              <w:suppressAutoHyphens w:val="0"/>
              <w:autoSpaceDE w:val="0"/>
              <w:adjustRightInd w:val="0"/>
              <w:textAlignment w:val="auto"/>
              <w:rPr>
                <w:rFonts w:ascii="Arial" w:hAnsi="Arial" w:cs="Arial"/>
                <w:kern w:val="0"/>
                <w:lang w:bidi="ar-SA"/>
              </w:rPr>
            </w:pPr>
            <w:r w:rsidRPr="004B24E5">
              <w:rPr>
                <w:rFonts w:ascii="Arial" w:hAnsi="Arial" w:cs="Arial"/>
                <w:color w:val="0000FF"/>
                <w:kern w:val="0"/>
                <w:lang w:bidi="ar-SA"/>
              </w:rPr>
              <w:t>void</w:t>
            </w:r>
            <w:r w:rsidRPr="004B24E5">
              <w:rPr>
                <w:rFonts w:ascii="Arial" w:hAnsi="Arial" w:cs="Arial"/>
                <w:kern w:val="0"/>
                <w:lang w:bidi="ar-SA"/>
              </w:rPr>
              <w:t xml:space="preserve"> </w:t>
            </w:r>
            <w:proofErr w:type="spellStart"/>
            <w:r w:rsidRPr="004B24E5">
              <w:rPr>
                <w:rFonts w:ascii="Arial" w:hAnsi="Arial" w:cs="Arial"/>
                <w:kern w:val="0"/>
                <w:lang w:bidi="ar-SA"/>
              </w:rPr>
              <w:t>OnTimeout</w:t>
            </w:r>
            <w:proofErr w:type="spellEnd"/>
            <w:r w:rsidRPr="004B24E5">
              <w:rPr>
                <w:rFonts w:ascii="Arial" w:hAnsi="Arial" w:cs="Arial"/>
                <w:kern w:val="0"/>
                <w:lang w:bidi="ar-SA"/>
              </w:rPr>
              <w:t>(</w:t>
            </w:r>
            <w:r w:rsidRPr="004B24E5">
              <w:rPr>
                <w:rFonts w:ascii="Arial" w:hAnsi="Arial" w:cs="Arial"/>
                <w:color w:val="2B91AF"/>
                <w:kern w:val="0"/>
                <w:lang w:bidi="ar-SA"/>
              </w:rPr>
              <w:t>Token</w:t>
            </w:r>
            <w:r w:rsidRPr="004B24E5">
              <w:rPr>
                <w:rFonts w:ascii="Arial" w:hAnsi="Arial" w:cs="Arial"/>
                <w:kern w:val="0"/>
                <w:lang w:bidi="ar-SA"/>
              </w:rPr>
              <w:t xml:space="preserve"> </w:t>
            </w:r>
            <w:proofErr w:type="spellStart"/>
            <w:r w:rsidRPr="004B24E5">
              <w:rPr>
                <w:rFonts w:ascii="Arial" w:hAnsi="Arial" w:cs="Arial"/>
                <w:kern w:val="0"/>
                <w:lang w:bidi="ar-SA"/>
              </w:rPr>
              <w:t>aToken</w:t>
            </w:r>
            <w:proofErr w:type="spellEnd"/>
            <w:r w:rsidRPr="004B24E5">
              <w:rPr>
                <w:rFonts w:ascii="Arial" w:hAnsi="Arial" w:cs="Arial"/>
                <w:kern w:val="0"/>
                <w:lang w:bidi="ar-SA"/>
              </w:rPr>
              <w:t>)</w:t>
            </w:r>
          </w:p>
        </w:tc>
        <w:tc>
          <w:tcPr>
            <w:tcW w:w="4179"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683E0A" w:rsidRPr="004B24E5" w:rsidRDefault="004E67B3" w:rsidP="00A6637A">
            <w:pPr>
              <w:pStyle w:val="Contenidodelatabla"/>
              <w:jc w:val="both"/>
              <w:rPr>
                <w:rFonts w:ascii="Arial" w:hAnsi="Arial" w:cs="Arial"/>
              </w:rPr>
            </w:pPr>
            <w:r>
              <w:rPr>
                <w:rFonts w:ascii="Arial" w:hAnsi="Arial" w:cs="Arial"/>
              </w:rPr>
              <w:t>Timeout callback</w:t>
            </w:r>
          </w:p>
        </w:tc>
      </w:tr>
      <w:tr w:rsidR="00683E0A" w:rsidRPr="004B24E5" w:rsidTr="00683E0A">
        <w:trPr>
          <w:trHeight w:val="418"/>
        </w:trPr>
        <w:tc>
          <w:tcPr>
            <w:tcW w:w="4311" w:type="dxa"/>
            <w:gridSpan w:val="2"/>
            <w:tcBorders>
              <w:left w:val="single" w:sz="2" w:space="0" w:color="000000"/>
              <w:bottom w:val="single" w:sz="2" w:space="0" w:color="000000"/>
            </w:tcBorders>
            <w:shd w:val="clear" w:color="auto" w:fill="C6D9F1"/>
            <w:tcMar>
              <w:top w:w="55" w:type="dxa"/>
              <w:left w:w="55" w:type="dxa"/>
              <w:bottom w:w="55" w:type="dxa"/>
              <w:right w:w="55" w:type="dxa"/>
            </w:tcMar>
          </w:tcPr>
          <w:p w:rsidR="00683E0A" w:rsidRPr="004B24E5" w:rsidRDefault="00683E0A" w:rsidP="00A6637A">
            <w:pPr>
              <w:widowControl/>
              <w:suppressAutoHyphens w:val="0"/>
              <w:autoSpaceDE w:val="0"/>
              <w:adjustRightInd w:val="0"/>
              <w:textAlignment w:val="auto"/>
              <w:rPr>
                <w:rFonts w:ascii="Arial" w:hAnsi="Arial" w:cs="Arial"/>
                <w:kern w:val="0"/>
                <w:lang w:bidi="ar-SA"/>
              </w:rPr>
            </w:pPr>
            <w:r w:rsidRPr="004B24E5">
              <w:rPr>
                <w:rFonts w:ascii="Arial" w:hAnsi="Arial" w:cs="Arial"/>
                <w:color w:val="0000FF"/>
                <w:kern w:val="0"/>
                <w:lang w:bidi="ar-SA"/>
              </w:rPr>
              <w:t>void</w:t>
            </w:r>
            <w:r w:rsidRPr="004B24E5">
              <w:rPr>
                <w:rFonts w:ascii="Arial" w:hAnsi="Arial" w:cs="Arial"/>
                <w:kern w:val="0"/>
                <w:lang w:bidi="ar-SA"/>
              </w:rPr>
              <w:t xml:space="preserve"> </w:t>
            </w:r>
            <w:proofErr w:type="spellStart"/>
            <w:r w:rsidRPr="004B24E5">
              <w:rPr>
                <w:rFonts w:ascii="Arial" w:hAnsi="Arial" w:cs="Arial"/>
                <w:kern w:val="0"/>
                <w:lang w:bidi="ar-SA"/>
              </w:rPr>
              <w:t>OnResponse</w:t>
            </w:r>
            <w:proofErr w:type="spellEnd"/>
            <w:r w:rsidRPr="004B24E5">
              <w:rPr>
                <w:rFonts w:ascii="Arial" w:hAnsi="Arial" w:cs="Arial"/>
                <w:kern w:val="0"/>
                <w:lang w:bidi="ar-SA"/>
              </w:rPr>
              <w:t>(</w:t>
            </w:r>
            <w:r w:rsidRPr="004B24E5">
              <w:rPr>
                <w:rFonts w:ascii="Arial" w:hAnsi="Arial" w:cs="Arial"/>
                <w:color w:val="2B91AF"/>
                <w:kern w:val="0"/>
                <w:lang w:bidi="ar-SA"/>
              </w:rPr>
              <w:t>Token</w:t>
            </w:r>
            <w:r w:rsidRPr="004B24E5">
              <w:rPr>
                <w:rFonts w:ascii="Arial" w:hAnsi="Arial" w:cs="Arial"/>
                <w:kern w:val="0"/>
                <w:lang w:bidi="ar-SA"/>
              </w:rPr>
              <w:t xml:space="preserve"> </w:t>
            </w:r>
            <w:proofErr w:type="spellStart"/>
            <w:r w:rsidRPr="004B24E5">
              <w:rPr>
                <w:rFonts w:ascii="Arial" w:hAnsi="Arial" w:cs="Arial"/>
                <w:kern w:val="0"/>
                <w:lang w:bidi="ar-SA"/>
              </w:rPr>
              <w:t>aToken</w:t>
            </w:r>
            <w:proofErr w:type="spellEnd"/>
            <w:r w:rsidRPr="004B24E5">
              <w:rPr>
                <w:rFonts w:ascii="Arial" w:hAnsi="Arial" w:cs="Arial"/>
                <w:kern w:val="0"/>
                <w:lang w:bidi="ar-SA"/>
              </w:rPr>
              <w:t>)</w:t>
            </w:r>
          </w:p>
        </w:tc>
        <w:tc>
          <w:tcPr>
            <w:tcW w:w="4179"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683E0A" w:rsidRPr="004B24E5" w:rsidRDefault="004E67B3" w:rsidP="00A6637A">
            <w:pPr>
              <w:pStyle w:val="Contenidodelatabla"/>
              <w:jc w:val="both"/>
              <w:rPr>
                <w:rFonts w:ascii="Arial" w:hAnsi="Arial" w:cs="Arial"/>
              </w:rPr>
            </w:pPr>
            <w:r>
              <w:rPr>
                <w:rFonts w:ascii="Arial" w:hAnsi="Arial" w:cs="Arial"/>
              </w:rPr>
              <w:t>Response callback</w:t>
            </w:r>
          </w:p>
        </w:tc>
      </w:tr>
      <w:tr w:rsidR="00683E0A" w:rsidRPr="004B24E5" w:rsidTr="00683E0A">
        <w:trPr>
          <w:trHeight w:val="346"/>
        </w:trPr>
        <w:tc>
          <w:tcPr>
            <w:tcW w:w="4311" w:type="dxa"/>
            <w:gridSpan w:val="2"/>
            <w:tcBorders>
              <w:left w:val="single" w:sz="2" w:space="0" w:color="000000"/>
              <w:bottom w:val="single" w:sz="2" w:space="0" w:color="000000"/>
            </w:tcBorders>
            <w:shd w:val="clear" w:color="auto" w:fill="C6D9F1"/>
            <w:tcMar>
              <w:top w:w="55" w:type="dxa"/>
              <w:left w:w="55" w:type="dxa"/>
              <w:bottom w:w="55" w:type="dxa"/>
              <w:right w:w="55" w:type="dxa"/>
            </w:tcMar>
          </w:tcPr>
          <w:p w:rsidR="00683E0A" w:rsidRPr="004B24E5" w:rsidRDefault="00683E0A" w:rsidP="00A6637A">
            <w:pPr>
              <w:widowControl/>
              <w:suppressAutoHyphens w:val="0"/>
              <w:autoSpaceDE w:val="0"/>
              <w:adjustRightInd w:val="0"/>
              <w:textAlignment w:val="auto"/>
              <w:rPr>
                <w:rFonts w:ascii="Arial" w:hAnsi="Arial" w:cs="Arial"/>
                <w:kern w:val="0"/>
                <w:lang w:bidi="ar-SA"/>
              </w:rPr>
            </w:pPr>
            <w:r w:rsidRPr="004B24E5">
              <w:rPr>
                <w:rFonts w:ascii="Arial" w:hAnsi="Arial" w:cs="Arial"/>
                <w:color w:val="0000FF"/>
                <w:kern w:val="0"/>
                <w:lang w:bidi="ar-SA"/>
              </w:rPr>
              <w:t>void</w:t>
            </w:r>
            <w:r w:rsidRPr="004B24E5">
              <w:rPr>
                <w:rFonts w:ascii="Arial" w:hAnsi="Arial" w:cs="Arial"/>
                <w:kern w:val="0"/>
                <w:lang w:bidi="ar-SA"/>
              </w:rPr>
              <w:t xml:space="preserve"> </w:t>
            </w:r>
            <w:proofErr w:type="spellStart"/>
            <w:r w:rsidRPr="004B24E5">
              <w:rPr>
                <w:rFonts w:ascii="Arial" w:hAnsi="Arial" w:cs="Arial"/>
                <w:kern w:val="0"/>
                <w:lang w:bidi="ar-SA"/>
              </w:rPr>
              <w:t>OnSuccess</w:t>
            </w:r>
            <w:proofErr w:type="spellEnd"/>
            <w:r w:rsidRPr="004B24E5">
              <w:rPr>
                <w:rFonts w:ascii="Arial" w:hAnsi="Arial" w:cs="Arial"/>
                <w:kern w:val="0"/>
                <w:lang w:bidi="ar-SA"/>
              </w:rPr>
              <w:t>(</w:t>
            </w:r>
            <w:r w:rsidRPr="004B24E5">
              <w:rPr>
                <w:rFonts w:ascii="Arial" w:hAnsi="Arial" w:cs="Arial"/>
                <w:color w:val="2B91AF"/>
                <w:kern w:val="0"/>
                <w:lang w:bidi="ar-SA"/>
              </w:rPr>
              <w:t>Token</w:t>
            </w:r>
            <w:r w:rsidRPr="004B24E5">
              <w:rPr>
                <w:rFonts w:ascii="Arial" w:hAnsi="Arial" w:cs="Arial"/>
                <w:kern w:val="0"/>
                <w:lang w:bidi="ar-SA"/>
              </w:rPr>
              <w:t xml:space="preserve"> </w:t>
            </w:r>
            <w:proofErr w:type="spellStart"/>
            <w:r w:rsidRPr="004B24E5">
              <w:rPr>
                <w:rFonts w:ascii="Arial" w:hAnsi="Arial" w:cs="Arial"/>
                <w:kern w:val="0"/>
                <w:lang w:bidi="ar-SA"/>
              </w:rPr>
              <w:t>aToken</w:t>
            </w:r>
            <w:proofErr w:type="spellEnd"/>
            <w:r w:rsidRPr="004B24E5">
              <w:rPr>
                <w:rFonts w:ascii="Arial" w:hAnsi="Arial" w:cs="Arial"/>
                <w:kern w:val="0"/>
                <w:lang w:bidi="ar-SA"/>
              </w:rPr>
              <w:t>)</w:t>
            </w:r>
          </w:p>
        </w:tc>
        <w:tc>
          <w:tcPr>
            <w:tcW w:w="4179"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683E0A" w:rsidRPr="004B24E5" w:rsidRDefault="004E67B3" w:rsidP="00A6637A">
            <w:pPr>
              <w:pStyle w:val="Contenidodelatabla"/>
              <w:jc w:val="both"/>
              <w:rPr>
                <w:rFonts w:ascii="Arial" w:hAnsi="Arial" w:cs="Arial"/>
              </w:rPr>
            </w:pPr>
            <w:r>
              <w:rPr>
                <w:rFonts w:ascii="Arial" w:hAnsi="Arial" w:cs="Arial"/>
              </w:rPr>
              <w:t>Success callback</w:t>
            </w:r>
          </w:p>
        </w:tc>
      </w:tr>
      <w:tr w:rsidR="00683E0A" w:rsidRPr="004B24E5" w:rsidTr="00683E0A">
        <w:trPr>
          <w:trHeight w:val="436"/>
        </w:trPr>
        <w:tc>
          <w:tcPr>
            <w:tcW w:w="4311" w:type="dxa"/>
            <w:gridSpan w:val="2"/>
            <w:tcBorders>
              <w:left w:val="single" w:sz="2" w:space="0" w:color="000000"/>
              <w:bottom w:val="single" w:sz="2" w:space="0" w:color="000000"/>
            </w:tcBorders>
            <w:shd w:val="clear" w:color="auto" w:fill="C6D9F1"/>
            <w:tcMar>
              <w:top w:w="55" w:type="dxa"/>
              <w:left w:w="55" w:type="dxa"/>
              <w:bottom w:w="55" w:type="dxa"/>
              <w:right w:w="55" w:type="dxa"/>
            </w:tcMar>
          </w:tcPr>
          <w:p w:rsidR="00683E0A" w:rsidRPr="004B24E5" w:rsidRDefault="00683E0A" w:rsidP="00A6637A">
            <w:pPr>
              <w:widowControl/>
              <w:suppressAutoHyphens w:val="0"/>
              <w:autoSpaceDE w:val="0"/>
              <w:adjustRightInd w:val="0"/>
              <w:textAlignment w:val="auto"/>
              <w:rPr>
                <w:rFonts w:ascii="Arial" w:hAnsi="Arial" w:cs="Arial"/>
                <w:kern w:val="0"/>
                <w:lang w:bidi="ar-SA"/>
              </w:rPr>
            </w:pPr>
            <w:r w:rsidRPr="004B24E5">
              <w:rPr>
                <w:rFonts w:ascii="Arial" w:hAnsi="Arial" w:cs="Arial"/>
                <w:color w:val="0000FF"/>
                <w:kern w:val="0"/>
                <w:lang w:bidi="ar-SA"/>
              </w:rPr>
              <w:t>void</w:t>
            </w:r>
            <w:r w:rsidRPr="004B24E5">
              <w:rPr>
                <w:rFonts w:ascii="Arial" w:hAnsi="Arial" w:cs="Arial"/>
                <w:kern w:val="0"/>
                <w:lang w:bidi="ar-SA"/>
              </w:rPr>
              <w:t xml:space="preserve"> </w:t>
            </w:r>
            <w:proofErr w:type="spellStart"/>
            <w:r w:rsidRPr="004B24E5">
              <w:rPr>
                <w:rFonts w:ascii="Arial" w:hAnsi="Arial" w:cs="Arial"/>
                <w:kern w:val="0"/>
                <w:lang w:bidi="ar-SA"/>
              </w:rPr>
              <w:t>OnFailure</w:t>
            </w:r>
            <w:proofErr w:type="spellEnd"/>
            <w:r w:rsidRPr="004B24E5">
              <w:rPr>
                <w:rFonts w:ascii="Arial" w:hAnsi="Arial" w:cs="Arial"/>
                <w:kern w:val="0"/>
                <w:lang w:bidi="ar-SA"/>
              </w:rPr>
              <w:t>(</w:t>
            </w:r>
            <w:r w:rsidRPr="004B24E5">
              <w:rPr>
                <w:rFonts w:ascii="Arial" w:hAnsi="Arial" w:cs="Arial"/>
                <w:color w:val="2B91AF"/>
                <w:kern w:val="0"/>
                <w:lang w:bidi="ar-SA"/>
              </w:rPr>
              <w:t>Token</w:t>
            </w:r>
            <w:r w:rsidRPr="004B24E5">
              <w:rPr>
                <w:rFonts w:ascii="Arial" w:hAnsi="Arial" w:cs="Arial"/>
                <w:kern w:val="0"/>
                <w:lang w:bidi="ar-SA"/>
              </w:rPr>
              <w:t xml:space="preserve"> </w:t>
            </w:r>
            <w:proofErr w:type="spellStart"/>
            <w:r w:rsidRPr="004B24E5">
              <w:rPr>
                <w:rFonts w:ascii="Arial" w:hAnsi="Arial" w:cs="Arial"/>
                <w:kern w:val="0"/>
                <w:lang w:bidi="ar-SA"/>
              </w:rPr>
              <w:t>aToken</w:t>
            </w:r>
            <w:proofErr w:type="spellEnd"/>
            <w:r w:rsidRPr="004B24E5">
              <w:rPr>
                <w:rFonts w:ascii="Arial" w:hAnsi="Arial" w:cs="Arial"/>
                <w:kern w:val="0"/>
                <w:lang w:bidi="ar-SA"/>
              </w:rPr>
              <w:t>)</w:t>
            </w:r>
          </w:p>
        </w:tc>
        <w:tc>
          <w:tcPr>
            <w:tcW w:w="4179"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683E0A" w:rsidRPr="004B24E5" w:rsidRDefault="004E67B3" w:rsidP="00A6637A">
            <w:pPr>
              <w:pStyle w:val="Contenidodelatabla"/>
              <w:jc w:val="both"/>
              <w:rPr>
                <w:rFonts w:ascii="Arial" w:hAnsi="Arial" w:cs="Arial"/>
              </w:rPr>
            </w:pPr>
            <w:r>
              <w:rPr>
                <w:rFonts w:ascii="Arial" w:hAnsi="Arial" w:cs="Arial"/>
              </w:rPr>
              <w:t>Failure callback</w:t>
            </w:r>
          </w:p>
        </w:tc>
      </w:tr>
    </w:tbl>
    <w:p w:rsidR="00683E0A" w:rsidRPr="004B24E5" w:rsidRDefault="00683E0A" w:rsidP="00A31B6F">
      <w:pPr>
        <w:pStyle w:val="Standard1"/>
        <w:tabs>
          <w:tab w:val="left" w:pos="0"/>
        </w:tabs>
        <w:spacing w:before="280" w:after="240" w:line="360" w:lineRule="auto"/>
        <w:jc w:val="both"/>
        <w:rPr>
          <w:rFonts w:ascii="Arial" w:hAnsi="Arial" w:cs="Arial"/>
          <w:b/>
          <w:bCs/>
          <w:color w:val="000000"/>
          <w:lang w:val="en-US"/>
        </w:rPr>
      </w:pPr>
    </w:p>
    <w:p w:rsidR="003E33B4" w:rsidRPr="004B24E5" w:rsidRDefault="003E33B4" w:rsidP="00A31B6F">
      <w:pPr>
        <w:pStyle w:val="Standard1"/>
        <w:tabs>
          <w:tab w:val="left" w:pos="0"/>
        </w:tabs>
        <w:spacing w:before="280" w:after="240" w:line="360" w:lineRule="auto"/>
        <w:jc w:val="both"/>
        <w:rPr>
          <w:rFonts w:ascii="Arial" w:hAnsi="Arial" w:cs="Arial"/>
          <w:b/>
          <w:bCs/>
          <w:color w:val="000000"/>
          <w:lang w:val="en-US"/>
        </w:rPr>
      </w:pPr>
    </w:p>
    <w:tbl>
      <w:tblPr>
        <w:tblW w:w="8490" w:type="dxa"/>
        <w:tblInd w:w="64" w:type="dxa"/>
        <w:tblLayout w:type="fixed"/>
        <w:tblCellMar>
          <w:left w:w="10" w:type="dxa"/>
          <w:right w:w="10" w:type="dxa"/>
        </w:tblCellMar>
        <w:tblLook w:val="0000"/>
      </w:tblPr>
      <w:tblGrid>
        <w:gridCol w:w="1791"/>
        <w:gridCol w:w="2520"/>
        <w:gridCol w:w="4179"/>
      </w:tblGrid>
      <w:tr w:rsidR="004556FC" w:rsidRPr="004B24E5" w:rsidTr="00A6637A">
        <w:tc>
          <w:tcPr>
            <w:tcW w:w="1791" w:type="dxa"/>
            <w:tcBorders>
              <w:top w:val="single" w:sz="2" w:space="0" w:color="000000"/>
              <w:left w:val="single" w:sz="2" w:space="0" w:color="000000"/>
              <w:bottom w:val="single" w:sz="2" w:space="0" w:color="000000"/>
              <w:right w:val="single" w:sz="4" w:space="0" w:color="auto"/>
            </w:tcBorders>
            <w:shd w:val="clear" w:color="auto" w:fill="C6D9F1"/>
            <w:tcMar>
              <w:top w:w="55" w:type="dxa"/>
              <w:left w:w="55" w:type="dxa"/>
              <w:bottom w:w="55" w:type="dxa"/>
              <w:right w:w="55" w:type="dxa"/>
            </w:tcMar>
          </w:tcPr>
          <w:p w:rsidR="004556FC" w:rsidRPr="004B24E5" w:rsidRDefault="00D91295" w:rsidP="00A6637A">
            <w:pPr>
              <w:pStyle w:val="Contenidodelatabla"/>
              <w:jc w:val="both"/>
              <w:rPr>
                <w:rFonts w:ascii="Arial" w:hAnsi="Arial" w:cs="Arial"/>
                <w:b/>
                <w:bCs/>
              </w:rPr>
            </w:pPr>
            <w:r>
              <w:rPr>
                <w:rFonts w:ascii="Arial" w:hAnsi="Arial" w:cs="Arial"/>
                <w:b/>
                <w:bCs/>
              </w:rPr>
              <w:t>Packet</w:t>
            </w:r>
          </w:p>
        </w:tc>
        <w:tc>
          <w:tcPr>
            <w:tcW w:w="6699" w:type="dxa"/>
            <w:gridSpan w:val="2"/>
            <w:tcBorders>
              <w:top w:val="single" w:sz="2" w:space="0" w:color="000000"/>
              <w:left w:val="single" w:sz="4" w:space="0" w:color="auto"/>
              <w:bottom w:val="single" w:sz="2" w:space="0" w:color="000000"/>
              <w:right w:val="single" w:sz="2" w:space="0" w:color="000000"/>
            </w:tcBorders>
            <w:shd w:val="clear" w:color="auto" w:fill="FFFFFF" w:themeFill="background1"/>
          </w:tcPr>
          <w:p w:rsidR="004556FC" w:rsidRPr="004B24E5" w:rsidRDefault="004556FC" w:rsidP="00A6637A">
            <w:pPr>
              <w:pStyle w:val="Contenidodelatabla"/>
              <w:jc w:val="both"/>
              <w:rPr>
                <w:rFonts w:ascii="Arial" w:hAnsi="Arial" w:cs="Arial"/>
                <w:bCs/>
                <w:color w:val="D6E3BC" w:themeColor="accent3" w:themeTint="66"/>
              </w:rPr>
            </w:pPr>
            <w:r w:rsidRPr="004B24E5">
              <w:rPr>
                <w:rFonts w:ascii="Arial" w:hAnsi="Arial" w:cs="Arial"/>
                <w:bCs/>
              </w:rPr>
              <w:t xml:space="preserve"> Token Client</w:t>
            </w:r>
          </w:p>
        </w:tc>
      </w:tr>
      <w:tr w:rsidR="004556FC" w:rsidRPr="004B24E5" w:rsidTr="00A6637A">
        <w:tc>
          <w:tcPr>
            <w:tcW w:w="1791" w:type="dxa"/>
            <w:tcBorders>
              <w:top w:val="single" w:sz="2" w:space="0" w:color="000000"/>
              <w:left w:val="single" w:sz="2" w:space="0" w:color="000000"/>
              <w:bottom w:val="single" w:sz="2" w:space="0" w:color="000000"/>
              <w:right w:val="single" w:sz="4" w:space="0" w:color="auto"/>
            </w:tcBorders>
            <w:shd w:val="clear" w:color="auto" w:fill="C6D9F1"/>
            <w:tcMar>
              <w:top w:w="55" w:type="dxa"/>
              <w:left w:w="55" w:type="dxa"/>
              <w:bottom w:w="55" w:type="dxa"/>
              <w:right w:w="55" w:type="dxa"/>
            </w:tcMar>
          </w:tcPr>
          <w:p w:rsidR="004556FC" w:rsidRPr="004B24E5" w:rsidRDefault="00D91295" w:rsidP="00A6637A">
            <w:pPr>
              <w:pStyle w:val="Contenidodelatabla"/>
              <w:jc w:val="both"/>
              <w:rPr>
                <w:rFonts w:ascii="Arial" w:hAnsi="Arial" w:cs="Arial"/>
                <w:b/>
                <w:bCs/>
              </w:rPr>
            </w:pPr>
            <w:r>
              <w:rPr>
                <w:rFonts w:ascii="Arial" w:hAnsi="Arial" w:cs="Arial"/>
                <w:b/>
                <w:bCs/>
              </w:rPr>
              <w:t>Component</w:t>
            </w:r>
          </w:p>
        </w:tc>
        <w:tc>
          <w:tcPr>
            <w:tcW w:w="6699" w:type="dxa"/>
            <w:gridSpan w:val="2"/>
            <w:tcBorders>
              <w:top w:val="single" w:sz="2" w:space="0" w:color="000000"/>
              <w:left w:val="single" w:sz="4" w:space="0" w:color="auto"/>
              <w:bottom w:val="single" w:sz="2" w:space="0" w:color="000000"/>
              <w:right w:val="single" w:sz="2" w:space="0" w:color="000000"/>
            </w:tcBorders>
            <w:shd w:val="clear" w:color="auto" w:fill="FFFFFF" w:themeFill="background1"/>
          </w:tcPr>
          <w:p w:rsidR="004556FC" w:rsidRPr="004B24E5" w:rsidRDefault="004556FC" w:rsidP="004556FC">
            <w:pPr>
              <w:pStyle w:val="Contenidodelatabla"/>
              <w:jc w:val="both"/>
              <w:rPr>
                <w:rFonts w:ascii="Arial" w:hAnsi="Arial" w:cs="Arial"/>
                <w:bCs/>
              </w:rPr>
            </w:pPr>
            <w:r w:rsidRPr="004B24E5">
              <w:rPr>
                <w:rFonts w:ascii="Arial" w:hAnsi="Arial" w:cs="Arial"/>
                <w:bCs/>
              </w:rPr>
              <w:t>Token</w:t>
            </w:r>
          </w:p>
        </w:tc>
      </w:tr>
      <w:tr w:rsidR="004556FC" w:rsidRPr="004B24E5" w:rsidTr="00A6637A">
        <w:tc>
          <w:tcPr>
            <w:tcW w:w="1791" w:type="dxa"/>
            <w:tcBorders>
              <w:left w:val="single" w:sz="2" w:space="0" w:color="000000"/>
              <w:bottom w:val="single" w:sz="2" w:space="0" w:color="000000"/>
            </w:tcBorders>
            <w:shd w:val="clear" w:color="auto" w:fill="C6D9F1"/>
            <w:tcMar>
              <w:top w:w="55" w:type="dxa"/>
              <w:left w:w="55" w:type="dxa"/>
              <w:bottom w:w="55" w:type="dxa"/>
              <w:right w:w="55" w:type="dxa"/>
            </w:tcMar>
          </w:tcPr>
          <w:p w:rsidR="004556FC" w:rsidRPr="004B24E5" w:rsidRDefault="00D91295" w:rsidP="00A6637A">
            <w:pPr>
              <w:pStyle w:val="Contenidodelatabla"/>
              <w:jc w:val="both"/>
              <w:rPr>
                <w:rFonts w:ascii="Arial" w:hAnsi="Arial" w:cs="Arial"/>
                <w:b/>
                <w:bCs/>
              </w:rPr>
            </w:pPr>
            <w:r>
              <w:rPr>
                <w:rFonts w:ascii="Arial" w:hAnsi="Arial" w:cs="Arial"/>
                <w:b/>
                <w:bCs/>
              </w:rPr>
              <w:t>Class</w:t>
            </w:r>
          </w:p>
        </w:tc>
        <w:tc>
          <w:tcPr>
            <w:tcW w:w="6699"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556FC" w:rsidRPr="004B24E5" w:rsidRDefault="004556FC" w:rsidP="00A6637A">
            <w:pPr>
              <w:pStyle w:val="Contenidodelatabla"/>
              <w:jc w:val="both"/>
              <w:rPr>
                <w:rFonts w:ascii="Arial" w:hAnsi="Arial" w:cs="Arial"/>
                <w:bCs/>
              </w:rPr>
            </w:pPr>
            <w:proofErr w:type="spellStart"/>
            <w:r w:rsidRPr="004B24E5">
              <w:rPr>
                <w:rFonts w:ascii="Arial" w:hAnsi="Arial" w:cs="Arial"/>
                <w:bCs/>
              </w:rPr>
              <w:t>DictionaryToken.cs</w:t>
            </w:r>
            <w:proofErr w:type="spellEnd"/>
          </w:p>
        </w:tc>
      </w:tr>
      <w:tr w:rsidR="004556FC" w:rsidRPr="004B24E5" w:rsidTr="003E33B4">
        <w:trPr>
          <w:trHeight w:val="265"/>
        </w:trPr>
        <w:tc>
          <w:tcPr>
            <w:tcW w:w="1791" w:type="dxa"/>
            <w:tcBorders>
              <w:left w:val="single" w:sz="2" w:space="0" w:color="000000"/>
              <w:bottom w:val="single" w:sz="2" w:space="0" w:color="000000"/>
            </w:tcBorders>
            <w:shd w:val="clear" w:color="auto" w:fill="C6D9F1"/>
            <w:tcMar>
              <w:top w:w="55" w:type="dxa"/>
              <w:left w:w="55" w:type="dxa"/>
              <w:bottom w:w="55" w:type="dxa"/>
              <w:right w:w="55" w:type="dxa"/>
            </w:tcMar>
          </w:tcPr>
          <w:p w:rsidR="004556FC" w:rsidRPr="004B24E5" w:rsidRDefault="00D91295" w:rsidP="00A6637A">
            <w:pPr>
              <w:pStyle w:val="Contenidodelatabla"/>
              <w:jc w:val="both"/>
              <w:rPr>
                <w:rFonts w:ascii="Arial" w:hAnsi="Arial" w:cs="Arial"/>
                <w:b/>
                <w:bCs/>
              </w:rPr>
            </w:pPr>
            <w:r>
              <w:rPr>
                <w:rFonts w:ascii="Arial" w:hAnsi="Arial" w:cs="Arial"/>
                <w:b/>
                <w:bCs/>
              </w:rPr>
              <w:t>Extend</w:t>
            </w:r>
          </w:p>
        </w:tc>
        <w:tc>
          <w:tcPr>
            <w:tcW w:w="6699"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556FC" w:rsidRPr="004B24E5" w:rsidRDefault="004556FC" w:rsidP="00A6637A">
            <w:pPr>
              <w:widowControl/>
              <w:suppressAutoHyphens w:val="0"/>
              <w:autoSpaceDE w:val="0"/>
              <w:adjustRightInd w:val="0"/>
              <w:textAlignment w:val="auto"/>
              <w:rPr>
                <w:rFonts w:ascii="Arial" w:hAnsi="Arial" w:cs="Arial"/>
                <w:color w:val="000000" w:themeColor="text1"/>
                <w:kern w:val="0"/>
                <w:lang w:bidi="ar-SA"/>
              </w:rPr>
            </w:pPr>
            <w:proofErr w:type="spellStart"/>
            <w:r w:rsidRPr="004B24E5">
              <w:rPr>
                <w:rFonts w:ascii="Arial" w:hAnsi="Arial" w:cs="Arial"/>
                <w:color w:val="000000" w:themeColor="text1"/>
                <w:kern w:val="0"/>
                <w:lang w:bidi="ar-SA"/>
              </w:rPr>
              <w:t>Token.cs</w:t>
            </w:r>
            <w:proofErr w:type="spellEnd"/>
          </w:p>
        </w:tc>
      </w:tr>
      <w:tr w:rsidR="004556FC" w:rsidRPr="004B24E5" w:rsidTr="003E33B4">
        <w:trPr>
          <w:trHeight w:val="211"/>
        </w:trPr>
        <w:tc>
          <w:tcPr>
            <w:tcW w:w="1791" w:type="dxa"/>
            <w:tcBorders>
              <w:left w:val="single" w:sz="2" w:space="0" w:color="000000"/>
              <w:bottom w:val="single" w:sz="2" w:space="0" w:color="000000"/>
            </w:tcBorders>
            <w:shd w:val="clear" w:color="auto" w:fill="C6D9F1"/>
            <w:tcMar>
              <w:top w:w="55" w:type="dxa"/>
              <w:left w:w="55" w:type="dxa"/>
              <w:bottom w:w="55" w:type="dxa"/>
              <w:right w:w="55" w:type="dxa"/>
            </w:tcMar>
          </w:tcPr>
          <w:p w:rsidR="004556FC" w:rsidRPr="004B24E5" w:rsidRDefault="00D91295" w:rsidP="00A6637A">
            <w:pPr>
              <w:pStyle w:val="Contenidodelatabla"/>
              <w:jc w:val="both"/>
            </w:pPr>
            <w:r>
              <w:rPr>
                <w:rFonts w:ascii="Arial" w:hAnsi="Arial" w:cs="Arial"/>
                <w:b/>
                <w:bCs/>
              </w:rPr>
              <w:t>Description</w:t>
            </w:r>
          </w:p>
        </w:tc>
        <w:tc>
          <w:tcPr>
            <w:tcW w:w="6699"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556FC" w:rsidRPr="004B24E5" w:rsidRDefault="00D93CF7" w:rsidP="00A6637A">
            <w:pPr>
              <w:pStyle w:val="Contenidodelatabla"/>
              <w:jc w:val="both"/>
              <w:rPr>
                <w:rFonts w:ascii="Arial" w:hAnsi="Arial" w:cs="Arial"/>
              </w:rPr>
            </w:pPr>
            <w:r>
              <w:rPr>
                <w:rFonts w:ascii="Arial" w:hAnsi="Arial" w:cs="Arial"/>
              </w:rPr>
              <w:t>Token implementation</w:t>
            </w:r>
          </w:p>
        </w:tc>
      </w:tr>
      <w:tr w:rsidR="004556FC" w:rsidRPr="004B24E5" w:rsidTr="003E33B4">
        <w:trPr>
          <w:trHeight w:val="626"/>
        </w:trPr>
        <w:tc>
          <w:tcPr>
            <w:tcW w:w="1791" w:type="dxa"/>
            <w:tcBorders>
              <w:left w:val="single" w:sz="2" w:space="0" w:color="000000"/>
              <w:bottom w:val="single" w:sz="2" w:space="0" w:color="000000"/>
            </w:tcBorders>
            <w:shd w:val="clear" w:color="auto" w:fill="C6D9F1"/>
            <w:tcMar>
              <w:top w:w="55" w:type="dxa"/>
              <w:left w:w="55" w:type="dxa"/>
              <w:bottom w:w="55" w:type="dxa"/>
              <w:right w:w="55" w:type="dxa"/>
            </w:tcMar>
            <w:vAlign w:val="center"/>
          </w:tcPr>
          <w:p w:rsidR="004556FC" w:rsidRPr="004B24E5" w:rsidRDefault="00D91295" w:rsidP="003E33B4">
            <w:pPr>
              <w:pStyle w:val="Contenidodelatabla"/>
              <w:jc w:val="center"/>
              <w:rPr>
                <w:rFonts w:ascii="Arial" w:hAnsi="Arial" w:cs="Arial"/>
              </w:rPr>
            </w:pPr>
            <w:r>
              <w:rPr>
                <w:rFonts w:ascii="Arial" w:hAnsi="Arial" w:cs="Arial"/>
                <w:b/>
                <w:bCs/>
              </w:rPr>
              <w:t>Dependencies</w:t>
            </w:r>
          </w:p>
        </w:tc>
        <w:tc>
          <w:tcPr>
            <w:tcW w:w="6699"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556FC" w:rsidRPr="004B24E5" w:rsidRDefault="004556FC" w:rsidP="004556FC">
            <w:pPr>
              <w:widowControl/>
              <w:suppressAutoHyphens w:val="0"/>
              <w:autoSpaceDE w:val="0"/>
              <w:adjustRightInd w:val="0"/>
              <w:textAlignment w:val="auto"/>
              <w:rPr>
                <w:rFonts w:ascii="Arial" w:hAnsi="Arial" w:cs="Arial"/>
                <w:kern w:val="0"/>
                <w:lang w:bidi="ar-SA"/>
              </w:rPr>
            </w:pPr>
            <w:r w:rsidRPr="004B24E5">
              <w:rPr>
                <w:rFonts w:ascii="Arial" w:hAnsi="Arial" w:cs="Arial"/>
                <w:color w:val="0000FF"/>
                <w:kern w:val="0"/>
                <w:lang w:bidi="ar-SA"/>
              </w:rPr>
              <w:t>using</w:t>
            </w:r>
            <w:r w:rsidRPr="004B24E5">
              <w:rPr>
                <w:rFonts w:ascii="Arial" w:hAnsi="Arial" w:cs="Arial"/>
                <w:kern w:val="0"/>
                <w:lang w:bidi="ar-SA"/>
              </w:rPr>
              <w:t xml:space="preserve"> System;</w:t>
            </w:r>
          </w:p>
          <w:p w:rsidR="004556FC" w:rsidRPr="004B24E5" w:rsidRDefault="004556FC" w:rsidP="004556FC">
            <w:pPr>
              <w:widowControl/>
              <w:suppressAutoHyphens w:val="0"/>
              <w:autoSpaceDE w:val="0"/>
              <w:adjustRightInd w:val="0"/>
              <w:textAlignment w:val="auto"/>
              <w:rPr>
                <w:rFonts w:ascii="Arial" w:hAnsi="Arial" w:cs="Arial"/>
                <w:kern w:val="0"/>
                <w:lang w:bidi="ar-SA"/>
              </w:rPr>
            </w:pPr>
            <w:r w:rsidRPr="004B24E5">
              <w:rPr>
                <w:rFonts w:ascii="Arial" w:hAnsi="Arial" w:cs="Arial"/>
                <w:color w:val="0000FF"/>
                <w:kern w:val="0"/>
                <w:lang w:bidi="ar-SA"/>
              </w:rPr>
              <w:t>using</w:t>
            </w:r>
            <w:r w:rsidRPr="004B24E5">
              <w:rPr>
                <w:rFonts w:ascii="Arial" w:hAnsi="Arial" w:cs="Arial"/>
                <w:kern w:val="0"/>
                <w:lang w:bidi="ar-SA"/>
              </w:rPr>
              <w:t xml:space="preserve"> </w:t>
            </w:r>
            <w:proofErr w:type="spellStart"/>
            <w:r w:rsidRPr="004B24E5">
              <w:rPr>
                <w:rFonts w:ascii="Arial" w:hAnsi="Arial" w:cs="Arial"/>
                <w:kern w:val="0"/>
                <w:lang w:bidi="ar-SA"/>
              </w:rPr>
              <w:t>System.Collections.Generic</w:t>
            </w:r>
            <w:proofErr w:type="spellEnd"/>
            <w:r w:rsidRPr="004B24E5">
              <w:rPr>
                <w:rFonts w:ascii="Arial" w:hAnsi="Arial" w:cs="Arial"/>
                <w:kern w:val="0"/>
                <w:lang w:bidi="ar-SA"/>
              </w:rPr>
              <w:t>;</w:t>
            </w:r>
          </w:p>
          <w:p w:rsidR="004556FC" w:rsidRPr="004B24E5" w:rsidRDefault="004556FC" w:rsidP="004556FC">
            <w:pPr>
              <w:widowControl/>
              <w:suppressAutoHyphens w:val="0"/>
              <w:autoSpaceDE w:val="0"/>
              <w:adjustRightInd w:val="0"/>
              <w:textAlignment w:val="auto"/>
              <w:rPr>
                <w:rFonts w:ascii="Arial" w:hAnsi="Arial" w:cs="Arial"/>
                <w:kern w:val="0"/>
                <w:lang w:bidi="ar-SA"/>
              </w:rPr>
            </w:pPr>
            <w:r w:rsidRPr="004B24E5">
              <w:rPr>
                <w:rFonts w:ascii="Arial" w:hAnsi="Arial" w:cs="Arial"/>
                <w:color w:val="0000FF"/>
                <w:kern w:val="0"/>
                <w:lang w:bidi="ar-SA"/>
              </w:rPr>
              <w:t>using</w:t>
            </w:r>
            <w:r w:rsidRPr="004B24E5">
              <w:rPr>
                <w:rFonts w:ascii="Arial" w:hAnsi="Arial" w:cs="Arial"/>
                <w:kern w:val="0"/>
                <w:lang w:bidi="ar-SA"/>
              </w:rPr>
              <w:t xml:space="preserve"> </w:t>
            </w:r>
            <w:proofErr w:type="spellStart"/>
            <w:r w:rsidRPr="004B24E5">
              <w:rPr>
                <w:rFonts w:ascii="Arial" w:hAnsi="Arial" w:cs="Arial"/>
                <w:kern w:val="0"/>
                <w:lang w:bidi="ar-SA"/>
              </w:rPr>
              <w:t>System.Linq</w:t>
            </w:r>
            <w:proofErr w:type="spellEnd"/>
            <w:r w:rsidRPr="004B24E5">
              <w:rPr>
                <w:rFonts w:ascii="Arial" w:hAnsi="Arial" w:cs="Arial"/>
                <w:kern w:val="0"/>
                <w:lang w:bidi="ar-SA"/>
              </w:rPr>
              <w:t>;</w:t>
            </w:r>
          </w:p>
          <w:p w:rsidR="004556FC" w:rsidRPr="004B24E5" w:rsidRDefault="004556FC" w:rsidP="004556FC">
            <w:pPr>
              <w:widowControl/>
              <w:suppressAutoHyphens w:val="0"/>
              <w:autoSpaceDE w:val="0"/>
              <w:adjustRightInd w:val="0"/>
              <w:textAlignment w:val="auto"/>
              <w:rPr>
                <w:rFonts w:ascii="Arial" w:hAnsi="Arial" w:cs="Arial"/>
                <w:kern w:val="0"/>
                <w:lang w:bidi="ar-SA"/>
              </w:rPr>
            </w:pPr>
            <w:r w:rsidRPr="004B24E5">
              <w:rPr>
                <w:rFonts w:ascii="Arial" w:hAnsi="Arial" w:cs="Arial"/>
                <w:color w:val="0000FF"/>
                <w:kern w:val="0"/>
                <w:lang w:bidi="ar-SA"/>
              </w:rPr>
              <w:t>using</w:t>
            </w:r>
            <w:r w:rsidRPr="004B24E5">
              <w:rPr>
                <w:rFonts w:ascii="Arial" w:hAnsi="Arial" w:cs="Arial"/>
                <w:kern w:val="0"/>
                <w:lang w:bidi="ar-SA"/>
              </w:rPr>
              <w:t xml:space="preserve"> </w:t>
            </w:r>
            <w:proofErr w:type="spellStart"/>
            <w:r w:rsidRPr="004B24E5">
              <w:rPr>
                <w:rFonts w:ascii="Arial" w:hAnsi="Arial" w:cs="Arial"/>
                <w:kern w:val="0"/>
                <w:lang w:bidi="ar-SA"/>
              </w:rPr>
              <w:t>System.Text</w:t>
            </w:r>
            <w:proofErr w:type="spellEnd"/>
            <w:r w:rsidRPr="004B24E5">
              <w:rPr>
                <w:rFonts w:ascii="Arial" w:hAnsi="Arial" w:cs="Arial"/>
                <w:kern w:val="0"/>
                <w:lang w:bidi="ar-SA"/>
              </w:rPr>
              <w:t>;</w:t>
            </w:r>
          </w:p>
          <w:p w:rsidR="004556FC" w:rsidRPr="004B24E5" w:rsidRDefault="004556FC" w:rsidP="004556FC">
            <w:pPr>
              <w:widowControl/>
              <w:suppressAutoHyphens w:val="0"/>
              <w:autoSpaceDE w:val="0"/>
              <w:adjustRightInd w:val="0"/>
              <w:textAlignment w:val="auto"/>
              <w:rPr>
                <w:rFonts w:ascii="Arial" w:hAnsi="Arial" w:cs="Arial"/>
                <w:kern w:val="0"/>
                <w:lang w:bidi="ar-SA"/>
              </w:rPr>
            </w:pPr>
            <w:r w:rsidRPr="004B24E5">
              <w:rPr>
                <w:rFonts w:ascii="Arial" w:hAnsi="Arial" w:cs="Arial"/>
                <w:color w:val="0000FF"/>
                <w:kern w:val="0"/>
                <w:lang w:bidi="ar-SA"/>
              </w:rPr>
              <w:t>using</w:t>
            </w:r>
            <w:r w:rsidRPr="004B24E5">
              <w:rPr>
                <w:rFonts w:ascii="Arial" w:hAnsi="Arial" w:cs="Arial"/>
                <w:kern w:val="0"/>
                <w:lang w:bidi="ar-SA"/>
              </w:rPr>
              <w:t xml:space="preserve"> </w:t>
            </w:r>
            <w:proofErr w:type="spellStart"/>
            <w:r w:rsidRPr="004B24E5">
              <w:rPr>
                <w:rFonts w:ascii="Arial" w:hAnsi="Arial" w:cs="Arial"/>
                <w:kern w:val="0"/>
                <w:lang w:bidi="ar-SA"/>
              </w:rPr>
              <w:t>ClientLibrary.org.jwebsocket.client.token.api</w:t>
            </w:r>
            <w:proofErr w:type="spellEnd"/>
            <w:r w:rsidRPr="004B24E5">
              <w:rPr>
                <w:rFonts w:ascii="Arial" w:hAnsi="Arial" w:cs="Arial"/>
                <w:kern w:val="0"/>
                <w:lang w:bidi="ar-SA"/>
              </w:rPr>
              <w:t>;</w:t>
            </w:r>
          </w:p>
          <w:p w:rsidR="004556FC" w:rsidRPr="004B24E5" w:rsidRDefault="004556FC" w:rsidP="00A6637A">
            <w:pPr>
              <w:widowControl/>
              <w:suppressAutoHyphens w:val="0"/>
              <w:autoSpaceDE w:val="0"/>
              <w:adjustRightInd w:val="0"/>
              <w:textAlignment w:val="auto"/>
              <w:rPr>
                <w:rFonts w:ascii="Consolas" w:hAnsi="Consolas" w:cs="Consolas"/>
                <w:kern w:val="0"/>
                <w:sz w:val="19"/>
                <w:szCs w:val="19"/>
                <w:lang w:bidi="ar-SA"/>
              </w:rPr>
            </w:pPr>
            <w:r w:rsidRPr="004B24E5">
              <w:rPr>
                <w:rFonts w:ascii="Arial" w:hAnsi="Arial" w:cs="Arial"/>
                <w:color w:val="0000FF"/>
                <w:kern w:val="0"/>
                <w:lang w:bidi="ar-SA"/>
              </w:rPr>
              <w:lastRenderedPageBreak/>
              <w:t>using</w:t>
            </w:r>
            <w:r w:rsidRPr="004B24E5">
              <w:rPr>
                <w:rFonts w:ascii="Arial" w:hAnsi="Arial" w:cs="Arial"/>
                <w:kern w:val="0"/>
                <w:lang w:bidi="ar-SA"/>
              </w:rPr>
              <w:t xml:space="preserve"> </w:t>
            </w:r>
            <w:proofErr w:type="spellStart"/>
            <w:r w:rsidRPr="004B24E5">
              <w:rPr>
                <w:rFonts w:ascii="Arial" w:hAnsi="Arial" w:cs="Arial"/>
                <w:kern w:val="0"/>
                <w:lang w:bidi="ar-SA"/>
              </w:rPr>
              <w:t>ClientLibrary.org.jwebsocket.client.common</w:t>
            </w:r>
            <w:proofErr w:type="spellEnd"/>
            <w:r w:rsidRPr="004B24E5">
              <w:rPr>
                <w:rFonts w:ascii="Arial" w:hAnsi="Arial" w:cs="Arial"/>
                <w:kern w:val="0"/>
                <w:lang w:bidi="ar-SA"/>
              </w:rPr>
              <w:t>;</w:t>
            </w:r>
          </w:p>
        </w:tc>
      </w:tr>
      <w:tr w:rsidR="004556FC" w:rsidRPr="004B24E5" w:rsidTr="00A6637A">
        <w:trPr>
          <w:trHeight w:val="328"/>
        </w:trPr>
        <w:tc>
          <w:tcPr>
            <w:tcW w:w="8490" w:type="dxa"/>
            <w:gridSpan w:val="3"/>
            <w:tcBorders>
              <w:left w:val="single" w:sz="2" w:space="0" w:color="000000"/>
              <w:bottom w:val="single" w:sz="2" w:space="0" w:color="000000"/>
              <w:right w:val="single" w:sz="2" w:space="0" w:color="000000"/>
            </w:tcBorders>
            <w:shd w:val="clear" w:color="auto" w:fill="C6D9F1"/>
            <w:tcMar>
              <w:top w:w="55" w:type="dxa"/>
              <w:left w:w="55" w:type="dxa"/>
              <w:bottom w:w="55" w:type="dxa"/>
              <w:right w:w="55" w:type="dxa"/>
            </w:tcMar>
          </w:tcPr>
          <w:p w:rsidR="004556FC" w:rsidRPr="004B24E5" w:rsidRDefault="00D91295" w:rsidP="00A6637A">
            <w:pPr>
              <w:pStyle w:val="Contenidodelatabla"/>
              <w:jc w:val="center"/>
              <w:rPr>
                <w:rFonts w:ascii="Arial" w:hAnsi="Arial" w:cs="Arial"/>
              </w:rPr>
            </w:pPr>
            <w:r>
              <w:rPr>
                <w:rFonts w:ascii="Arial" w:hAnsi="Arial" w:cs="Arial"/>
                <w:b/>
                <w:bCs/>
              </w:rPr>
              <w:lastRenderedPageBreak/>
              <w:t>Attributes</w:t>
            </w:r>
          </w:p>
        </w:tc>
      </w:tr>
      <w:tr w:rsidR="004556FC" w:rsidRPr="004B24E5" w:rsidTr="004556FC">
        <w:trPr>
          <w:trHeight w:val="346"/>
        </w:trPr>
        <w:tc>
          <w:tcPr>
            <w:tcW w:w="1791" w:type="dxa"/>
            <w:tcBorders>
              <w:left w:val="single" w:sz="2" w:space="0" w:color="000000"/>
              <w:bottom w:val="single" w:sz="2" w:space="0" w:color="000000"/>
            </w:tcBorders>
            <w:shd w:val="clear" w:color="auto" w:fill="C6D9F1"/>
            <w:tcMar>
              <w:top w:w="55" w:type="dxa"/>
              <w:left w:w="55" w:type="dxa"/>
              <w:bottom w:w="55" w:type="dxa"/>
              <w:right w:w="55" w:type="dxa"/>
            </w:tcMar>
          </w:tcPr>
          <w:p w:rsidR="004556FC" w:rsidRPr="004B24E5" w:rsidRDefault="004556FC" w:rsidP="00A6637A">
            <w:pPr>
              <w:widowControl/>
              <w:suppressAutoHyphens w:val="0"/>
              <w:autoSpaceDE w:val="0"/>
              <w:adjustRightInd w:val="0"/>
              <w:textAlignment w:val="auto"/>
              <w:rPr>
                <w:rFonts w:ascii="Arial" w:hAnsi="Arial" w:cs="Arial"/>
                <w:kern w:val="0"/>
                <w:lang w:bidi="ar-SA"/>
              </w:rPr>
            </w:pPr>
            <w:proofErr w:type="spellStart"/>
            <w:r w:rsidRPr="004B24E5">
              <w:rPr>
                <w:rFonts w:ascii="Arial" w:hAnsi="Arial" w:cs="Arial"/>
                <w:kern w:val="0"/>
                <w:lang w:bidi="ar-SA"/>
              </w:rPr>
              <w:t>mData</w:t>
            </w:r>
            <w:proofErr w:type="spellEnd"/>
          </w:p>
        </w:tc>
        <w:tc>
          <w:tcPr>
            <w:tcW w:w="6699"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556FC" w:rsidRPr="004B24E5" w:rsidRDefault="004556FC" w:rsidP="00A6637A">
            <w:pPr>
              <w:widowControl/>
              <w:suppressAutoHyphens w:val="0"/>
              <w:autoSpaceDE w:val="0"/>
              <w:adjustRightInd w:val="0"/>
              <w:textAlignment w:val="auto"/>
              <w:rPr>
                <w:rFonts w:ascii="Arial" w:hAnsi="Arial" w:cs="Arial"/>
                <w:kern w:val="0"/>
                <w:lang w:bidi="ar-SA"/>
              </w:rPr>
            </w:pPr>
            <w:r w:rsidRPr="004B24E5">
              <w:rPr>
                <w:rFonts w:ascii="Arial" w:hAnsi="Arial" w:cs="Arial"/>
                <w:color w:val="2B91AF"/>
                <w:kern w:val="0"/>
                <w:lang w:bidi="ar-SA"/>
              </w:rPr>
              <w:t>Dictionary</w:t>
            </w:r>
            <w:r w:rsidRPr="004B24E5">
              <w:rPr>
                <w:rFonts w:ascii="Arial" w:hAnsi="Arial" w:cs="Arial"/>
                <w:kern w:val="0"/>
                <w:lang w:bidi="ar-SA"/>
              </w:rPr>
              <w:t>&lt;</w:t>
            </w:r>
            <w:r w:rsidRPr="004B24E5">
              <w:rPr>
                <w:rFonts w:ascii="Arial" w:hAnsi="Arial" w:cs="Arial"/>
                <w:color w:val="0000FF"/>
                <w:kern w:val="0"/>
                <w:lang w:bidi="ar-SA"/>
              </w:rPr>
              <w:t>string</w:t>
            </w:r>
            <w:r w:rsidRPr="004B24E5">
              <w:rPr>
                <w:rFonts w:ascii="Arial" w:hAnsi="Arial" w:cs="Arial"/>
                <w:kern w:val="0"/>
                <w:lang w:bidi="ar-SA"/>
              </w:rPr>
              <w:t xml:space="preserve">, </w:t>
            </w:r>
            <w:r w:rsidRPr="004B24E5">
              <w:rPr>
                <w:rFonts w:ascii="Arial" w:hAnsi="Arial" w:cs="Arial"/>
                <w:color w:val="0000FF"/>
                <w:kern w:val="0"/>
                <w:lang w:bidi="ar-SA"/>
              </w:rPr>
              <w:t>object</w:t>
            </w:r>
            <w:r w:rsidRPr="004B24E5">
              <w:rPr>
                <w:rFonts w:ascii="Arial" w:hAnsi="Arial" w:cs="Arial"/>
                <w:kern w:val="0"/>
                <w:lang w:bidi="ar-SA"/>
              </w:rPr>
              <w:t>&gt;:</w:t>
            </w:r>
            <w:r w:rsidR="00D93CF7">
              <w:rPr>
                <w:rFonts w:ascii="Arial" w:hAnsi="Arial" w:cs="Arial"/>
                <w:kern w:val="0"/>
                <w:lang w:bidi="ar-SA"/>
              </w:rPr>
              <w:t xml:space="preserve"> Token data </w:t>
            </w:r>
          </w:p>
        </w:tc>
      </w:tr>
      <w:tr w:rsidR="004556FC" w:rsidRPr="004B24E5" w:rsidTr="004556FC">
        <w:trPr>
          <w:trHeight w:val="328"/>
        </w:trPr>
        <w:tc>
          <w:tcPr>
            <w:tcW w:w="1791" w:type="dxa"/>
            <w:tcBorders>
              <w:left w:val="single" w:sz="2" w:space="0" w:color="000000"/>
              <w:bottom w:val="single" w:sz="2" w:space="0" w:color="000000"/>
            </w:tcBorders>
            <w:shd w:val="clear" w:color="auto" w:fill="C6D9F1"/>
            <w:tcMar>
              <w:top w:w="55" w:type="dxa"/>
              <w:left w:w="55" w:type="dxa"/>
              <w:bottom w:w="55" w:type="dxa"/>
              <w:right w:w="55" w:type="dxa"/>
            </w:tcMar>
          </w:tcPr>
          <w:p w:rsidR="004556FC" w:rsidRPr="004B24E5" w:rsidRDefault="004556FC" w:rsidP="00A6637A">
            <w:pPr>
              <w:widowControl/>
              <w:suppressAutoHyphens w:val="0"/>
              <w:autoSpaceDE w:val="0"/>
              <w:adjustRightInd w:val="0"/>
              <w:textAlignment w:val="auto"/>
              <w:rPr>
                <w:rFonts w:ascii="Arial" w:hAnsi="Arial" w:cs="Arial"/>
                <w:kern w:val="0"/>
                <w:lang w:bidi="ar-SA"/>
              </w:rPr>
            </w:pPr>
            <w:proofErr w:type="spellStart"/>
            <w:r w:rsidRPr="004B24E5">
              <w:rPr>
                <w:rFonts w:ascii="Arial" w:hAnsi="Arial" w:cs="Arial"/>
                <w:kern w:val="0"/>
                <w:lang w:bidi="ar-SA"/>
              </w:rPr>
              <w:t>mBinary</w:t>
            </w:r>
            <w:proofErr w:type="spellEnd"/>
          </w:p>
        </w:tc>
        <w:tc>
          <w:tcPr>
            <w:tcW w:w="6699"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556FC" w:rsidRPr="004B24E5" w:rsidRDefault="004556FC" w:rsidP="00A6637A">
            <w:pPr>
              <w:widowControl/>
              <w:suppressAutoHyphens w:val="0"/>
              <w:autoSpaceDE w:val="0"/>
              <w:adjustRightInd w:val="0"/>
              <w:textAlignment w:val="auto"/>
              <w:rPr>
                <w:rFonts w:ascii="Arial" w:hAnsi="Arial" w:cs="Arial"/>
                <w:color w:val="0000FF"/>
                <w:kern w:val="0"/>
                <w:lang w:bidi="ar-SA"/>
              </w:rPr>
            </w:pPr>
            <w:r w:rsidRPr="004B24E5">
              <w:rPr>
                <w:rFonts w:ascii="Arial" w:hAnsi="Arial" w:cs="Arial"/>
                <w:color w:val="0000FF"/>
                <w:kern w:val="0"/>
                <w:lang w:bidi="ar-SA"/>
              </w:rPr>
              <w:t>Bool:</w:t>
            </w:r>
            <w:r w:rsidR="00D93CF7">
              <w:rPr>
                <w:rFonts w:ascii="Arial" w:hAnsi="Arial" w:cs="Arial"/>
                <w:color w:val="0000FF"/>
                <w:kern w:val="0"/>
                <w:lang w:bidi="ar-SA"/>
              </w:rPr>
              <w:t xml:space="preserve"> </w:t>
            </w:r>
            <w:r w:rsidR="00D93CF7" w:rsidRPr="00D93CF7">
              <w:rPr>
                <w:rFonts w:ascii="Arial" w:hAnsi="Arial" w:cs="Arial"/>
                <w:kern w:val="0"/>
                <w:lang w:bidi="ar-SA"/>
              </w:rPr>
              <w:t>True if</w:t>
            </w:r>
            <w:r w:rsidR="00D93CF7">
              <w:rPr>
                <w:rFonts w:ascii="Arial" w:hAnsi="Arial" w:cs="Arial"/>
                <w:kern w:val="0"/>
                <w:lang w:bidi="ar-SA"/>
              </w:rPr>
              <w:t xml:space="preserve"> the token</w:t>
            </w:r>
            <w:r w:rsidR="00D93CF7" w:rsidRPr="00D93CF7">
              <w:rPr>
                <w:rFonts w:ascii="Arial" w:hAnsi="Arial" w:cs="Arial"/>
                <w:kern w:val="0"/>
                <w:lang w:bidi="ar-SA"/>
              </w:rPr>
              <w:t xml:space="preserve"> is binary.</w:t>
            </w:r>
          </w:p>
        </w:tc>
      </w:tr>
      <w:tr w:rsidR="004556FC" w:rsidRPr="004B24E5" w:rsidTr="00A6637A">
        <w:trPr>
          <w:trHeight w:val="310"/>
        </w:trPr>
        <w:tc>
          <w:tcPr>
            <w:tcW w:w="8490" w:type="dxa"/>
            <w:gridSpan w:val="3"/>
            <w:tcBorders>
              <w:left w:val="single" w:sz="2" w:space="0" w:color="000000"/>
              <w:bottom w:val="single" w:sz="2" w:space="0" w:color="000000"/>
              <w:right w:val="single" w:sz="2" w:space="0" w:color="000000"/>
            </w:tcBorders>
            <w:shd w:val="clear" w:color="auto" w:fill="C6D9F1"/>
            <w:tcMar>
              <w:top w:w="55" w:type="dxa"/>
              <w:left w:w="55" w:type="dxa"/>
              <w:bottom w:w="55" w:type="dxa"/>
              <w:right w:w="55" w:type="dxa"/>
            </w:tcMar>
          </w:tcPr>
          <w:p w:rsidR="004556FC" w:rsidRPr="004B24E5" w:rsidRDefault="00D91295" w:rsidP="00A6637A">
            <w:pPr>
              <w:pStyle w:val="Contenidodelatabla"/>
              <w:jc w:val="center"/>
              <w:rPr>
                <w:rFonts w:ascii="Arial" w:hAnsi="Arial" w:cs="Arial"/>
              </w:rPr>
            </w:pPr>
            <w:r>
              <w:rPr>
                <w:rFonts w:ascii="Arial" w:hAnsi="Arial" w:cs="Arial"/>
                <w:b/>
                <w:bCs/>
              </w:rPr>
              <w:t>Methods</w:t>
            </w:r>
          </w:p>
        </w:tc>
      </w:tr>
      <w:tr w:rsidR="004556FC" w:rsidRPr="004B24E5" w:rsidTr="00A6637A">
        <w:trPr>
          <w:trHeight w:val="310"/>
        </w:trPr>
        <w:tc>
          <w:tcPr>
            <w:tcW w:w="4311" w:type="dxa"/>
            <w:gridSpan w:val="2"/>
            <w:tcBorders>
              <w:left w:val="single" w:sz="2" w:space="0" w:color="000000"/>
              <w:bottom w:val="single" w:sz="2" w:space="0" w:color="000000"/>
            </w:tcBorders>
            <w:shd w:val="clear" w:color="auto" w:fill="C6D9F1"/>
            <w:tcMar>
              <w:top w:w="55" w:type="dxa"/>
              <w:left w:w="55" w:type="dxa"/>
              <w:bottom w:w="55" w:type="dxa"/>
              <w:right w:w="55" w:type="dxa"/>
            </w:tcMar>
          </w:tcPr>
          <w:p w:rsidR="004556FC" w:rsidRPr="004B24E5" w:rsidRDefault="00C31221" w:rsidP="00A6637A">
            <w:pPr>
              <w:widowControl/>
              <w:suppressAutoHyphens w:val="0"/>
              <w:autoSpaceDE w:val="0"/>
              <w:adjustRightInd w:val="0"/>
              <w:textAlignment w:val="auto"/>
              <w:rPr>
                <w:rFonts w:ascii="Arial" w:hAnsi="Arial" w:cs="Arial"/>
                <w:kern w:val="0"/>
                <w:lang w:bidi="ar-SA"/>
              </w:rPr>
            </w:pPr>
            <w:r w:rsidRPr="004B24E5">
              <w:rPr>
                <w:rFonts w:ascii="Arial" w:hAnsi="Arial" w:cs="Arial"/>
                <w:color w:val="0000FF"/>
                <w:kern w:val="0"/>
                <w:lang w:bidi="ar-SA"/>
              </w:rPr>
              <w:t>public</w:t>
            </w:r>
            <w:r w:rsidRPr="004B24E5">
              <w:rPr>
                <w:rFonts w:ascii="Arial" w:hAnsi="Arial" w:cs="Arial"/>
                <w:kern w:val="0"/>
                <w:lang w:bidi="ar-SA"/>
              </w:rPr>
              <w:t xml:space="preserve"> </w:t>
            </w:r>
            <w:proofErr w:type="spellStart"/>
            <w:r w:rsidRPr="004B24E5">
              <w:rPr>
                <w:rFonts w:ascii="Arial" w:hAnsi="Arial" w:cs="Arial"/>
                <w:kern w:val="0"/>
                <w:lang w:bidi="ar-SA"/>
              </w:rPr>
              <w:t>DictionaryToken</w:t>
            </w:r>
            <w:proofErr w:type="spellEnd"/>
            <w:r w:rsidRPr="004B24E5">
              <w:rPr>
                <w:rFonts w:ascii="Arial" w:hAnsi="Arial" w:cs="Arial"/>
                <w:kern w:val="0"/>
                <w:lang w:bidi="ar-SA"/>
              </w:rPr>
              <w:t>()</w:t>
            </w:r>
          </w:p>
        </w:tc>
        <w:tc>
          <w:tcPr>
            <w:tcW w:w="4179"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556FC" w:rsidRPr="004B24E5" w:rsidRDefault="00D93CF7" w:rsidP="00A6637A">
            <w:pPr>
              <w:pStyle w:val="Contenidodelatabla"/>
              <w:jc w:val="both"/>
              <w:rPr>
                <w:rFonts w:ascii="Arial" w:hAnsi="Arial" w:cs="Arial"/>
              </w:rPr>
            </w:pPr>
            <w:r>
              <w:rPr>
                <w:rFonts w:ascii="Arial" w:hAnsi="Arial" w:cs="Arial"/>
              </w:rPr>
              <w:t>Build empty token.</w:t>
            </w:r>
          </w:p>
        </w:tc>
      </w:tr>
      <w:tr w:rsidR="004556FC" w:rsidRPr="004B24E5" w:rsidTr="00C31221">
        <w:trPr>
          <w:trHeight w:val="346"/>
        </w:trPr>
        <w:tc>
          <w:tcPr>
            <w:tcW w:w="4311" w:type="dxa"/>
            <w:gridSpan w:val="2"/>
            <w:tcBorders>
              <w:left w:val="single" w:sz="2" w:space="0" w:color="000000"/>
              <w:bottom w:val="single" w:sz="2" w:space="0" w:color="000000"/>
            </w:tcBorders>
            <w:shd w:val="clear" w:color="auto" w:fill="C6D9F1"/>
            <w:tcMar>
              <w:top w:w="55" w:type="dxa"/>
              <w:left w:w="55" w:type="dxa"/>
              <w:bottom w:w="55" w:type="dxa"/>
              <w:right w:w="55" w:type="dxa"/>
            </w:tcMar>
          </w:tcPr>
          <w:p w:rsidR="004556FC" w:rsidRPr="004B24E5" w:rsidRDefault="00C31221" w:rsidP="00A6637A">
            <w:pPr>
              <w:widowControl/>
              <w:suppressAutoHyphens w:val="0"/>
              <w:autoSpaceDE w:val="0"/>
              <w:adjustRightInd w:val="0"/>
              <w:textAlignment w:val="auto"/>
              <w:rPr>
                <w:rFonts w:ascii="Arial" w:hAnsi="Arial" w:cs="Arial"/>
                <w:kern w:val="0"/>
                <w:lang w:bidi="ar-SA"/>
              </w:rPr>
            </w:pPr>
            <w:r w:rsidRPr="004B24E5">
              <w:rPr>
                <w:rFonts w:ascii="Arial" w:hAnsi="Arial" w:cs="Arial"/>
                <w:color w:val="0000FF"/>
                <w:kern w:val="0"/>
                <w:lang w:bidi="ar-SA"/>
              </w:rPr>
              <w:t>public</w:t>
            </w:r>
            <w:r w:rsidRPr="004B24E5">
              <w:rPr>
                <w:rFonts w:ascii="Arial" w:hAnsi="Arial" w:cs="Arial"/>
                <w:kern w:val="0"/>
                <w:lang w:bidi="ar-SA"/>
              </w:rPr>
              <w:t xml:space="preserve"> </w:t>
            </w:r>
            <w:proofErr w:type="spellStart"/>
            <w:r w:rsidRPr="004B24E5">
              <w:rPr>
                <w:rFonts w:ascii="Arial" w:hAnsi="Arial" w:cs="Arial"/>
                <w:kern w:val="0"/>
                <w:lang w:bidi="ar-SA"/>
              </w:rPr>
              <w:t>DictionaryToken</w:t>
            </w:r>
            <w:proofErr w:type="spellEnd"/>
            <w:r w:rsidRPr="004B24E5">
              <w:rPr>
                <w:rFonts w:ascii="Arial" w:hAnsi="Arial" w:cs="Arial"/>
                <w:kern w:val="0"/>
                <w:lang w:bidi="ar-SA"/>
              </w:rPr>
              <w:t>(</w:t>
            </w:r>
            <w:r w:rsidRPr="004B24E5">
              <w:rPr>
                <w:rFonts w:ascii="Arial" w:hAnsi="Arial" w:cs="Arial"/>
                <w:color w:val="0000FF"/>
                <w:kern w:val="0"/>
                <w:lang w:bidi="ar-SA"/>
              </w:rPr>
              <w:t>string</w:t>
            </w:r>
            <w:r w:rsidRPr="004B24E5">
              <w:rPr>
                <w:rFonts w:ascii="Arial" w:hAnsi="Arial" w:cs="Arial"/>
                <w:kern w:val="0"/>
                <w:lang w:bidi="ar-SA"/>
              </w:rPr>
              <w:t xml:space="preserve"> </w:t>
            </w:r>
            <w:proofErr w:type="spellStart"/>
            <w:r w:rsidRPr="004B24E5">
              <w:rPr>
                <w:rFonts w:ascii="Arial" w:hAnsi="Arial" w:cs="Arial"/>
                <w:kern w:val="0"/>
                <w:lang w:bidi="ar-SA"/>
              </w:rPr>
              <w:t>aType</w:t>
            </w:r>
            <w:proofErr w:type="spellEnd"/>
            <w:r w:rsidRPr="004B24E5">
              <w:rPr>
                <w:rFonts w:ascii="Arial" w:hAnsi="Arial" w:cs="Arial"/>
                <w:kern w:val="0"/>
                <w:lang w:bidi="ar-SA"/>
              </w:rPr>
              <w:t>)</w:t>
            </w:r>
          </w:p>
        </w:tc>
        <w:tc>
          <w:tcPr>
            <w:tcW w:w="4179"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556FC" w:rsidRPr="004B24E5" w:rsidRDefault="00D93CF7" w:rsidP="00A6637A">
            <w:pPr>
              <w:pStyle w:val="Contenidodelatabla"/>
              <w:jc w:val="both"/>
              <w:rPr>
                <w:rFonts w:ascii="Arial" w:hAnsi="Arial" w:cs="Arial"/>
              </w:rPr>
            </w:pPr>
            <w:r>
              <w:rPr>
                <w:rFonts w:ascii="Arial" w:hAnsi="Arial" w:cs="Arial"/>
              </w:rPr>
              <w:t>Build token whit token type.</w:t>
            </w:r>
          </w:p>
        </w:tc>
      </w:tr>
      <w:tr w:rsidR="004556FC" w:rsidRPr="004B24E5" w:rsidTr="00A6637A">
        <w:trPr>
          <w:trHeight w:val="626"/>
        </w:trPr>
        <w:tc>
          <w:tcPr>
            <w:tcW w:w="4311" w:type="dxa"/>
            <w:gridSpan w:val="2"/>
            <w:tcBorders>
              <w:left w:val="single" w:sz="2" w:space="0" w:color="000000"/>
              <w:bottom w:val="single" w:sz="2" w:space="0" w:color="000000"/>
            </w:tcBorders>
            <w:shd w:val="clear" w:color="auto" w:fill="C6D9F1"/>
            <w:tcMar>
              <w:top w:w="55" w:type="dxa"/>
              <w:left w:w="55" w:type="dxa"/>
              <w:bottom w:w="55" w:type="dxa"/>
              <w:right w:w="55" w:type="dxa"/>
            </w:tcMar>
          </w:tcPr>
          <w:p w:rsidR="004556FC" w:rsidRPr="004B24E5" w:rsidRDefault="00C31221" w:rsidP="00A6637A">
            <w:pPr>
              <w:widowControl/>
              <w:suppressAutoHyphens w:val="0"/>
              <w:autoSpaceDE w:val="0"/>
              <w:adjustRightInd w:val="0"/>
              <w:textAlignment w:val="auto"/>
              <w:rPr>
                <w:rFonts w:ascii="Arial" w:hAnsi="Arial" w:cs="Arial"/>
                <w:kern w:val="0"/>
                <w:lang w:bidi="ar-SA"/>
              </w:rPr>
            </w:pPr>
            <w:r w:rsidRPr="004B24E5">
              <w:rPr>
                <w:rFonts w:ascii="Arial" w:hAnsi="Arial" w:cs="Arial"/>
                <w:color w:val="0000FF"/>
                <w:kern w:val="0"/>
                <w:lang w:bidi="ar-SA"/>
              </w:rPr>
              <w:t>public</w:t>
            </w:r>
            <w:r w:rsidRPr="004B24E5">
              <w:rPr>
                <w:rFonts w:ascii="Arial" w:hAnsi="Arial" w:cs="Arial"/>
                <w:kern w:val="0"/>
                <w:lang w:bidi="ar-SA"/>
              </w:rPr>
              <w:t xml:space="preserve"> </w:t>
            </w:r>
            <w:proofErr w:type="spellStart"/>
            <w:r w:rsidRPr="004B24E5">
              <w:rPr>
                <w:rFonts w:ascii="Arial" w:hAnsi="Arial" w:cs="Arial"/>
                <w:kern w:val="0"/>
                <w:lang w:bidi="ar-SA"/>
              </w:rPr>
              <w:t>DictionaryToken</w:t>
            </w:r>
            <w:proofErr w:type="spellEnd"/>
            <w:r w:rsidRPr="004B24E5">
              <w:rPr>
                <w:rFonts w:ascii="Arial" w:hAnsi="Arial" w:cs="Arial"/>
                <w:kern w:val="0"/>
                <w:lang w:bidi="ar-SA"/>
              </w:rPr>
              <w:t>(</w:t>
            </w:r>
            <w:r w:rsidRPr="004B24E5">
              <w:rPr>
                <w:rFonts w:ascii="Arial" w:hAnsi="Arial" w:cs="Arial"/>
                <w:color w:val="2B91AF"/>
                <w:kern w:val="0"/>
                <w:lang w:bidi="ar-SA"/>
              </w:rPr>
              <w:t>Dictionary</w:t>
            </w:r>
            <w:r w:rsidRPr="004B24E5">
              <w:rPr>
                <w:rFonts w:ascii="Arial" w:hAnsi="Arial" w:cs="Arial"/>
                <w:kern w:val="0"/>
                <w:lang w:bidi="ar-SA"/>
              </w:rPr>
              <w:t>&lt;</w:t>
            </w:r>
            <w:r w:rsidRPr="004B24E5">
              <w:rPr>
                <w:rFonts w:ascii="Arial" w:hAnsi="Arial" w:cs="Arial"/>
                <w:color w:val="0000FF"/>
                <w:kern w:val="0"/>
                <w:lang w:bidi="ar-SA"/>
              </w:rPr>
              <w:t>string</w:t>
            </w:r>
            <w:r w:rsidRPr="004B24E5">
              <w:rPr>
                <w:rFonts w:ascii="Arial" w:hAnsi="Arial" w:cs="Arial"/>
                <w:kern w:val="0"/>
                <w:lang w:bidi="ar-SA"/>
              </w:rPr>
              <w:t xml:space="preserve">, </w:t>
            </w:r>
            <w:r w:rsidRPr="004B24E5">
              <w:rPr>
                <w:rFonts w:ascii="Arial" w:hAnsi="Arial" w:cs="Arial"/>
                <w:color w:val="0000FF"/>
                <w:kern w:val="0"/>
                <w:lang w:bidi="ar-SA"/>
              </w:rPr>
              <w:t>o</w:t>
            </w:r>
            <w:r w:rsidRPr="004B24E5">
              <w:rPr>
                <w:rFonts w:ascii="Arial" w:hAnsi="Arial" w:cs="Arial"/>
                <w:color w:val="0000FF"/>
                <w:kern w:val="0"/>
                <w:lang w:bidi="ar-SA"/>
              </w:rPr>
              <w:t>b</w:t>
            </w:r>
            <w:r w:rsidRPr="004B24E5">
              <w:rPr>
                <w:rFonts w:ascii="Arial" w:hAnsi="Arial" w:cs="Arial"/>
                <w:color w:val="0000FF"/>
                <w:kern w:val="0"/>
                <w:lang w:bidi="ar-SA"/>
              </w:rPr>
              <w:t>ject</w:t>
            </w:r>
            <w:r w:rsidRPr="004B24E5">
              <w:rPr>
                <w:rFonts w:ascii="Arial" w:hAnsi="Arial" w:cs="Arial"/>
                <w:kern w:val="0"/>
                <w:lang w:bidi="ar-SA"/>
              </w:rPr>
              <w:t xml:space="preserve">&gt; </w:t>
            </w:r>
            <w:proofErr w:type="spellStart"/>
            <w:r w:rsidRPr="004B24E5">
              <w:rPr>
                <w:rFonts w:ascii="Arial" w:hAnsi="Arial" w:cs="Arial"/>
                <w:kern w:val="0"/>
                <w:lang w:bidi="ar-SA"/>
              </w:rPr>
              <w:t>aDictionary</w:t>
            </w:r>
            <w:proofErr w:type="spellEnd"/>
            <w:r w:rsidRPr="004B24E5">
              <w:rPr>
                <w:rFonts w:ascii="Arial" w:hAnsi="Arial" w:cs="Arial"/>
                <w:kern w:val="0"/>
                <w:lang w:bidi="ar-SA"/>
              </w:rPr>
              <w:t>)</w:t>
            </w:r>
          </w:p>
        </w:tc>
        <w:tc>
          <w:tcPr>
            <w:tcW w:w="4179"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556FC" w:rsidRPr="004B24E5" w:rsidRDefault="00D93CF7" w:rsidP="00A6637A">
            <w:pPr>
              <w:pStyle w:val="Contenidodelatabla"/>
              <w:jc w:val="both"/>
              <w:rPr>
                <w:rFonts w:ascii="Arial" w:hAnsi="Arial" w:cs="Arial"/>
              </w:rPr>
            </w:pPr>
            <w:r>
              <w:rPr>
                <w:rFonts w:ascii="Arial" w:hAnsi="Arial" w:cs="Arial"/>
              </w:rPr>
              <w:t>Build token whit data.</w:t>
            </w:r>
          </w:p>
        </w:tc>
      </w:tr>
      <w:tr w:rsidR="004556FC" w:rsidRPr="004B24E5" w:rsidTr="00A6637A">
        <w:trPr>
          <w:trHeight w:val="626"/>
        </w:trPr>
        <w:tc>
          <w:tcPr>
            <w:tcW w:w="4311" w:type="dxa"/>
            <w:gridSpan w:val="2"/>
            <w:tcBorders>
              <w:left w:val="single" w:sz="2" w:space="0" w:color="000000"/>
              <w:bottom w:val="single" w:sz="2" w:space="0" w:color="000000"/>
            </w:tcBorders>
            <w:shd w:val="clear" w:color="auto" w:fill="C6D9F1"/>
            <w:tcMar>
              <w:top w:w="55" w:type="dxa"/>
              <w:left w:w="55" w:type="dxa"/>
              <w:bottom w:w="55" w:type="dxa"/>
              <w:right w:w="55" w:type="dxa"/>
            </w:tcMar>
          </w:tcPr>
          <w:p w:rsidR="004556FC" w:rsidRPr="004B24E5" w:rsidRDefault="00C31221" w:rsidP="00A6637A">
            <w:pPr>
              <w:widowControl/>
              <w:suppressAutoHyphens w:val="0"/>
              <w:autoSpaceDE w:val="0"/>
              <w:adjustRightInd w:val="0"/>
              <w:textAlignment w:val="auto"/>
              <w:rPr>
                <w:rFonts w:ascii="Arial" w:hAnsi="Arial" w:cs="Arial"/>
                <w:kern w:val="0"/>
                <w:lang w:bidi="ar-SA"/>
              </w:rPr>
            </w:pPr>
            <w:r w:rsidRPr="004B24E5">
              <w:rPr>
                <w:rFonts w:ascii="Arial" w:hAnsi="Arial" w:cs="Arial"/>
                <w:color w:val="0000FF"/>
                <w:kern w:val="0"/>
                <w:lang w:bidi="ar-SA"/>
              </w:rPr>
              <w:t>public</w:t>
            </w:r>
            <w:r w:rsidRPr="004B24E5">
              <w:rPr>
                <w:rFonts w:ascii="Arial" w:hAnsi="Arial" w:cs="Arial"/>
                <w:kern w:val="0"/>
                <w:lang w:bidi="ar-SA"/>
              </w:rPr>
              <w:t xml:space="preserve"> </w:t>
            </w:r>
            <w:proofErr w:type="spellStart"/>
            <w:r w:rsidRPr="004B24E5">
              <w:rPr>
                <w:rFonts w:ascii="Arial" w:hAnsi="Arial" w:cs="Arial"/>
                <w:kern w:val="0"/>
                <w:lang w:bidi="ar-SA"/>
              </w:rPr>
              <w:t>DictionaryToken</w:t>
            </w:r>
            <w:proofErr w:type="spellEnd"/>
            <w:r w:rsidRPr="004B24E5">
              <w:rPr>
                <w:rFonts w:ascii="Arial" w:hAnsi="Arial" w:cs="Arial"/>
                <w:kern w:val="0"/>
                <w:lang w:bidi="ar-SA"/>
              </w:rPr>
              <w:t>(</w:t>
            </w:r>
            <w:r w:rsidRPr="004B24E5">
              <w:rPr>
                <w:rFonts w:ascii="Arial" w:hAnsi="Arial" w:cs="Arial"/>
                <w:color w:val="0000FF"/>
                <w:kern w:val="0"/>
                <w:lang w:bidi="ar-SA"/>
              </w:rPr>
              <w:t>string</w:t>
            </w:r>
            <w:r w:rsidRPr="004B24E5">
              <w:rPr>
                <w:rFonts w:ascii="Arial" w:hAnsi="Arial" w:cs="Arial"/>
                <w:kern w:val="0"/>
                <w:lang w:bidi="ar-SA"/>
              </w:rPr>
              <w:t xml:space="preserve"> </w:t>
            </w:r>
            <w:proofErr w:type="spellStart"/>
            <w:r w:rsidRPr="004B24E5">
              <w:rPr>
                <w:rFonts w:ascii="Arial" w:hAnsi="Arial" w:cs="Arial"/>
                <w:kern w:val="0"/>
                <w:lang w:bidi="ar-SA"/>
              </w:rPr>
              <w:t>aNS</w:t>
            </w:r>
            <w:proofErr w:type="spellEnd"/>
            <w:r w:rsidRPr="004B24E5">
              <w:rPr>
                <w:rFonts w:ascii="Arial" w:hAnsi="Arial" w:cs="Arial"/>
                <w:kern w:val="0"/>
                <w:lang w:bidi="ar-SA"/>
              </w:rPr>
              <w:t xml:space="preserve">, </w:t>
            </w:r>
            <w:r w:rsidRPr="004B24E5">
              <w:rPr>
                <w:rFonts w:ascii="Arial" w:hAnsi="Arial" w:cs="Arial"/>
                <w:color w:val="0000FF"/>
                <w:kern w:val="0"/>
                <w:lang w:bidi="ar-SA"/>
              </w:rPr>
              <w:t>string</w:t>
            </w:r>
            <w:r w:rsidRPr="004B24E5">
              <w:rPr>
                <w:rFonts w:ascii="Arial" w:hAnsi="Arial" w:cs="Arial"/>
                <w:kern w:val="0"/>
                <w:lang w:bidi="ar-SA"/>
              </w:rPr>
              <w:t xml:space="preserve"> </w:t>
            </w:r>
            <w:proofErr w:type="spellStart"/>
            <w:r w:rsidRPr="004B24E5">
              <w:rPr>
                <w:rFonts w:ascii="Arial" w:hAnsi="Arial" w:cs="Arial"/>
                <w:kern w:val="0"/>
                <w:lang w:bidi="ar-SA"/>
              </w:rPr>
              <w:t>aType</w:t>
            </w:r>
            <w:proofErr w:type="spellEnd"/>
            <w:r w:rsidRPr="004B24E5">
              <w:rPr>
                <w:rFonts w:ascii="Arial" w:hAnsi="Arial" w:cs="Arial"/>
                <w:kern w:val="0"/>
                <w:lang w:bidi="ar-SA"/>
              </w:rPr>
              <w:t>)</w:t>
            </w:r>
          </w:p>
        </w:tc>
        <w:tc>
          <w:tcPr>
            <w:tcW w:w="4179"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556FC" w:rsidRPr="004B24E5" w:rsidRDefault="00D93CF7" w:rsidP="00A6637A">
            <w:pPr>
              <w:pStyle w:val="Contenidodelatabla"/>
              <w:jc w:val="both"/>
              <w:rPr>
                <w:rFonts w:ascii="Arial" w:hAnsi="Arial" w:cs="Arial"/>
              </w:rPr>
            </w:pPr>
            <w:r>
              <w:rPr>
                <w:rFonts w:ascii="Arial" w:hAnsi="Arial" w:cs="Arial"/>
              </w:rPr>
              <w:t>Build token whit name space and token type.</w:t>
            </w:r>
          </w:p>
        </w:tc>
      </w:tr>
      <w:tr w:rsidR="004556FC" w:rsidRPr="004B24E5" w:rsidTr="00A6637A">
        <w:trPr>
          <w:trHeight w:val="626"/>
        </w:trPr>
        <w:tc>
          <w:tcPr>
            <w:tcW w:w="4311" w:type="dxa"/>
            <w:gridSpan w:val="2"/>
            <w:tcBorders>
              <w:left w:val="single" w:sz="2" w:space="0" w:color="000000"/>
              <w:bottom w:val="single" w:sz="2" w:space="0" w:color="000000"/>
            </w:tcBorders>
            <w:shd w:val="clear" w:color="auto" w:fill="C6D9F1"/>
            <w:tcMar>
              <w:top w:w="55" w:type="dxa"/>
              <w:left w:w="55" w:type="dxa"/>
              <w:bottom w:w="55" w:type="dxa"/>
              <w:right w:w="55" w:type="dxa"/>
            </w:tcMar>
          </w:tcPr>
          <w:p w:rsidR="004556FC" w:rsidRPr="004B24E5" w:rsidRDefault="00C31221" w:rsidP="00A6637A">
            <w:pPr>
              <w:widowControl/>
              <w:suppressAutoHyphens w:val="0"/>
              <w:autoSpaceDE w:val="0"/>
              <w:adjustRightInd w:val="0"/>
              <w:textAlignment w:val="auto"/>
              <w:rPr>
                <w:rFonts w:ascii="Arial" w:hAnsi="Arial" w:cs="Arial"/>
                <w:kern w:val="0"/>
                <w:lang w:bidi="ar-SA"/>
              </w:rPr>
            </w:pPr>
            <w:r w:rsidRPr="004B24E5">
              <w:rPr>
                <w:rFonts w:ascii="Arial" w:hAnsi="Arial" w:cs="Arial"/>
                <w:color w:val="0000FF"/>
                <w:kern w:val="0"/>
                <w:lang w:bidi="ar-SA"/>
              </w:rPr>
              <w:t>public</w:t>
            </w:r>
            <w:r w:rsidRPr="004B24E5">
              <w:rPr>
                <w:rFonts w:ascii="Arial" w:hAnsi="Arial" w:cs="Arial"/>
                <w:kern w:val="0"/>
                <w:lang w:bidi="ar-SA"/>
              </w:rPr>
              <w:t xml:space="preserve"> </w:t>
            </w:r>
            <w:r w:rsidRPr="004B24E5">
              <w:rPr>
                <w:rFonts w:ascii="Arial" w:hAnsi="Arial" w:cs="Arial"/>
                <w:color w:val="0000FF"/>
                <w:kern w:val="0"/>
                <w:lang w:bidi="ar-SA"/>
              </w:rPr>
              <w:t>void</w:t>
            </w:r>
            <w:r w:rsidRPr="004B24E5">
              <w:rPr>
                <w:rFonts w:ascii="Arial" w:hAnsi="Arial" w:cs="Arial"/>
                <w:kern w:val="0"/>
                <w:lang w:bidi="ar-SA"/>
              </w:rPr>
              <w:t xml:space="preserve"> </w:t>
            </w:r>
            <w:proofErr w:type="spellStart"/>
            <w:r w:rsidRPr="004B24E5">
              <w:rPr>
                <w:rFonts w:ascii="Arial" w:hAnsi="Arial" w:cs="Arial"/>
                <w:kern w:val="0"/>
                <w:lang w:bidi="ar-SA"/>
              </w:rPr>
              <w:t>SetDictionary</w:t>
            </w:r>
            <w:proofErr w:type="spellEnd"/>
            <w:r w:rsidRPr="004B24E5">
              <w:rPr>
                <w:rFonts w:ascii="Arial" w:hAnsi="Arial" w:cs="Arial"/>
                <w:kern w:val="0"/>
                <w:lang w:bidi="ar-SA"/>
              </w:rPr>
              <w:t>(</w:t>
            </w:r>
            <w:r w:rsidRPr="004B24E5">
              <w:rPr>
                <w:rFonts w:ascii="Arial" w:hAnsi="Arial" w:cs="Arial"/>
                <w:color w:val="2B91AF"/>
                <w:kern w:val="0"/>
                <w:lang w:bidi="ar-SA"/>
              </w:rPr>
              <w:t>Dictionary</w:t>
            </w:r>
            <w:r w:rsidRPr="004B24E5">
              <w:rPr>
                <w:rFonts w:ascii="Arial" w:hAnsi="Arial" w:cs="Arial"/>
                <w:kern w:val="0"/>
                <w:lang w:bidi="ar-SA"/>
              </w:rPr>
              <w:t>&lt;</w:t>
            </w:r>
            <w:r w:rsidRPr="004B24E5">
              <w:rPr>
                <w:rFonts w:ascii="Arial" w:hAnsi="Arial" w:cs="Arial"/>
                <w:color w:val="0000FF"/>
                <w:kern w:val="0"/>
                <w:lang w:bidi="ar-SA"/>
              </w:rPr>
              <w:t>string</w:t>
            </w:r>
            <w:r w:rsidRPr="004B24E5">
              <w:rPr>
                <w:rFonts w:ascii="Arial" w:hAnsi="Arial" w:cs="Arial"/>
                <w:kern w:val="0"/>
                <w:lang w:bidi="ar-SA"/>
              </w:rPr>
              <w:t xml:space="preserve">, </w:t>
            </w:r>
            <w:r w:rsidRPr="004B24E5">
              <w:rPr>
                <w:rFonts w:ascii="Arial" w:hAnsi="Arial" w:cs="Arial"/>
                <w:color w:val="0000FF"/>
                <w:kern w:val="0"/>
                <w:lang w:bidi="ar-SA"/>
              </w:rPr>
              <w:t>o</w:t>
            </w:r>
            <w:r w:rsidRPr="004B24E5">
              <w:rPr>
                <w:rFonts w:ascii="Arial" w:hAnsi="Arial" w:cs="Arial"/>
                <w:color w:val="0000FF"/>
                <w:kern w:val="0"/>
                <w:lang w:bidi="ar-SA"/>
              </w:rPr>
              <w:t>b</w:t>
            </w:r>
            <w:r w:rsidRPr="004B24E5">
              <w:rPr>
                <w:rFonts w:ascii="Arial" w:hAnsi="Arial" w:cs="Arial"/>
                <w:color w:val="0000FF"/>
                <w:kern w:val="0"/>
                <w:lang w:bidi="ar-SA"/>
              </w:rPr>
              <w:t>ject</w:t>
            </w:r>
            <w:r w:rsidRPr="004B24E5">
              <w:rPr>
                <w:rFonts w:ascii="Arial" w:hAnsi="Arial" w:cs="Arial"/>
                <w:kern w:val="0"/>
                <w:lang w:bidi="ar-SA"/>
              </w:rPr>
              <w:t xml:space="preserve">&gt; </w:t>
            </w:r>
            <w:proofErr w:type="spellStart"/>
            <w:r w:rsidRPr="004B24E5">
              <w:rPr>
                <w:rFonts w:ascii="Arial" w:hAnsi="Arial" w:cs="Arial"/>
                <w:kern w:val="0"/>
                <w:lang w:bidi="ar-SA"/>
              </w:rPr>
              <w:t>aDictionary</w:t>
            </w:r>
            <w:proofErr w:type="spellEnd"/>
            <w:r w:rsidRPr="004B24E5">
              <w:rPr>
                <w:rFonts w:ascii="Arial" w:hAnsi="Arial" w:cs="Arial"/>
                <w:kern w:val="0"/>
                <w:lang w:bidi="ar-SA"/>
              </w:rPr>
              <w:t>)</w:t>
            </w:r>
          </w:p>
        </w:tc>
        <w:tc>
          <w:tcPr>
            <w:tcW w:w="4179"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556FC" w:rsidRPr="004B24E5" w:rsidRDefault="00D93CF7" w:rsidP="00A6637A">
            <w:pPr>
              <w:pStyle w:val="Contenidodelatabla"/>
              <w:jc w:val="both"/>
              <w:rPr>
                <w:rFonts w:ascii="Arial" w:hAnsi="Arial" w:cs="Arial"/>
              </w:rPr>
            </w:pPr>
            <w:r>
              <w:rPr>
                <w:rFonts w:ascii="Arial" w:hAnsi="Arial" w:cs="Arial"/>
              </w:rPr>
              <w:t>Set token data.</w:t>
            </w:r>
          </w:p>
        </w:tc>
      </w:tr>
      <w:tr w:rsidR="004556FC" w:rsidRPr="004B24E5" w:rsidTr="00C31221">
        <w:trPr>
          <w:trHeight w:val="391"/>
        </w:trPr>
        <w:tc>
          <w:tcPr>
            <w:tcW w:w="4311" w:type="dxa"/>
            <w:gridSpan w:val="2"/>
            <w:tcBorders>
              <w:left w:val="single" w:sz="2" w:space="0" w:color="000000"/>
              <w:bottom w:val="single" w:sz="4" w:space="0" w:color="auto"/>
            </w:tcBorders>
            <w:shd w:val="clear" w:color="auto" w:fill="C6D9F1"/>
            <w:tcMar>
              <w:top w:w="55" w:type="dxa"/>
              <w:left w:w="55" w:type="dxa"/>
              <w:bottom w:w="55" w:type="dxa"/>
              <w:right w:w="55" w:type="dxa"/>
            </w:tcMar>
          </w:tcPr>
          <w:p w:rsidR="004556FC" w:rsidRPr="004B24E5" w:rsidRDefault="00C31221" w:rsidP="00A6637A">
            <w:pPr>
              <w:widowControl/>
              <w:suppressAutoHyphens w:val="0"/>
              <w:autoSpaceDE w:val="0"/>
              <w:adjustRightInd w:val="0"/>
              <w:textAlignment w:val="auto"/>
              <w:rPr>
                <w:rFonts w:ascii="Arial" w:hAnsi="Arial" w:cs="Arial"/>
                <w:kern w:val="0"/>
                <w:lang w:bidi="ar-SA"/>
              </w:rPr>
            </w:pPr>
            <w:r w:rsidRPr="004B24E5">
              <w:rPr>
                <w:rFonts w:ascii="Arial" w:hAnsi="Arial" w:cs="Arial"/>
                <w:color w:val="0000FF"/>
                <w:kern w:val="0"/>
                <w:lang w:bidi="ar-SA"/>
              </w:rPr>
              <w:t>public</w:t>
            </w:r>
            <w:r w:rsidRPr="004B24E5">
              <w:rPr>
                <w:rFonts w:ascii="Arial" w:hAnsi="Arial" w:cs="Arial"/>
                <w:kern w:val="0"/>
                <w:lang w:bidi="ar-SA"/>
              </w:rPr>
              <w:t xml:space="preserve"> </w:t>
            </w:r>
            <w:r w:rsidRPr="004B24E5">
              <w:rPr>
                <w:rFonts w:ascii="Arial" w:hAnsi="Arial" w:cs="Arial"/>
                <w:color w:val="0000FF"/>
                <w:kern w:val="0"/>
                <w:lang w:bidi="ar-SA"/>
              </w:rPr>
              <w:t>object</w:t>
            </w:r>
            <w:r w:rsidRPr="004B24E5">
              <w:rPr>
                <w:rFonts w:ascii="Arial" w:hAnsi="Arial" w:cs="Arial"/>
                <w:kern w:val="0"/>
                <w:lang w:bidi="ar-SA"/>
              </w:rPr>
              <w:t xml:space="preserve"> </w:t>
            </w:r>
            <w:proofErr w:type="spellStart"/>
            <w:r w:rsidRPr="004B24E5">
              <w:rPr>
                <w:rFonts w:ascii="Arial" w:hAnsi="Arial" w:cs="Arial"/>
                <w:kern w:val="0"/>
                <w:lang w:bidi="ar-SA"/>
              </w:rPr>
              <w:t>GetObject</w:t>
            </w:r>
            <w:proofErr w:type="spellEnd"/>
            <w:r w:rsidRPr="004B24E5">
              <w:rPr>
                <w:rFonts w:ascii="Arial" w:hAnsi="Arial" w:cs="Arial"/>
                <w:kern w:val="0"/>
                <w:lang w:bidi="ar-SA"/>
              </w:rPr>
              <w:t>(</w:t>
            </w:r>
            <w:r w:rsidRPr="004B24E5">
              <w:rPr>
                <w:rFonts w:ascii="Arial" w:hAnsi="Arial" w:cs="Arial"/>
                <w:color w:val="0000FF"/>
                <w:kern w:val="0"/>
                <w:lang w:bidi="ar-SA"/>
              </w:rPr>
              <w:t>string</w:t>
            </w:r>
            <w:r w:rsidRPr="004B24E5">
              <w:rPr>
                <w:rFonts w:ascii="Arial" w:hAnsi="Arial" w:cs="Arial"/>
                <w:kern w:val="0"/>
                <w:lang w:bidi="ar-SA"/>
              </w:rPr>
              <w:t xml:space="preserve"> </w:t>
            </w:r>
            <w:proofErr w:type="spellStart"/>
            <w:r w:rsidRPr="004B24E5">
              <w:rPr>
                <w:rFonts w:ascii="Arial" w:hAnsi="Arial" w:cs="Arial"/>
                <w:kern w:val="0"/>
                <w:lang w:bidi="ar-SA"/>
              </w:rPr>
              <w:t>aKey</w:t>
            </w:r>
            <w:proofErr w:type="spellEnd"/>
            <w:r w:rsidRPr="004B24E5">
              <w:rPr>
                <w:rFonts w:ascii="Arial" w:hAnsi="Arial" w:cs="Arial"/>
                <w:kern w:val="0"/>
                <w:lang w:bidi="ar-SA"/>
              </w:rPr>
              <w:t>)</w:t>
            </w:r>
          </w:p>
        </w:tc>
        <w:tc>
          <w:tcPr>
            <w:tcW w:w="4179" w:type="dxa"/>
            <w:tcBorders>
              <w:left w:val="single" w:sz="2" w:space="0" w:color="000000"/>
              <w:bottom w:val="single" w:sz="4" w:space="0" w:color="auto"/>
              <w:right w:val="single" w:sz="2" w:space="0" w:color="000000"/>
            </w:tcBorders>
            <w:shd w:val="clear" w:color="auto" w:fill="auto"/>
            <w:tcMar>
              <w:top w:w="55" w:type="dxa"/>
              <w:left w:w="55" w:type="dxa"/>
              <w:bottom w:w="55" w:type="dxa"/>
              <w:right w:w="55" w:type="dxa"/>
            </w:tcMar>
          </w:tcPr>
          <w:p w:rsidR="004556FC" w:rsidRPr="004B24E5" w:rsidRDefault="00D93CF7" w:rsidP="00A6637A">
            <w:pPr>
              <w:pStyle w:val="Contenidodelatabla"/>
              <w:jc w:val="both"/>
              <w:rPr>
                <w:rFonts w:ascii="Arial" w:hAnsi="Arial" w:cs="Arial"/>
              </w:rPr>
            </w:pPr>
            <w:r>
              <w:rPr>
                <w:rFonts w:ascii="Arial" w:hAnsi="Arial" w:cs="Arial"/>
              </w:rPr>
              <w:t>Get object value for a key.</w:t>
            </w:r>
          </w:p>
        </w:tc>
      </w:tr>
      <w:tr w:rsidR="004556FC" w:rsidRPr="004B24E5" w:rsidTr="00C31221">
        <w:trPr>
          <w:trHeight w:val="301"/>
        </w:trPr>
        <w:tc>
          <w:tcPr>
            <w:tcW w:w="4311" w:type="dxa"/>
            <w:gridSpan w:val="2"/>
            <w:tcBorders>
              <w:top w:val="single" w:sz="4" w:space="0" w:color="auto"/>
              <w:left w:val="single" w:sz="4" w:space="0" w:color="auto"/>
              <w:bottom w:val="single" w:sz="4" w:space="0" w:color="auto"/>
              <w:right w:val="single" w:sz="4" w:space="0" w:color="auto"/>
            </w:tcBorders>
            <w:shd w:val="clear" w:color="auto" w:fill="C6D9F1"/>
            <w:tcMar>
              <w:top w:w="55" w:type="dxa"/>
              <w:left w:w="55" w:type="dxa"/>
              <w:bottom w:w="55" w:type="dxa"/>
              <w:right w:w="55" w:type="dxa"/>
            </w:tcMar>
          </w:tcPr>
          <w:p w:rsidR="004556FC" w:rsidRPr="004B24E5" w:rsidRDefault="00C31221" w:rsidP="00A6637A">
            <w:pPr>
              <w:widowControl/>
              <w:suppressAutoHyphens w:val="0"/>
              <w:autoSpaceDE w:val="0"/>
              <w:adjustRightInd w:val="0"/>
              <w:textAlignment w:val="auto"/>
              <w:rPr>
                <w:rFonts w:ascii="Arial" w:hAnsi="Arial" w:cs="Arial"/>
                <w:kern w:val="0"/>
                <w:lang w:bidi="ar-SA"/>
              </w:rPr>
            </w:pPr>
            <w:r w:rsidRPr="004B24E5">
              <w:rPr>
                <w:rFonts w:ascii="Arial" w:hAnsi="Arial" w:cs="Arial"/>
                <w:color w:val="0000FF"/>
                <w:kern w:val="0"/>
                <w:lang w:bidi="ar-SA"/>
              </w:rPr>
              <w:t>public</w:t>
            </w:r>
            <w:r w:rsidRPr="004B24E5">
              <w:rPr>
                <w:rFonts w:ascii="Arial" w:hAnsi="Arial" w:cs="Arial"/>
                <w:kern w:val="0"/>
                <w:lang w:bidi="ar-SA"/>
              </w:rPr>
              <w:t xml:space="preserve"> </w:t>
            </w:r>
            <w:r w:rsidRPr="004B24E5">
              <w:rPr>
                <w:rFonts w:ascii="Arial" w:hAnsi="Arial" w:cs="Arial"/>
                <w:color w:val="0000FF"/>
                <w:kern w:val="0"/>
                <w:lang w:bidi="ar-SA"/>
              </w:rPr>
              <w:t>string</w:t>
            </w:r>
            <w:r w:rsidRPr="004B24E5">
              <w:rPr>
                <w:rFonts w:ascii="Arial" w:hAnsi="Arial" w:cs="Arial"/>
                <w:kern w:val="0"/>
                <w:lang w:bidi="ar-SA"/>
              </w:rPr>
              <w:t xml:space="preserve"> </w:t>
            </w:r>
            <w:proofErr w:type="spellStart"/>
            <w:r w:rsidRPr="004B24E5">
              <w:rPr>
                <w:rFonts w:ascii="Arial" w:hAnsi="Arial" w:cs="Arial"/>
                <w:kern w:val="0"/>
                <w:lang w:bidi="ar-SA"/>
              </w:rPr>
              <w:t>GetString</w:t>
            </w:r>
            <w:proofErr w:type="spellEnd"/>
            <w:r w:rsidRPr="004B24E5">
              <w:rPr>
                <w:rFonts w:ascii="Arial" w:hAnsi="Arial" w:cs="Arial"/>
                <w:kern w:val="0"/>
                <w:lang w:bidi="ar-SA"/>
              </w:rPr>
              <w:t>(</w:t>
            </w:r>
            <w:r w:rsidRPr="004B24E5">
              <w:rPr>
                <w:rFonts w:ascii="Arial" w:hAnsi="Arial" w:cs="Arial"/>
                <w:color w:val="0000FF"/>
                <w:kern w:val="0"/>
                <w:lang w:bidi="ar-SA"/>
              </w:rPr>
              <w:t>string</w:t>
            </w:r>
            <w:r w:rsidRPr="004B24E5">
              <w:rPr>
                <w:rFonts w:ascii="Arial" w:hAnsi="Arial" w:cs="Arial"/>
                <w:kern w:val="0"/>
                <w:lang w:bidi="ar-SA"/>
              </w:rPr>
              <w:t xml:space="preserve"> </w:t>
            </w:r>
            <w:proofErr w:type="spellStart"/>
            <w:r w:rsidRPr="004B24E5">
              <w:rPr>
                <w:rFonts w:ascii="Arial" w:hAnsi="Arial" w:cs="Arial"/>
                <w:kern w:val="0"/>
                <w:lang w:bidi="ar-SA"/>
              </w:rPr>
              <w:t>aKey</w:t>
            </w:r>
            <w:proofErr w:type="spellEnd"/>
            <w:r w:rsidRPr="004B24E5">
              <w:rPr>
                <w:rFonts w:ascii="Arial" w:hAnsi="Arial" w:cs="Arial"/>
                <w:kern w:val="0"/>
                <w:lang w:bidi="ar-SA"/>
              </w:rPr>
              <w:t>)</w:t>
            </w:r>
          </w:p>
        </w:tc>
        <w:tc>
          <w:tcPr>
            <w:tcW w:w="4179"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4556FC" w:rsidRPr="004B24E5" w:rsidRDefault="00D93CF7" w:rsidP="00A6637A">
            <w:pPr>
              <w:pStyle w:val="Contenidodelatabla"/>
              <w:jc w:val="both"/>
              <w:rPr>
                <w:rFonts w:ascii="Arial" w:hAnsi="Arial" w:cs="Arial"/>
              </w:rPr>
            </w:pPr>
            <w:r>
              <w:rPr>
                <w:rFonts w:ascii="Arial" w:hAnsi="Arial" w:cs="Arial"/>
              </w:rPr>
              <w:t>Get string value for a key.</w:t>
            </w:r>
          </w:p>
        </w:tc>
      </w:tr>
      <w:tr w:rsidR="00C31221" w:rsidRPr="004B24E5" w:rsidTr="00C31221">
        <w:trPr>
          <w:trHeight w:val="301"/>
        </w:trPr>
        <w:tc>
          <w:tcPr>
            <w:tcW w:w="4311" w:type="dxa"/>
            <w:gridSpan w:val="2"/>
            <w:tcBorders>
              <w:top w:val="single" w:sz="4" w:space="0" w:color="auto"/>
              <w:left w:val="single" w:sz="4" w:space="0" w:color="auto"/>
              <w:bottom w:val="single" w:sz="4" w:space="0" w:color="auto"/>
              <w:right w:val="single" w:sz="4" w:space="0" w:color="auto"/>
            </w:tcBorders>
            <w:shd w:val="clear" w:color="auto" w:fill="C6D9F1"/>
            <w:tcMar>
              <w:top w:w="55" w:type="dxa"/>
              <w:left w:w="55" w:type="dxa"/>
              <w:bottom w:w="55" w:type="dxa"/>
              <w:right w:w="55" w:type="dxa"/>
            </w:tcMar>
          </w:tcPr>
          <w:p w:rsidR="00C31221" w:rsidRPr="004B24E5" w:rsidRDefault="00C31221" w:rsidP="00C31221">
            <w:pPr>
              <w:widowControl/>
              <w:suppressAutoHyphens w:val="0"/>
              <w:autoSpaceDE w:val="0"/>
              <w:adjustRightInd w:val="0"/>
              <w:textAlignment w:val="auto"/>
              <w:rPr>
                <w:rFonts w:ascii="Arial" w:hAnsi="Arial" w:cs="Arial"/>
                <w:kern w:val="0"/>
                <w:lang w:bidi="ar-SA"/>
              </w:rPr>
            </w:pPr>
            <w:r w:rsidRPr="004B24E5">
              <w:rPr>
                <w:rFonts w:ascii="Arial" w:hAnsi="Arial" w:cs="Arial"/>
                <w:color w:val="0000FF"/>
                <w:kern w:val="0"/>
                <w:lang w:bidi="ar-SA"/>
              </w:rPr>
              <w:t>public</w:t>
            </w:r>
            <w:r w:rsidRPr="004B24E5">
              <w:rPr>
                <w:rFonts w:ascii="Arial" w:hAnsi="Arial" w:cs="Arial"/>
                <w:kern w:val="0"/>
                <w:lang w:bidi="ar-SA"/>
              </w:rPr>
              <w:t xml:space="preserve"> </w:t>
            </w:r>
            <w:r w:rsidRPr="004B24E5">
              <w:rPr>
                <w:rFonts w:ascii="Arial" w:hAnsi="Arial" w:cs="Arial"/>
                <w:color w:val="0000FF"/>
                <w:kern w:val="0"/>
                <w:lang w:bidi="ar-SA"/>
              </w:rPr>
              <w:t>void</w:t>
            </w:r>
            <w:r w:rsidRPr="004B24E5">
              <w:rPr>
                <w:rFonts w:ascii="Arial" w:hAnsi="Arial" w:cs="Arial"/>
                <w:kern w:val="0"/>
                <w:lang w:bidi="ar-SA"/>
              </w:rPr>
              <w:t xml:space="preserve"> </w:t>
            </w:r>
            <w:proofErr w:type="spellStart"/>
            <w:r w:rsidRPr="004B24E5">
              <w:rPr>
                <w:rFonts w:ascii="Arial" w:hAnsi="Arial" w:cs="Arial"/>
                <w:kern w:val="0"/>
                <w:lang w:bidi="ar-SA"/>
              </w:rPr>
              <w:t>SetString</w:t>
            </w:r>
            <w:proofErr w:type="spellEnd"/>
            <w:r w:rsidRPr="004B24E5">
              <w:rPr>
                <w:rFonts w:ascii="Arial" w:hAnsi="Arial" w:cs="Arial"/>
                <w:kern w:val="0"/>
                <w:lang w:bidi="ar-SA"/>
              </w:rPr>
              <w:t>(</w:t>
            </w:r>
            <w:r w:rsidRPr="004B24E5">
              <w:rPr>
                <w:rFonts w:ascii="Arial" w:hAnsi="Arial" w:cs="Arial"/>
                <w:color w:val="0000FF"/>
                <w:kern w:val="0"/>
                <w:lang w:bidi="ar-SA"/>
              </w:rPr>
              <w:t>string</w:t>
            </w:r>
            <w:r w:rsidRPr="004B24E5">
              <w:rPr>
                <w:rFonts w:ascii="Arial" w:hAnsi="Arial" w:cs="Arial"/>
                <w:kern w:val="0"/>
                <w:lang w:bidi="ar-SA"/>
              </w:rPr>
              <w:t xml:space="preserve"> </w:t>
            </w:r>
            <w:proofErr w:type="spellStart"/>
            <w:r w:rsidRPr="004B24E5">
              <w:rPr>
                <w:rFonts w:ascii="Arial" w:hAnsi="Arial" w:cs="Arial"/>
                <w:kern w:val="0"/>
                <w:lang w:bidi="ar-SA"/>
              </w:rPr>
              <w:t>aKey</w:t>
            </w:r>
            <w:proofErr w:type="spellEnd"/>
            <w:r w:rsidRPr="004B24E5">
              <w:rPr>
                <w:rFonts w:ascii="Arial" w:hAnsi="Arial" w:cs="Arial"/>
                <w:kern w:val="0"/>
                <w:lang w:bidi="ar-SA"/>
              </w:rPr>
              <w:t xml:space="preserve">, </w:t>
            </w:r>
            <w:r w:rsidRPr="004B24E5">
              <w:rPr>
                <w:rFonts w:ascii="Arial" w:hAnsi="Arial" w:cs="Arial"/>
                <w:color w:val="0000FF"/>
                <w:kern w:val="0"/>
                <w:lang w:bidi="ar-SA"/>
              </w:rPr>
              <w:t>string</w:t>
            </w:r>
            <w:r w:rsidRPr="004B24E5">
              <w:rPr>
                <w:rFonts w:ascii="Arial" w:hAnsi="Arial" w:cs="Arial"/>
                <w:kern w:val="0"/>
                <w:lang w:bidi="ar-SA"/>
              </w:rPr>
              <w:t xml:space="preserve"> </w:t>
            </w:r>
            <w:proofErr w:type="spellStart"/>
            <w:r w:rsidRPr="004B24E5">
              <w:rPr>
                <w:rFonts w:ascii="Arial" w:hAnsi="Arial" w:cs="Arial"/>
                <w:kern w:val="0"/>
                <w:lang w:bidi="ar-SA"/>
              </w:rPr>
              <w:t>aValue</w:t>
            </w:r>
            <w:proofErr w:type="spellEnd"/>
            <w:r w:rsidRPr="004B24E5">
              <w:rPr>
                <w:rFonts w:ascii="Arial" w:hAnsi="Arial" w:cs="Arial"/>
                <w:kern w:val="0"/>
                <w:lang w:bidi="ar-SA"/>
              </w:rPr>
              <w:t>)</w:t>
            </w:r>
          </w:p>
        </w:tc>
        <w:tc>
          <w:tcPr>
            <w:tcW w:w="4179"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C31221" w:rsidRPr="004B24E5" w:rsidRDefault="00D93CF7" w:rsidP="00A6637A">
            <w:pPr>
              <w:pStyle w:val="Contenidodelatabla"/>
              <w:jc w:val="both"/>
              <w:rPr>
                <w:rFonts w:ascii="Arial" w:hAnsi="Arial" w:cs="Arial"/>
              </w:rPr>
            </w:pPr>
            <w:r>
              <w:rPr>
                <w:rFonts w:ascii="Arial" w:hAnsi="Arial" w:cs="Arial"/>
              </w:rPr>
              <w:t>Set string value for a key.</w:t>
            </w:r>
          </w:p>
        </w:tc>
      </w:tr>
      <w:tr w:rsidR="00C31221" w:rsidRPr="004B24E5" w:rsidTr="00C31221">
        <w:trPr>
          <w:trHeight w:val="301"/>
        </w:trPr>
        <w:tc>
          <w:tcPr>
            <w:tcW w:w="4311" w:type="dxa"/>
            <w:gridSpan w:val="2"/>
            <w:tcBorders>
              <w:top w:val="single" w:sz="4" w:space="0" w:color="auto"/>
              <w:left w:val="single" w:sz="4" w:space="0" w:color="auto"/>
              <w:bottom w:val="single" w:sz="4" w:space="0" w:color="auto"/>
              <w:right w:val="single" w:sz="4" w:space="0" w:color="auto"/>
            </w:tcBorders>
            <w:shd w:val="clear" w:color="auto" w:fill="C6D9F1"/>
            <w:tcMar>
              <w:top w:w="55" w:type="dxa"/>
              <w:left w:w="55" w:type="dxa"/>
              <w:bottom w:w="55" w:type="dxa"/>
              <w:right w:w="55" w:type="dxa"/>
            </w:tcMar>
          </w:tcPr>
          <w:p w:rsidR="00C31221" w:rsidRPr="004B24E5" w:rsidRDefault="00C31221" w:rsidP="00C31221">
            <w:pPr>
              <w:widowControl/>
              <w:suppressAutoHyphens w:val="0"/>
              <w:autoSpaceDE w:val="0"/>
              <w:adjustRightInd w:val="0"/>
              <w:textAlignment w:val="auto"/>
              <w:rPr>
                <w:rFonts w:ascii="Arial" w:hAnsi="Arial" w:cs="Arial"/>
                <w:kern w:val="0"/>
                <w:lang w:bidi="ar-SA"/>
              </w:rPr>
            </w:pPr>
            <w:r w:rsidRPr="004B24E5">
              <w:rPr>
                <w:rFonts w:ascii="Arial" w:hAnsi="Arial" w:cs="Arial"/>
                <w:color w:val="0000FF"/>
                <w:kern w:val="0"/>
                <w:lang w:bidi="ar-SA"/>
              </w:rPr>
              <w:t>public</w:t>
            </w:r>
            <w:r w:rsidRPr="004B24E5">
              <w:rPr>
                <w:rFonts w:ascii="Arial" w:hAnsi="Arial" w:cs="Arial"/>
                <w:kern w:val="0"/>
                <w:lang w:bidi="ar-SA"/>
              </w:rPr>
              <w:t xml:space="preserve"> </w:t>
            </w:r>
            <w:proofErr w:type="spellStart"/>
            <w:r w:rsidRPr="004B24E5">
              <w:rPr>
                <w:rFonts w:ascii="Arial" w:hAnsi="Arial" w:cs="Arial"/>
                <w:color w:val="0000FF"/>
                <w:kern w:val="0"/>
                <w:lang w:bidi="ar-SA"/>
              </w:rPr>
              <w:t>int</w:t>
            </w:r>
            <w:proofErr w:type="spellEnd"/>
            <w:r w:rsidRPr="004B24E5">
              <w:rPr>
                <w:rFonts w:ascii="Arial" w:hAnsi="Arial" w:cs="Arial"/>
                <w:kern w:val="0"/>
                <w:lang w:bidi="ar-SA"/>
              </w:rPr>
              <w:t xml:space="preserve"> </w:t>
            </w:r>
            <w:proofErr w:type="spellStart"/>
            <w:r w:rsidRPr="004B24E5">
              <w:rPr>
                <w:rFonts w:ascii="Arial" w:hAnsi="Arial" w:cs="Arial"/>
                <w:kern w:val="0"/>
                <w:lang w:bidi="ar-SA"/>
              </w:rPr>
              <w:t>GetInt</w:t>
            </w:r>
            <w:proofErr w:type="spellEnd"/>
            <w:r w:rsidRPr="004B24E5">
              <w:rPr>
                <w:rFonts w:ascii="Arial" w:hAnsi="Arial" w:cs="Arial"/>
                <w:kern w:val="0"/>
                <w:lang w:bidi="ar-SA"/>
              </w:rPr>
              <w:t>(</w:t>
            </w:r>
            <w:r w:rsidRPr="004B24E5">
              <w:rPr>
                <w:rFonts w:ascii="Arial" w:hAnsi="Arial" w:cs="Arial"/>
                <w:color w:val="0000FF"/>
                <w:kern w:val="0"/>
                <w:lang w:bidi="ar-SA"/>
              </w:rPr>
              <w:t>string</w:t>
            </w:r>
            <w:r w:rsidRPr="004B24E5">
              <w:rPr>
                <w:rFonts w:ascii="Arial" w:hAnsi="Arial" w:cs="Arial"/>
                <w:kern w:val="0"/>
                <w:lang w:bidi="ar-SA"/>
              </w:rPr>
              <w:t xml:space="preserve"> </w:t>
            </w:r>
            <w:proofErr w:type="spellStart"/>
            <w:r w:rsidRPr="004B24E5">
              <w:rPr>
                <w:rFonts w:ascii="Arial" w:hAnsi="Arial" w:cs="Arial"/>
                <w:kern w:val="0"/>
                <w:lang w:bidi="ar-SA"/>
              </w:rPr>
              <w:t>aKey</w:t>
            </w:r>
            <w:proofErr w:type="spellEnd"/>
            <w:r w:rsidRPr="004B24E5">
              <w:rPr>
                <w:rFonts w:ascii="Arial" w:hAnsi="Arial" w:cs="Arial"/>
                <w:kern w:val="0"/>
                <w:lang w:bidi="ar-SA"/>
              </w:rPr>
              <w:t>)</w:t>
            </w:r>
          </w:p>
        </w:tc>
        <w:tc>
          <w:tcPr>
            <w:tcW w:w="4179"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C31221" w:rsidRPr="004B24E5" w:rsidRDefault="00D93CF7" w:rsidP="00A6637A">
            <w:pPr>
              <w:pStyle w:val="Contenidodelatabla"/>
              <w:jc w:val="both"/>
              <w:rPr>
                <w:rFonts w:ascii="Arial" w:hAnsi="Arial" w:cs="Arial"/>
              </w:rPr>
            </w:pPr>
            <w:r>
              <w:rPr>
                <w:rFonts w:ascii="Arial" w:hAnsi="Arial" w:cs="Arial"/>
              </w:rPr>
              <w:t>Get int value for a key.</w:t>
            </w:r>
          </w:p>
        </w:tc>
      </w:tr>
      <w:tr w:rsidR="00C31221" w:rsidRPr="004B24E5" w:rsidTr="00C31221">
        <w:trPr>
          <w:trHeight w:val="301"/>
        </w:trPr>
        <w:tc>
          <w:tcPr>
            <w:tcW w:w="4311" w:type="dxa"/>
            <w:gridSpan w:val="2"/>
            <w:tcBorders>
              <w:top w:val="single" w:sz="4" w:space="0" w:color="auto"/>
              <w:left w:val="single" w:sz="4" w:space="0" w:color="auto"/>
              <w:bottom w:val="single" w:sz="4" w:space="0" w:color="auto"/>
              <w:right w:val="single" w:sz="4" w:space="0" w:color="auto"/>
            </w:tcBorders>
            <w:shd w:val="clear" w:color="auto" w:fill="C6D9F1"/>
            <w:tcMar>
              <w:top w:w="55" w:type="dxa"/>
              <w:left w:w="55" w:type="dxa"/>
              <w:bottom w:w="55" w:type="dxa"/>
              <w:right w:w="55" w:type="dxa"/>
            </w:tcMar>
          </w:tcPr>
          <w:p w:rsidR="00C31221" w:rsidRPr="004B24E5" w:rsidRDefault="00C31221" w:rsidP="00C31221">
            <w:pPr>
              <w:widowControl/>
              <w:suppressAutoHyphens w:val="0"/>
              <w:autoSpaceDE w:val="0"/>
              <w:adjustRightInd w:val="0"/>
              <w:textAlignment w:val="auto"/>
              <w:rPr>
                <w:rFonts w:ascii="Arial" w:hAnsi="Arial" w:cs="Arial"/>
                <w:kern w:val="0"/>
                <w:lang w:bidi="ar-SA"/>
              </w:rPr>
            </w:pPr>
            <w:r w:rsidRPr="004B24E5">
              <w:rPr>
                <w:rFonts w:ascii="Arial" w:hAnsi="Arial" w:cs="Arial"/>
                <w:color w:val="0000FF"/>
                <w:kern w:val="0"/>
                <w:lang w:bidi="ar-SA"/>
              </w:rPr>
              <w:t>public</w:t>
            </w:r>
            <w:r w:rsidRPr="004B24E5">
              <w:rPr>
                <w:rFonts w:ascii="Arial" w:hAnsi="Arial" w:cs="Arial"/>
                <w:kern w:val="0"/>
                <w:lang w:bidi="ar-SA"/>
              </w:rPr>
              <w:t xml:space="preserve"> </w:t>
            </w:r>
            <w:r w:rsidRPr="004B24E5">
              <w:rPr>
                <w:rFonts w:ascii="Arial" w:hAnsi="Arial" w:cs="Arial"/>
                <w:color w:val="0000FF"/>
                <w:kern w:val="0"/>
                <w:lang w:bidi="ar-SA"/>
              </w:rPr>
              <w:t>void</w:t>
            </w:r>
            <w:r w:rsidRPr="004B24E5">
              <w:rPr>
                <w:rFonts w:ascii="Arial" w:hAnsi="Arial" w:cs="Arial"/>
                <w:kern w:val="0"/>
                <w:lang w:bidi="ar-SA"/>
              </w:rPr>
              <w:t xml:space="preserve"> </w:t>
            </w:r>
            <w:proofErr w:type="spellStart"/>
            <w:r w:rsidRPr="004B24E5">
              <w:rPr>
                <w:rFonts w:ascii="Arial" w:hAnsi="Arial" w:cs="Arial"/>
                <w:kern w:val="0"/>
                <w:lang w:bidi="ar-SA"/>
              </w:rPr>
              <w:t>SetInt</w:t>
            </w:r>
            <w:proofErr w:type="spellEnd"/>
            <w:r w:rsidRPr="004B24E5">
              <w:rPr>
                <w:rFonts w:ascii="Arial" w:hAnsi="Arial" w:cs="Arial"/>
                <w:kern w:val="0"/>
                <w:lang w:bidi="ar-SA"/>
              </w:rPr>
              <w:t>(</w:t>
            </w:r>
            <w:r w:rsidRPr="004B24E5">
              <w:rPr>
                <w:rFonts w:ascii="Arial" w:hAnsi="Arial" w:cs="Arial"/>
                <w:color w:val="0000FF"/>
                <w:kern w:val="0"/>
                <w:lang w:bidi="ar-SA"/>
              </w:rPr>
              <w:t>string</w:t>
            </w:r>
            <w:r w:rsidRPr="004B24E5">
              <w:rPr>
                <w:rFonts w:ascii="Arial" w:hAnsi="Arial" w:cs="Arial"/>
                <w:kern w:val="0"/>
                <w:lang w:bidi="ar-SA"/>
              </w:rPr>
              <w:t xml:space="preserve"> </w:t>
            </w:r>
            <w:proofErr w:type="spellStart"/>
            <w:r w:rsidRPr="004B24E5">
              <w:rPr>
                <w:rFonts w:ascii="Arial" w:hAnsi="Arial" w:cs="Arial"/>
                <w:kern w:val="0"/>
                <w:lang w:bidi="ar-SA"/>
              </w:rPr>
              <w:t>aKey</w:t>
            </w:r>
            <w:proofErr w:type="spellEnd"/>
            <w:r w:rsidRPr="004B24E5">
              <w:rPr>
                <w:rFonts w:ascii="Arial" w:hAnsi="Arial" w:cs="Arial"/>
                <w:kern w:val="0"/>
                <w:lang w:bidi="ar-SA"/>
              </w:rPr>
              <w:t xml:space="preserve">, </w:t>
            </w:r>
            <w:proofErr w:type="spellStart"/>
            <w:r w:rsidRPr="004B24E5">
              <w:rPr>
                <w:rFonts w:ascii="Arial" w:hAnsi="Arial" w:cs="Arial"/>
                <w:color w:val="0000FF"/>
                <w:kern w:val="0"/>
                <w:lang w:bidi="ar-SA"/>
              </w:rPr>
              <w:t>int</w:t>
            </w:r>
            <w:proofErr w:type="spellEnd"/>
            <w:r w:rsidRPr="004B24E5">
              <w:rPr>
                <w:rFonts w:ascii="Arial" w:hAnsi="Arial" w:cs="Arial"/>
                <w:kern w:val="0"/>
                <w:lang w:bidi="ar-SA"/>
              </w:rPr>
              <w:t xml:space="preserve"> </w:t>
            </w:r>
            <w:proofErr w:type="spellStart"/>
            <w:r w:rsidRPr="004B24E5">
              <w:rPr>
                <w:rFonts w:ascii="Arial" w:hAnsi="Arial" w:cs="Arial"/>
                <w:kern w:val="0"/>
                <w:lang w:bidi="ar-SA"/>
              </w:rPr>
              <w:t>aValue</w:t>
            </w:r>
            <w:proofErr w:type="spellEnd"/>
            <w:r w:rsidRPr="004B24E5">
              <w:rPr>
                <w:rFonts w:ascii="Arial" w:hAnsi="Arial" w:cs="Arial"/>
                <w:kern w:val="0"/>
                <w:lang w:bidi="ar-SA"/>
              </w:rPr>
              <w:t>)</w:t>
            </w:r>
          </w:p>
        </w:tc>
        <w:tc>
          <w:tcPr>
            <w:tcW w:w="4179"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C31221" w:rsidRPr="004B24E5" w:rsidRDefault="00D93CF7" w:rsidP="00A6637A">
            <w:pPr>
              <w:pStyle w:val="Contenidodelatabla"/>
              <w:jc w:val="both"/>
              <w:rPr>
                <w:rFonts w:ascii="Arial" w:hAnsi="Arial" w:cs="Arial"/>
              </w:rPr>
            </w:pPr>
            <w:r>
              <w:rPr>
                <w:rFonts w:ascii="Arial" w:hAnsi="Arial" w:cs="Arial"/>
              </w:rPr>
              <w:t>Set int value for a key.</w:t>
            </w:r>
          </w:p>
        </w:tc>
      </w:tr>
      <w:tr w:rsidR="00C31221" w:rsidRPr="004B24E5" w:rsidTr="00C31221">
        <w:trPr>
          <w:trHeight w:val="301"/>
        </w:trPr>
        <w:tc>
          <w:tcPr>
            <w:tcW w:w="4311" w:type="dxa"/>
            <w:gridSpan w:val="2"/>
            <w:tcBorders>
              <w:top w:val="single" w:sz="4" w:space="0" w:color="auto"/>
              <w:left w:val="single" w:sz="4" w:space="0" w:color="auto"/>
              <w:bottom w:val="single" w:sz="4" w:space="0" w:color="auto"/>
              <w:right w:val="single" w:sz="4" w:space="0" w:color="auto"/>
            </w:tcBorders>
            <w:shd w:val="clear" w:color="auto" w:fill="C6D9F1"/>
            <w:tcMar>
              <w:top w:w="55" w:type="dxa"/>
              <w:left w:w="55" w:type="dxa"/>
              <w:bottom w:w="55" w:type="dxa"/>
              <w:right w:w="55" w:type="dxa"/>
            </w:tcMar>
          </w:tcPr>
          <w:p w:rsidR="00C31221" w:rsidRPr="004B24E5" w:rsidRDefault="00C31221" w:rsidP="00C31221">
            <w:pPr>
              <w:widowControl/>
              <w:suppressAutoHyphens w:val="0"/>
              <w:autoSpaceDE w:val="0"/>
              <w:adjustRightInd w:val="0"/>
              <w:textAlignment w:val="auto"/>
              <w:rPr>
                <w:rFonts w:ascii="Arial" w:hAnsi="Arial" w:cs="Arial"/>
                <w:kern w:val="0"/>
                <w:lang w:bidi="ar-SA"/>
              </w:rPr>
            </w:pPr>
            <w:r w:rsidRPr="004B24E5">
              <w:rPr>
                <w:rFonts w:ascii="Arial" w:hAnsi="Arial" w:cs="Arial"/>
                <w:color w:val="0000FF"/>
                <w:kern w:val="0"/>
                <w:lang w:bidi="ar-SA"/>
              </w:rPr>
              <w:t>public</w:t>
            </w:r>
            <w:r w:rsidRPr="004B24E5">
              <w:rPr>
                <w:rFonts w:ascii="Arial" w:hAnsi="Arial" w:cs="Arial"/>
                <w:kern w:val="0"/>
                <w:lang w:bidi="ar-SA"/>
              </w:rPr>
              <w:t xml:space="preserve"> </w:t>
            </w:r>
            <w:r w:rsidRPr="004B24E5">
              <w:rPr>
                <w:rFonts w:ascii="Arial" w:hAnsi="Arial" w:cs="Arial"/>
                <w:color w:val="0000FF"/>
                <w:kern w:val="0"/>
                <w:lang w:bidi="ar-SA"/>
              </w:rPr>
              <w:t>double</w:t>
            </w:r>
            <w:r w:rsidRPr="004B24E5">
              <w:rPr>
                <w:rFonts w:ascii="Arial" w:hAnsi="Arial" w:cs="Arial"/>
                <w:kern w:val="0"/>
                <w:lang w:bidi="ar-SA"/>
              </w:rPr>
              <w:t xml:space="preserve"> </w:t>
            </w:r>
            <w:proofErr w:type="spellStart"/>
            <w:r w:rsidRPr="004B24E5">
              <w:rPr>
                <w:rFonts w:ascii="Arial" w:hAnsi="Arial" w:cs="Arial"/>
                <w:kern w:val="0"/>
                <w:lang w:bidi="ar-SA"/>
              </w:rPr>
              <w:t>GetDouble</w:t>
            </w:r>
            <w:proofErr w:type="spellEnd"/>
            <w:r w:rsidRPr="004B24E5">
              <w:rPr>
                <w:rFonts w:ascii="Arial" w:hAnsi="Arial" w:cs="Arial"/>
                <w:kern w:val="0"/>
                <w:lang w:bidi="ar-SA"/>
              </w:rPr>
              <w:t>(</w:t>
            </w:r>
            <w:r w:rsidRPr="004B24E5">
              <w:rPr>
                <w:rFonts w:ascii="Arial" w:hAnsi="Arial" w:cs="Arial"/>
                <w:color w:val="0000FF"/>
                <w:kern w:val="0"/>
                <w:lang w:bidi="ar-SA"/>
              </w:rPr>
              <w:t>string</w:t>
            </w:r>
            <w:r w:rsidRPr="004B24E5">
              <w:rPr>
                <w:rFonts w:ascii="Arial" w:hAnsi="Arial" w:cs="Arial"/>
                <w:kern w:val="0"/>
                <w:lang w:bidi="ar-SA"/>
              </w:rPr>
              <w:t xml:space="preserve"> </w:t>
            </w:r>
            <w:proofErr w:type="spellStart"/>
            <w:r w:rsidRPr="004B24E5">
              <w:rPr>
                <w:rFonts w:ascii="Arial" w:hAnsi="Arial" w:cs="Arial"/>
                <w:kern w:val="0"/>
                <w:lang w:bidi="ar-SA"/>
              </w:rPr>
              <w:t>aKey</w:t>
            </w:r>
            <w:proofErr w:type="spellEnd"/>
            <w:r w:rsidRPr="004B24E5">
              <w:rPr>
                <w:rFonts w:ascii="Arial" w:hAnsi="Arial" w:cs="Arial"/>
                <w:kern w:val="0"/>
                <w:lang w:bidi="ar-SA"/>
              </w:rPr>
              <w:t>)</w:t>
            </w:r>
          </w:p>
        </w:tc>
        <w:tc>
          <w:tcPr>
            <w:tcW w:w="4179"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C31221" w:rsidRPr="004B24E5" w:rsidRDefault="00C22F35" w:rsidP="00A6637A">
            <w:pPr>
              <w:pStyle w:val="Contenidodelatabla"/>
              <w:jc w:val="both"/>
              <w:rPr>
                <w:rFonts w:ascii="Arial" w:hAnsi="Arial" w:cs="Arial"/>
              </w:rPr>
            </w:pPr>
            <w:r>
              <w:rPr>
                <w:rFonts w:ascii="Arial" w:hAnsi="Arial" w:cs="Arial"/>
              </w:rPr>
              <w:t>Get double value for a key.</w:t>
            </w:r>
          </w:p>
        </w:tc>
      </w:tr>
      <w:tr w:rsidR="00C31221" w:rsidRPr="004B24E5" w:rsidTr="00C31221">
        <w:trPr>
          <w:trHeight w:val="301"/>
        </w:trPr>
        <w:tc>
          <w:tcPr>
            <w:tcW w:w="4311" w:type="dxa"/>
            <w:gridSpan w:val="2"/>
            <w:tcBorders>
              <w:top w:val="single" w:sz="4" w:space="0" w:color="auto"/>
              <w:left w:val="single" w:sz="4" w:space="0" w:color="auto"/>
              <w:bottom w:val="single" w:sz="4" w:space="0" w:color="auto"/>
              <w:right w:val="single" w:sz="4" w:space="0" w:color="auto"/>
            </w:tcBorders>
            <w:shd w:val="clear" w:color="auto" w:fill="C6D9F1"/>
            <w:tcMar>
              <w:top w:w="55" w:type="dxa"/>
              <w:left w:w="55" w:type="dxa"/>
              <w:bottom w:w="55" w:type="dxa"/>
              <w:right w:w="55" w:type="dxa"/>
            </w:tcMar>
          </w:tcPr>
          <w:p w:rsidR="00C31221" w:rsidRPr="004B24E5" w:rsidRDefault="00C31221" w:rsidP="00C31221">
            <w:pPr>
              <w:widowControl/>
              <w:suppressAutoHyphens w:val="0"/>
              <w:autoSpaceDE w:val="0"/>
              <w:adjustRightInd w:val="0"/>
              <w:textAlignment w:val="auto"/>
              <w:rPr>
                <w:rFonts w:ascii="Arial" w:hAnsi="Arial" w:cs="Arial"/>
                <w:kern w:val="0"/>
                <w:lang w:bidi="ar-SA"/>
              </w:rPr>
            </w:pPr>
            <w:r w:rsidRPr="004B24E5">
              <w:rPr>
                <w:rFonts w:ascii="Arial" w:hAnsi="Arial" w:cs="Arial"/>
                <w:color w:val="0000FF"/>
                <w:kern w:val="0"/>
                <w:lang w:bidi="ar-SA"/>
              </w:rPr>
              <w:t>public</w:t>
            </w:r>
            <w:r w:rsidRPr="004B24E5">
              <w:rPr>
                <w:rFonts w:ascii="Arial" w:hAnsi="Arial" w:cs="Arial"/>
                <w:kern w:val="0"/>
                <w:lang w:bidi="ar-SA"/>
              </w:rPr>
              <w:t xml:space="preserve"> </w:t>
            </w:r>
            <w:r w:rsidRPr="004B24E5">
              <w:rPr>
                <w:rFonts w:ascii="Arial" w:hAnsi="Arial" w:cs="Arial"/>
                <w:color w:val="0000FF"/>
                <w:kern w:val="0"/>
                <w:lang w:bidi="ar-SA"/>
              </w:rPr>
              <w:t>void</w:t>
            </w:r>
            <w:r w:rsidRPr="004B24E5">
              <w:rPr>
                <w:rFonts w:ascii="Arial" w:hAnsi="Arial" w:cs="Arial"/>
                <w:kern w:val="0"/>
                <w:lang w:bidi="ar-SA"/>
              </w:rPr>
              <w:t xml:space="preserve"> </w:t>
            </w:r>
            <w:proofErr w:type="spellStart"/>
            <w:r w:rsidRPr="004B24E5">
              <w:rPr>
                <w:rFonts w:ascii="Arial" w:hAnsi="Arial" w:cs="Arial"/>
                <w:kern w:val="0"/>
                <w:lang w:bidi="ar-SA"/>
              </w:rPr>
              <w:t>SetDouble</w:t>
            </w:r>
            <w:proofErr w:type="spellEnd"/>
            <w:r w:rsidRPr="004B24E5">
              <w:rPr>
                <w:rFonts w:ascii="Arial" w:hAnsi="Arial" w:cs="Arial"/>
                <w:kern w:val="0"/>
                <w:lang w:bidi="ar-SA"/>
              </w:rPr>
              <w:t>(</w:t>
            </w:r>
            <w:r w:rsidRPr="004B24E5">
              <w:rPr>
                <w:rFonts w:ascii="Arial" w:hAnsi="Arial" w:cs="Arial"/>
                <w:color w:val="0000FF"/>
                <w:kern w:val="0"/>
                <w:lang w:bidi="ar-SA"/>
              </w:rPr>
              <w:t>string</w:t>
            </w:r>
            <w:r w:rsidRPr="004B24E5">
              <w:rPr>
                <w:rFonts w:ascii="Arial" w:hAnsi="Arial" w:cs="Arial"/>
                <w:kern w:val="0"/>
                <w:lang w:bidi="ar-SA"/>
              </w:rPr>
              <w:t xml:space="preserve"> </w:t>
            </w:r>
            <w:proofErr w:type="spellStart"/>
            <w:r w:rsidRPr="004B24E5">
              <w:rPr>
                <w:rFonts w:ascii="Arial" w:hAnsi="Arial" w:cs="Arial"/>
                <w:kern w:val="0"/>
                <w:lang w:bidi="ar-SA"/>
              </w:rPr>
              <w:t>aKey</w:t>
            </w:r>
            <w:proofErr w:type="spellEnd"/>
            <w:r w:rsidRPr="004B24E5">
              <w:rPr>
                <w:rFonts w:ascii="Arial" w:hAnsi="Arial" w:cs="Arial"/>
                <w:kern w:val="0"/>
                <w:lang w:bidi="ar-SA"/>
              </w:rPr>
              <w:t xml:space="preserve">, </w:t>
            </w:r>
            <w:r w:rsidRPr="004B24E5">
              <w:rPr>
                <w:rFonts w:ascii="Arial" w:hAnsi="Arial" w:cs="Arial"/>
                <w:color w:val="0000FF"/>
                <w:kern w:val="0"/>
                <w:lang w:bidi="ar-SA"/>
              </w:rPr>
              <w:t>double</w:t>
            </w:r>
            <w:r w:rsidRPr="004B24E5">
              <w:rPr>
                <w:rFonts w:ascii="Arial" w:hAnsi="Arial" w:cs="Arial"/>
                <w:kern w:val="0"/>
                <w:lang w:bidi="ar-SA"/>
              </w:rPr>
              <w:t xml:space="preserve"> </w:t>
            </w:r>
            <w:proofErr w:type="spellStart"/>
            <w:r w:rsidRPr="004B24E5">
              <w:rPr>
                <w:rFonts w:ascii="Arial" w:hAnsi="Arial" w:cs="Arial"/>
                <w:kern w:val="0"/>
                <w:lang w:bidi="ar-SA"/>
              </w:rPr>
              <w:t>aValue</w:t>
            </w:r>
            <w:proofErr w:type="spellEnd"/>
            <w:r w:rsidRPr="004B24E5">
              <w:rPr>
                <w:rFonts w:ascii="Arial" w:hAnsi="Arial" w:cs="Arial"/>
                <w:kern w:val="0"/>
                <w:lang w:bidi="ar-SA"/>
              </w:rPr>
              <w:t>)</w:t>
            </w:r>
          </w:p>
        </w:tc>
        <w:tc>
          <w:tcPr>
            <w:tcW w:w="4179"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C31221" w:rsidRPr="004B24E5" w:rsidRDefault="00C22F35" w:rsidP="00A6637A">
            <w:pPr>
              <w:pStyle w:val="Contenidodelatabla"/>
              <w:jc w:val="both"/>
              <w:rPr>
                <w:rFonts w:ascii="Arial" w:hAnsi="Arial" w:cs="Arial"/>
              </w:rPr>
            </w:pPr>
            <w:r>
              <w:rPr>
                <w:rFonts w:ascii="Arial" w:hAnsi="Arial" w:cs="Arial"/>
              </w:rPr>
              <w:t>Set double value for a key.</w:t>
            </w:r>
          </w:p>
        </w:tc>
      </w:tr>
      <w:tr w:rsidR="00C31221" w:rsidRPr="004B24E5" w:rsidTr="00C31221">
        <w:trPr>
          <w:trHeight w:val="301"/>
        </w:trPr>
        <w:tc>
          <w:tcPr>
            <w:tcW w:w="4311" w:type="dxa"/>
            <w:gridSpan w:val="2"/>
            <w:tcBorders>
              <w:top w:val="single" w:sz="4" w:space="0" w:color="auto"/>
              <w:left w:val="single" w:sz="4" w:space="0" w:color="auto"/>
              <w:bottom w:val="single" w:sz="4" w:space="0" w:color="auto"/>
              <w:right w:val="single" w:sz="4" w:space="0" w:color="auto"/>
            </w:tcBorders>
            <w:shd w:val="clear" w:color="auto" w:fill="C6D9F1"/>
            <w:tcMar>
              <w:top w:w="55" w:type="dxa"/>
              <w:left w:w="55" w:type="dxa"/>
              <w:bottom w:w="55" w:type="dxa"/>
              <w:right w:w="55" w:type="dxa"/>
            </w:tcMar>
          </w:tcPr>
          <w:p w:rsidR="00C31221" w:rsidRPr="004B24E5" w:rsidRDefault="00C31221" w:rsidP="00C31221">
            <w:pPr>
              <w:widowControl/>
              <w:suppressAutoHyphens w:val="0"/>
              <w:autoSpaceDE w:val="0"/>
              <w:adjustRightInd w:val="0"/>
              <w:textAlignment w:val="auto"/>
              <w:rPr>
                <w:rFonts w:ascii="Arial" w:hAnsi="Arial" w:cs="Arial"/>
                <w:kern w:val="0"/>
                <w:lang w:bidi="ar-SA"/>
              </w:rPr>
            </w:pPr>
            <w:r w:rsidRPr="004B24E5">
              <w:rPr>
                <w:rFonts w:ascii="Arial" w:hAnsi="Arial" w:cs="Arial"/>
                <w:color w:val="0000FF"/>
                <w:kern w:val="0"/>
                <w:lang w:bidi="ar-SA"/>
              </w:rPr>
              <w:t>public</w:t>
            </w:r>
            <w:r w:rsidRPr="004B24E5">
              <w:rPr>
                <w:rFonts w:ascii="Arial" w:hAnsi="Arial" w:cs="Arial"/>
                <w:kern w:val="0"/>
                <w:lang w:bidi="ar-SA"/>
              </w:rPr>
              <w:t xml:space="preserve"> </w:t>
            </w:r>
            <w:proofErr w:type="spellStart"/>
            <w:r w:rsidRPr="004B24E5">
              <w:rPr>
                <w:rFonts w:ascii="Arial" w:hAnsi="Arial" w:cs="Arial"/>
                <w:color w:val="0000FF"/>
                <w:kern w:val="0"/>
                <w:lang w:bidi="ar-SA"/>
              </w:rPr>
              <w:t>bool</w:t>
            </w:r>
            <w:proofErr w:type="spellEnd"/>
            <w:r w:rsidRPr="004B24E5">
              <w:rPr>
                <w:rFonts w:ascii="Arial" w:hAnsi="Arial" w:cs="Arial"/>
                <w:kern w:val="0"/>
                <w:lang w:bidi="ar-SA"/>
              </w:rPr>
              <w:t xml:space="preserve"> </w:t>
            </w:r>
            <w:proofErr w:type="spellStart"/>
            <w:r w:rsidRPr="004B24E5">
              <w:rPr>
                <w:rFonts w:ascii="Arial" w:hAnsi="Arial" w:cs="Arial"/>
                <w:kern w:val="0"/>
                <w:lang w:bidi="ar-SA"/>
              </w:rPr>
              <w:t>GetBool</w:t>
            </w:r>
            <w:proofErr w:type="spellEnd"/>
            <w:r w:rsidRPr="004B24E5">
              <w:rPr>
                <w:rFonts w:ascii="Arial" w:hAnsi="Arial" w:cs="Arial"/>
                <w:kern w:val="0"/>
                <w:lang w:bidi="ar-SA"/>
              </w:rPr>
              <w:t>(</w:t>
            </w:r>
            <w:r w:rsidRPr="004B24E5">
              <w:rPr>
                <w:rFonts w:ascii="Arial" w:hAnsi="Arial" w:cs="Arial"/>
                <w:color w:val="0000FF"/>
                <w:kern w:val="0"/>
                <w:lang w:bidi="ar-SA"/>
              </w:rPr>
              <w:t>string</w:t>
            </w:r>
            <w:r w:rsidRPr="004B24E5">
              <w:rPr>
                <w:rFonts w:ascii="Arial" w:hAnsi="Arial" w:cs="Arial"/>
                <w:kern w:val="0"/>
                <w:lang w:bidi="ar-SA"/>
              </w:rPr>
              <w:t xml:space="preserve"> </w:t>
            </w:r>
            <w:proofErr w:type="spellStart"/>
            <w:r w:rsidRPr="004B24E5">
              <w:rPr>
                <w:rFonts w:ascii="Arial" w:hAnsi="Arial" w:cs="Arial"/>
                <w:kern w:val="0"/>
                <w:lang w:bidi="ar-SA"/>
              </w:rPr>
              <w:t>aKey</w:t>
            </w:r>
            <w:proofErr w:type="spellEnd"/>
            <w:r w:rsidRPr="004B24E5">
              <w:rPr>
                <w:rFonts w:ascii="Arial" w:hAnsi="Arial" w:cs="Arial"/>
                <w:kern w:val="0"/>
                <w:lang w:bidi="ar-SA"/>
              </w:rPr>
              <w:t>)</w:t>
            </w:r>
          </w:p>
        </w:tc>
        <w:tc>
          <w:tcPr>
            <w:tcW w:w="4179"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C31221" w:rsidRPr="004B24E5" w:rsidRDefault="00C22F35" w:rsidP="00A6637A">
            <w:pPr>
              <w:pStyle w:val="Contenidodelatabla"/>
              <w:jc w:val="both"/>
              <w:rPr>
                <w:rFonts w:ascii="Arial" w:hAnsi="Arial" w:cs="Arial"/>
              </w:rPr>
            </w:pPr>
            <w:r>
              <w:rPr>
                <w:rFonts w:ascii="Arial" w:hAnsi="Arial" w:cs="Arial"/>
              </w:rPr>
              <w:t xml:space="preserve">Get </w:t>
            </w:r>
            <w:proofErr w:type="spellStart"/>
            <w:r>
              <w:rPr>
                <w:rFonts w:ascii="Arial" w:hAnsi="Arial" w:cs="Arial"/>
              </w:rPr>
              <w:t>bool</w:t>
            </w:r>
            <w:proofErr w:type="spellEnd"/>
            <w:r>
              <w:rPr>
                <w:rFonts w:ascii="Arial" w:hAnsi="Arial" w:cs="Arial"/>
              </w:rPr>
              <w:t xml:space="preserve"> value for a key.</w:t>
            </w:r>
          </w:p>
        </w:tc>
      </w:tr>
      <w:tr w:rsidR="00C31221" w:rsidRPr="004B24E5" w:rsidTr="00C31221">
        <w:trPr>
          <w:trHeight w:val="301"/>
        </w:trPr>
        <w:tc>
          <w:tcPr>
            <w:tcW w:w="4311" w:type="dxa"/>
            <w:gridSpan w:val="2"/>
            <w:tcBorders>
              <w:top w:val="single" w:sz="4" w:space="0" w:color="auto"/>
              <w:left w:val="single" w:sz="4" w:space="0" w:color="auto"/>
              <w:bottom w:val="single" w:sz="4" w:space="0" w:color="auto"/>
              <w:right w:val="single" w:sz="4" w:space="0" w:color="auto"/>
            </w:tcBorders>
            <w:shd w:val="clear" w:color="auto" w:fill="C6D9F1"/>
            <w:tcMar>
              <w:top w:w="55" w:type="dxa"/>
              <w:left w:w="55" w:type="dxa"/>
              <w:bottom w:w="55" w:type="dxa"/>
              <w:right w:w="55" w:type="dxa"/>
            </w:tcMar>
          </w:tcPr>
          <w:p w:rsidR="00C31221" w:rsidRPr="004B24E5" w:rsidRDefault="00C31221" w:rsidP="00C31221">
            <w:pPr>
              <w:widowControl/>
              <w:suppressAutoHyphens w:val="0"/>
              <w:autoSpaceDE w:val="0"/>
              <w:adjustRightInd w:val="0"/>
              <w:textAlignment w:val="auto"/>
              <w:rPr>
                <w:rFonts w:ascii="Arial" w:hAnsi="Arial" w:cs="Arial"/>
                <w:kern w:val="0"/>
                <w:lang w:bidi="ar-SA"/>
              </w:rPr>
            </w:pPr>
            <w:r w:rsidRPr="004B24E5">
              <w:rPr>
                <w:rFonts w:ascii="Arial" w:hAnsi="Arial" w:cs="Arial"/>
                <w:color w:val="0000FF"/>
                <w:kern w:val="0"/>
                <w:lang w:bidi="ar-SA"/>
              </w:rPr>
              <w:t>public</w:t>
            </w:r>
            <w:r w:rsidRPr="004B24E5">
              <w:rPr>
                <w:rFonts w:ascii="Arial" w:hAnsi="Arial" w:cs="Arial"/>
                <w:kern w:val="0"/>
                <w:lang w:bidi="ar-SA"/>
              </w:rPr>
              <w:t xml:space="preserve"> </w:t>
            </w:r>
            <w:r w:rsidRPr="004B24E5">
              <w:rPr>
                <w:rFonts w:ascii="Arial" w:hAnsi="Arial" w:cs="Arial"/>
                <w:color w:val="0000FF"/>
                <w:kern w:val="0"/>
                <w:lang w:bidi="ar-SA"/>
              </w:rPr>
              <w:t>void</w:t>
            </w:r>
            <w:r w:rsidRPr="004B24E5">
              <w:rPr>
                <w:rFonts w:ascii="Arial" w:hAnsi="Arial" w:cs="Arial"/>
                <w:kern w:val="0"/>
                <w:lang w:bidi="ar-SA"/>
              </w:rPr>
              <w:t xml:space="preserve"> </w:t>
            </w:r>
            <w:proofErr w:type="spellStart"/>
            <w:r w:rsidRPr="004B24E5">
              <w:rPr>
                <w:rFonts w:ascii="Arial" w:hAnsi="Arial" w:cs="Arial"/>
                <w:kern w:val="0"/>
                <w:lang w:bidi="ar-SA"/>
              </w:rPr>
              <w:t>SetBool</w:t>
            </w:r>
            <w:proofErr w:type="spellEnd"/>
            <w:r w:rsidRPr="004B24E5">
              <w:rPr>
                <w:rFonts w:ascii="Arial" w:hAnsi="Arial" w:cs="Arial"/>
                <w:kern w:val="0"/>
                <w:lang w:bidi="ar-SA"/>
              </w:rPr>
              <w:t>(</w:t>
            </w:r>
            <w:r w:rsidRPr="004B24E5">
              <w:rPr>
                <w:rFonts w:ascii="Arial" w:hAnsi="Arial" w:cs="Arial"/>
                <w:color w:val="0000FF"/>
                <w:kern w:val="0"/>
                <w:lang w:bidi="ar-SA"/>
              </w:rPr>
              <w:t>string</w:t>
            </w:r>
            <w:r w:rsidRPr="004B24E5">
              <w:rPr>
                <w:rFonts w:ascii="Arial" w:hAnsi="Arial" w:cs="Arial"/>
                <w:kern w:val="0"/>
                <w:lang w:bidi="ar-SA"/>
              </w:rPr>
              <w:t xml:space="preserve"> </w:t>
            </w:r>
            <w:proofErr w:type="spellStart"/>
            <w:r w:rsidRPr="004B24E5">
              <w:rPr>
                <w:rFonts w:ascii="Arial" w:hAnsi="Arial" w:cs="Arial"/>
                <w:kern w:val="0"/>
                <w:lang w:bidi="ar-SA"/>
              </w:rPr>
              <w:t>aKey</w:t>
            </w:r>
            <w:proofErr w:type="spellEnd"/>
            <w:r w:rsidRPr="004B24E5">
              <w:rPr>
                <w:rFonts w:ascii="Arial" w:hAnsi="Arial" w:cs="Arial"/>
                <w:kern w:val="0"/>
                <w:lang w:bidi="ar-SA"/>
              </w:rPr>
              <w:t xml:space="preserve">, </w:t>
            </w:r>
            <w:proofErr w:type="spellStart"/>
            <w:r w:rsidRPr="004B24E5">
              <w:rPr>
                <w:rFonts w:ascii="Arial" w:hAnsi="Arial" w:cs="Arial"/>
                <w:color w:val="0000FF"/>
                <w:kern w:val="0"/>
                <w:lang w:bidi="ar-SA"/>
              </w:rPr>
              <w:t>bool</w:t>
            </w:r>
            <w:proofErr w:type="spellEnd"/>
            <w:r w:rsidRPr="004B24E5">
              <w:rPr>
                <w:rFonts w:ascii="Arial" w:hAnsi="Arial" w:cs="Arial"/>
                <w:kern w:val="0"/>
                <w:lang w:bidi="ar-SA"/>
              </w:rPr>
              <w:t xml:space="preserve"> </w:t>
            </w:r>
            <w:proofErr w:type="spellStart"/>
            <w:r w:rsidRPr="004B24E5">
              <w:rPr>
                <w:rFonts w:ascii="Arial" w:hAnsi="Arial" w:cs="Arial"/>
                <w:kern w:val="0"/>
                <w:lang w:bidi="ar-SA"/>
              </w:rPr>
              <w:t>aValue</w:t>
            </w:r>
            <w:proofErr w:type="spellEnd"/>
            <w:r w:rsidRPr="004B24E5">
              <w:rPr>
                <w:rFonts w:ascii="Arial" w:hAnsi="Arial" w:cs="Arial"/>
                <w:kern w:val="0"/>
                <w:lang w:bidi="ar-SA"/>
              </w:rPr>
              <w:t>)</w:t>
            </w:r>
          </w:p>
        </w:tc>
        <w:tc>
          <w:tcPr>
            <w:tcW w:w="4179"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C31221" w:rsidRPr="004B24E5" w:rsidRDefault="00C22F35" w:rsidP="00A6637A">
            <w:pPr>
              <w:pStyle w:val="Contenidodelatabla"/>
              <w:jc w:val="both"/>
              <w:rPr>
                <w:rFonts w:ascii="Arial" w:hAnsi="Arial" w:cs="Arial"/>
              </w:rPr>
            </w:pPr>
            <w:r>
              <w:rPr>
                <w:rFonts w:ascii="Arial" w:hAnsi="Arial" w:cs="Arial"/>
              </w:rPr>
              <w:t xml:space="preserve">Set </w:t>
            </w:r>
            <w:proofErr w:type="spellStart"/>
            <w:r>
              <w:rPr>
                <w:rFonts w:ascii="Arial" w:hAnsi="Arial" w:cs="Arial"/>
              </w:rPr>
              <w:t>bool</w:t>
            </w:r>
            <w:proofErr w:type="spellEnd"/>
            <w:r>
              <w:rPr>
                <w:rFonts w:ascii="Arial" w:hAnsi="Arial" w:cs="Arial"/>
              </w:rPr>
              <w:t xml:space="preserve"> value for a key.</w:t>
            </w:r>
          </w:p>
        </w:tc>
      </w:tr>
      <w:tr w:rsidR="00C31221" w:rsidRPr="004B24E5" w:rsidTr="00C31221">
        <w:trPr>
          <w:trHeight w:val="301"/>
        </w:trPr>
        <w:tc>
          <w:tcPr>
            <w:tcW w:w="4311" w:type="dxa"/>
            <w:gridSpan w:val="2"/>
            <w:tcBorders>
              <w:top w:val="single" w:sz="4" w:space="0" w:color="auto"/>
              <w:left w:val="single" w:sz="4" w:space="0" w:color="auto"/>
              <w:bottom w:val="single" w:sz="4" w:space="0" w:color="auto"/>
              <w:right w:val="single" w:sz="4" w:space="0" w:color="auto"/>
            </w:tcBorders>
            <w:shd w:val="clear" w:color="auto" w:fill="C6D9F1"/>
            <w:tcMar>
              <w:top w:w="55" w:type="dxa"/>
              <w:left w:w="55" w:type="dxa"/>
              <w:bottom w:w="55" w:type="dxa"/>
              <w:right w:w="55" w:type="dxa"/>
            </w:tcMar>
          </w:tcPr>
          <w:p w:rsidR="00C31221" w:rsidRPr="004B24E5" w:rsidRDefault="00C31221" w:rsidP="00C31221">
            <w:pPr>
              <w:widowControl/>
              <w:suppressAutoHyphens w:val="0"/>
              <w:autoSpaceDE w:val="0"/>
              <w:adjustRightInd w:val="0"/>
              <w:textAlignment w:val="auto"/>
              <w:rPr>
                <w:rFonts w:ascii="Arial" w:hAnsi="Arial" w:cs="Arial"/>
                <w:kern w:val="0"/>
                <w:lang w:bidi="ar-SA"/>
              </w:rPr>
            </w:pPr>
            <w:r w:rsidRPr="004B24E5">
              <w:rPr>
                <w:rFonts w:ascii="Arial" w:hAnsi="Arial" w:cs="Arial"/>
                <w:color w:val="0000FF"/>
                <w:kern w:val="0"/>
                <w:lang w:bidi="ar-SA"/>
              </w:rPr>
              <w:t>public</w:t>
            </w:r>
            <w:r w:rsidRPr="004B24E5">
              <w:rPr>
                <w:rFonts w:ascii="Arial" w:hAnsi="Arial" w:cs="Arial"/>
                <w:kern w:val="0"/>
                <w:lang w:bidi="ar-SA"/>
              </w:rPr>
              <w:t xml:space="preserve"> </w:t>
            </w:r>
            <w:r w:rsidRPr="004B24E5">
              <w:rPr>
                <w:rFonts w:ascii="Arial" w:hAnsi="Arial" w:cs="Arial"/>
                <w:color w:val="2B91AF"/>
                <w:kern w:val="0"/>
                <w:lang w:bidi="ar-SA"/>
              </w:rPr>
              <w:t>List</w:t>
            </w:r>
            <w:r w:rsidRPr="004B24E5">
              <w:rPr>
                <w:rFonts w:ascii="Arial" w:hAnsi="Arial" w:cs="Arial"/>
                <w:kern w:val="0"/>
                <w:lang w:bidi="ar-SA"/>
              </w:rPr>
              <w:t>&lt;</w:t>
            </w:r>
            <w:r w:rsidRPr="004B24E5">
              <w:rPr>
                <w:rFonts w:ascii="Arial" w:hAnsi="Arial" w:cs="Arial"/>
                <w:color w:val="0000FF"/>
                <w:kern w:val="0"/>
                <w:lang w:bidi="ar-SA"/>
              </w:rPr>
              <w:t>object</w:t>
            </w:r>
            <w:r w:rsidRPr="004B24E5">
              <w:rPr>
                <w:rFonts w:ascii="Arial" w:hAnsi="Arial" w:cs="Arial"/>
                <w:kern w:val="0"/>
                <w:lang w:bidi="ar-SA"/>
              </w:rPr>
              <w:t xml:space="preserve">&gt; </w:t>
            </w:r>
            <w:proofErr w:type="spellStart"/>
            <w:r w:rsidRPr="004B24E5">
              <w:rPr>
                <w:rFonts w:ascii="Arial" w:hAnsi="Arial" w:cs="Arial"/>
                <w:kern w:val="0"/>
                <w:lang w:bidi="ar-SA"/>
              </w:rPr>
              <w:t>GetList</w:t>
            </w:r>
            <w:proofErr w:type="spellEnd"/>
            <w:r w:rsidRPr="004B24E5">
              <w:rPr>
                <w:rFonts w:ascii="Arial" w:hAnsi="Arial" w:cs="Arial"/>
                <w:kern w:val="0"/>
                <w:lang w:bidi="ar-SA"/>
              </w:rPr>
              <w:t>(</w:t>
            </w:r>
            <w:r w:rsidRPr="004B24E5">
              <w:rPr>
                <w:rFonts w:ascii="Arial" w:hAnsi="Arial" w:cs="Arial"/>
                <w:color w:val="0000FF"/>
                <w:kern w:val="0"/>
                <w:lang w:bidi="ar-SA"/>
              </w:rPr>
              <w:t>string</w:t>
            </w:r>
            <w:r w:rsidRPr="004B24E5">
              <w:rPr>
                <w:rFonts w:ascii="Arial" w:hAnsi="Arial" w:cs="Arial"/>
                <w:kern w:val="0"/>
                <w:lang w:bidi="ar-SA"/>
              </w:rPr>
              <w:t xml:space="preserve"> </w:t>
            </w:r>
            <w:proofErr w:type="spellStart"/>
            <w:r w:rsidRPr="004B24E5">
              <w:rPr>
                <w:rFonts w:ascii="Arial" w:hAnsi="Arial" w:cs="Arial"/>
                <w:kern w:val="0"/>
                <w:lang w:bidi="ar-SA"/>
              </w:rPr>
              <w:t>aKey</w:t>
            </w:r>
            <w:proofErr w:type="spellEnd"/>
            <w:r w:rsidRPr="004B24E5">
              <w:rPr>
                <w:rFonts w:ascii="Arial" w:hAnsi="Arial" w:cs="Arial"/>
                <w:kern w:val="0"/>
                <w:lang w:bidi="ar-SA"/>
              </w:rPr>
              <w:t>)</w:t>
            </w:r>
          </w:p>
        </w:tc>
        <w:tc>
          <w:tcPr>
            <w:tcW w:w="4179"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C31221" w:rsidRPr="004B24E5" w:rsidRDefault="00C22F35" w:rsidP="00A6637A">
            <w:pPr>
              <w:pStyle w:val="Contenidodelatabla"/>
              <w:jc w:val="both"/>
              <w:rPr>
                <w:rFonts w:ascii="Arial" w:hAnsi="Arial" w:cs="Arial"/>
              </w:rPr>
            </w:pPr>
            <w:r>
              <w:rPr>
                <w:rFonts w:ascii="Arial" w:hAnsi="Arial" w:cs="Arial"/>
              </w:rPr>
              <w:t>Get list value for a key.</w:t>
            </w:r>
          </w:p>
        </w:tc>
      </w:tr>
      <w:tr w:rsidR="00C31221" w:rsidRPr="004B24E5" w:rsidTr="00C31221">
        <w:trPr>
          <w:trHeight w:val="301"/>
        </w:trPr>
        <w:tc>
          <w:tcPr>
            <w:tcW w:w="4311" w:type="dxa"/>
            <w:gridSpan w:val="2"/>
            <w:tcBorders>
              <w:top w:val="single" w:sz="4" w:space="0" w:color="auto"/>
              <w:left w:val="single" w:sz="4" w:space="0" w:color="auto"/>
              <w:bottom w:val="single" w:sz="4" w:space="0" w:color="auto"/>
              <w:right w:val="single" w:sz="4" w:space="0" w:color="auto"/>
            </w:tcBorders>
            <w:shd w:val="clear" w:color="auto" w:fill="C6D9F1"/>
            <w:tcMar>
              <w:top w:w="55" w:type="dxa"/>
              <w:left w:w="55" w:type="dxa"/>
              <w:bottom w:w="55" w:type="dxa"/>
              <w:right w:w="55" w:type="dxa"/>
            </w:tcMar>
          </w:tcPr>
          <w:p w:rsidR="00C31221" w:rsidRPr="004B24E5" w:rsidRDefault="00C31221" w:rsidP="00C31221">
            <w:pPr>
              <w:widowControl/>
              <w:suppressAutoHyphens w:val="0"/>
              <w:autoSpaceDE w:val="0"/>
              <w:adjustRightInd w:val="0"/>
              <w:textAlignment w:val="auto"/>
              <w:rPr>
                <w:rFonts w:ascii="Arial" w:hAnsi="Arial" w:cs="Arial"/>
                <w:kern w:val="0"/>
                <w:lang w:bidi="ar-SA"/>
              </w:rPr>
            </w:pPr>
            <w:r w:rsidRPr="004B24E5">
              <w:rPr>
                <w:rFonts w:ascii="Arial" w:hAnsi="Arial" w:cs="Arial"/>
                <w:color w:val="0000FF"/>
                <w:kern w:val="0"/>
                <w:lang w:bidi="ar-SA"/>
              </w:rPr>
              <w:t>public</w:t>
            </w:r>
            <w:r w:rsidRPr="004B24E5">
              <w:rPr>
                <w:rFonts w:ascii="Arial" w:hAnsi="Arial" w:cs="Arial"/>
                <w:kern w:val="0"/>
                <w:lang w:bidi="ar-SA"/>
              </w:rPr>
              <w:t xml:space="preserve"> </w:t>
            </w:r>
            <w:r w:rsidRPr="004B24E5">
              <w:rPr>
                <w:rFonts w:ascii="Arial" w:hAnsi="Arial" w:cs="Arial"/>
                <w:color w:val="0000FF"/>
                <w:kern w:val="0"/>
                <w:lang w:bidi="ar-SA"/>
              </w:rPr>
              <w:t>void</w:t>
            </w:r>
            <w:r w:rsidRPr="004B24E5">
              <w:rPr>
                <w:rFonts w:ascii="Arial" w:hAnsi="Arial" w:cs="Arial"/>
                <w:kern w:val="0"/>
                <w:lang w:bidi="ar-SA"/>
              </w:rPr>
              <w:t xml:space="preserve"> </w:t>
            </w:r>
            <w:proofErr w:type="spellStart"/>
            <w:r w:rsidRPr="004B24E5">
              <w:rPr>
                <w:rFonts w:ascii="Arial" w:hAnsi="Arial" w:cs="Arial"/>
                <w:kern w:val="0"/>
                <w:lang w:bidi="ar-SA"/>
              </w:rPr>
              <w:t>SetList</w:t>
            </w:r>
            <w:proofErr w:type="spellEnd"/>
            <w:r w:rsidRPr="004B24E5">
              <w:rPr>
                <w:rFonts w:ascii="Arial" w:hAnsi="Arial" w:cs="Arial"/>
                <w:kern w:val="0"/>
                <w:lang w:bidi="ar-SA"/>
              </w:rPr>
              <w:t>(</w:t>
            </w:r>
            <w:r w:rsidRPr="004B24E5">
              <w:rPr>
                <w:rFonts w:ascii="Arial" w:hAnsi="Arial" w:cs="Arial"/>
                <w:color w:val="0000FF"/>
                <w:kern w:val="0"/>
                <w:lang w:bidi="ar-SA"/>
              </w:rPr>
              <w:t>string</w:t>
            </w:r>
            <w:r w:rsidRPr="004B24E5">
              <w:rPr>
                <w:rFonts w:ascii="Arial" w:hAnsi="Arial" w:cs="Arial"/>
                <w:kern w:val="0"/>
                <w:lang w:bidi="ar-SA"/>
              </w:rPr>
              <w:t xml:space="preserve"> </w:t>
            </w:r>
            <w:proofErr w:type="spellStart"/>
            <w:r w:rsidRPr="004B24E5">
              <w:rPr>
                <w:rFonts w:ascii="Arial" w:hAnsi="Arial" w:cs="Arial"/>
                <w:kern w:val="0"/>
                <w:lang w:bidi="ar-SA"/>
              </w:rPr>
              <w:t>aKey</w:t>
            </w:r>
            <w:proofErr w:type="spellEnd"/>
            <w:r w:rsidRPr="004B24E5">
              <w:rPr>
                <w:rFonts w:ascii="Arial" w:hAnsi="Arial" w:cs="Arial"/>
                <w:kern w:val="0"/>
                <w:lang w:bidi="ar-SA"/>
              </w:rPr>
              <w:t xml:space="preserve">, </w:t>
            </w:r>
            <w:r w:rsidRPr="004B24E5">
              <w:rPr>
                <w:rFonts w:ascii="Arial" w:hAnsi="Arial" w:cs="Arial"/>
                <w:color w:val="2B91AF"/>
                <w:kern w:val="0"/>
                <w:lang w:bidi="ar-SA"/>
              </w:rPr>
              <w:t>List</w:t>
            </w:r>
            <w:r w:rsidRPr="004B24E5">
              <w:rPr>
                <w:rFonts w:ascii="Arial" w:hAnsi="Arial" w:cs="Arial"/>
                <w:kern w:val="0"/>
                <w:lang w:bidi="ar-SA"/>
              </w:rPr>
              <w:t>&lt;</w:t>
            </w:r>
            <w:r w:rsidRPr="004B24E5">
              <w:rPr>
                <w:rFonts w:ascii="Arial" w:hAnsi="Arial" w:cs="Arial"/>
                <w:color w:val="0000FF"/>
                <w:kern w:val="0"/>
                <w:lang w:bidi="ar-SA"/>
              </w:rPr>
              <w:t>object</w:t>
            </w:r>
            <w:r w:rsidRPr="004B24E5">
              <w:rPr>
                <w:rFonts w:ascii="Arial" w:hAnsi="Arial" w:cs="Arial"/>
                <w:kern w:val="0"/>
                <w:lang w:bidi="ar-SA"/>
              </w:rPr>
              <w:t xml:space="preserve">&gt; </w:t>
            </w:r>
            <w:proofErr w:type="spellStart"/>
            <w:r w:rsidRPr="004B24E5">
              <w:rPr>
                <w:rFonts w:ascii="Arial" w:hAnsi="Arial" w:cs="Arial"/>
                <w:kern w:val="0"/>
                <w:lang w:bidi="ar-SA"/>
              </w:rPr>
              <w:t>aList</w:t>
            </w:r>
            <w:proofErr w:type="spellEnd"/>
            <w:r w:rsidRPr="004B24E5">
              <w:rPr>
                <w:rFonts w:ascii="Arial" w:hAnsi="Arial" w:cs="Arial"/>
                <w:kern w:val="0"/>
                <w:lang w:bidi="ar-SA"/>
              </w:rPr>
              <w:t>)</w:t>
            </w:r>
          </w:p>
        </w:tc>
        <w:tc>
          <w:tcPr>
            <w:tcW w:w="4179"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C31221" w:rsidRPr="004B24E5" w:rsidRDefault="00C22F35" w:rsidP="00A6637A">
            <w:pPr>
              <w:pStyle w:val="Contenidodelatabla"/>
              <w:jc w:val="both"/>
              <w:rPr>
                <w:rFonts w:ascii="Arial" w:hAnsi="Arial" w:cs="Arial"/>
              </w:rPr>
            </w:pPr>
            <w:r>
              <w:rPr>
                <w:rFonts w:ascii="Arial" w:hAnsi="Arial" w:cs="Arial"/>
              </w:rPr>
              <w:t>Set list value for a key.</w:t>
            </w:r>
          </w:p>
        </w:tc>
      </w:tr>
      <w:tr w:rsidR="00C31221" w:rsidRPr="004B24E5" w:rsidTr="00C31221">
        <w:trPr>
          <w:trHeight w:val="301"/>
        </w:trPr>
        <w:tc>
          <w:tcPr>
            <w:tcW w:w="4311" w:type="dxa"/>
            <w:gridSpan w:val="2"/>
            <w:tcBorders>
              <w:top w:val="single" w:sz="4" w:space="0" w:color="auto"/>
              <w:left w:val="single" w:sz="4" w:space="0" w:color="auto"/>
              <w:bottom w:val="single" w:sz="4" w:space="0" w:color="auto"/>
              <w:right w:val="single" w:sz="4" w:space="0" w:color="auto"/>
            </w:tcBorders>
            <w:shd w:val="clear" w:color="auto" w:fill="C6D9F1"/>
            <w:tcMar>
              <w:top w:w="55" w:type="dxa"/>
              <w:left w:w="55" w:type="dxa"/>
              <w:bottom w:w="55" w:type="dxa"/>
              <w:right w:w="55" w:type="dxa"/>
            </w:tcMar>
          </w:tcPr>
          <w:p w:rsidR="00C31221" w:rsidRPr="004B24E5" w:rsidRDefault="00C31221" w:rsidP="00C31221">
            <w:pPr>
              <w:widowControl/>
              <w:suppressAutoHyphens w:val="0"/>
              <w:autoSpaceDE w:val="0"/>
              <w:adjustRightInd w:val="0"/>
              <w:textAlignment w:val="auto"/>
              <w:rPr>
                <w:rFonts w:ascii="Arial" w:hAnsi="Arial" w:cs="Arial"/>
                <w:kern w:val="0"/>
                <w:lang w:bidi="ar-SA"/>
              </w:rPr>
            </w:pPr>
            <w:r w:rsidRPr="004B24E5">
              <w:rPr>
                <w:rFonts w:ascii="Arial" w:hAnsi="Arial" w:cs="Arial"/>
                <w:color w:val="0000FF"/>
                <w:kern w:val="0"/>
                <w:lang w:bidi="ar-SA"/>
              </w:rPr>
              <w:t>public</w:t>
            </w:r>
            <w:r w:rsidRPr="004B24E5">
              <w:rPr>
                <w:rFonts w:ascii="Arial" w:hAnsi="Arial" w:cs="Arial"/>
                <w:kern w:val="0"/>
                <w:lang w:bidi="ar-SA"/>
              </w:rPr>
              <w:t xml:space="preserve"> </w:t>
            </w:r>
            <w:r w:rsidRPr="004B24E5">
              <w:rPr>
                <w:rFonts w:ascii="Arial" w:hAnsi="Arial" w:cs="Arial"/>
                <w:color w:val="0000FF"/>
                <w:kern w:val="0"/>
                <w:lang w:bidi="ar-SA"/>
              </w:rPr>
              <w:t>void</w:t>
            </w:r>
            <w:r w:rsidRPr="004B24E5">
              <w:rPr>
                <w:rFonts w:ascii="Arial" w:hAnsi="Arial" w:cs="Arial"/>
                <w:kern w:val="0"/>
                <w:lang w:bidi="ar-SA"/>
              </w:rPr>
              <w:t xml:space="preserve"> </w:t>
            </w:r>
            <w:proofErr w:type="spellStart"/>
            <w:r w:rsidRPr="004B24E5">
              <w:rPr>
                <w:rFonts w:ascii="Arial" w:hAnsi="Arial" w:cs="Arial"/>
                <w:kern w:val="0"/>
                <w:lang w:bidi="ar-SA"/>
              </w:rPr>
              <w:t>SetToken</w:t>
            </w:r>
            <w:proofErr w:type="spellEnd"/>
            <w:r w:rsidRPr="004B24E5">
              <w:rPr>
                <w:rFonts w:ascii="Arial" w:hAnsi="Arial" w:cs="Arial"/>
                <w:kern w:val="0"/>
                <w:lang w:bidi="ar-SA"/>
              </w:rPr>
              <w:t>(</w:t>
            </w:r>
            <w:r w:rsidRPr="004B24E5">
              <w:rPr>
                <w:rFonts w:ascii="Arial" w:hAnsi="Arial" w:cs="Arial"/>
                <w:color w:val="0000FF"/>
                <w:kern w:val="0"/>
                <w:lang w:bidi="ar-SA"/>
              </w:rPr>
              <w:t>string</w:t>
            </w:r>
            <w:r w:rsidRPr="004B24E5">
              <w:rPr>
                <w:rFonts w:ascii="Arial" w:hAnsi="Arial" w:cs="Arial"/>
                <w:kern w:val="0"/>
                <w:lang w:bidi="ar-SA"/>
              </w:rPr>
              <w:t xml:space="preserve"> </w:t>
            </w:r>
            <w:proofErr w:type="spellStart"/>
            <w:r w:rsidRPr="004B24E5">
              <w:rPr>
                <w:rFonts w:ascii="Arial" w:hAnsi="Arial" w:cs="Arial"/>
                <w:kern w:val="0"/>
                <w:lang w:bidi="ar-SA"/>
              </w:rPr>
              <w:t>aKey</w:t>
            </w:r>
            <w:proofErr w:type="spellEnd"/>
            <w:r w:rsidRPr="004B24E5">
              <w:rPr>
                <w:rFonts w:ascii="Arial" w:hAnsi="Arial" w:cs="Arial"/>
                <w:kern w:val="0"/>
                <w:lang w:bidi="ar-SA"/>
              </w:rPr>
              <w:t xml:space="preserve">, </w:t>
            </w:r>
            <w:r w:rsidRPr="004B24E5">
              <w:rPr>
                <w:rFonts w:ascii="Arial" w:hAnsi="Arial" w:cs="Arial"/>
                <w:color w:val="2B91AF"/>
                <w:kern w:val="0"/>
                <w:lang w:bidi="ar-SA"/>
              </w:rPr>
              <w:t>T</w:t>
            </w:r>
            <w:r w:rsidRPr="004B24E5">
              <w:rPr>
                <w:rFonts w:ascii="Arial" w:hAnsi="Arial" w:cs="Arial"/>
                <w:color w:val="2B91AF"/>
                <w:kern w:val="0"/>
                <w:lang w:bidi="ar-SA"/>
              </w:rPr>
              <w:t>o</w:t>
            </w:r>
            <w:r w:rsidRPr="004B24E5">
              <w:rPr>
                <w:rFonts w:ascii="Arial" w:hAnsi="Arial" w:cs="Arial"/>
                <w:color w:val="2B91AF"/>
                <w:kern w:val="0"/>
                <w:lang w:bidi="ar-SA"/>
              </w:rPr>
              <w:t>ken</w:t>
            </w:r>
            <w:r w:rsidRPr="004B24E5">
              <w:rPr>
                <w:rFonts w:ascii="Arial" w:hAnsi="Arial" w:cs="Arial"/>
                <w:kern w:val="0"/>
                <w:lang w:bidi="ar-SA"/>
              </w:rPr>
              <w:t xml:space="preserve"> </w:t>
            </w:r>
            <w:proofErr w:type="spellStart"/>
            <w:r w:rsidRPr="004B24E5">
              <w:rPr>
                <w:rFonts w:ascii="Arial" w:hAnsi="Arial" w:cs="Arial"/>
                <w:kern w:val="0"/>
                <w:lang w:bidi="ar-SA"/>
              </w:rPr>
              <w:t>aToken</w:t>
            </w:r>
            <w:proofErr w:type="spellEnd"/>
            <w:r w:rsidRPr="004B24E5">
              <w:rPr>
                <w:rFonts w:ascii="Arial" w:hAnsi="Arial" w:cs="Arial"/>
                <w:kern w:val="0"/>
                <w:lang w:bidi="ar-SA"/>
              </w:rPr>
              <w:t>)</w:t>
            </w:r>
          </w:p>
        </w:tc>
        <w:tc>
          <w:tcPr>
            <w:tcW w:w="4179"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C31221" w:rsidRPr="004B24E5" w:rsidRDefault="00C22F35" w:rsidP="00A6637A">
            <w:pPr>
              <w:pStyle w:val="Contenidodelatabla"/>
              <w:jc w:val="both"/>
              <w:rPr>
                <w:rFonts w:ascii="Arial" w:hAnsi="Arial" w:cs="Arial"/>
              </w:rPr>
            </w:pPr>
            <w:r>
              <w:rPr>
                <w:rFonts w:ascii="Arial" w:hAnsi="Arial" w:cs="Arial"/>
              </w:rPr>
              <w:t>Set token value for a key.</w:t>
            </w:r>
          </w:p>
        </w:tc>
      </w:tr>
      <w:tr w:rsidR="00C31221" w:rsidRPr="004B24E5" w:rsidTr="00C31221">
        <w:trPr>
          <w:trHeight w:val="301"/>
        </w:trPr>
        <w:tc>
          <w:tcPr>
            <w:tcW w:w="4311" w:type="dxa"/>
            <w:gridSpan w:val="2"/>
            <w:tcBorders>
              <w:top w:val="single" w:sz="4" w:space="0" w:color="auto"/>
              <w:left w:val="single" w:sz="4" w:space="0" w:color="auto"/>
              <w:bottom w:val="single" w:sz="4" w:space="0" w:color="auto"/>
              <w:right w:val="single" w:sz="4" w:space="0" w:color="auto"/>
            </w:tcBorders>
            <w:shd w:val="clear" w:color="auto" w:fill="C6D9F1"/>
            <w:tcMar>
              <w:top w:w="55" w:type="dxa"/>
              <w:left w:w="55" w:type="dxa"/>
              <w:bottom w:w="55" w:type="dxa"/>
              <w:right w:w="55" w:type="dxa"/>
            </w:tcMar>
          </w:tcPr>
          <w:p w:rsidR="00C31221" w:rsidRPr="004B24E5" w:rsidRDefault="00C31221" w:rsidP="00C31221">
            <w:pPr>
              <w:widowControl/>
              <w:suppressAutoHyphens w:val="0"/>
              <w:autoSpaceDE w:val="0"/>
              <w:adjustRightInd w:val="0"/>
              <w:textAlignment w:val="auto"/>
              <w:rPr>
                <w:rFonts w:ascii="Arial" w:hAnsi="Arial" w:cs="Arial"/>
                <w:kern w:val="0"/>
                <w:lang w:bidi="ar-SA"/>
              </w:rPr>
            </w:pPr>
            <w:r w:rsidRPr="004B24E5">
              <w:rPr>
                <w:rFonts w:ascii="Arial" w:hAnsi="Arial" w:cs="Arial"/>
                <w:color w:val="0000FF"/>
                <w:kern w:val="0"/>
                <w:lang w:bidi="ar-SA"/>
              </w:rPr>
              <w:lastRenderedPageBreak/>
              <w:t>public</w:t>
            </w:r>
            <w:r w:rsidRPr="004B24E5">
              <w:rPr>
                <w:rFonts w:ascii="Arial" w:hAnsi="Arial" w:cs="Arial"/>
                <w:kern w:val="0"/>
                <w:lang w:bidi="ar-SA"/>
              </w:rPr>
              <w:t xml:space="preserve"> </w:t>
            </w:r>
            <w:r w:rsidRPr="004B24E5">
              <w:rPr>
                <w:rFonts w:ascii="Arial" w:hAnsi="Arial" w:cs="Arial"/>
                <w:color w:val="2B91AF"/>
                <w:kern w:val="0"/>
                <w:lang w:bidi="ar-SA"/>
              </w:rPr>
              <w:t>Token</w:t>
            </w:r>
            <w:r w:rsidRPr="004B24E5">
              <w:rPr>
                <w:rFonts w:ascii="Arial" w:hAnsi="Arial" w:cs="Arial"/>
                <w:kern w:val="0"/>
                <w:lang w:bidi="ar-SA"/>
              </w:rPr>
              <w:t xml:space="preserve"> </w:t>
            </w:r>
            <w:proofErr w:type="spellStart"/>
            <w:r w:rsidRPr="004B24E5">
              <w:rPr>
                <w:rFonts w:ascii="Arial" w:hAnsi="Arial" w:cs="Arial"/>
                <w:kern w:val="0"/>
                <w:lang w:bidi="ar-SA"/>
              </w:rPr>
              <w:t>GetToken</w:t>
            </w:r>
            <w:proofErr w:type="spellEnd"/>
            <w:r w:rsidRPr="004B24E5">
              <w:rPr>
                <w:rFonts w:ascii="Arial" w:hAnsi="Arial" w:cs="Arial"/>
                <w:kern w:val="0"/>
                <w:lang w:bidi="ar-SA"/>
              </w:rPr>
              <w:t>(</w:t>
            </w:r>
            <w:r w:rsidRPr="004B24E5">
              <w:rPr>
                <w:rFonts w:ascii="Arial" w:hAnsi="Arial" w:cs="Arial"/>
                <w:color w:val="0000FF"/>
                <w:kern w:val="0"/>
                <w:lang w:bidi="ar-SA"/>
              </w:rPr>
              <w:t>string</w:t>
            </w:r>
            <w:r w:rsidRPr="004B24E5">
              <w:rPr>
                <w:rFonts w:ascii="Arial" w:hAnsi="Arial" w:cs="Arial"/>
                <w:kern w:val="0"/>
                <w:lang w:bidi="ar-SA"/>
              </w:rPr>
              <w:t xml:space="preserve"> </w:t>
            </w:r>
            <w:proofErr w:type="spellStart"/>
            <w:r w:rsidRPr="004B24E5">
              <w:rPr>
                <w:rFonts w:ascii="Arial" w:hAnsi="Arial" w:cs="Arial"/>
                <w:kern w:val="0"/>
                <w:lang w:bidi="ar-SA"/>
              </w:rPr>
              <w:t>aKey</w:t>
            </w:r>
            <w:proofErr w:type="spellEnd"/>
            <w:r w:rsidRPr="004B24E5">
              <w:rPr>
                <w:rFonts w:ascii="Arial" w:hAnsi="Arial" w:cs="Arial"/>
                <w:kern w:val="0"/>
                <w:lang w:bidi="ar-SA"/>
              </w:rPr>
              <w:t>)</w:t>
            </w:r>
          </w:p>
        </w:tc>
        <w:tc>
          <w:tcPr>
            <w:tcW w:w="4179"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C31221" w:rsidRPr="004B24E5" w:rsidRDefault="00C22F35" w:rsidP="00A6637A">
            <w:pPr>
              <w:pStyle w:val="Contenidodelatabla"/>
              <w:jc w:val="both"/>
              <w:rPr>
                <w:rFonts w:ascii="Arial" w:hAnsi="Arial" w:cs="Arial"/>
              </w:rPr>
            </w:pPr>
            <w:r>
              <w:rPr>
                <w:rFonts w:ascii="Arial" w:hAnsi="Arial" w:cs="Arial"/>
              </w:rPr>
              <w:t>Get token value for a key.</w:t>
            </w:r>
          </w:p>
        </w:tc>
      </w:tr>
      <w:tr w:rsidR="00C31221" w:rsidRPr="004B24E5" w:rsidTr="00C31221">
        <w:trPr>
          <w:trHeight w:val="301"/>
        </w:trPr>
        <w:tc>
          <w:tcPr>
            <w:tcW w:w="4311" w:type="dxa"/>
            <w:gridSpan w:val="2"/>
            <w:tcBorders>
              <w:top w:val="single" w:sz="4" w:space="0" w:color="auto"/>
              <w:left w:val="single" w:sz="4" w:space="0" w:color="auto"/>
              <w:bottom w:val="single" w:sz="4" w:space="0" w:color="auto"/>
              <w:right w:val="single" w:sz="4" w:space="0" w:color="auto"/>
            </w:tcBorders>
            <w:shd w:val="clear" w:color="auto" w:fill="C6D9F1"/>
            <w:tcMar>
              <w:top w:w="55" w:type="dxa"/>
              <w:left w:w="55" w:type="dxa"/>
              <w:bottom w:w="55" w:type="dxa"/>
              <w:right w:w="55" w:type="dxa"/>
            </w:tcMar>
          </w:tcPr>
          <w:p w:rsidR="00C31221" w:rsidRPr="004B24E5" w:rsidRDefault="00C31221" w:rsidP="00C31221">
            <w:pPr>
              <w:widowControl/>
              <w:suppressAutoHyphens w:val="0"/>
              <w:autoSpaceDE w:val="0"/>
              <w:adjustRightInd w:val="0"/>
              <w:textAlignment w:val="auto"/>
              <w:rPr>
                <w:rFonts w:ascii="Arial" w:hAnsi="Arial" w:cs="Arial"/>
                <w:kern w:val="0"/>
                <w:lang w:bidi="ar-SA"/>
              </w:rPr>
            </w:pPr>
            <w:r w:rsidRPr="004B24E5">
              <w:rPr>
                <w:rFonts w:ascii="Arial" w:hAnsi="Arial" w:cs="Arial"/>
                <w:color w:val="0000FF"/>
                <w:kern w:val="0"/>
                <w:lang w:bidi="ar-SA"/>
              </w:rPr>
              <w:t>public</w:t>
            </w:r>
            <w:r w:rsidRPr="004B24E5">
              <w:rPr>
                <w:rFonts w:ascii="Arial" w:hAnsi="Arial" w:cs="Arial"/>
                <w:kern w:val="0"/>
                <w:lang w:bidi="ar-SA"/>
              </w:rPr>
              <w:t xml:space="preserve"> </w:t>
            </w:r>
            <w:r w:rsidRPr="004B24E5">
              <w:rPr>
                <w:rFonts w:ascii="Arial" w:hAnsi="Arial" w:cs="Arial"/>
                <w:color w:val="2B91AF"/>
                <w:kern w:val="0"/>
                <w:lang w:bidi="ar-SA"/>
              </w:rPr>
              <w:t>Dictionary</w:t>
            </w:r>
            <w:r w:rsidRPr="004B24E5">
              <w:rPr>
                <w:rFonts w:ascii="Arial" w:hAnsi="Arial" w:cs="Arial"/>
                <w:kern w:val="0"/>
                <w:lang w:bidi="ar-SA"/>
              </w:rPr>
              <w:t>&lt;</w:t>
            </w:r>
            <w:r w:rsidRPr="004B24E5">
              <w:rPr>
                <w:rFonts w:ascii="Arial" w:hAnsi="Arial" w:cs="Arial"/>
                <w:color w:val="0000FF"/>
                <w:kern w:val="0"/>
                <w:lang w:bidi="ar-SA"/>
              </w:rPr>
              <w:t>string</w:t>
            </w:r>
            <w:r w:rsidRPr="004B24E5">
              <w:rPr>
                <w:rFonts w:ascii="Arial" w:hAnsi="Arial" w:cs="Arial"/>
                <w:kern w:val="0"/>
                <w:lang w:bidi="ar-SA"/>
              </w:rPr>
              <w:t xml:space="preserve">, </w:t>
            </w:r>
            <w:r w:rsidRPr="004B24E5">
              <w:rPr>
                <w:rFonts w:ascii="Arial" w:hAnsi="Arial" w:cs="Arial"/>
                <w:color w:val="0000FF"/>
                <w:kern w:val="0"/>
                <w:lang w:bidi="ar-SA"/>
              </w:rPr>
              <w:t>object</w:t>
            </w:r>
            <w:r w:rsidRPr="004B24E5">
              <w:rPr>
                <w:rFonts w:ascii="Arial" w:hAnsi="Arial" w:cs="Arial"/>
                <w:kern w:val="0"/>
                <w:lang w:bidi="ar-SA"/>
              </w:rPr>
              <w:t xml:space="preserve">&gt; </w:t>
            </w:r>
            <w:proofErr w:type="spellStart"/>
            <w:r w:rsidRPr="004B24E5">
              <w:rPr>
                <w:rFonts w:ascii="Arial" w:hAnsi="Arial" w:cs="Arial"/>
                <w:kern w:val="0"/>
                <w:lang w:bidi="ar-SA"/>
              </w:rPr>
              <w:t>GetDictionary</w:t>
            </w:r>
            <w:proofErr w:type="spellEnd"/>
            <w:r w:rsidRPr="004B24E5">
              <w:rPr>
                <w:rFonts w:ascii="Arial" w:hAnsi="Arial" w:cs="Arial"/>
                <w:kern w:val="0"/>
                <w:lang w:bidi="ar-SA"/>
              </w:rPr>
              <w:t>()</w:t>
            </w:r>
          </w:p>
        </w:tc>
        <w:tc>
          <w:tcPr>
            <w:tcW w:w="4179"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C31221" w:rsidRPr="004B24E5" w:rsidRDefault="00C22F35" w:rsidP="00A6637A">
            <w:pPr>
              <w:pStyle w:val="Contenidodelatabla"/>
              <w:jc w:val="both"/>
              <w:rPr>
                <w:rFonts w:ascii="Arial" w:hAnsi="Arial" w:cs="Arial"/>
              </w:rPr>
            </w:pPr>
            <w:r>
              <w:rPr>
                <w:rFonts w:ascii="Arial" w:hAnsi="Arial" w:cs="Arial"/>
              </w:rPr>
              <w:t>Get token data.</w:t>
            </w:r>
          </w:p>
        </w:tc>
      </w:tr>
      <w:tr w:rsidR="00C31221" w:rsidRPr="004B24E5" w:rsidTr="00C31221">
        <w:trPr>
          <w:trHeight w:val="301"/>
        </w:trPr>
        <w:tc>
          <w:tcPr>
            <w:tcW w:w="4311" w:type="dxa"/>
            <w:gridSpan w:val="2"/>
            <w:tcBorders>
              <w:top w:val="single" w:sz="4" w:space="0" w:color="auto"/>
              <w:left w:val="single" w:sz="4" w:space="0" w:color="auto"/>
              <w:bottom w:val="single" w:sz="4" w:space="0" w:color="auto"/>
              <w:right w:val="single" w:sz="4" w:space="0" w:color="auto"/>
            </w:tcBorders>
            <w:shd w:val="clear" w:color="auto" w:fill="C6D9F1"/>
            <w:tcMar>
              <w:top w:w="55" w:type="dxa"/>
              <w:left w:w="55" w:type="dxa"/>
              <w:bottom w:w="55" w:type="dxa"/>
              <w:right w:w="55" w:type="dxa"/>
            </w:tcMar>
          </w:tcPr>
          <w:p w:rsidR="00C31221" w:rsidRPr="004B24E5" w:rsidRDefault="00C31221" w:rsidP="00C31221">
            <w:pPr>
              <w:widowControl/>
              <w:suppressAutoHyphens w:val="0"/>
              <w:autoSpaceDE w:val="0"/>
              <w:adjustRightInd w:val="0"/>
              <w:textAlignment w:val="auto"/>
              <w:rPr>
                <w:rFonts w:ascii="Arial" w:hAnsi="Arial" w:cs="Arial"/>
                <w:kern w:val="0"/>
                <w:lang w:bidi="ar-SA"/>
              </w:rPr>
            </w:pPr>
            <w:r w:rsidRPr="004B24E5">
              <w:rPr>
                <w:rFonts w:ascii="Arial" w:hAnsi="Arial" w:cs="Arial"/>
                <w:color w:val="0000FF"/>
                <w:kern w:val="0"/>
                <w:lang w:bidi="ar-SA"/>
              </w:rPr>
              <w:t>public</w:t>
            </w:r>
            <w:r w:rsidRPr="004B24E5">
              <w:rPr>
                <w:rFonts w:ascii="Arial" w:hAnsi="Arial" w:cs="Arial"/>
                <w:kern w:val="0"/>
                <w:lang w:bidi="ar-SA"/>
              </w:rPr>
              <w:t xml:space="preserve"> </w:t>
            </w:r>
            <w:r w:rsidRPr="004B24E5">
              <w:rPr>
                <w:rFonts w:ascii="Arial" w:hAnsi="Arial" w:cs="Arial"/>
                <w:color w:val="2B91AF"/>
                <w:kern w:val="0"/>
                <w:lang w:bidi="ar-SA"/>
              </w:rPr>
              <w:t>Dictionary</w:t>
            </w:r>
            <w:r w:rsidRPr="004B24E5">
              <w:rPr>
                <w:rFonts w:ascii="Arial" w:hAnsi="Arial" w:cs="Arial"/>
                <w:kern w:val="0"/>
                <w:lang w:bidi="ar-SA"/>
              </w:rPr>
              <w:t>&lt;</w:t>
            </w:r>
            <w:r w:rsidRPr="004B24E5">
              <w:rPr>
                <w:rFonts w:ascii="Arial" w:hAnsi="Arial" w:cs="Arial"/>
                <w:color w:val="0000FF"/>
                <w:kern w:val="0"/>
                <w:lang w:bidi="ar-SA"/>
              </w:rPr>
              <w:t>string</w:t>
            </w:r>
            <w:r w:rsidRPr="004B24E5">
              <w:rPr>
                <w:rFonts w:ascii="Arial" w:hAnsi="Arial" w:cs="Arial"/>
                <w:kern w:val="0"/>
                <w:lang w:bidi="ar-SA"/>
              </w:rPr>
              <w:t xml:space="preserve">, </w:t>
            </w:r>
            <w:r w:rsidRPr="004B24E5">
              <w:rPr>
                <w:rFonts w:ascii="Arial" w:hAnsi="Arial" w:cs="Arial"/>
                <w:color w:val="0000FF"/>
                <w:kern w:val="0"/>
                <w:lang w:bidi="ar-SA"/>
              </w:rPr>
              <w:t>object</w:t>
            </w:r>
            <w:r w:rsidRPr="004B24E5">
              <w:rPr>
                <w:rFonts w:ascii="Arial" w:hAnsi="Arial" w:cs="Arial"/>
                <w:kern w:val="0"/>
                <w:lang w:bidi="ar-SA"/>
              </w:rPr>
              <w:t xml:space="preserve">&gt; </w:t>
            </w:r>
            <w:proofErr w:type="spellStart"/>
            <w:r w:rsidRPr="004B24E5">
              <w:rPr>
                <w:rFonts w:ascii="Arial" w:hAnsi="Arial" w:cs="Arial"/>
                <w:kern w:val="0"/>
                <w:lang w:bidi="ar-SA"/>
              </w:rPr>
              <w:t>GetDictionary</w:t>
            </w:r>
            <w:proofErr w:type="spellEnd"/>
            <w:r w:rsidRPr="004B24E5">
              <w:rPr>
                <w:rFonts w:ascii="Arial" w:hAnsi="Arial" w:cs="Arial"/>
                <w:kern w:val="0"/>
                <w:lang w:bidi="ar-SA"/>
              </w:rPr>
              <w:t>(</w:t>
            </w:r>
            <w:r w:rsidRPr="004B24E5">
              <w:rPr>
                <w:rFonts w:ascii="Arial" w:hAnsi="Arial" w:cs="Arial"/>
                <w:color w:val="0000FF"/>
                <w:kern w:val="0"/>
                <w:lang w:bidi="ar-SA"/>
              </w:rPr>
              <w:t>string</w:t>
            </w:r>
            <w:r w:rsidRPr="004B24E5">
              <w:rPr>
                <w:rFonts w:ascii="Arial" w:hAnsi="Arial" w:cs="Arial"/>
                <w:kern w:val="0"/>
                <w:lang w:bidi="ar-SA"/>
              </w:rPr>
              <w:t xml:space="preserve"> </w:t>
            </w:r>
            <w:proofErr w:type="spellStart"/>
            <w:r w:rsidRPr="004B24E5">
              <w:rPr>
                <w:rFonts w:ascii="Arial" w:hAnsi="Arial" w:cs="Arial"/>
                <w:kern w:val="0"/>
                <w:lang w:bidi="ar-SA"/>
              </w:rPr>
              <w:t>aKey</w:t>
            </w:r>
            <w:proofErr w:type="spellEnd"/>
            <w:r w:rsidRPr="004B24E5">
              <w:rPr>
                <w:rFonts w:ascii="Arial" w:hAnsi="Arial" w:cs="Arial"/>
                <w:kern w:val="0"/>
                <w:lang w:bidi="ar-SA"/>
              </w:rPr>
              <w:t>)</w:t>
            </w:r>
          </w:p>
        </w:tc>
        <w:tc>
          <w:tcPr>
            <w:tcW w:w="4179"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C31221" w:rsidRPr="004B24E5" w:rsidRDefault="00C22F35" w:rsidP="00A6637A">
            <w:pPr>
              <w:pStyle w:val="Contenidodelatabla"/>
              <w:jc w:val="both"/>
              <w:rPr>
                <w:rFonts w:ascii="Arial" w:hAnsi="Arial" w:cs="Arial"/>
              </w:rPr>
            </w:pPr>
            <w:r>
              <w:rPr>
                <w:rFonts w:ascii="Arial" w:hAnsi="Arial" w:cs="Arial"/>
              </w:rPr>
              <w:t>Get token data for a key.</w:t>
            </w:r>
          </w:p>
        </w:tc>
      </w:tr>
      <w:tr w:rsidR="00C31221" w:rsidRPr="004B24E5" w:rsidTr="00C31221">
        <w:trPr>
          <w:trHeight w:val="301"/>
        </w:trPr>
        <w:tc>
          <w:tcPr>
            <w:tcW w:w="4311" w:type="dxa"/>
            <w:gridSpan w:val="2"/>
            <w:tcBorders>
              <w:top w:val="single" w:sz="4" w:space="0" w:color="auto"/>
              <w:left w:val="single" w:sz="4" w:space="0" w:color="auto"/>
              <w:bottom w:val="single" w:sz="4" w:space="0" w:color="auto"/>
              <w:right w:val="single" w:sz="4" w:space="0" w:color="auto"/>
            </w:tcBorders>
            <w:shd w:val="clear" w:color="auto" w:fill="C6D9F1"/>
            <w:tcMar>
              <w:top w:w="55" w:type="dxa"/>
              <w:left w:w="55" w:type="dxa"/>
              <w:bottom w:w="55" w:type="dxa"/>
              <w:right w:w="55" w:type="dxa"/>
            </w:tcMar>
          </w:tcPr>
          <w:p w:rsidR="00C31221" w:rsidRPr="004B24E5" w:rsidRDefault="00C31221" w:rsidP="00C31221">
            <w:pPr>
              <w:widowControl/>
              <w:suppressAutoHyphens w:val="0"/>
              <w:autoSpaceDE w:val="0"/>
              <w:adjustRightInd w:val="0"/>
              <w:textAlignment w:val="auto"/>
              <w:rPr>
                <w:rFonts w:ascii="Arial" w:hAnsi="Arial" w:cs="Arial"/>
                <w:kern w:val="0"/>
                <w:lang w:bidi="ar-SA"/>
              </w:rPr>
            </w:pPr>
            <w:r w:rsidRPr="004B24E5">
              <w:rPr>
                <w:rFonts w:ascii="Arial" w:hAnsi="Arial" w:cs="Arial"/>
                <w:color w:val="0000FF"/>
                <w:kern w:val="0"/>
                <w:lang w:bidi="ar-SA"/>
              </w:rPr>
              <w:t>public</w:t>
            </w:r>
            <w:r w:rsidRPr="004B24E5">
              <w:rPr>
                <w:rFonts w:ascii="Arial" w:hAnsi="Arial" w:cs="Arial"/>
                <w:kern w:val="0"/>
                <w:lang w:bidi="ar-SA"/>
              </w:rPr>
              <w:t xml:space="preserve"> </w:t>
            </w:r>
            <w:r w:rsidRPr="004B24E5">
              <w:rPr>
                <w:rFonts w:ascii="Arial" w:hAnsi="Arial" w:cs="Arial"/>
                <w:color w:val="0000FF"/>
                <w:kern w:val="0"/>
                <w:lang w:bidi="ar-SA"/>
              </w:rPr>
              <w:t>void</w:t>
            </w:r>
            <w:r w:rsidRPr="004B24E5">
              <w:rPr>
                <w:rFonts w:ascii="Arial" w:hAnsi="Arial" w:cs="Arial"/>
                <w:kern w:val="0"/>
                <w:lang w:bidi="ar-SA"/>
              </w:rPr>
              <w:t xml:space="preserve"> </w:t>
            </w:r>
            <w:proofErr w:type="spellStart"/>
            <w:r w:rsidRPr="004B24E5">
              <w:rPr>
                <w:rFonts w:ascii="Arial" w:hAnsi="Arial" w:cs="Arial"/>
                <w:kern w:val="0"/>
                <w:lang w:bidi="ar-SA"/>
              </w:rPr>
              <w:t>SetDictionary</w:t>
            </w:r>
            <w:proofErr w:type="spellEnd"/>
            <w:r w:rsidRPr="004B24E5">
              <w:rPr>
                <w:rFonts w:ascii="Arial" w:hAnsi="Arial" w:cs="Arial"/>
                <w:kern w:val="0"/>
                <w:lang w:bidi="ar-SA"/>
              </w:rPr>
              <w:t>(</w:t>
            </w:r>
            <w:r w:rsidRPr="004B24E5">
              <w:rPr>
                <w:rFonts w:ascii="Arial" w:hAnsi="Arial" w:cs="Arial"/>
                <w:color w:val="0000FF"/>
                <w:kern w:val="0"/>
                <w:lang w:bidi="ar-SA"/>
              </w:rPr>
              <w:t>string</w:t>
            </w:r>
            <w:r w:rsidRPr="004B24E5">
              <w:rPr>
                <w:rFonts w:ascii="Arial" w:hAnsi="Arial" w:cs="Arial"/>
                <w:kern w:val="0"/>
                <w:lang w:bidi="ar-SA"/>
              </w:rPr>
              <w:t xml:space="preserve"> </w:t>
            </w:r>
            <w:proofErr w:type="spellStart"/>
            <w:r w:rsidRPr="004B24E5">
              <w:rPr>
                <w:rFonts w:ascii="Arial" w:hAnsi="Arial" w:cs="Arial"/>
                <w:kern w:val="0"/>
                <w:lang w:bidi="ar-SA"/>
              </w:rPr>
              <w:t>aKey</w:t>
            </w:r>
            <w:proofErr w:type="spellEnd"/>
            <w:r w:rsidRPr="004B24E5">
              <w:rPr>
                <w:rFonts w:ascii="Arial" w:hAnsi="Arial" w:cs="Arial"/>
                <w:kern w:val="0"/>
                <w:lang w:bidi="ar-SA"/>
              </w:rPr>
              <w:t xml:space="preserve">, </w:t>
            </w:r>
            <w:r w:rsidRPr="004B24E5">
              <w:rPr>
                <w:rFonts w:ascii="Arial" w:hAnsi="Arial" w:cs="Arial"/>
                <w:color w:val="2B91AF"/>
                <w:kern w:val="0"/>
                <w:lang w:bidi="ar-SA"/>
              </w:rPr>
              <w:t>Dictionary</w:t>
            </w:r>
            <w:r w:rsidRPr="004B24E5">
              <w:rPr>
                <w:rFonts w:ascii="Arial" w:hAnsi="Arial" w:cs="Arial"/>
                <w:kern w:val="0"/>
                <w:lang w:bidi="ar-SA"/>
              </w:rPr>
              <w:t>&lt;</w:t>
            </w:r>
            <w:r w:rsidRPr="004B24E5">
              <w:rPr>
                <w:rFonts w:ascii="Arial" w:hAnsi="Arial" w:cs="Arial"/>
                <w:color w:val="0000FF"/>
                <w:kern w:val="0"/>
                <w:lang w:bidi="ar-SA"/>
              </w:rPr>
              <w:t>string</w:t>
            </w:r>
            <w:r w:rsidRPr="004B24E5">
              <w:rPr>
                <w:rFonts w:ascii="Arial" w:hAnsi="Arial" w:cs="Arial"/>
                <w:kern w:val="0"/>
                <w:lang w:bidi="ar-SA"/>
              </w:rPr>
              <w:t xml:space="preserve">, </w:t>
            </w:r>
            <w:r w:rsidRPr="004B24E5">
              <w:rPr>
                <w:rFonts w:ascii="Arial" w:hAnsi="Arial" w:cs="Arial"/>
                <w:color w:val="0000FF"/>
                <w:kern w:val="0"/>
                <w:lang w:bidi="ar-SA"/>
              </w:rPr>
              <w:t>object</w:t>
            </w:r>
            <w:r w:rsidRPr="004B24E5">
              <w:rPr>
                <w:rFonts w:ascii="Arial" w:hAnsi="Arial" w:cs="Arial"/>
                <w:kern w:val="0"/>
                <w:lang w:bidi="ar-SA"/>
              </w:rPr>
              <w:t xml:space="preserve">&gt; </w:t>
            </w:r>
            <w:proofErr w:type="spellStart"/>
            <w:r w:rsidRPr="004B24E5">
              <w:rPr>
                <w:rFonts w:ascii="Arial" w:hAnsi="Arial" w:cs="Arial"/>
                <w:kern w:val="0"/>
                <w:lang w:bidi="ar-SA"/>
              </w:rPr>
              <w:t>aDictionary</w:t>
            </w:r>
            <w:proofErr w:type="spellEnd"/>
            <w:r w:rsidRPr="004B24E5">
              <w:rPr>
                <w:rFonts w:ascii="Arial" w:hAnsi="Arial" w:cs="Arial"/>
                <w:kern w:val="0"/>
                <w:lang w:bidi="ar-SA"/>
              </w:rPr>
              <w:t>)</w:t>
            </w:r>
          </w:p>
        </w:tc>
        <w:tc>
          <w:tcPr>
            <w:tcW w:w="4179"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C31221" w:rsidRPr="004B24E5" w:rsidRDefault="00C22F35" w:rsidP="00A6637A">
            <w:pPr>
              <w:pStyle w:val="Contenidodelatabla"/>
              <w:jc w:val="both"/>
              <w:rPr>
                <w:rFonts w:ascii="Arial" w:hAnsi="Arial" w:cs="Arial"/>
              </w:rPr>
            </w:pPr>
            <w:r>
              <w:rPr>
                <w:rFonts w:ascii="Arial" w:hAnsi="Arial" w:cs="Arial"/>
              </w:rPr>
              <w:t>Set token data for a key.</w:t>
            </w:r>
          </w:p>
        </w:tc>
      </w:tr>
      <w:tr w:rsidR="00C31221" w:rsidRPr="004B24E5" w:rsidTr="00C31221">
        <w:trPr>
          <w:trHeight w:val="301"/>
        </w:trPr>
        <w:tc>
          <w:tcPr>
            <w:tcW w:w="4311" w:type="dxa"/>
            <w:gridSpan w:val="2"/>
            <w:tcBorders>
              <w:top w:val="single" w:sz="4" w:space="0" w:color="auto"/>
              <w:left w:val="single" w:sz="4" w:space="0" w:color="auto"/>
              <w:bottom w:val="single" w:sz="4" w:space="0" w:color="auto"/>
              <w:right w:val="single" w:sz="4" w:space="0" w:color="auto"/>
            </w:tcBorders>
            <w:shd w:val="clear" w:color="auto" w:fill="C6D9F1"/>
            <w:tcMar>
              <w:top w:w="55" w:type="dxa"/>
              <w:left w:w="55" w:type="dxa"/>
              <w:bottom w:w="55" w:type="dxa"/>
              <w:right w:w="55" w:type="dxa"/>
            </w:tcMar>
          </w:tcPr>
          <w:p w:rsidR="00C31221" w:rsidRPr="004B24E5" w:rsidRDefault="00C31221" w:rsidP="00C31221">
            <w:pPr>
              <w:widowControl/>
              <w:suppressAutoHyphens w:val="0"/>
              <w:autoSpaceDE w:val="0"/>
              <w:adjustRightInd w:val="0"/>
              <w:textAlignment w:val="auto"/>
              <w:rPr>
                <w:rFonts w:ascii="Arial" w:hAnsi="Arial" w:cs="Arial"/>
                <w:kern w:val="0"/>
                <w:lang w:bidi="ar-SA"/>
              </w:rPr>
            </w:pPr>
            <w:r w:rsidRPr="004B24E5">
              <w:rPr>
                <w:rFonts w:ascii="Arial" w:hAnsi="Arial" w:cs="Arial"/>
                <w:color w:val="0000FF"/>
                <w:kern w:val="0"/>
                <w:lang w:bidi="ar-SA"/>
              </w:rPr>
              <w:t>public</w:t>
            </w:r>
            <w:r w:rsidRPr="004B24E5">
              <w:rPr>
                <w:rFonts w:ascii="Arial" w:hAnsi="Arial" w:cs="Arial"/>
                <w:kern w:val="0"/>
                <w:lang w:bidi="ar-SA"/>
              </w:rPr>
              <w:t xml:space="preserve"> </w:t>
            </w:r>
            <w:r w:rsidRPr="004B24E5">
              <w:rPr>
                <w:rFonts w:ascii="Arial" w:hAnsi="Arial" w:cs="Arial"/>
                <w:color w:val="0000FF"/>
                <w:kern w:val="0"/>
                <w:lang w:bidi="ar-SA"/>
              </w:rPr>
              <w:t>string</w:t>
            </w:r>
            <w:r w:rsidRPr="004B24E5">
              <w:rPr>
                <w:rFonts w:ascii="Arial" w:hAnsi="Arial" w:cs="Arial"/>
                <w:kern w:val="0"/>
                <w:lang w:bidi="ar-SA"/>
              </w:rPr>
              <w:t xml:space="preserve"> </w:t>
            </w:r>
            <w:proofErr w:type="spellStart"/>
            <w:r w:rsidRPr="004B24E5">
              <w:rPr>
                <w:rFonts w:ascii="Arial" w:hAnsi="Arial" w:cs="Arial"/>
                <w:kern w:val="0"/>
                <w:lang w:bidi="ar-SA"/>
              </w:rPr>
              <w:t>GetType</w:t>
            </w:r>
            <w:proofErr w:type="spellEnd"/>
            <w:r w:rsidRPr="004B24E5">
              <w:rPr>
                <w:rFonts w:ascii="Arial" w:hAnsi="Arial" w:cs="Arial"/>
                <w:kern w:val="0"/>
                <w:lang w:bidi="ar-SA"/>
              </w:rPr>
              <w:t>()</w:t>
            </w:r>
          </w:p>
        </w:tc>
        <w:tc>
          <w:tcPr>
            <w:tcW w:w="4179"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C31221" w:rsidRPr="004B24E5" w:rsidRDefault="000A3A91" w:rsidP="00A6637A">
            <w:pPr>
              <w:pStyle w:val="Contenidodelatabla"/>
              <w:jc w:val="both"/>
              <w:rPr>
                <w:rFonts w:ascii="Arial" w:hAnsi="Arial" w:cs="Arial"/>
              </w:rPr>
            </w:pPr>
            <w:r>
              <w:rPr>
                <w:rFonts w:ascii="Arial" w:hAnsi="Arial" w:cs="Arial"/>
              </w:rPr>
              <w:t>Get token type.</w:t>
            </w:r>
          </w:p>
        </w:tc>
      </w:tr>
      <w:tr w:rsidR="00C31221" w:rsidRPr="004B24E5" w:rsidTr="00C31221">
        <w:trPr>
          <w:trHeight w:val="301"/>
        </w:trPr>
        <w:tc>
          <w:tcPr>
            <w:tcW w:w="4311" w:type="dxa"/>
            <w:gridSpan w:val="2"/>
            <w:tcBorders>
              <w:top w:val="single" w:sz="4" w:space="0" w:color="auto"/>
              <w:left w:val="single" w:sz="4" w:space="0" w:color="auto"/>
              <w:bottom w:val="single" w:sz="4" w:space="0" w:color="auto"/>
              <w:right w:val="single" w:sz="4" w:space="0" w:color="auto"/>
            </w:tcBorders>
            <w:shd w:val="clear" w:color="auto" w:fill="C6D9F1"/>
            <w:tcMar>
              <w:top w:w="55" w:type="dxa"/>
              <w:left w:w="55" w:type="dxa"/>
              <w:bottom w:w="55" w:type="dxa"/>
              <w:right w:w="55" w:type="dxa"/>
            </w:tcMar>
          </w:tcPr>
          <w:p w:rsidR="00C31221" w:rsidRPr="004B24E5" w:rsidRDefault="00C31221" w:rsidP="00C31221">
            <w:pPr>
              <w:widowControl/>
              <w:suppressAutoHyphens w:val="0"/>
              <w:autoSpaceDE w:val="0"/>
              <w:adjustRightInd w:val="0"/>
              <w:textAlignment w:val="auto"/>
              <w:rPr>
                <w:rFonts w:ascii="Arial" w:hAnsi="Arial" w:cs="Arial"/>
                <w:kern w:val="0"/>
                <w:lang w:bidi="ar-SA"/>
              </w:rPr>
            </w:pPr>
            <w:r w:rsidRPr="004B24E5">
              <w:rPr>
                <w:rFonts w:ascii="Arial" w:hAnsi="Arial" w:cs="Arial"/>
                <w:color w:val="0000FF"/>
                <w:kern w:val="0"/>
                <w:lang w:bidi="ar-SA"/>
              </w:rPr>
              <w:t>public</w:t>
            </w:r>
            <w:r w:rsidRPr="004B24E5">
              <w:rPr>
                <w:rFonts w:ascii="Arial" w:hAnsi="Arial" w:cs="Arial"/>
                <w:kern w:val="0"/>
                <w:lang w:bidi="ar-SA"/>
              </w:rPr>
              <w:t xml:space="preserve"> </w:t>
            </w:r>
            <w:r w:rsidRPr="004B24E5">
              <w:rPr>
                <w:rFonts w:ascii="Arial" w:hAnsi="Arial" w:cs="Arial"/>
                <w:color w:val="0000FF"/>
                <w:kern w:val="0"/>
                <w:lang w:bidi="ar-SA"/>
              </w:rPr>
              <w:t>void</w:t>
            </w:r>
            <w:r w:rsidRPr="004B24E5">
              <w:rPr>
                <w:rFonts w:ascii="Arial" w:hAnsi="Arial" w:cs="Arial"/>
                <w:kern w:val="0"/>
                <w:lang w:bidi="ar-SA"/>
              </w:rPr>
              <w:t xml:space="preserve"> </w:t>
            </w:r>
            <w:proofErr w:type="spellStart"/>
            <w:r w:rsidRPr="004B24E5">
              <w:rPr>
                <w:rFonts w:ascii="Arial" w:hAnsi="Arial" w:cs="Arial"/>
                <w:kern w:val="0"/>
                <w:lang w:bidi="ar-SA"/>
              </w:rPr>
              <w:t>SetType</w:t>
            </w:r>
            <w:proofErr w:type="spellEnd"/>
            <w:r w:rsidRPr="004B24E5">
              <w:rPr>
                <w:rFonts w:ascii="Arial" w:hAnsi="Arial" w:cs="Arial"/>
                <w:kern w:val="0"/>
                <w:lang w:bidi="ar-SA"/>
              </w:rPr>
              <w:t>(</w:t>
            </w:r>
            <w:r w:rsidRPr="004B24E5">
              <w:rPr>
                <w:rFonts w:ascii="Arial" w:hAnsi="Arial" w:cs="Arial"/>
                <w:color w:val="0000FF"/>
                <w:kern w:val="0"/>
                <w:lang w:bidi="ar-SA"/>
              </w:rPr>
              <w:t>string</w:t>
            </w:r>
            <w:r w:rsidRPr="004B24E5">
              <w:rPr>
                <w:rFonts w:ascii="Arial" w:hAnsi="Arial" w:cs="Arial"/>
                <w:kern w:val="0"/>
                <w:lang w:bidi="ar-SA"/>
              </w:rPr>
              <w:t xml:space="preserve"> </w:t>
            </w:r>
            <w:proofErr w:type="spellStart"/>
            <w:r w:rsidRPr="004B24E5">
              <w:rPr>
                <w:rFonts w:ascii="Arial" w:hAnsi="Arial" w:cs="Arial"/>
                <w:kern w:val="0"/>
                <w:lang w:bidi="ar-SA"/>
              </w:rPr>
              <w:t>aType</w:t>
            </w:r>
            <w:proofErr w:type="spellEnd"/>
            <w:r w:rsidRPr="004B24E5">
              <w:rPr>
                <w:rFonts w:ascii="Arial" w:hAnsi="Arial" w:cs="Arial"/>
                <w:kern w:val="0"/>
                <w:lang w:bidi="ar-SA"/>
              </w:rPr>
              <w:t>)</w:t>
            </w:r>
          </w:p>
        </w:tc>
        <w:tc>
          <w:tcPr>
            <w:tcW w:w="4179"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C31221" w:rsidRPr="004B24E5" w:rsidRDefault="000A3A91" w:rsidP="00A6637A">
            <w:pPr>
              <w:pStyle w:val="Contenidodelatabla"/>
              <w:jc w:val="both"/>
              <w:rPr>
                <w:rFonts w:ascii="Arial" w:hAnsi="Arial" w:cs="Arial"/>
              </w:rPr>
            </w:pPr>
            <w:r>
              <w:rPr>
                <w:rFonts w:ascii="Arial" w:hAnsi="Arial" w:cs="Arial"/>
              </w:rPr>
              <w:t>Set token type.</w:t>
            </w:r>
          </w:p>
        </w:tc>
      </w:tr>
      <w:tr w:rsidR="00C31221" w:rsidRPr="004B24E5" w:rsidTr="00C31221">
        <w:trPr>
          <w:trHeight w:val="301"/>
        </w:trPr>
        <w:tc>
          <w:tcPr>
            <w:tcW w:w="4311" w:type="dxa"/>
            <w:gridSpan w:val="2"/>
            <w:tcBorders>
              <w:top w:val="single" w:sz="4" w:space="0" w:color="auto"/>
              <w:left w:val="single" w:sz="4" w:space="0" w:color="auto"/>
              <w:bottom w:val="single" w:sz="4" w:space="0" w:color="auto"/>
              <w:right w:val="single" w:sz="4" w:space="0" w:color="auto"/>
            </w:tcBorders>
            <w:shd w:val="clear" w:color="auto" w:fill="C6D9F1"/>
            <w:tcMar>
              <w:top w:w="55" w:type="dxa"/>
              <w:left w:w="55" w:type="dxa"/>
              <w:bottom w:w="55" w:type="dxa"/>
              <w:right w:w="55" w:type="dxa"/>
            </w:tcMar>
          </w:tcPr>
          <w:p w:rsidR="00C31221" w:rsidRPr="004B24E5" w:rsidRDefault="00C31221" w:rsidP="00C31221">
            <w:pPr>
              <w:widowControl/>
              <w:suppressAutoHyphens w:val="0"/>
              <w:autoSpaceDE w:val="0"/>
              <w:adjustRightInd w:val="0"/>
              <w:textAlignment w:val="auto"/>
              <w:rPr>
                <w:rFonts w:ascii="Arial" w:hAnsi="Arial" w:cs="Arial"/>
                <w:kern w:val="0"/>
                <w:lang w:bidi="ar-SA"/>
              </w:rPr>
            </w:pPr>
            <w:r w:rsidRPr="004B24E5">
              <w:rPr>
                <w:rFonts w:ascii="Arial" w:hAnsi="Arial" w:cs="Arial"/>
                <w:color w:val="0000FF"/>
                <w:kern w:val="0"/>
                <w:lang w:bidi="ar-SA"/>
              </w:rPr>
              <w:t>public</w:t>
            </w:r>
            <w:r w:rsidRPr="004B24E5">
              <w:rPr>
                <w:rFonts w:ascii="Arial" w:hAnsi="Arial" w:cs="Arial"/>
                <w:kern w:val="0"/>
                <w:lang w:bidi="ar-SA"/>
              </w:rPr>
              <w:t xml:space="preserve"> </w:t>
            </w:r>
            <w:r w:rsidRPr="004B24E5">
              <w:rPr>
                <w:rFonts w:ascii="Arial" w:hAnsi="Arial" w:cs="Arial"/>
                <w:color w:val="0000FF"/>
                <w:kern w:val="0"/>
                <w:lang w:bidi="ar-SA"/>
              </w:rPr>
              <w:t>string</w:t>
            </w:r>
            <w:r w:rsidRPr="004B24E5">
              <w:rPr>
                <w:rFonts w:ascii="Arial" w:hAnsi="Arial" w:cs="Arial"/>
                <w:kern w:val="0"/>
                <w:lang w:bidi="ar-SA"/>
              </w:rPr>
              <w:t xml:space="preserve"> </w:t>
            </w:r>
            <w:proofErr w:type="spellStart"/>
            <w:r w:rsidRPr="004B24E5">
              <w:rPr>
                <w:rFonts w:ascii="Arial" w:hAnsi="Arial" w:cs="Arial"/>
                <w:kern w:val="0"/>
                <w:lang w:bidi="ar-SA"/>
              </w:rPr>
              <w:t>GetNS</w:t>
            </w:r>
            <w:proofErr w:type="spellEnd"/>
            <w:r w:rsidRPr="004B24E5">
              <w:rPr>
                <w:rFonts w:ascii="Arial" w:hAnsi="Arial" w:cs="Arial"/>
                <w:kern w:val="0"/>
                <w:lang w:bidi="ar-SA"/>
              </w:rPr>
              <w:t>()</w:t>
            </w:r>
          </w:p>
        </w:tc>
        <w:tc>
          <w:tcPr>
            <w:tcW w:w="4179"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C31221" w:rsidRPr="004B24E5" w:rsidRDefault="000A3A91" w:rsidP="00A6637A">
            <w:pPr>
              <w:pStyle w:val="Contenidodelatabla"/>
              <w:jc w:val="both"/>
              <w:rPr>
                <w:rFonts w:ascii="Arial" w:hAnsi="Arial" w:cs="Arial"/>
              </w:rPr>
            </w:pPr>
            <w:r>
              <w:rPr>
                <w:rFonts w:ascii="Arial" w:hAnsi="Arial" w:cs="Arial"/>
              </w:rPr>
              <w:t>Get name space.</w:t>
            </w:r>
          </w:p>
        </w:tc>
      </w:tr>
      <w:tr w:rsidR="00C31221" w:rsidRPr="004B24E5" w:rsidTr="00C31221">
        <w:trPr>
          <w:trHeight w:val="301"/>
        </w:trPr>
        <w:tc>
          <w:tcPr>
            <w:tcW w:w="4311" w:type="dxa"/>
            <w:gridSpan w:val="2"/>
            <w:tcBorders>
              <w:top w:val="single" w:sz="4" w:space="0" w:color="auto"/>
              <w:left w:val="single" w:sz="4" w:space="0" w:color="auto"/>
              <w:bottom w:val="single" w:sz="4" w:space="0" w:color="auto"/>
              <w:right w:val="single" w:sz="4" w:space="0" w:color="auto"/>
            </w:tcBorders>
            <w:shd w:val="clear" w:color="auto" w:fill="C6D9F1"/>
            <w:tcMar>
              <w:top w:w="55" w:type="dxa"/>
              <w:left w:w="55" w:type="dxa"/>
              <w:bottom w:w="55" w:type="dxa"/>
              <w:right w:w="55" w:type="dxa"/>
            </w:tcMar>
          </w:tcPr>
          <w:p w:rsidR="00C31221" w:rsidRPr="004B24E5" w:rsidRDefault="00C31221" w:rsidP="00C31221">
            <w:pPr>
              <w:widowControl/>
              <w:suppressAutoHyphens w:val="0"/>
              <w:autoSpaceDE w:val="0"/>
              <w:adjustRightInd w:val="0"/>
              <w:textAlignment w:val="auto"/>
              <w:rPr>
                <w:rFonts w:ascii="Arial" w:hAnsi="Arial" w:cs="Arial"/>
                <w:kern w:val="0"/>
                <w:lang w:bidi="ar-SA"/>
              </w:rPr>
            </w:pPr>
            <w:r w:rsidRPr="004B24E5">
              <w:rPr>
                <w:rFonts w:ascii="Arial" w:hAnsi="Arial" w:cs="Arial"/>
                <w:color w:val="0000FF"/>
                <w:kern w:val="0"/>
                <w:lang w:bidi="ar-SA"/>
              </w:rPr>
              <w:t>public</w:t>
            </w:r>
            <w:r w:rsidRPr="004B24E5">
              <w:rPr>
                <w:rFonts w:ascii="Arial" w:hAnsi="Arial" w:cs="Arial"/>
                <w:kern w:val="0"/>
                <w:lang w:bidi="ar-SA"/>
              </w:rPr>
              <w:t xml:space="preserve"> </w:t>
            </w:r>
            <w:r w:rsidRPr="004B24E5">
              <w:rPr>
                <w:rFonts w:ascii="Arial" w:hAnsi="Arial" w:cs="Arial"/>
                <w:color w:val="0000FF"/>
                <w:kern w:val="0"/>
                <w:lang w:bidi="ar-SA"/>
              </w:rPr>
              <w:t>void</w:t>
            </w:r>
            <w:r w:rsidRPr="004B24E5">
              <w:rPr>
                <w:rFonts w:ascii="Arial" w:hAnsi="Arial" w:cs="Arial"/>
                <w:kern w:val="0"/>
                <w:lang w:bidi="ar-SA"/>
              </w:rPr>
              <w:t xml:space="preserve"> </w:t>
            </w:r>
            <w:proofErr w:type="spellStart"/>
            <w:r w:rsidRPr="004B24E5">
              <w:rPr>
                <w:rFonts w:ascii="Arial" w:hAnsi="Arial" w:cs="Arial"/>
                <w:kern w:val="0"/>
                <w:lang w:bidi="ar-SA"/>
              </w:rPr>
              <w:t>SetNS</w:t>
            </w:r>
            <w:proofErr w:type="spellEnd"/>
            <w:r w:rsidRPr="004B24E5">
              <w:rPr>
                <w:rFonts w:ascii="Arial" w:hAnsi="Arial" w:cs="Arial"/>
                <w:kern w:val="0"/>
                <w:lang w:bidi="ar-SA"/>
              </w:rPr>
              <w:t>(</w:t>
            </w:r>
            <w:r w:rsidRPr="004B24E5">
              <w:rPr>
                <w:rFonts w:ascii="Arial" w:hAnsi="Arial" w:cs="Arial"/>
                <w:color w:val="0000FF"/>
                <w:kern w:val="0"/>
                <w:lang w:bidi="ar-SA"/>
              </w:rPr>
              <w:t>string</w:t>
            </w:r>
            <w:r w:rsidRPr="004B24E5">
              <w:rPr>
                <w:rFonts w:ascii="Arial" w:hAnsi="Arial" w:cs="Arial"/>
                <w:kern w:val="0"/>
                <w:lang w:bidi="ar-SA"/>
              </w:rPr>
              <w:t xml:space="preserve"> </w:t>
            </w:r>
            <w:proofErr w:type="spellStart"/>
            <w:r w:rsidRPr="004B24E5">
              <w:rPr>
                <w:rFonts w:ascii="Arial" w:hAnsi="Arial" w:cs="Arial"/>
                <w:kern w:val="0"/>
                <w:lang w:bidi="ar-SA"/>
              </w:rPr>
              <w:t>aNS</w:t>
            </w:r>
            <w:proofErr w:type="spellEnd"/>
            <w:r w:rsidRPr="004B24E5">
              <w:rPr>
                <w:rFonts w:ascii="Arial" w:hAnsi="Arial" w:cs="Arial"/>
                <w:kern w:val="0"/>
                <w:lang w:bidi="ar-SA"/>
              </w:rPr>
              <w:t>)</w:t>
            </w:r>
          </w:p>
        </w:tc>
        <w:tc>
          <w:tcPr>
            <w:tcW w:w="4179"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C31221" w:rsidRPr="004B24E5" w:rsidRDefault="000A3A91" w:rsidP="00A6637A">
            <w:pPr>
              <w:pStyle w:val="Contenidodelatabla"/>
              <w:jc w:val="both"/>
              <w:rPr>
                <w:rFonts w:ascii="Arial" w:hAnsi="Arial" w:cs="Arial"/>
              </w:rPr>
            </w:pPr>
            <w:r>
              <w:rPr>
                <w:rFonts w:ascii="Arial" w:hAnsi="Arial" w:cs="Arial"/>
              </w:rPr>
              <w:t>Set name space.</w:t>
            </w:r>
          </w:p>
        </w:tc>
      </w:tr>
      <w:tr w:rsidR="00C31221" w:rsidRPr="004B24E5" w:rsidTr="00C31221">
        <w:trPr>
          <w:trHeight w:val="301"/>
        </w:trPr>
        <w:tc>
          <w:tcPr>
            <w:tcW w:w="4311" w:type="dxa"/>
            <w:gridSpan w:val="2"/>
            <w:tcBorders>
              <w:top w:val="single" w:sz="4" w:space="0" w:color="auto"/>
              <w:left w:val="single" w:sz="4" w:space="0" w:color="auto"/>
              <w:bottom w:val="single" w:sz="4" w:space="0" w:color="auto"/>
              <w:right w:val="single" w:sz="4" w:space="0" w:color="auto"/>
            </w:tcBorders>
            <w:shd w:val="clear" w:color="auto" w:fill="C6D9F1"/>
            <w:tcMar>
              <w:top w:w="55" w:type="dxa"/>
              <w:left w:w="55" w:type="dxa"/>
              <w:bottom w:w="55" w:type="dxa"/>
              <w:right w:w="55" w:type="dxa"/>
            </w:tcMar>
          </w:tcPr>
          <w:p w:rsidR="00C31221" w:rsidRPr="004B24E5" w:rsidRDefault="00C31221" w:rsidP="00C31221">
            <w:pPr>
              <w:widowControl/>
              <w:suppressAutoHyphens w:val="0"/>
              <w:autoSpaceDE w:val="0"/>
              <w:adjustRightInd w:val="0"/>
              <w:textAlignment w:val="auto"/>
              <w:rPr>
                <w:rFonts w:ascii="Arial" w:hAnsi="Arial" w:cs="Arial"/>
                <w:kern w:val="0"/>
                <w:lang w:bidi="ar-SA"/>
              </w:rPr>
            </w:pPr>
            <w:r w:rsidRPr="004B24E5">
              <w:rPr>
                <w:rFonts w:ascii="Arial" w:hAnsi="Arial" w:cs="Arial"/>
                <w:color w:val="0000FF"/>
                <w:kern w:val="0"/>
                <w:lang w:bidi="ar-SA"/>
              </w:rPr>
              <w:t>public</w:t>
            </w:r>
            <w:r w:rsidRPr="004B24E5">
              <w:rPr>
                <w:rFonts w:ascii="Arial" w:hAnsi="Arial" w:cs="Arial"/>
                <w:kern w:val="0"/>
                <w:lang w:bidi="ar-SA"/>
              </w:rPr>
              <w:t xml:space="preserve"> </w:t>
            </w:r>
            <w:r w:rsidRPr="004B24E5">
              <w:rPr>
                <w:rFonts w:ascii="Arial" w:hAnsi="Arial" w:cs="Arial"/>
                <w:color w:val="0000FF"/>
                <w:kern w:val="0"/>
                <w:lang w:bidi="ar-SA"/>
              </w:rPr>
              <w:t>void</w:t>
            </w:r>
            <w:r w:rsidRPr="004B24E5">
              <w:rPr>
                <w:rFonts w:ascii="Arial" w:hAnsi="Arial" w:cs="Arial"/>
                <w:kern w:val="0"/>
                <w:lang w:bidi="ar-SA"/>
              </w:rPr>
              <w:t xml:space="preserve"> Clear()</w:t>
            </w:r>
          </w:p>
        </w:tc>
        <w:tc>
          <w:tcPr>
            <w:tcW w:w="4179"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C31221" w:rsidRPr="004B24E5" w:rsidRDefault="000A3A91" w:rsidP="00A6637A">
            <w:pPr>
              <w:pStyle w:val="Contenidodelatabla"/>
              <w:jc w:val="both"/>
              <w:rPr>
                <w:rFonts w:ascii="Arial" w:hAnsi="Arial" w:cs="Arial"/>
              </w:rPr>
            </w:pPr>
            <w:r>
              <w:rPr>
                <w:rFonts w:ascii="Arial" w:hAnsi="Arial" w:cs="Arial"/>
              </w:rPr>
              <w:t>Clear token data.</w:t>
            </w:r>
          </w:p>
        </w:tc>
      </w:tr>
      <w:tr w:rsidR="00C31221" w:rsidRPr="004B24E5" w:rsidTr="00C31221">
        <w:trPr>
          <w:trHeight w:val="301"/>
        </w:trPr>
        <w:tc>
          <w:tcPr>
            <w:tcW w:w="4311" w:type="dxa"/>
            <w:gridSpan w:val="2"/>
            <w:tcBorders>
              <w:top w:val="single" w:sz="4" w:space="0" w:color="auto"/>
              <w:left w:val="single" w:sz="4" w:space="0" w:color="auto"/>
              <w:bottom w:val="single" w:sz="4" w:space="0" w:color="auto"/>
              <w:right w:val="single" w:sz="4" w:space="0" w:color="auto"/>
            </w:tcBorders>
            <w:shd w:val="clear" w:color="auto" w:fill="C6D9F1"/>
            <w:tcMar>
              <w:top w:w="55" w:type="dxa"/>
              <w:left w:w="55" w:type="dxa"/>
              <w:bottom w:w="55" w:type="dxa"/>
              <w:right w:w="55" w:type="dxa"/>
            </w:tcMar>
          </w:tcPr>
          <w:p w:rsidR="00C31221" w:rsidRPr="004B24E5" w:rsidRDefault="00C31221" w:rsidP="00C31221">
            <w:pPr>
              <w:widowControl/>
              <w:suppressAutoHyphens w:val="0"/>
              <w:autoSpaceDE w:val="0"/>
              <w:adjustRightInd w:val="0"/>
              <w:textAlignment w:val="auto"/>
              <w:rPr>
                <w:rFonts w:ascii="Arial" w:hAnsi="Arial" w:cs="Arial"/>
                <w:kern w:val="0"/>
                <w:lang w:bidi="ar-SA"/>
              </w:rPr>
            </w:pPr>
            <w:r w:rsidRPr="004B24E5">
              <w:rPr>
                <w:rFonts w:ascii="Arial" w:hAnsi="Arial" w:cs="Arial"/>
                <w:color w:val="0000FF"/>
                <w:kern w:val="0"/>
                <w:lang w:bidi="ar-SA"/>
              </w:rPr>
              <w:t>public</w:t>
            </w:r>
            <w:r w:rsidRPr="004B24E5">
              <w:rPr>
                <w:rFonts w:ascii="Arial" w:hAnsi="Arial" w:cs="Arial"/>
                <w:kern w:val="0"/>
                <w:lang w:bidi="ar-SA"/>
              </w:rPr>
              <w:t xml:space="preserve"> </w:t>
            </w:r>
            <w:r w:rsidRPr="004B24E5">
              <w:rPr>
                <w:rFonts w:ascii="Arial" w:hAnsi="Arial" w:cs="Arial"/>
                <w:color w:val="0000FF"/>
                <w:kern w:val="0"/>
                <w:lang w:bidi="ar-SA"/>
              </w:rPr>
              <w:t>void</w:t>
            </w:r>
            <w:r w:rsidRPr="004B24E5">
              <w:rPr>
                <w:rFonts w:ascii="Arial" w:hAnsi="Arial" w:cs="Arial"/>
                <w:kern w:val="0"/>
                <w:lang w:bidi="ar-SA"/>
              </w:rPr>
              <w:t xml:space="preserve"> Remove(</w:t>
            </w:r>
            <w:r w:rsidRPr="004B24E5">
              <w:rPr>
                <w:rFonts w:ascii="Arial" w:hAnsi="Arial" w:cs="Arial"/>
                <w:color w:val="0000FF"/>
                <w:kern w:val="0"/>
                <w:lang w:bidi="ar-SA"/>
              </w:rPr>
              <w:t>string</w:t>
            </w:r>
            <w:r w:rsidRPr="004B24E5">
              <w:rPr>
                <w:rFonts w:ascii="Arial" w:hAnsi="Arial" w:cs="Arial"/>
                <w:kern w:val="0"/>
                <w:lang w:bidi="ar-SA"/>
              </w:rPr>
              <w:t xml:space="preserve"> </w:t>
            </w:r>
            <w:proofErr w:type="spellStart"/>
            <w:r w:rsidRPr="004B24E5">
              <w:rPr>
                <w:rFonts w:ascii="Arial" w:hAnsi="Arial" w:cs="Arial"/>
                <w:kern w:val="0"/>
                <w:lang w:bidi="ar-SA"/>
              </w:rPr>
              <w:t>aKey</w:t>
            </w:r>
            <w:proofErr w:type="spellEnd"/>
            <w:r w:rsidRPr="004B24E5">
              <w:rPr>
                <w:rFonts w:ascii="Arial" w:hAnsi="Arial" w:cs="Arial"/>
                <w:kern w:val="0"/>
                <w:lang w:bidi="ar-SA"/>
              </w:rPr>
              <w:t>)</w:t>
            </w:r>
          </w:p>
        </w:tc>
        <w:tc>
          <w:tcPr>
            <w:tcW w:w="4179"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C31221" w:rsidRPr="004B24E5" w:rsidRDefault="000A3A91" w:rsidP="00A6637A">
            <w:pPr>
              <w:pStyle w:val="Contenidodelatabla"/>
              <w:jc w:val="both"/>
              <w:rPr>
                <w:rFonts w:ascii="Arial" w:hAnsi="Arial" w:cs="Arial"/>
              </w:rPr>
            </w:pPr>
            <w:r>
              <w:rPr>
                <w:rFonts w:ascii="Arial" w:hAnsi="Arial" w:cs="Arial"/>
              </w:rPr>
              <w:t>Remove value for a key.</w:t>
            </w:r>
          </w:p>
        </w:tc>
      </w:tr>
    </w:tbl>
    <w:p w:rsidR="00683E0A" w:rsidRPr="004B24E5" w:rsidRDefault="00683E0A" w:rsidP="00A31B6F">
      <w:pPr>
        <w:pStyle w:val="Standard1"/>
        <w:tabs>
          <w:tab w:val="left" w:pos="0"/>
        </w:tabs>
        <w:spacing w:before="280" w:after="240" w:line="360" w:lineRule="auto"/>
        <w:jc w:val="both"/>
        <w:rPr>
          <w:rFonts w:ascii="Arial" w:hAnsi="Arial" w:cs="Arial"/>
          <w:b/>
          <w:bCs/>
          <w:color w:val="000000"/>
          <w:lang w:val="en-US"/>
        </w:rPr>
      </w:pPr>
    </w:p>
    <w:tbl>
      <w:tblPr>
        <w:tblW w:w="8490" w:type="dxa"/>
        <w:tblInd w:w="64" w:type="dxa"/>
        <w:tblLayout w:type="fixed"/>
        <w:tblCellMar>
          <w:left w:w="10" w:type="dxa"/>
          <w:right w:w="10" w:type="dxa"/>
        </w:tblCellMar>
        <w:tblLook w:val="0000"/>
      </w:tblPr>
      <w:tblGrid>
        <w:gridCol w:w="1791"/>
        <w:gridCol w:w="2520"/>
        <w:gridCol w:w="4179"/>
      </w:tblGrid>
      <w:tr w:rsidR="00F94BE0" w:rsidRPr="004B24E5" w:rsidTr="00A6637A">
        <w:tc>
          <w:tcPr>
            <w:tcW w:w="1791" w:type="dxa"/>
            <w:tcBorders>
              <w:top w:val="single" w:sz="2" w:space="0" w:color="000000"/>
              <w:left w:val="single" w:sz="2" w:space="0" w:color="000000"/>
              <w:bottom w:val="single" w:sz="2" w:space="0" w:color="000000"/>
              <w:right w:val="single" w:sz="4" w:space="0" w:color="auto"/>
            </w:tcBorders>
            <w:shd w:val="clear" w:color="auto" w:fill="C6D9F1"/>
            <w:tcMar>
              <w:top w:w="55" w:type="dxa"/>
              <w:left w:w="55" w:type="dxa"/>
              <w:bottom w:w="55" w:type="dxa"/>
              <w:right w:w="55" w:type="dxa"/>
            </w:tcMar>
          </w:tcPr>
          <w:p w:rsidR="00F94BE0" w:rsidRPr="004B24E5" w:rsidRDefault="000A3A91" w:rsidP="00A6637A">
            <w:pPr>
              <w:pStyle w:val="Contenidodelatabla"/>
              <w:jc w:val="both"/>
              <w:rPr>
                <w:rFonts w:ascii="Arial" w:hAnsi="Arial" w:cs="Arial"/>
                <w:b/>
                <w:bCs/>
              </w:rPr>
            </w:pPr>
            <w:r>
              <w:rPr>
                <w:rFonts w:ascii="Arial" w:hAnsi="Arial" w:cs="Arial"/>
                <w:b/>
                <w:bCs/>
              </w:rPr>
              <w:t>Packet</w:t>
            </w:r>
          </w:p>
        </w:tc>
        <w:tc>
          <w:tcPr>
            <w:tcW w:w="6699" w:type="dxa"/>
            <w:gridSpan w:val="2"/>
            <w:tcBorders>
              <w:top w:val="single" w:sz="2" w:space="0" w:color="000000"/>
              <w:left w:val="single" w:sz="4" w:space="0" w:color="auto"/>
              <w:bottom w:val="single" w:sz="2" w:space="0" w:color="000000"/>
              <w:right w:val="single" w:sz="2" w:space="0" w:color="000000"/>
            </w:tcBorders>
            <w:shd w:val="clear" w:color="auto" w:fill="FFFFFF" w:themeFill="background1"/>
          </w:tcPr>
          <w:p w:rsidR="00F94BE0" w:rsidRPr="004B24E5" w:rsidRDefault="00F94BE0" w:rsidP="00A6637A">
            <w:pPr>
              <w:pStyle w:val="Contenidodelatabla"/>
              <w:jc w:val="both"/>
              <w:rPr>
                <w:rFonts w:ascii="Arial" w:hAnsi="Arial" w:cs="Arial"/>
                <w:bCs/>
                <w:color w:val="D6E3BC" w:themeColor="accent3" w:themeTint="66"/>
              </w:rPr>
            </w:pPr>
            <w:r w:rsidRPr="004B24E5">
              <w:rPr>
                <w:rFonts w:ascii="Arial" w:hAnsi="Arial" w:cs="Arial"/>
                <w:bCs/>
              </w:rPr>
              <w:t xml:space="preserve"> Token Client</w:t>
            </w:r>
          </w:p>
        </w:tc>
      </w:tr>
      <w:tr w:rsidR="00F94BE0" w:rsidRPr="004B24E5" w:rsidTr="00A6637A">
        <w:tc>
          <w:tcPr>
            <w:tcW w:w="1791" w:type="dxa"/>
            <w:tcBorders>
              <w:top w:val="single" w:sz="2" w:space="0" w:color="000000"/>
              <w:left w:val="single" w:sz="2" w:space="0" w:color="000000"/>
              <w:bottom w:val="single" w:sz="2" w:space="0" w:color="000000"/>
              <w:right w:val="single" w:sz="4" w:space="0" w:color="auto"/>
            </w:tcBorders>
            <w:shd w:val="clear" w:color="auto" w:fill="C6D9F1"/>
            <w:tcMar>
              <w:top w:w="55" w:type="dxa"/>
              <w:left w:w="55" w:type="dxa"/>
              <w:bottom w:w="55" w:type="dxa"/>
              <w:right w:w="55" w:type="dxa"/>
            </w:tcMar>
          </w:tcPr>
          <w:p w:rsidR="00F94BE0" w:rsidRPr="004B24E5" w:rsidRDefault="006C02AB" w:rsidP="00A6637A">
            <w:pPr>
              <w:pStyle w:val="Contenidodelatabla"/>
              <w:jc w:val="both"/>
              <w:rPr>
                <w:rFonts w:ascii="Arial" w:hAnsi="Arial" w:cs="Arial"/>
                <w:b/>
                <w:bCs/>
              </w:rPr>
            </w:pPr>
            <w:r>
              <w:rPr>
                <w:rFonts w:ascii="Arial" w:hAnsi="Arial" w:cs="Arial"/>
                <w:b/>
                <w:bCs/>
              </w:rPr>
              <w:t>Component</w:t>
            </w:r>
          </w:p>
        </w:tc>
        <w:tc>
          <w:tcPr>
            <w:tcW w:w="6699" w:type="dxa"/>
            <w:gridSpan w:val="2"/>
            <w:tcBorders>
              <w:top w:val="single" w:sz="2" w:space="0" w:color="000000"/>
              <w:left w:val="single" w:sz="4" w:space="0" w:color="auto"/>
              <w:bottom w:val="single" w:sz="2" w:space="0" w:color="000000"/>
              <w:right w:val="single" w:sz="2" w:space="0" w:color="000000"/>
            </w:tcBorders>
            <w:shd w:val="clear" w:color="auto" w:fill="FFFFFF" w:themeFill="background1"/>
          </w:tcPr>
          <w:p w:rsidR="00F94BE0" w:rsidRPr="004B24E5" w:rsidRDefault="00F94BE0" w:rsidP="00A6637A">
            <w:pPr>
              <w:pStyle w:val="Contenidodelatabla"/>
              <w:jc w:val="both"/>
              <w:rPr>
                <w:rFonts w:ascii="Arial" w:hAnsi="Arial" w:cs="Arial"/>
                <w:bCs/>
              </w:rPr>
            </w:pPr>
            <w:r w:rsidRPr="004B24E5">
              <w:rPr>
                <w:rFonts w:ascii="Arial" w:hAnsi="Arial" w:cs="Arial"/>
                <w:bCs/>
              </w:rPr>
              <w:t xml:space="preserve"> </w:t>
            </w:r>
            <w:proofErr w:type="spellStart"/>
            <w:r w:rsidRPr="004B24E5">
              <w:rPr>
                <w:rFonts w:ascii="Arial" w:hAnsi="Arial" w:cs="Arial"/>
                <w:bCs/>
              </w:rPr>
              <w:t>Tokenfactory</w:t>
            </w:r>
            <w:proofErr w:type="spellEnd"/>
          </w:p>
        </w:tc>
      </w:tr>
      <w:tr w:rsidR="00F94BE0" w:rsidRPr="004B24E5" w:rsidTr="00A6637A">
        <w:tc>
          <w:tcPr>
            <w:tcW w:w="1791" w:type="dxa"/>
            <w:tcBorders>
              <w:left w:val="single" w:sz="2" w:space="0" w:color="000000"/>
              <w:bottom w:val="single" w:sz="2" w:space="0" w:color="000000"/>
            </w:tcBorders>
            <w:shd w:val="clear" w:color="auto" w:fill="C6D9F1"/>
            <w:tcMar>
              <w:top w:w="55" w:type="dxa"/>
              <w:left w:w="55" w:type="dxa"/>
              <w:bottom w:w="55" w:type="dxa"/>
              <w:right w:w="55" w:type="dxa"/>
            </w:tcMar>
          </w:tcPr>
          <w:p w:rsidR="00F94BE0" w:rsidRPr="004B24E5" w:rsidRDefault="006C02AB" w:rsidP="00A6637A">
            <w:pPr>
              <w:pStyle w:val="Contenidodelatabla"/>
              <w:jc w:val="both"/>
              <w:rPr>
                <w:rFonts w:ascii="Arial" w:hAnsi="Arial" w:cs="Arial"/>
                <w:b/>
                <w:bCs/>
              </w:rPr>
            </w:pPr>
            <w:r>
              <w:rPr>
                <w:rFonts w:ascii="Arial" w:hAnsi="Arial" w:cs="Arial"/>
                <w:b/>
                <w:bCs/>
              </w:rPr>
              <w:t>Class</w:t>
            </w:r>
          </w:p>
        </w:tc>
        <w:tc>
          <w:tcPr>
            <w:tcW w:w="6699"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F94BE0" w:rsidRPr="004B24E5" w:rsidRDefault="00F94BE0" w:rsidP="00A6637A">
            <w:pPr>
              <w:pStyle w:val="Contenidodelatabla"/>
              <w:jc w:val="both"/>
              <w:rPr>
                <w:rFonts w:ascii="Arial" w:hAnsi="Arial" w:cs="Arial"/>
                <w:bCs/>
              </w:rPr>
            </w:pPr>
            <w:proofErr w:type="spellStart"/>
            <w:r w:rsidRPr="004B24E5">
              <w:rPr>
                <w:rFonts w:ascii="Arial" w:hAnsi="Arial" w:cs="Arial"/>
                <w:bCs/>
              </w:rPr>
              <w:t>TokenFactory.cs</w:t>
            </w:r>
            <w:proofErr w:type="spellEnd"/>
          </w:p>
        </w:tc>
      </w:tr>
      <w:tr w:rsidR="00F94BE0" w:rsidRPr="004B24E5" w:rsidTr="00A6637A">
        <w:trPr>
          <w:trHeight w:val="373"/>
        </w:trPr>
        <w:tc>
          <w:tcPr>
            <w:tcW w:w="1791" w:type="dxa"/>
            <w:tcBorders>
              <w:left w:val="single" w:sz="2" w:space="0" w:color="000000"/>
              <w:bottom w:val="single" w:sz="2" w:space="0" w:color="000000"/>
            </w:tcBorders>
            <w:shd w:val="clear" w:color="auto" w:fill="C6D9F1"/>
            <w:tcMar>
              <w:top w:w="55" w:type="dxa"/>
              <w:left w:w="55" w:type="dxa"/>
              <w:bottom w:w="55" w:type="dxa"/>
              <w:right w:w="55" w:type="dxa"/>
            </w:tcMar>
          </w:tcPr>
          <w:p w:rsidR="00F94BE0" w:rsidRPr="004B24E5" w:rsidRDefault="006C02AB" w:rsidP="00A6637A">
            <w:pPr>
              <w:pStyle w:val="Contenidodelatabla"/>
              <w:jc w:val="both"/>
            </w:pPr>
            <w:r>
              <w:rPr>
                <w:rFonts w:ascii="Arial" w:hAnsi="Arial" w:cs="Arial"/>
                <w:b/>
                <w:bCs/>
              </w:rPr>
              <w:t>Description</w:t>
            </w:r>
            <w:r w:rsidR="00F94BE0" w:rsidRPr="004B24E5">
              <w:rPr>
                <w:rFonts w:ascii="Arial" w:hAnsi="Arial" w:cs="Arial"/>
              </w:rPr>
              <w:t xml:space="preserve"> </w:t>
            </w:r>
          </w:p>
        </w:tc>
        <w:tc>
          <w:tcPr>
            <w:tcW w:w="6699"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F94BE0" w:rsidRPr="004B24E5" w:rsidRDefault="006C02AB" w:rsidP="00A6637A">
            <w:pPr>
              <w:pStyle w:val="Contenidodelatabla"/>
              <w:jc w:val="both"/>
              <w:rPr>
                <w:rFonts w:ascii="Arial" w:hAnsi="Arial" w:cs="Arial"/>
              </w:rPr>
            </w:pPr>
            <w:r>
              <w:rPr>
                <w:rFonts w:ascii="Arial" w:hAnsi="Arial" w:cs="Arial"/>
              </w:rPr>
              <w:t>Build tokens.</w:t>
            </w:r>
          </w:p>
        </w:tc>
      </w:tr>
      <w:tr w:rsidR="00F94BE0" w:rsidRPr="004B24E5" w:rsidTr="003E33B4">
        <w:trPr>
          <w:trHeight w:val="626"/>
        </w:trPr>
        <w:tc>
          <w:tcPr>
            <w:tcW w:w="1791" w:type="dxa"/>
            <w:tcBorders>
              <w:left w:val="single" w:sz="2" w:space="0" w:color="000000"/>
              <w:bottom w:val="single" w:sz="2" w:space="0" w:color="000000"/>
            </w:tcBorders>
            <w:shd w:val="clear" w:color="auto" w:fill="C6D9F1"/>
            <w:tcMar>
              <w:top w:w="55" w:type="dxa"/>
              <w:left w:w="55" w:type="dxa"/>
              <w:bottom w:w="55" w:type="dxa"/>
              <w:right w:w="55" w:type="dxa"/>
            </w:tcMar>
            <w:vAlign w:val="center"/>
          </w:tcPr>
          <w:p w:rsidR="00F94BE0" w:rsidRPr="004B24E5" w:rsidRDefault="006C02AB" w:rsidP="003E33B4">
            <w:pPr>
              <w:pStyle w:val="Contenidodelatabla"/>
              <w:jc w:val="center"/>
              <w:rPr>
                <w:rFonts w:ascii="Arial" w:hAnsi="Arial" w:cs="Arial"/>
              </w:rPr>
            </w:pPr>
            <w:r>
              <w:rPr>
                <w:rFonts w:ascii="Arial" w:hAnsi="Arial" w:cs="Arial"/>
                <w:b/>
                <w:bCs/>
              </w:rPr>
              <w:t>Dependencies</w:t>
            </w:r>
          </w:p>
        </w:tc>
        <w:tc>
          <w:tcPr>
            <w:tcW w:w="6699"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F94BE0" w:rsidRPr="004B24E5" w:rsidRDefault="00F94BE0" w:rsidP="00F94BE0">
            <w:pPr>
              <w:widowControl/>
              <w:suppressAutoHyphens w:val="0"/>
              <w:autoSpaceDE w:val="0"/>
              <w:adjustRightInd w:val="0"/>
              <w:textAlignment w:val="auto"/>
              <w:rPr>
                <w:rFonts w:ascii="Arial" w:hAnsi="Arial" w:cs="Arial"/>
                <w:kern w:val="0"/>
                <w:lang w:bidi="ar-SA"/>
              </w:rPr>
            </w:pPr>
            <w:r w:rsidRPr="004B24E5">
              <w:rPr>
                <w:rFonts w:ascii="Arial" w:hAnsi="Arial" w:cs="Arial"/>
                <w:color w:val="0000FF"/>
                <w:kern w:val="0"/>
                <w:lang w:bidi="ar-SA"/>
              </w:rPr>
              <w:t>using</w:t>
            </w:r>
            <w:r w:rsidRPr="004B24E5">
              <w:rPr>
                <w:rFonts w:ascii="Arial" w:hAnsi="Arial" w:cs="Arial"/>
                <w:kern w:val="0"/>
                <w:lang w:bidi="ar-SA"/>
              </w:rPr>
              <w:t xml:space="preserve"> System;</w:t>
            </w:r>
          </w:p>
          <w:p w:rsidR="00F94BE0" w:rsidRPr="004B24E5" w:rsidRDefault="00F94BE0" w:rsidP="00F94BE0">
            <w:pPr>
              <w:widowControl/>
              <w:suppressAutoHyphens w:val="0"/>
              <w:autoSpaceDE w:val="0"/>
              <w:adjustRightInd w:val="0"/>
              <w:textAlignment w:val="auto"/>
              <w:rPr>
                <w:rFonts w:ascii="Arial" w:hAnsi="Arial" w:cs="Arial"/>
                <w:kern w:val="0"/>
                <w:lang w:bidi="ar-SA"/>
              </w:rPr>
            </w:pPr>
            <w:r w:rsidRPr="004B24E5">
              <w:rPr>
                <w:rFonts w:ascii="Arial" w:hAnsi="Arial" w:cs="Arial"/>
                <w:color w:val="0000FF"/>
                <w:kern w:val="0"/>
                <w:lang w:bidi="ar-SA"/>
              </w:rPr>
              <w:t>using</w:t>
            </w:r>
            <w:r w:rsidRPr="004B24E5">
              <w:rPr>
                <w:rFonts w:ascii="Arial" w:hAnsi="Arial" w:cs="Arial"/>
                <w:kern w:val="0"/>
                <w:lang w:bidi="ar-SA"/>
              </w:rPr>
              <w:t xml:space="preserve"> </w:t>
            </w:r>
            <w:proofErr w:type="spellStart"/>
            <w:r w:rsidRPr="004B24E5">
              <w:rPr>
                <w:rFonts w:ascii="Arial" w:hAnsi="Arial" w:cs="Arial"/>
                <w:kern w:val="0"/>
                <w:lang w:bidi="ar-SA"/>
              </w:rPr>
              <w:t>System.Collections.Generic</w:t>
            </w:r>
            <w:proofErr w:type="spellEnd"/>
            <w:r w:rsidRPr="004B24E5">
              <w:rPr>
                <w:rFonts w:ascii="Arial" w:hAnsi="Arial" w:cs="Arial"/>
                <w:kern w:val="0"/>
                <w:lang w:bidi="ar-SA"/>
              </w:rPr>
              <w:t>;</w:t>
            </w:r>
          </w:p>
          <w:p w:rsidR="00F94BE0" w:rsidRPr="004B24E5" w:rsidRDefault="00F94BE0" w:rsidP="00F94BE0">
            <w:pPr>
              <w:widowControl/>
              <w:suppressAutoHyphens w:val="0"/>
              <w:autoSpaceDE w:val="0"/>
              <w:adjustRightInd w:val="0"/>
              <w:textAlignment w:val="auto"/>
              <w:rPr>
                <w:rFonts w:ascii="Arial" w:hAnsi="Arial" w:cs="Arial"/>
                <w:kern w:val="0"/>
                <w:lang w:bidi="ar-SA"/>
              </w:rPr>
            </w:pPr>
            <w:r w:rsidRPr="004B24E5">
              <w:rPr>
                <w:rFonts w:ascii="Arial" w:hAnsi="Arial" w:cs="Arial"/>
                <w:color w:val="0000FF"/>
                <w:kern w:val="0"/>
                <w:lang w:bidi="ar-SA"/>
              </w:rPr>
              <w:t>using</w:t>
            </w:r>
            <w:r w:rsidRPr="004B24E5">
              <w:rPr>
                <w:rFonts w:ascii="Arial" w:hAnsi="Arial" w:cs="Arial"/>
                <w:kern w:val="0"/>
                <w:lang w:bidi="ar-SA"/>
              </w:rPr>
              <w:t xml:space="preserve"> </w:t>
            </w:r>
            <w:proofErr w:type="spellStart"/>
            <w:r w:rsidRPr="004B24E5">
              <w:rPr>
                <w:rFonts w:ascii="Arial" w:hAnsi="Arial" w:cs="Arial"/>
                <w:kern w:val="0"/>
                <w:lang w:bidi="ar-SA"/>
              </w:rPr>
              <w:t>System.Linq</w:t>
            </w:r>
            <w:proofErr w:type="spellEnd"/>
            <w:r w:rsidRPr="004B24E5">
              <w:rPr>
                <w:rFonts w:ascii="Arial" w:hAnsi="Arial" w:cs="Arial"/>
                <w:kern w:val="0"/>
                <w:lang w:bidi="ar-SA"/>
              </w:rPr>
              <w:t>;</w:t>
            </w:r>
          </w:p>
          <w:p w:rsidR="00F94BE0" w:rsidRPr="004B24E5" w:rsidRDefault="00F94BE0" w:rsidP="00F94BE0">
            <w:pPr>
              <w:widowControl/>
              <w:suppressAutoHyphens w:val="0"/>
              <w:autoSpaceDE w:val="0"/>
              <w:adjustRightInd w:val="0"/>
              <w:textAlignment w:val="auto"/>
              <w:rPr>
                <w:rFonts w:ascii="Arial" w:hAnsi="Arial" w:cs="Arial"/>
                <w:kern w:val="0"/>
                <w:lang w:bidi="ar-SA"/>
              </w:rPr>
            </w:pPr>
            <w:r w:rsidRPr="004B24E5">
              <w:rPr>
                <w:rFonts w:ascii="Arial" w:hAnsi="Arial" w:cs="Arial"/>
                <w:color w:val="0000FF"/>
                <w:kern w:val="0"/>
                <w:lang w:bidi="ar-SA"/>
              </w:rPr>
              <w:t>using</w:t>
            </w:r>
            <w:r w:rsidRPr="004B24E5">
              <w:rPr>
                <w:rFonts w:ascii="Arial" w:hAnsi="Arial" w:cs="Arial"/>
                <w:kern w:val="0"/>
                <w:lang w:bidi="ar-SA"/>
              </w:rPr>
              <w:t xml:space="preserve"> </w:t>
            </w:r>
            <w:proofErr w:type="spellStart"/>
            <w:r w:rsidRPr="004B24E5">
              <w:rPr>
                <w:rFonts w:ascii="Arial" w:hAnsi="Arial" w:cs="Arial"/>
                <w:kern w:val="0"/>
                <w:lang w:bidi="ar-SA"/>
              </w:rPr>
              <w:t>System.Text</w:t>
            </w:r>
            <w:proofErr w:type="spellEnd"/>
            <w:r w:rsidRPr="004B24E5">
              <w:rPr>
                <w:rFonts w:ascii="Arial" w:hAnsi="Arial" w:cs="Arial"/>
                <w:kern w:val="0"/>
                <w:lang w:bidi="ar-SA"/>
              </w:rPr>
              <w:t>;</w:t>
            </w:r>
          </w:p>
          <w:p w:rsidR="00F94BE0" w:rsidRPr="004B24E5" w:rsidRDefault="00F94BE0" w:rsidP="00F94BE0">
            <w:pPr>
              <w:widowControl/>
              <w:suppressAutoHyphens w:val="0"/>
              <w:autoSpaceDE w:val="0"/>
              <w:adjustRightInd w:val="0"/>
              <w:textAlignment w:val="auto"/>
              <w:rPr>
                <w:rFonts w:ascii="Arial" w:hAnsi="Arial" w:cs="Arial"/>
                <w:kern w:val="0"/>
                <w:lang w:bidi="ar-SA"/>
              </w:rPr>
            </w:pPr>
            <w:r w:rsidRPr="004B24E5">
              <w:rPr>
                <w:rFonts w:ascii="Arial" w:hAnsi="Arial" w:cs="Arial"/>
                <w:color w:val="0000FF"/>
                <w:kern w:val="0"/>
                <w:lang w:bidi="ar-SA"/>
              </w:rPr>
              <w:t>using</w:t>
            </w:r>
            <w:r w:rsidRPr="004B24E5">
              <w:rPr>
                <w:rFonts w:ascii="Arial" w:hAnsi="Arial" w:cs="Arial"/>
                <w:kern w:val="0"/>
                <w:lang w:bidi="ar-SA"/>
              </w:rPr>
              <w:t xml:space="preserve"> </w:t>
            </w:r>
            <w:proofErr w:type="spellStart"/>
            <w:r w:rsidRPr="004B24E5">
              <w:rPr>
                <w:rFonts w:ascii="Arial" w:hAnsi="Arial" w:cs="Arial"/>
                <w:kern w:val="0"/>
                <w:lang w:bidi="ar-SA"/>
              </w:rPr>
              <w:t>ClientLibrary.org.jwebsocket.client.token.api</w:t>
            </w:r>
            <w:proofErr w:type="spellEnd"/>
            <w:r w:rsidRPr="004B24E5">
              <w:rPr>
                <w:rFonts w:ascii="Arial" w:hAnsi="Arial" w:cs="Arial"/>
                <w:kern w:val="0"/>
                <w:lang w:bidi="ar-SA"/>
              </w:rPr>
              <w:t>;</w:t>
            </w:r>
          </w:p>
          <w:p w:rsidR="00F94BE0" w:rsidRPr="004B24E5" w:rsidRDefault="00F94BE0" w:rsidP="00F94BE0">
            <w:pPr>
              <w:widowControl/>
              <w:suppressAutoHyphens w:val="0"/>
              <w:autoSpaceDE w:val="0"/>
              <w:adjustRightInd w:val="0"/>
              <w:textAlignment w:val="auto"/>
              <w:rPr>
                <w:rFonts w:ascii="Arial" w:hAnsi="Arial" w:cs="Arial"/>
                <w:kern w:val="0"/>
                <w:lang w:bidi="ar-SA"/>
              </w:rPr>
            </w:pPr>
            <w:r w:rsidRPr="004B24E5">
              <w:rPr>
                <w:rFonts w:ascii="Arial" w:hAnsi="Arial" w:cs="Arial"/>
                <w:color w:val="0000FF"/>
                <w:kern w:val="0"/>
                <w:lang w:bidi="ar-SA"/>
              </w:rPr>
              <w:t>using</w:t>
            </w:r>
            <w:r w:rsidRPr="004B24E5">
              <w:rPr>
                <w:rFonts w:ascii="Arial" w:hAnsi="Arial" w:cs="Arial"/>
                <w:kern w:val="0"/>
                <w:lang w:bidi="ar-SA"/>
              </w:rPr>
              <w:t xml:space="preserve"> </w:t>
            </w:r>
            <w:proofErr w:type="spellStart"/>
            <w:r w:rsidRPr="004B24E5">
              <w:rPr>
                <w:rFonts w:ascii="Arial" w:hAnsi="Arial" w:cs="Arial"/>
                <w:kern w:val="0"/>
                <w:lang w:bidi="ar-SA"/>
              </w:rPr>
              <w:t>ClientLibrary.org.jwebsocket.client.common</w:t>
            </w:r>
            <w:proofErr w:type="spellEnd"/>
            <w:r w:rsidRPr="004B24E5">
              <w:rPr>
                <w:rFonts w:ascii="Arial" w:hAnsi="Arial" w:cs="Arial"/>
                <w:kern w:val="0"/>
                <w:lang w:bidi="ar-SA"/>
              </w:rPr>
              <w:t>;</w:t>
            </w:r>
          </w:p>
          <w:p w:rsidR="00F94BE0" w:rsidRPr="004B24E5" w:rsidRDefault="00F94BE0" w:rsidP="00F94BE0">
            <w:pPr>
              <w:widowControl/>
              <w:suppressAutoHyphens w:val="0"/>
              <w:autoSpaceDE w:val="0"/>
              <w:adjustRightInd w:val="0"/>
              <w:textAlignment w:val="auto"/>
              <w:rPr>
                <w:rFonts w:ascii="Arial" w:hAnsi="Arial" w:cs="Arial"/>
                <w:kern w:val="0"/>
                <w:lang w:bidi="ar-SA"/>
              </w:rPr>
            </w:pPr>
            <w:r w:rsidRPr="004B24E5">
              <w:rPr>
                <w:rFonts w:ascii="Arial" w:hAnsi="Arial" w:cs="Arial"/>
                <w:color w:val="0000FF"/>
                <w:kern w:val="0"/>
                <w:lang w:bidi="ar-SA"/>
              </w:rPr>
              <w:t>using</w:t>
            </w:r>
            <w:r w:rsidRPr="004B24E5">
              <w:rPr>
                <w:rFonts w:ascii="Arial" w:hAnsi="Arial" w:cs="Arial"/>
                <w:kern w:val="0"/>
                <w:lang w:bidi="ar-SA"/>
              </w:rPr>
              <w:t xml:space="preserve"> </w:t>
            </w:r>
            <w:proofErr w:type="spellStart"/>
            <w:r w:rsidRPr="004B24E5">
              <w:rPr>
                <w:rFonts w:ascii="Arial" w:hAnsi="Arial" w:cs="Arial"/>
                <w:kern w:val="0"/>
                <w:lang w:bidi="ar-SA"/>
              </w:rPr>
              <w:t>ClientLibrary.org.jwebsocket.client.csharp.api</w:t>
            </w:r>
            <w:proofErr w:type="spellEnd"/>
            <w:r w:rsidRPr="004B24E5">
              <w:rPr>
                <w:rFonts w:ascii="Arial" w:hAnsi="Arial" w:cs="Arial"/>
                <w:kern w:val="0"/>
                <w:lang w:bidi="ar-SA"/>
              </w:rPr>
              <w:t>;</w:t>
            </w:r>
          </w:p>
          <w:p w:rsidR="00F94BE0" w:rsidRPr="004B24E5" w:rsidRDefault="00F94BE0" w:rsidP="00A6637A">
            <w:pPr>
              <w:widowControl/>
              <w:suppressAutoHyphens w:val="0"/>
              <w:autoSpaceDE w:val="0"/>
              <w:adjustRightInd w:val="0"/>
              <w:textAlignment w:val="auto"/>
              <w:rPr>
                <w:rFonts w:ascii="Consolas" w:hAnsi="Consolas" w:cs="Consolas"/>
                <w:kern w:val="0"/>
                <w:sz w:val="19"/>
                <w:szCs w:val="19"/>
                <w:lang w:bidi="ar-SA"/>
              </w:rPr>
            </w:pPr>
            <w:r w:rsidRPr="004B24E5">
              <w:rPr>
                <w:rFonts w:ascii="Arial" w:hAnsi="Arial" w:cs="Arial"/>
                <w:color w:val="0000FF"/>
                <w:kern w:val="0"/>
                <w:lang w:bidi="ar-SA"/>
              </w:rPr>
              <w:t>using</w:t>
            </w:r>
            <w:r w:rsidRPr="004B24E5">
              <w:rPr>
                <w:rFonts w:ascii="Arial" w:hAnsi="Arial" w:cs="Arial"/>
                <w:kern w:val="0"/>
                <w:lang w:bidi="ar-SA"/>
              </w:rPr>
              <w:t xml:space="preserve"> </w:t>
            </w:r>
            <w:proofErr w:type="spellStart"/>
            <w:r w:rsidRPr="004B24E5">
              <w:rPr>
                <w:rFonts w:ascii="Arial" w:hAnsi="Arial" w:cs="Arial"/>
                <w:kern w:val="0"/>
                <w:lang w:bidi="ar-SA"/>
              </w:rPr>
              <w:t>ClientLibrary.org.jwebsocket.client.token.processor</w:t>
            </w:r>
            <w:proofErr w:type="spellEnd"/>
            <w:r w:rsidRPr="004B24E5">
              <w:rPr>
                <w:rFonts w:ascii="Arial" w:hAnsi="Arial" w:cs="Arial"/>
                <w:kern w:val="0"/>
                <w:lang w:bidi="ar-SA"/>
              </w:rPr>
              <w:t>;</w:t>
            </w:r>
          </w:p>
        </w:tc>
      </w:tr>
      <w:tr w:rsidR="00F94BE0" w:rsidRPr="004B24E5" w:rsidTr="00A6637A">
        <w:trPr>
          <w:trHeight w:val="310"/>
        </w:trPr>
        <w:tc>
          <w:tcPr>
            <w:tcW w:w="8490" w:type="dxa"/>
            <w:gridSpan w:val="3"/>
            <w:tcBorders>
              <w:left w:val="single" w:sz="2" w:space="0" w:color="000000"/>
              <w:bottom w:val="single" w:sz="2" w:space="0" w:color="000000"/>
              <w:right w:val="single" w:sz="2" w:space="0" w:color="000000"/>
            </w:tcBorders>
            <w:shd w:val="clear" w:color="auto" w:fill="C6D9F1"/>
            <w:tcMar>
              <w:top w:w="55" w:type="dxa"/>
              <w:left w:w="55" w:type="dxa"/>
              <w:bottom w:w="55" w:type="dxa"/>
              <w:right w:w="55" w:type="dxa"/>
            </w:tcMar>
          </w:tcPr>
          <w:p w:rsidR="00F94BE0" w:rsidRPr="004B24E5" w:rsidRDefault="006C02AB" w:rsidP="00A6637A">
            <w:pPr>
              <w:pStyle w:val="Contenidodelatabla"/>
              <w:jc w:val="center"/>
              <w:rPr>
                <w:rFonts w:ascii="Arial" w:hAnsi="Arial" w:cs="Arial"/>
              </w:rPr>
            </w:pPr>
            <w:r>
              <w:rPr>
                <w:rFonts w:ascii="Arial" w:hAnsi="Arial" w:cs="Arial"/>
                <w:b/>
                <w:bCs/>
              </w:rPr>
              <w:t>Methods</w:t>
            </w:r>
          </w:p>
        </w:tc>
      </w:tr>
      <w:tr w:rsidR="00F94BE0" w:rsidRPr="004B24E5" w:rsidTr="00A6637A">
        <w:trPr>
          <w:trHeight w:val="310"/>
        </w:trPr>
        <w:tc>
          <w:tcPr>
            <w:tcW w:w="4311" w:type="dxa"/>
            <w:gridSpan w:val="2"/>
            <w:tcBorders>
              <w:left w:val="single" w:sz="2" w:space="0" w:color="000000"/>
              <w:bottom w:val="single" w:sz="2" w:space="0" w:color="000000"/>
            </w:tcBorders>
            <w:shd w:val="clear" w:color="auto" w:fill="C6D9F1"/>
            <w:tcMar>
              <w:top w:w="55" w:type="dxa"/>
              <w:left w:w="55" w:type="dxa"/>
              <w:bottom w:w="55" w:type="dxa"/>
              <w:right w:w="55" w:type="dxa"/>
            </w:tcMar>
          </w:tcPr>
          <w:p w:rsidR="00F94BE0" w:rsidRPr="004B24E5" w:rsidRDefault="00F94BE0" w:rsidP="00A6637A">
            <w:pPr>
              <w:widowControl/>
              <w:suppressAutoHyphens w:val="0"/>
              <w:autoSpaceDE w:val="0"/>
              <w:adjustRightInd w:val="0"/>
              <w:textAlignment w:val="auto"/>
              <w:rPr>
                <w:rFonts w:ascii="Arial" w:hAnsi="Arial" w:cs="Arial"/>
                <w:kern w:val="0"/>
                <w:lang w:bidi="ar-SA"/>
              </w:rPr>
            </w:pPr>
            <w:r w:rsidRPr="004B24E5">
              <w:rPr>
                <w:rFonts w:ascii="Arial" w:hAnsi="Arial" w:cs="Arial"/>
                <w:color w:val="0000FF"/>
                <w:kern w:val="0"/>
                <w:lang w:bidi="ar-SA"/>
              </w:rPr>
              <w:t>public</w:t>
            </w:r>
            <w:r w:rsidRPr="004B24E5">
              <w:rPr>
                <w:rFonts w:ascii="Arial" w:hAnsi="Arial" w:cs="Arial"/>
                <w:kern w:val="0"/>
                <w:lang w:bidi="ar-SA"/>
              </w:rPr>
              <w:t xml:space="preserve"> </w:t>
            </w:r>
            <w:r w:rsidRPr="004B24E5">
              <w:rPr>
                <w:rFonts w:ascii="Arial" w:hAnsi="Arial" w:cs="Arial"/>
                <w:color w:val="0000FF"/>
                <w:kern w:val="0"/>
                <w:lang w:bidi="ar-SA"/>
              </w:rPr>
              <w:t>static</w:t>
            </w:r>
            <w:r w:rsidRPr="004B24E5">
              <w:rPr>
                <w:rFonts w:ascii="Arial" w:hAnsi="Arial" w:cs="Arial"/>
                <w:kern w:val="0"/>
                <w:lang w:bidi="ar-SA"/>
              </w:rPr>
              <w:t xml:space="preserve"> </w:t>
            </w:r>
            <w:r w:rsidRPr="004B24E5">
              <w:rPr>
                <w:rFonts w:ascii="Arial" w:hAnsi="Arial" w:cs="Arial"/>
                <w:color w:val="2B91AF"/>
                <w:kern w:val="0"/>
                <w:lang w:bidi="ar-SA"/>
              </w:rPr>
              <w:t>Token</w:t>
            </w:r>
            <w:r w:rsidRPr="004B24E5">
              <w:rPr>
                <w:rFonts w:ascii="Arial" w:hAnsi="Arial" w:cs="Arial"/>
                <w:kern w:val="0"/>
                <w:lang w:bidi="ar-SA"/>
              </w:rPr>
              <w:t xml:space="preserve"> </w:t>
            </w:r>
            <w:proofErr w:type="spellStart"/>
            <w:r w:rsidRPr="004B24E5">
              <w:rPr>
                <w:rFonts w:ascii="Arial" w:hAnsi="Arial" w:cs="Arial"/>
                <w:kern w:val="0"/>
                <w:lang w:bidi="ar-SA"/>
              </w:rPr>
              <w:t>CreateToken</w:t>
            </w:r>
            <w:proofErr w:type="spellEnd"/>
            <w:r w:rsidRPr="004B24E5">
              <w:rPr>
                <w:rFonts w:ascii="Arial" w:hAnsi="Arial" w:cs="Arial"/>
                <w:kern w:val="0"/>
                <w:lang w:bidi="ar-SA"/>
              </w:rPr>
              <w:t>()</w:t>
            </w:r>
          </w:p>
        </w:tc>
        <w:tc>
          <w:tcPr>
            <w:tcW w:w="4179"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F94BE0" w:rsidRPr="004B24E5" w:rsidRDefault="00DB0809" w:rsidP="00A6637A">
            <w:pPr>
              <w:pStyle w:val="Contenidodelatabla"/>
              <w:jc w:val="both"/>
              <w:rPr>
                <w:rFonts w:ascii="Arial" w:hAnsi="Arial" w:cs="Arial"/>
              </w:rPr>
            </w:pPr>
            <w:r>
              <w:rPr>
                <w:rFonts w:ascii="Arial" w:hAnsi="Arial" w:cs="Arial"/>
              </w:rPr>
              <w:t>Build empty token.</w:t>
            </w:r>
          </w:p>
        </w:tc>
      </w:tr>
      <w:tr w:rsidR="00F94BE0" w:rsidRPr="004B24E5" w:rsidTr="00A6637A">
        <w:trPr>
          <w:trHeight w:val="346"/>
        </w:trPr>
        <w:tc>
          <w:tcPr>
            <w:tcW w:w="4311" w:type="dxa"/>
            <w:gridSpan w:val="2"/>
            <w:tcBorders>
              <w:left w:val="single" w:sz="2" w:space="0" w:color="000000"/>
              <w:bottom w:val="single" w:sz="2" w:space="0" w:color="000000"/>
            </w:tcBorders>
            <w:shd w:val="clear" w:color="auto" w:fill="C6D9F1"/>
            <w:tcMar>
              <w:top w:w="55" w:type="dxa"/>
              <w:left w:w="55" w:type="dxa"/>
              <w:bottom w:w="55" w:type="dxa"/>
              <w:right w:w="55" w:type="dxa"/>
            </w:tcMar>
          </w:tcPr>
          <w:p w:rsidR="00F94BE0" w:rsidRPr="004B24E5" w:rsidRDefault="00F94BE0" w:rsidP="00A6637A">
            <w:pPr>
              <w:widowControl/>
              <w:suppressAutoHyphens w:val="0"/>
              <w:autoSpaceDE w:val="0"/>
              <w:adjustRightInd w:val="0"/>
              <w:textAlignment w:val="auto"/>
              <w:rPr>
                <w:rFonts w:ascii="Arial" w:hAnsi="Arial" w:cs="Arial"/>
                <w:kern w:val="0"/>
                <w:lang w:bidi="ar-SA"/>
              </w:rPr>
            </w:pPr>
            <w:r w:rsidRPr="004B24E5">
              <w:rPr>
                <w:rFonts w:ascii="Arial" w:hAnsi="Arial" w:cs="Arial"/>
                <w:color w:val="0000FF"/>
                <w:kern w:val="0"/>
                <w:lang w:bidi="ar-SA"/>
              </w:rPr>
              <w:t>public</w:t>
            </w:r>
            <w:r w:rsidRPr="004B24E5">
              <w:rPr>
                <w:rFonts w:ascii="Arial" w:hAnsi="Arial" w:cs="Arial"/>
                <w:kern w:val="0"/>
                <w:lang w:bidi="ar-SA"/>
              </w:rPr>
              <w:t xml:space="preserve"> </w:t>
            </w:r>
            <w:r w:rsidRPr="004B24E5">
              <w:rPr>
                <w:rFonts w:ascii="Arial" w:hAnsi="Arial" w:cs="Arial"/>
                <w:color w:val="0000FF"/>
                <w:kern w:val="0"/>
                <w:lang w:bidi="ar-SA"/>
              </w:rPr>
              <w:t>static</w:t>
            </w:r>
            <w:r w:rsidRPr="004B24E5">
              <w:rPr>
                <w:rFonts w:ascii="Arial" w:hAnsi="Arial" w:cs="Arial"/>
                <w:kern w:val="0"/>
                <w:lang w:bidi="ar-SA"/>
              </w:rPr>
              <w:t xml:space="preserve"> </w:t>
            </w:r>
            <w:r w:rsidRPr="004B24E5">
              <w:rPr>
                <w:rFonts w:ascii="Arial" w:hAnsi="Arial" w:cs="Arial"/>
                <w:color w:val="2B91AF"/>
                <w:kern w:val="0"/>
                <w:lang w:bidi="ar-SA"/>
              </w:rPr>
              <w:t>Token</w:t>
            </w:r>
            <w:r w:rsidRPr="004B24E5">
              <w:rPr>
                <w:rFonts w:ascii="Arial" w:hAnsi="Arial" w:cs="Arial"/>
                <w:kern w:val="0"/>
                <w:lang w:bidi="ar-SA"/>
              </w:rPr>
              <w:t xml:space="preserve"> </w:t>
            </w:r>
            <w:proofErr w:type="spellStart"/>
            <w:r w:rsidRPr="004B24E5">
              <w:rPr>
                <w:rFonts w:ascii="Arial" w:hAnsi="Arial" w:cs="Arial"/>
                <w:kern w:val="0"/>
                <w:lang w:bidi="ar-SA"/>
              </w:rPr>
              <w:t>CreateToken</w:t>
            </w:r>
            <w:proofErr w:type="spellEnd"/>
            <w:r w:rsidRPr="004B24E5">
              <w:rPr>
                <w:rFonts w:ascii="Arial" w:hAnsi="Arial" w:cs="Arial"/>
                <w:kern w:val="0"/>
                <w:lang w:bidi="ar-SA"/>
              </w:rPr>
              <w:t>(</w:t>
            </w:r>
            <w:r w:rsidRPr="004B24E5">
              <w:rPr>
                <w:rFonts w:ascii="Arial" w:hAnsi="Arial" w:cs="Arial"/>
                <w:color w:val="0000FF"/>
                <w:kern w:val="0"/>
                <w:lang w:bidi="ar-SA"/>
              </w:rPr>
              <w:t>string</w:t>
            </w:r>
            <w:r w:rsidRPr="004B24E5">
              <w:rPr>
                <w:rFonts w:ascii="Arial" w:hAnsi="Arial" w:cs="Arial"/>
                <w:kern w:val="0"/>
                <w:lang w:bidi="ar-SA"/>
              </w:rPr>
              <w:t xml:space="preserve"> </w:t>
            </w:r>
            <w:proofErr w:type="spellStart"/>
            <w:r w:rsidRPr="004B24E5">
              <w:rPr>
                <w:rFonts w:ascii="Arial" w:hAnsi="Arial" w:cs="Arial"/>
                <w:kern w:val="0"/>
                <w:lang w:bidi="ar-SA"/>
              </w:rPr>
              <w:t>aType</w:t>
            </w:r>
            <w:proofErr w:type="spellEnd"/>
            <w:r w:rsidRPr="004B24E5">
              <w:rPr>
                <w:rFonts w:ascii="Arial" w:hAnsi="Arial" w:cs="Arial"/>
                <w:kern w:val="0"/>
                <w:lang w:bidi="ar-SA"/>
              </w:rPr>
              <w:t>)</w:t>
            </w:r>
          </w:p>
        </w:tc>
        <w:tc>
          <w:tcPr>
            <w:tcW w:w="4179"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F94BE0" w:rsidRPr="004B24E5" w:rsidRDefault="00DB0809" w:rsidP="00A6637A">
            <w:pPr>
              <w:pStyle w:val="Contenidodelatabla"/>
              <w:jc w:val="both"/>
              <w:rPr>
                <w:rFonts w:ascii="Arial" w:hAnsi="Arial" w:cs="Arial"/>
              </w:rPr>
            </w:pPr>
            <w:r>
              <w:rPr>
                <w:rFonts w:ascii="Arial" w:hAnsi="Arial" w:cs="Arial"/>
              </w:rPr>
              <w:t>Build token whit token type.</w:t>
            </w:r>
          </w:p>
        </w:tc>
      </w:tr>
      <w:tr w:rsidR="00F94BE0" w:rsidRPr="004B24E5" w:rsidTr="00A6637A">
        <w:trPr>
          <w:trHeight w:val="626"/>
        </w:trPr>
        <w:tc>
          <w:tcPr>
            <w:tcW w:w="4311" w:type="dxa"/>
            <w:gridSpan w:val="2"/>
            <w:tcBorders>
              <w:left w:val="single" w:sz="2" w:space="0" w:color="000000"/>
              <w:bottom w:val="single" w:sz="2" w:space="0" w:color="000000"/>
            </w:tcBorders>
            <w:shd w:val="clear" w:color="auto" w:fill="C6D9F1"/>
            <w:tcMar>
              <w:top w:w="55" w:type="dxa"/>
              <w:left w:w="55" w:type="dxa"/>
              <w:bottom w:w="55" w:type="dxa"/>
              <w:right w:w="55" w:type="dxa"/>
            </w:tcMar>
          </w:tcPr>
          <w:p w:rsidR="00F94BE0" w:rsidRPr="004B24E5" w:rsidRDefault="00F94BE0" w:rsidP="00A6637A">
            <w:pPr>
              <w:widowControl/>
              <w:suppressAutoHyphens w:val="0"/>
              <w:autoSpaceDE w:val="0"/>
              <w:adjustRightInd w:val="0"/>
              <w:textAlignment w:val="auto"/>
              <w:rPr>
                <w:rFonts w:ascii="Arial" w:hAnsi="Arial" w:cs="Arial"/>
                <w:kern w:val="0"/>
                <w:lang w:bidi="ar-SA"/>
              </w:rPr>
            </w:pPr>
            <w:r w:rsidRPr="004B24E5">
              <w:rPr>
                <w:rFonts w:ascii="Arial" w:hAnsi="Arial" w:cs="Arial"/>
                <w:color w:val="0000FF"/>
                <w:kern w:val="0"/>
                <w:lang w:bidi="ar-SA"/>
              </w:rPr>
              <w:t>public</w:t>
            </w:r>
            <w:r w:rsidRPr="004B24E5">
              <w:rPr>
                <w:rFonts w:ascii="Arial" w:hAnsi="Arial" w:cs="Arial"/>
                <w:kern w:val="0"/>
                <w:lang w:bidi="ar-SA"/>
              </w:rPr>
              <w:t xml:space="preserve"> </w:t>
            </w:r>
            <w:r w:rsidRPr="004B24E5">
              <w:rPr>
                <w:rFonts w:ascii="Arial" w:hAnsi="Arial" w:cs="Arial"/>
                <w:color w:val="0000FF"/>
                <w:kern w:val="0"/>
                <w:lang w:bidi="ar-SA"/>
              </w:rPr>
              <w:t>static</w:t>
            </w:r>
            <w:r w:rsidRPr="004B24E5">
              <w:rPr>
                <w:rFonts w:ascii="Arial" w:hAnsi="Arial" w:cs="Arial"/>
                <w:kern w:val="0"/>
                <w:lang w:bidi="ar-SA"/>
              </w:rPr>
              <w:t xml:space="preserve"> </w:t>
            </w:r>
            <w:r w:rsidRPr="004B24E5">
              <w:rPr>
                <w:rFonts w:ascii="Arial" w:hAnsi="Arial" w:cs="Arial"/>
                <w:color w:val="2B91AF"/>
                <w:kern w:val="0"/>
                <w:lang w:bidi="ar-SA"/>
              </w:rPr>
              <w:t>Token</w:t>
            </w:r>
            <w:r w:rsidRPr="004B24E5">
              <w:rPr>
                <w:rFonts w:ascii="Arial" w:hAnsi="Arial" w:cs="Arial"/>
                <w:kern w:val="0"/>
                <w:lang w:bidi="ar-SA"/>
              </w:rPr>
              <w:t xml:space="preserve"> </w:t>
            </w:r>
            <w:proofErr w:type="spellStart"/>
            <w:r w:rsidRPr="004B24E5">
              <w:rPr>
                <w:rFonts w:ascii="Arial" w:hAnsi="Arial" w:cs="Arial"/>
                <w:kern w:val="0"/>
                <w:lang w:bidi="ar-SA"/>
              </w:rPr>
              <w:t>CreateToken</w:t>
            </w:r>
            <w:proofErr w:type="spellEnd"/>
            <w:r w:rsidRPr="004B24E5">
              <w:rPr>
                <w:rFonts w:ascii="Arial" w:hAnsi="Arial" w:cs="Arial"/>
                <w:kern w:val="0"/>
                <w:lang w:bidi="ar-SA"/>
              </w:rPr>
              <w:t>(</w:t>
            </w:r>
            <w:r w:rsidRPr="004B24E5">
              <w:rPr>
                <w:rFonts w:ascii="Arial" w:hAnsi="Arial" w:cs="Arial"/>
                <w:color w:val="0000FF"/>
                <w:kern w:val="0"/>
                <w:lang w:bidi="ar-SA"/>
              </w:rPr>
              <w:t>string</w:t>
            </w:r>
            <w:r w:rsidRPr="004B24E5">
              <w:rPr>
                <w:rFonts w:ascii="Arial" w:hAnsi="Arial" w:cs="Arial"/>
                <w:kern w:val="0"/>
                <w:lang w:bidi="ar-SA"/>
              </w:rPr>
              <w:t xml:space="preserve"> </w:t>
            </w:r>
            <w:proofErr w:type="spellStart"/>
            <w:r w:rsidRPr="004B24E5">
              <w:rPr>
                <w:rFonts w:ascii="Arial" w:hAnsi="Arial" w:cs="Arial"/>
                <w:kern w:val="0"/>
                <w:lang w:bidi="ar-SA"/>
              </w:rPr>
              <w:t>aNS</w:t>
            </w:r>
            <w:proofErr w:type="spellEnd"/>
            <w:r w:rsidRPr="004B24E5">
              <w:rPr>
                <w:rFonts w:ascii="Arial" w:hAnsi="Arial" w:cs="Arial"/>
                <w:kern w:val="0"/>
                <w:lang w:bidi="ar-SA"/>
              </w:rPr>
              <w:t xml:space="preserve">, </w:t>
            </w:r>
            <w:r w:rsidRPr="004B24E5">
              <w:rPr>
                <w:rFonts w:ascii="Arial" w:hAnsi="Arial" w:cs="Arial"/>
                <w:color w:val="0000FF"/>
                <w:kern w:val="0"/>
                <w:lang w:bidi="ar-SA"/>
              </w:rPr>
              <w:t>string</w:t>
            </w:r>
            <w:r w:rsidRPr="004B24E5">
              <w:rPr>
                <w:rFonts w:ascii="Arial" w:hAnsi="Arial" w:cs="Arial"/>
                <w:kern w:val="0"/>
                <w:lang w:bidi="ar-SA"/>
              </w:rPr>
              <w:t xml:space="preserve"> </w:t>
            </w:r>
            <w:proofErr w:type="spellStart"/>
            <w:r w:rsidRPr="004B24E5">
              <w:rPr>
                <w:rFonts w:ascii="Arial" w:hAnsi="Arial" w:cs="Arial"/>
                <w:kern w:val="0"/>
                <w:lang w:bidi="ar-SA"/>
              </w:rPr>
              <w:t>aType</w:t>
            </w:r>
            <w:proofErr w:type="spellEnd"/>
            <w:r w:rsidRPr="004B24E5">
              <w:rPr>
                <w:rFonts w:ascii="Arial" w:hAnsi="Arial" w:cs="Arial"/>
                <w:kern w:val="0"/>
                <w:lang w:bidi="ar-SA"/>
              </w:rPr>
              <w:t>)</w:t>
            </w:r>
          </w:p>
        </w:tc>
        <w:tc>
          <w:tcPr>
            <w:tcW w:w="4179"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F94BE0" w:rsidRPr="004B24E5" w:rsidRDefault="00DB0809" w:rsidP="00A6637A">
            <w:pPr>
              <w:pStyle w:val="Contenidodelatabla"/>
              <w:jc w:val="both"/>
              <w:rPr>
                <w:rFonts w:ascii="Arial" w:hAnsi="Arial" w:cs="Arial"/>
              </w:rPr>
            </w:pPr>
            <w:r>
              <w:rPr>
                <w:rFonts w:ascii="Arial" w:hAnsi="Arial" w:cs="Arial"/>
              </w:rPr>
              <w:t>Build token whit name space and token type.</w:t>
            </w:r>
          </w:p>
        </w:tc>
      </w:tr>
      <w:tr w:rsidR="00F94BE0" w:rsidRPr="004B24E5" w:rsidTr="00A6637A">
        <w:trPr>
          <w:trHeight w:val="626"/>
        </w:trPr>
        <w:tc>
          <w:tcPr>
            <w:tcW w:w="4311" w:type="dxa"/>
            <w:gridSpan w:val="2"/>
            <w:tcBorders>
              <w:left w:val="single" w:sz="2" w:space="0" w:color="000000"/>
              <w:bottom w:val="single" w:sz="2" w:space="0" w:color="000000"/>
            </w:tcBorders>
            <w:shd w:val="clear" w:color="auto" w:fill="C6D9F1"/>
            <w:tcMar>
              <w:top w:w="55" w:type="dxa"/>
              <w:left w:w="55" w:type="dxa"/>
              <w:bottom w:w="55" w:type="dxa"/>
              <w:right w:w="55" w:type="dxa"/>
            </w:tcMar>
          </w:tcPr>
          <w:p w:rsidR="00F94BE0" w:rsidRPr="004B24E5" w:rsidRDefault="00F94BE0" w:rsidP="00A6637A">
            <w:pPr>
              <w:widowControl/>
              <w:suppressAutoHyphens w:val="0"/>
              <w:autoSpaceDE w:val="0"/>
              <w:adjustRightInd w:val="0"/>
              <w:textAlignment w:val="auto"/>
              <w:rPr>
                <w:rFonts w:ascii="Arial" w:hAnsi="Arial" w:cs="Arial"/>
                <w:kern w:val="0"/>
                <w:lang w:bidi="ar-SA"/>
              </w:rPr>
            </w:pPr>
            <w:r w:rsidRPr="004B24E5">
              <w:rPr>
                <w:rFonts w:ascii="Arial" w:hAnsi="Arial" w:cs="Arial"/>
                <w:color w:val="0000FF"/>
                <w:kern w:val="0"/>
                <w:lang w:bidi="ar-SA"/>
              </w:rPr>
              <w:lastRenderedPageBreak/>
              <w:t>public</w:t>
            </w:r>
            <w:r w:rsidRPr="004B24E5">
              <w:rPr>
                <w:rFonts w:ascii="Arial" w:hAnsi="Arial" w:cs="Arial"/>
                <w:kern w:val="0"/>
                <w:lang w:bidi="ar-SA"/>
              </w:rPr>
              <w:t xml:space="preserve"> </w:t>
            </w:r>
            <w:r w:rsidRPr="004B24E5">
              <w:rPr>
                <w:rFonts w:ascii="Arial" w:hAnsi="Arial" w:cs="Arial"/>
                <w:color w:val="0000FF"/>
                <w:kern w:val="0"/>
                <w:lang w:bidi="ar-SA"/>
              </w:rPr>
              <w:t>static</w:t>
            </w:r>
            <w:r w:rsidRPr="004B24E5">
              <w:rPr>
                <w:rFonts w:ascii="Arial" w:hAnsi="Arial" w:cs="Arial"/>
                <w:kern w:val="0"/>
                <w:lang w:bidi="ar-SA"/>
              </w:rPr>
              <w:t xml:space="preserve"> </w:t>
            </w:r>
            <w:r w:rsidRPr="004B24E5">
              <w:rPr>
                <w:rFonts w:ascii="Arial" w:hAnsi="Arial" w:cs="Arial"/>
                <w:color w:val="2B91AF"/>
                <w:kern w:val="0"/>
                <w:lang w:bidi="ar-SA"/>
              </w:rPr>
              <w:t>Token</w:t>
            </w:r>
            <w:r w:rsidRPr="004B24E5">
              <w:rPr>
                <w:rFonts w:ascii="Arial" w:hAnsi="Arial" w:cs="Arial"/>
                <w:kern w:val="0"/>
                <w:lang w:bidi="ar-SA"/>
              </w:rPr>
              <w:t xml:space="preserve"> </w:t>
            </w:r>
            <w:proofErr w:type="spellStart"/>
            <w:r w:rsidRPr="004B24E5">
              <w:rPr>
                <w:rFonts w:ascii="Arial" w:hAnsi="Arial" w:cs="Arial"/>
                <w:kern w:val="0"/>
                <w:lang w:bidi="ar-SA"/>
              </w:rPr>
              <w:t>PacketToToken</w:t>
            </w:r>
            <w:proofErr w:type="spellEnd"/>
            <w:r w:rsidRPr="004B24E5">
              <w:rPr>
                <w:rFonts w:ascii="Arial" w:hAnsi="Arial" w:cs="Arial"/>
                <w:kern w:val="0"/>
                <w:lang w:bidi="ar-SA"/>
              </w:rPr>
              <w:t>(</w:t>
            </w:r>
            <w:r w:rsidRPr="004B24E5">
              <w:rPr>
                <w:rFonts w:ascii="Arial" w:hAnsi="Arial" w:cs="Arial"/>
                <w:color w:val="0000FF"/>
                <w:kern w:val="0"/>
                <w:lang w:bidi="ar-SA"/>
              </w:rPr>
              <w:t>string</w:t>
            </w:r>
            <w:r w:rsidRPr="004B24E5">
              <w:rPr>
                <w:rFonts w:ascii="Arial" w:hAnsi="Arial" w:cs="Arial"/>
                <w:kern w:val="0"/>
                <w:lang w:bidi="ar-SA"/>
              </w:rPr>
              <w:t xml:space="preserve"> </w:t>
            </w:r>
            <w:proofErr w:type="spellStart"/>
            <w:r w:rsidRPr="004B24E5">
              <w:rPr>
                <w:rFonts w:ascii="Arial" w:hAnsi="Arial" w:cs="Arial"/>
                <w:kern w:val="0"/>
                <w:lang w:bidi="ar-SA"/>
              </w:rPr>
              <w:t>aFormat</w:t>
            </w:r>
            <w:proofErr w:type="spellEnd"/>
            <w:r w:rsidRPr="004B24E5">
              <w:rPr>
                <w:rFonts w:ascii="Arial" w:hAnsi="Arial" w:cs="Arial"/>
                <w:kern w:val="0"/>
                <w:lang w:bidi="ar-SA"/>
              </w:rPr>
              <w:t xml:space="preserve">, </w:t>
            </w:r>
            <w:proofErr w:type="spellStart"/>
            <w:r w:rsidRPr="004B24E5">
              <w:rPr>
                <w:rFonts w:ascii="Arial" w:hAnsi="Arial" w:cs="Arial"/>
                <w:color w:val="2B91AF"/>
                <w:kern w:val="0"/>
                <w:lang w:bidi="ar-SA"/>
              </w:rPr>
              <w:t>WebSocketPacket</w:t>
            </w:r>
            <w:proofErr w:type="spellEnd"/>
            <w:r w:rsidRPr="004B24E5">
              <w:rPr>
                <w:rFonts w:ascii="Arial" w:hAnsi="Arial" w:cs="Arial"/>
                <w:kern w:val="0"/>
                <w:lang w:bidi="ar-SA"/>
              </w:rPr>
              <w:t xml:space="preserve"> </w:t>
            </w:r>
            <w:proofErr w:type="spellStart"/>
            <w:r w:rsidRPr="004B24E5">
              <w:rPr>
                <w:rFonts w:ascii="Arial" w:hAnsi="Arial" w:cs="Arial"/>
                <w:kern w:val="0"/>
                <w:lang w:bidi="ar-SA"/>
              </w:rPr>
              <w:t>aDataPacket</w:t>
            </w:r>
            <w:proofErr w:type="spellEnd"/>
            <w:r w:rsidRPr="004B24E5">
              <w:rPr>
                <w:rFonts w:ascii="Arial" w:hAnsi="Arial" w:cs="Arial"/>
                <w:kern w:val="0"/>
                <w:lang w:bidi="ar-SA"/>
              </w:rPr>
              <w:t>)</w:t>
            </w:r>
          </w:p>
        </w:tc>
        <w:tc>
          <w:tcPr>
            <w:tcW w:w="4179"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F94BE0" w:rsidRPr="004B24E5" w:rsidRDefault="00DB0809" w:rsidP="00A6637A">
            <w:pPr>
              <w:pStyle w:val="Contenidodelatabla"/>
              <w:jc w:val="both"/>
              <w:rPr>
                <w:rFonts w:ascii="Arial" w:hAnsi="Arial" w:cs="Arial"/>
              </w:rPr>
            </w:pPr>
            <w:r w:rsidRPr="00DB0809">
              <w:rPr>
                <w:rFonts w:ascii="Arial" w:hAnsi="Arial" w:cs="Arial"/>
              </w:rPr>
              <w:t>Converts a token packet</w:t>
            </w:r>
            <w:r>
              <w:rPr>
                <w:rFonts w:ascii="Arial" w:hAnsi="Arial" w:cs="Arial"/>
              </w:rPr>
              <w:t>.</w:t>
            </w:r>
          </w:p>
        </w:tc>
      </w:tr>
      <w:tr w:rsidR="00F94BE0" w:rsidRPr="004B24E5" w:rsidTr="00A6637A">
        <w:trPr>
          <w:trHeight w:val="626"/>
        </w:trPr>
        <w:tc>
          <w:tcPr>
            <w:tcW w:w="4311" w:type="dxa"/>
            <w:gridSpan w:val="2"/>
            <w:tcBorders>
              <w:left w:val="single" w:sz="2" w:space="0" w:color="000000"/>
              <w:bottom w:val="single" w:sz="2" w:space="0" w:color="000000"/>
            </w:tcBorders>
            <w:shd w:val="clear" w:color="auto" w:fill="C6D9F1"/>
            <w:tcMar>
              <w:top w:w="55" w:type="dxa"/>
              <w:left w:w="55" w:type="dxa"/>
              <w:bottom w:w="55" w:type="dxa"/>
              <w:right w:w="55" w:type="dxa"/>
            </w:tcMar>
          </w:tcPr>
          <w:p w:rsidR="00F94BE0" w:rsidRPr="004B24E5" w:rsidRDefault="00F94BE0" w:rsidP="00A6637A">
            <w:pPr>
              <w:widowControl/>
              <w:suppressAutoHyphens w:val="0"/>
              <w:autoSpaceDE w:val="0"/>
              <w:adjustRightInd w:val="0"/>
              <w:textAlignment w:val="auto"/>
              <w:rPr>
                <w:rFonts w:ascii="Arial" w:hAnsi="Arial" w:cs="Arial"/>
                <w:kern w:val="0"/>
                <w:lang w:bidi="ar-SA"/>
              </w:rPr>
            </w:pPr>
            <w:r w:rsidRPr="004B24E5">
              <w:rPr>
                <w:rFonts w:ascii="Arial" w:hAnsi="Arial" w:cs="Arial"/>
                <w:color w:val="0000FF"/>
                <w:kern w:val="0"/>
                <w:lang w:bidi="ar-SA"/>
              </w:rPr>
              <w:t>public</w:t>
            </w:r>
            <w:r w:rsidRPr="004B24E5">
              <w:rPr>
                <w:rFonts w:ascii="Arial" w:hAnsi="Arial" w:cs="Arial"/>
                <w:kern w:val="0"/>
                <w:lang w:bidi="ar-SA"/>
              </w:rPr>
              <w:t xml:space="preserve"> </w:t>
            </w:r>
            <w:r w:rsidRPr="004B24E5">
              <w:rPr>
                <w:rFonts w:ascii="Arial" w:hAnsi="Arial" w:cs="Arial"/>
                <w:color w:val="0000FF"/>
                <w:kern w:val="0"/>
                <w:lang w:bidi="ar-SA"/>
              </w:rPr>
              <w:t>static</w:t>
            </w:r>
            <w:r w:rsidRPr="004B24E5">
              <w:rPr>
                <w:rFonts w:ascii="Arial" w:hAnsi="Arial" w:cs="Arial"/>
                <w:kern w:val="0"/>
                <w:lang w:bidi="ar-SA"/>
              </w:rPr>
              <w:t xml:space="preserve"> </w:t>
            </w:r>
            <w:proofErr w:type="spellStart"/>
            <w:r w:rsidRPr="004B24E5">
              <w:rPr>
                <w:rFonts w:ascii="Arial" w:hAnsi="Arial" w:cs="Arial"/>
                <w:color w:val="2B91AF"/>
                <w:kern w:val="0"/>
                <w:lang w:bidi="ar-SA"/>
              </w:rPr>
              <w:t>WebSocketPacket</w:t>
            </w:r>
            <w:proofErr w:type="spellEnd"/>
            <w:r w:rsidRPr="004B24E5">
              <w:rPr>
                <w:rFonts w:ascii="Arial" w:hAnsi="Arial" w:cs="Arial"/>
                <w:kern w:val="0"/>
                <w:lang w:bidi="ar-SA"/>
              </w:rPr>
              <w:t xml:space="preserve"> </w:t>
            </w:r>
            <w:proofErr w:type="spellStart"/>
            <w:r w:rsidRPr="004B24E5">
              <w:rPr>
                <w:rFonts w:ascii="Arial" w:hAnsi="Arial" w:cs="Arial"/>
                <w:kern w:val="0"/>
                <w:lang w:bidi="ar-SA"/>
              </w:rPr>
              <w:t>TokenToPacket</w:t>
            </w:r>
            <w:proofErr w:type="spellEnd"/>
            <w:r w:rsidRPr="004B24E5">
              <w:rPr>
                <w:rFonts w:ascii="Arial" w:hAnsi="Arial" w:cs="Arial"/>
                <w:kern w:val="0"/>
                <w:lang w:bidi="ar-SA"/>
              </w:rPr>
              <w:t>(</w:t>
            </w:r>
            <w:r w:rsidRPr="004B24E5">
              <w:rPr>
                <w:rFonts w:ascii="Arial" w:hAnsi="Arial" w:cs="Arial"/>
                <w:color w:val="0000FF"/>
                <w:kern w:val="0"/>
                <w:lang w:bidi="ar-SA"/>
              </w:rPr>
              <w:t>string</w:t>
            </w:r>
            <w:r w:rsidRPr="004B24E5">
              <w:rPr>
                <w:rFonts w:ascii="Arial" w:hAnsi="Arial" w:cs="Arial"/>
                <w:kern w:val="0"/>
                <w:lang w:bidi="ar-SA"/>
              </w:rPr>
              <w:t xml:space="preserve"> </w:t>
            </w:r>
            <w:proofErr w:type="spellStart"/>
            <w:r w:rsidRPr="004B24E5">
              <w:rPr>
                <w:rFonts w:ascii="Arial" w:hAnsi="Arial" w:cs="Arial"/>
                <w:kern w:val="0"/>
                <w:lang w:bidi="ar-SA"/>
              </w:rPr>
              <w:t>aFormat</w:t>
            </w:r>
            <w:proofErr w:type="spellEnd"/>
            <w:r w:rsidRPr="004B24E5">
              <w:rPr>
                <w:rFonts w:ascii="Arial" w:hAnsi="Arial" w:cs="Arial"/>
                <w:kern w:val="0"/>
                <w:lang w:bidi="ar-SA"/>
              </w:rPr>
              <w:t xml:space="preserve">, </w:t>
            </w:r>
            <w:r w:rsidRPr="004B24E5">
              <w:rPr>
                <w:rFonts w:ascii="Arial" w:hAnsi="Arial" w:cs="Arial"/>
                <w:color w:val="2B91AF"/>
                <w:kern w:val="0"/>
                <w:lang w:bidi="ar-SA"/>
              </w:rPr>
              <w:t>Token</w:t>
            </w:r>
            <w:r w:rsidRPr="004B24E5">
              <w:rPr>
                <w:rFonts w:ascii="Arial" w:hAnsi="Arial" w:cs="Arial"/>
                <w:kern w:val="0"/>
                <w:lang w:bidi="ar-SA"/>
              </w:rPr>
              <w:t xml:space="preserve"> </w:t>
            </w:r>
            <w:proofErr w:type="spellStart"/>
            <w:r w:rsidRPr="004B24E5">
              <w:rPr>
                <w:rFonts w:ascii="Arial" w:hAnsi="Arial" w:cs="Arial"/>
                <w:kern w:val="0"/>
                <w:lang w:bidi="ar-SA"/>
              </w:rPr>
              <w:t>aToken</w:t>
            </w:r>
            <w:proofErr w:type="spellEnd"/>
            <w:r w:rsidRPr="004B24E5">
              <w:rPr>
                <w:rFonts w:ascii="Arial" w:hAnsi="Arial" w:cs="Arial"/>
                <w:kern w:val="0"/>
                <w:lang w:bidi="ar-SA"/>
              </w:rPr>
              <w:t>)</w:t>
            </w:r>
          </w:p>
        </w:tc>
        <w:tc>
          <w:tcPr>
            <w:tcW w:w="4179"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F94BE0" w:rsidRPr="004B24E5" w:rsidRDefault="00DB0809" w:rsidP="00A6637A">
            <w:pPr>
              <w:pStyle w:val="Contenidodelatabla"/>
              <w:jc w:val="both"/>
              <w:rPr>
                <w:rFonts w:ascii="Arial" w:hAnsi="Arial" w:cs="Arial"/>
              </w:rPr>
            </w:pPr>
            <w:r w:rsidRPr="00DB0809">
              <w:rPr>
                <w:rFonts w:ascii="Arial" w:hAnsi="Arial" w:cs="Arial"/>
              </w:rPr>
              <w:t>Converts a token in a package</w:t>
            </w:r>
            <w:r>
              <w:rPr>
                <w:rFonts w:ascii="Arial" w:hAnsi="Arial" w:cs="Arial"/>
              </w:rPr>
              <w:t>.</w:t>
            </w:r>
          </w:p>
        </w:tc>
      </w:tr>
    </w:tbl>
    <w:p w:rsidR="00DC6472" w:rsidRDefault="00DC6472" w:rsidP="00DC6472">
      <w:pPr>
        <w:pStyle w:val="Standard1"/>
        <w:tabs>
          <w:tab w:val="left" w:pos="0"/>
        </w:tabs>
        <w:spacing w:before="120" w:after="60" w:line="360" w:lineRule="auto"/>
        <w:jc w:val="both"/>
        <w:rPr>
          <w:ins w:id="65" w:author="aschulze" w:date="2012-05-25T00:13:00Z"/>
          <w:rFonts w:ascii="Arial" w:eastAsia="Humnst777 Lt BT" w:hAnsi="Arial" w:cs="Humnst777 Lt BT"/>
          <w:i/>
          <w:iCs/>
          <w:color w:val="0000FF"/>
          <w:lang w:val="en-US"/>
        </w:rPr>
      </w:pPr>
    </w:p>
    <w:p w:rsidR="006010EF" w:rsidRDefault="006010EF" w:rsidP="00DC6472">
      <w:pPr>
        <w:pStyle w:val="Standard1"/>
        <w:tabs>
          <w:tab w:val="left" w:pos="0"/>
        </w:tabs>
        <w:spacing w:before="120" w:after="60" w:line="360" w:lineRule="auto"/>
        <w:jc w:val="both"/>
        <w:rPr>
          <w:ins w:id="66" w:author="aschulze" w:date="2012-05-25T00:13:00Z"/>
          <w:rFonts w:ascii="Arial" w:eastAsia="Humnst777 Lt BT" w:hAnsi="Arial" w:cs="Humnst777 Lt BT"/>
          <w:i/>
          <w:iCs/>
          <w:color w:val="0000FF"/>
          <w:lang w:val="en-US"/>
        </w:rPr>
      </w:pPr>
      <w:ins w:id="67" w:author="aschulze" w:date="2012-05-25T00:13:00Z">
        <w:r>
          <w:rPr>
            <w:rFonts w:ascii="Arial" w:eastAsia="Humnst777 Lt BT" w:hAnsi="Arial" w:cs="Humnst777 Lt BT"/>
            <w:i/>
            <w:iCs/>
            <w:color w:val="0000FF"/>
            <w:lang w:val="en-US"/>
          </w:rPr>
          <w:t>Please check all the descriptions above to give some more details or a little example where applicable.</w:t>
        </w:r>
      </w:ins>
    </w:p>
    <w:p w:rsidR="006010EF" w:rsidRPr="004B24E5" w:rsidRDefault="006010EF" w:rsidP="00DC6472">
      <w:pPr>
        <w:pStyle w:val="Standard1"/>
        <w:tabs>
          <w:tab w:val="left" w:pos="0"/>
        </w:tabs>
        <w:spacing w:before="120" w:after="60" w:line="360" w:lineRule="auto"/>
        <w:jc w:val="both"/>
        <w:rPr>
          <w:rFonts w:ascii="Arial" w:eastAsia="Humnst777 Lt BT" w:hAnsi="Arial" w:cs="Humnst777 Lt BT"/>
          <w:i/>
          <w:iCs/>
          <w:color w:val="0000FF"/>
          <w:lang w:val="en-US"/>
        </w:rPr>
      </w:pPr>
    </w:p>
    <w:p w:rsidR="00DC6472" w:rsidRPr="004B24E5" w:rsidRDefault="00285680" w:rsidP="00285680">
      <w:pPr>
        <w:pStyle w:val="Standard1"/>
        <w:tabs>
          <w:tab w:val="left" w:pos="0"/>
        </w:tabs>
        <w:spacing w:after="120" w:line="360" w:lineRule="auto"/>
        <w:jc w:val="both"/>
        <w:rPr>
          <w:rFonts w:ascii="Arial" w:eastAsia="Humnst777 Lt BT" w:hAnsi="Arial" w:cs="Humnst777 Lt BT"/>
          <w:b/>
          <w:iCs/>
          <w:color w:val="000000" w:themeColor="text1"/>
          <w:lang w:val="en-US"/>
        </w:rPr>
      </w:pPr>
      <w:r>
        <w:rPr>
          <w:rFonts w:ascii="Arial" w:eastAsia="Humnst777 Lt BT" w:hAnsi="Arial" w:cs="Humnst777 Lt BT"/>
          <w:b/>
          <w:iCs/>
          <w:color w:val="000000" w:themeColor="text1"/>
          <w:lang w:val="en-US"/>
        </w:rPr>
        <w:t>Reusability</w:t>
      </w:r>
    </w:p>
    <w:p w:rsidR="00D263AA" w:rsidRDefault="00285680" w:rsidP="00285680">
      <w:pPr>
        <w:pStyle w:val="Standard1"/>
        <w:tabs>
          <w:tab w:val="left" w:pos="0"/>
        </w:tabs>
        <w:spacing w:after="120" w:line="360" w:lineRule="auto"/>
        <w:jc w:val="both"/>
        <w:rPr>
          <w:ins w:id="68" w:author="aschulze" w:date="2012-05-25T00:14:00Z"/>
          <w:rFonts w:ascii="Arial" w:hAnsi="Arial" w:cs="Arial"/>
          <w:color w:val="000000"/>
          <w:lang w:val="en-US"/>
        </w:rPr>
      </w:pPr>
      <w:r w:rsidRPr="00285680">
        <w:rPr>
          <w:rFonts w:ascii="Arial" w:hAnsi="Arial" w:cs="Arial"/>
          <w:color w:val="000000"/>
          <w:lang w:val="en-US"/>
        </w:rPr>
        <w:t>The solution developed is structured primarily in 2 layers well defined and independent. One is the low level layer, which manages the communication between client and server using the protocol WebSocket. This layer is completely reusable for any other application you want to connect through the WebSocket protocol.</w:t>
      </w:r>
    </w:p>
    <w:p w:rsidR="006010EF" w:rsidRDefault="006010EF" w:rsidP="00285680">
      <w:pPr>
        <w:pStyle w:val="Standard1"/>
        <w:tabs>
          <w:tab w:val="left" w:pos="0"/>
        </w:tabs>
        <w:spacing w:after="120" w:line="360" w:lineRule="auto"/>
        <w:jc w:val="both"/>
        <w:rPr>
          <w:rFonts w:ascii="Arial" w:hAnsi="Arial" w:cs="Arial"/>
          <w:color w:val="000000"/>
          <w:lang w:val="en-US"/>
        </w:rPr>
      </w:pPr>
      <w:ins w:id="69" w:author="aschulze" w:date="2012-05-25T00:14:00Z">
        <w:r>
          <w:rPr>
            <w:rFonts w:ascii="Arial" w:hAnsi="Arial" w:cs="Arial"/>
            <w:color w:val="000000"/>
            <w:lang w:val="en-US"/>
          </w:rPr>
          <w:t xml:space="preserve">And what is the </w:t>
        </w:r>
        <w:r>
          <w:rPr>
            <w:rFonts w:ascii="Arial" w:hAnsi="Arial" w:cs="Arial"/>
            <w:color w:val="000000"/>
            <w:lang w:val="en-US"/>
          </w:rPr>
          <w:t>second</w:t>
        </w:r>
        <w:r>
          <w:rPr>
            <w:rFonts w:ascii="Arial" w:hAnsi="Arial" w:cs="Arial"/>
            <w:color w:val="000000"/>
            <w:lang w:val="en-US"/>
          </w:rPr>
          <w:t xml:space="preserve"> layer, this is left open here?</w:t>
        </w:r>
      </w:ins>
    </w:p>
    <w:p w:rsidR="00285680" w:rsidRPr="00285680" w:rsidRDefault="00285680" w:rsidP="00285680">
      <w:pPr>
        <w:pStyle w:val="Standard1"/>
        <w:tabs>
          <w:tab w:val="left" w:pos="0"/>
        </w:tabs>
        <w:spacing w:after="120" w:line="360" w:lineRule="auto"/>
        <w:jc w:val="both"/>
        <w:rPr>
          <w:rFonts w:ascii="Arial" w:hAnsi="Arial" w:cs="Arial"/>
          <w:color w:val="000000"/>
          <w:lang w:val="en-US"/>
        </w:rPr>
      </w:pPr>
    </w:p>
    <w:p w:rsidR="00D263AA" w:rsidRPr="004B24E5" w:rsidRDefault="00285680" w:rsidP="00285680">
      <w:pPr>
        <w:pStyle w:val="Standard1"/>
        <w:tabs>
          <w:tab w:val="left" w:pos="0"/>
        </w:tabs>
        <w:spacing w:after="120" w:line="360" w:lineRule="auto"/>
        <w:jc w:val="both"/>
        <w:rPr>
          <w:lang w:val="en-US"/>
        </w:rPr>
      </w:pPr>
      <w:r>
        <w:rPr>
          <w:rFonts w:ascii="Arial" w:eastAsia="Arial" w:hAnsi="Arial" w:cs="Arial"/>
          <w:b/>
          <w:iCs/>
          <w:color w:val="000000"/>
          <w:lang w:val="en-US"/>
        </w:rPr>
        <w:t>Observer Pattern</w:t>
      </w:r>
    </w:p>
    <w:p w:rsidR="00285680" w:rsidRDefault="00285680" w:rsidP="00285680">
      <w:pPr>
        <w:pStyle w:val="Textkrper"/>
        <w:tabs>
          <w:tab w:val="left" w:pos="0"/>
        </w:tabs>
        <w:spacing w:line="360" w:lineRule="auto"/>
        <w:jc w:val="both"/>
        <w:rPr>
          <w:rFonts w:ascii="Arial" w:hAnsi="Arial" w:cs="Arial"/>
          <w:color w:val="000000"/>
          <w:lang w:val="en-US" w:eastAsia="es-ES"/>
        </w:rPr>
      </w:pPr>
      <w:r w:rsidRPr="00285680">
        <w:rPr>
          <w:rFonts w:ascii="Arial" w:hAnsi="Arial" w:cs="Arial"/>
          <w:color w:val="000000"/>
          <w:lang w:val="en-US" w:eastAsia="es-ES"/>
        </w:rPr>
        <w:t>The observer pattern defines dependencies between objects one to many, so when an object changes state, all listeners are notified automatically. This pattern resolves the need to maintain consistency between related objects without requiring that classes are highly coupled.</w:t>
      </w:r>
    </w:p>
    <w:p w:rsidR="00285680" w:rsidRDefault="00285680" w:rsidP="00285680">
      <w:pPr>
        <w:pStyle w:val="Textkrper"/>
        <w:tabs>
          <w:tab w:val="left" w:pos="0"/>
        </w:tabs>
        <w:spacing w:line="360" w:lineRule="auto"/>
        <w:jc w:val="both"/>
        <w:rPr>
          <w:rFonts w:ascii="Arial" w:hAnsi="Arial" w:cs="Arial"/>
          <w:color w:val="000000"/>
          <w:lang w:val="en-US" w:eastAsia="es-ES"/>
        </w:rPr>
      </w:pPr>
    </w:p>
    <w:p w:rsidR="00285680" w:rsidRDefault="00285680" w:rsidP="00285680">
      <w:pPr>
        <w:pStyle w:val="Textkrper"/>
        <w:tabs>
          <w:tab w:val="left" w:pos="0"/>
        </w:tabs>
        <w:spacing w:line="360" w:lineRule="auto"/>
        <w:jc w:val="both"/>
        <w:rPr>
          <w:rFonts w:ascii="Arial" w:hAnsi="Arial" w:cs="Arial"/>
          <w:color w:val="000000"/>
          <w:lang w:val="en-US" w:eastAsia="es-ES"/>
        </w:rPr>
      </w:pPr>
      <w:r w:rsidRPr="00285680">
        <w:rPr>
          <w:rFonts w:ascii="Arial" w:hAnsi="Arial" w:cs="Arial"/>
          <w:color w:val="000000"/>
          <w:lang w:val="en-US" w:eastAsia="es-ES"/>
        </w:rPr>
        <w:t>By using the Observer pattern implementations are obtained easily readable, high flexibility and low coupling between classes in an OOP based system.</w:t>
      </w:r>
    </w:p>
    <w:p w:rsidR="00285680" w:rsidRDefault="00285680" w:rsidP="00285680">
      <w:pPr>
        <w:pStyle w:val="Textkrper"/>
        <w:tabs>
          <w:tab w:val="left" w:pos="0"/>
        </w:tabs>
        <w:spacing w:line="360" w:lineRule="auto"/>
        <w:jc w:val="both"/>
        <w:rPr>
          <w:rFonts w:ascii="Arial" w:hAnsi="Arial" w:cs="Arial"/>
          <w:color w:val="000000"/>
          <w:lang w:val="en-US" w:eastAsia="es-ES"/>
        </w:rPr>
      </w:pPr>
    </w:p>
    <w:p w:rsidR="00285680" w:rsidRDefault="00285680" w:rsidP="00110C6B">
      <w:pPr>
        <w:pStyle w:val="Textkrper"/>
        <w:tabs>
          <w:tab w:val="left" w:pos="0"/>
        </w:tabs>
        <w:spacing w:line="360" w:lineRule="auto"/>
        <w:jc w:val="both"/>
        <w:rPr>
          <w:rFonts w:ascii="Arial" w:hAnsi="Arial" w:cs="Arial"/>
          <w:color w:val="000000"/>
          <w:lang w:val="en-US" w:eastAsia="es-ES"/>
        </w:rPr>
      </w:pPr>
      <w:r w:rsidRPr="00285680">
        <w:rPr>
          <w:rFonts w:ascii="Arial" w:hAnsi="Arial" w:cs="Arial"/>
          <w:color w:val="000000"/>
          <w:lang w:val="en-US" w:eastAsia="es-ES"/>
        </w:rPr>
        <w:lastRenderedPageBreak/>
        <w:t xml:space="preserve">Implementing the Observer pattern in </w:t>
      </w:r>
      <w:del w:id="70" w:author="aschulze" w:date="2012-05-24T23:53:00Z">
        <w:r w:rsidRPr="00285680" w:rsidDel="00136AD1">
          <w:rPr>
            <w:rFonts w:ascii="Arial" w:hAnsi="Arial" w:cs="Arial"/>
            <w:color w:val="000000"/>
            <w:lang w:val="en-US" w:eastAsia="es-ES"/>
          </w:rPr>
          <w:delText>C #</w:delText>
        </w:r>
      </w:del>
      <w:ins w:id="71" w:author="aschulze" w:date="2012-05-24T23:53:00Z">
        <w:r w:rsidR="00136AD1">
          <w:rPr>
            <w:rFonts w:ascii="Arial" w:hAnsi="Arial" w:cs="Arial"/>
            <w:color w:val="000000"/>
            <w:lang w:val="en-US" w:eastAsia="es-ES"/>
          </w:rPr>
          <w:t>C#</w:t>
        </w:r>
      </w:ins>
      <w:r w:rsidRPr="00285680">
        <w:rPr>
          <w:rFonts w:ascii="Arial" w:hAnsi="Arial" w:cs="Arial"/>
          <w:color w:val="000000"/>
          <w:lang w:val="en-US" w:eastAsia="es-ES"/>
        </w:rPr>
        <w:t xml:space="preserve"> Client Library is </w:t>
      </w:r>
      <w:r w:rsidR="00B14D91" w:rsidRPr="00B14D91">
        <w:rPr>
          <w:rFonts w:ascii="Arial" w:hAnsi="Arial" w:cs="Arial"/>
          <w:color w:val="000000"/>
          <w:lang w:val="en-US" w:eastAsia="es-ES"/>
        </w:rPr>
        <w:t>regulated</w:t>
      </w:r>
      <w:r w:rsidR="00B14D91">
        <w:rPr>
          <w:rFonts w:ascii="Arial" w:hAnsi="Arial" w:cs="Arial"/>
          <w:color w:val="000000"/>
          <w:lang w:val="en-US" w:eastAsia="es-ES"/>
        </w:rPr>
        <w:t xml:space="preserve"> </w:t>
      </w:r>
      <w:r w:rsidRPr="00285680">
        <w:rPr>
          <w:rFonts w:ascii="Arial" w:hAnsi="Arial" w:cs="Arial"/>
          <w:color w:val="000000"/>
          <w:lang w:val="en-US" w:eastAsia="es-ES"/>
        </w:rPr>
        <w:t>by the following interfaces:</w:t>
      </w:r>
    </w:p>
    <w:p w:rsidR="00285680" w:rsidRPr="004B24E5" w:rsidRDefault="00285680" w:rsidP="00110C6B">
      <w:pPr>
        <w:pStyle w:val="Textkrper"/>
        <w:tabs>
          <w:tab w:val="left" w:pos="0"/>
        </w:tabs>
        <w:spacing w:line="360" w:lineRule="auto"/>
        <w:jc w:val="both"/>
        <w:rPr>
          <w:rFonts w:ascii="Arial" w:hAnsi="Arial" w:cs="Arial"/>
          <w:color w:val="000000"/>
          <w:lang w:val="en-US" w:eastAsia="es-ES"/>
        </w:rPr>
      </w:pPr>
    </w:p>
    <w:p w:rsidR="0077217B" w:rsidRPr="00285680" w:rsidRDefault="00285680" w:rsidP="00D263AA">
      <w:pPr>
        <w:pStyle w:val="Textkrper"/>
        <w:tabs>
          <w:tab w:val="left" w:pos="0"/>
        </w:tabs>
        <w:spacing w:after="113" w:line="360" w:lineRule="auto"/>
        <w:jc w:val="both"/>
        <w:rPr>
          <w:rFonts w:ascii="Arial" w:hAnsi="Arial" w:cs="Arial"/>
          <w:b/>
          <w:color w:val="000000"/>
          <w:lang w:val="en-US"/>
        </w:rPr>
      </w:pPr>
      <w:r w:rsidRPr="00285680">
        <w:rPr>
          <w:rStyle w:val="hps"/>
          <w:rFonts w:ascii="Arial" w:hAnsi="Arial" w:cs="Arial"/>
          <w:b/>
          <w:lang/>
        </w:rPr>
        <w:t>Interface</w:t>
      </w:r>
      <w:r w:rsidRPr="00285680">
        <w:rPr>
          <w:rStyle w:val="longtext"/>
          <w:rFonts w:ascii="Arial" w:hAnsi="Arial" w:cs="Arial"/>
          <w:b/>
          <w:lang/>
        </w:rPr>
        <w:t xml:space="preserve"> </w:t>
      </w:r>
      <w:r w:rsidRPr="00285680">
        <w:rPr>
          <w:rStyle w:val="hps"/>
          <w:rFonts w:ascii="Arial" w:hAnsi="Arial" w:cs="Arial"/>
          <w:b/>
          <w:lang/>
        </w:rPr>
        <w:t>for objects</w:t>
      </w:r>
      <w:r w:rsidRPr="00285680">
        <w:rPr>
          <w:rStyle w:val="longtext"/>
          <w:rFonts w:ascii="Arial" w:hAnsi="Arial" w:cs="Arial"/>
          <w:b/>
          <w:lang/>
        </w:rPr>
        <w:t xml:space="preserve"> </w:t>
      </w:r>
      <w:proofErr w:type="spellStart"/>
      <w:r w:rsidRPr="00285680">
        <w:rPr>
          <w:rFonts w:ascii="Arial" w:eastAsia="Bitstream Vera Sans" w:hAnsi="Arial" w:cs="Arial"/>
          <w:b/>
          <w:color w:val="2B91AF"/>
          <w:kern w:val="0"/>
          <w:lang w:val="en-US" w:eastAsia="es-ES"/>
        </w:rPr>
        <w:t>WebSocketClient</w:t>
      </w:r>
      <w:proofErr w:type="spellEnd"/>
      <w:r w:rsidRPr="00285680">
        <w:rPr>
          <w:rStyle w:val="longtext"/>
          <w:rFonts w:ascii="Arial" w:hAnsi="Arial" w:cs="Arial"/>
          <w:b/>
          <w:sz w:val="28"/>
          <w:lang/>
        </w:rPr>
        <w:t xml:space="preserve"> </w:t>
      </w:r>
      <w:r w:rsidRPr="00285680">
        <w:rPr>
          <w:rStyle w:val="hps"/>
          <w:rFonts w:ascii="Arial" w:hAnsi="Arial" w:cs="Arial"/>
          <w:b/>
          <w:lang/>
        </w:rPr>
        <w:t>listenable</w:t>
      </w:r>
      <w:r w:rsidRPr="00285680">
        <w:rPr>
          <w:rStyle w:val="longtext"/>
          <w:rFonts w:ascii="Arial" w:hAnsi="Arial" w:cs="Arial"/>
          <w:b/>
          <w:lang/>
        </w:rPr>
        <w:t xml:space="preserve"> </w:t>
      </w:r>
      <w:r w:rsidRPr="00285680">
        <w:rPr>
          <w:rStyle w:val="hps"/>
          <w:rFonts w:ascii="Arial" w:hAnsi="Arial" w:cs="Arial"/>
          <w:b/>
          <w:lang/>
        </w:rPr>
        <w:t>(subjects)</w:t>
      </w:r>
      <w:r w:rsidRPr="00285680">
        <w:rPr>
          <w:rStyle w:val="longtext"/>
          <w:rFonts w:ascii="Arial" w:hAnsi="Arial" w:cs="Arial"/>
          <w:b/>
          <w:lang/>
        </w:rPr>
        <w:t>:</w:t>
      </w:r>
    </w:p>
    <w:p w:rsidR="0077217B" w:rsidRPr="004B24E5" w:rsidRDefault="0077217B" w:rsidP="0077217B">
      <w:pPr>
        <w:widowControl/>
        <w:suppressAutoHyphens w:val="0"/>
        <w:autoSpaceDE w:val="0"/>
        <w:adjustRightInd w:val="0"/>
        <w:textAlignment w:val="auto"/>
        <w:rPr>
          <w:rFonts w:ascii="Arial" w:hAnsi="Arial" w:cs="Arial"/>
          <w:kern w:val="0"/>
          <w:sz w:val="22"/>
          <w:lang w:bidi="ar-SA"/>
        </w:rPr>
      </w:pPr>
      <w:proofErr w:type="gramStart"/>
      <w:r w:rsidRPr="004B24E5">
        <w:rPr>
          <w:rFonts w:ascii="Arial" w:hAnsi="Arial" w:cs="Arial"/>
          <w:color w:val="0000FF"/>
          <w:kern w:val="0"/>
          <w:sz w:val="22"/>
          <w:lang w:bidi="ar-SA"/>
        </w:rPr>
        <w:t>public</w:t>
      </w:r>
      <w:proofErr w:type="gramEnd"/>
      <w:r w:rsidRPr="004B24E5">
        <w:rPr>
          <w:rFonts w:ascii="Arial" w:hAnsi="Arial" w:cs="Arial"/>
          <w:kern w:val="0"/>
          <w:sz w:val="22"/>
          <w:lang w:bidi="ar-SA"/>
        </w:rPr>
        <w:t xml:space="preserve"> </w:t>
      </w:r>
      <w:r w:rsidRPr="004B24E5">
        <w:rPr>
          <w:rFonts w:ascii="Arial" w:hAnsi="Arial" w:cs="Arial"/>
          <w:color w:val="0000FF"/>
          <w:kern w:val="0"/>
          <w:sz w:val="22"/>
          <w:lang w:bidi="ar-SA"/>
        </w:rPr>
        <w:t>interface</w:t>
      </w:r>
      <w:r w:rsidRPr="004B24E5">
        <w:rPr>
          <w:rFonts w:ascii="Arial" w:hAnsi="Arial" w:cs="Arial"/>
          <w:kern w:val="0"/>
          <w:sz w:val="22"/>
          <w:lang w:bidi="ar-SA"/>
        </w:rPr>
        <w:t xml:space="preserve"> </w:t>
      </w:r>
      <w:proofErr w:type="spellStart"/>
      <w:r w:rsidRPr="004B24E5">
        <w:rPr>
          <w:rFonts w:ascii="Arial" w:hAnsi="Arial" w:cs="Arial"/>
          <w:color w:val="2B91AF"/>
          <w:kern w:val="0"/>
          <w:sz w:val="22"/>
          <w:lang w:bidi="ar-SA"/>
        </w:rPr>
        <w:t>WebSocketClient</w:t>
      </w:r>
      <w:proofErr w:type="spellEnd"/>
    </w:p>
    <w:p w:rsidR="0077217B" w:rsidRPr="004B24E5" w:rsidRDefault="0077217B" w:rsidP="0077217B">
      <w:pPr>
        <w:widowControl/>
        <w:suppressAutoHyphens w:val="0"/>
        <w:autoSpaceDE w:val="0"/>
        <w:adjustRightInd w:val="0"/>
        <w:textAlignment w:val="auto"/>
        <w:rPr>
          <w:rFonts w:ascii="Arial" w:hAnsi="Arial" w:cs="Arial"/>
          <w:kern w:val="0"/>
          <w:sz w:val="22"/>
          <w:lang w:bidi="ar-SA"/>
        </w:rPr>
      </w:pPr>
      <w:r w:rsidRPr="004B24E5">
        <w:rPr>
          <w:rFonts w:ascii="Arial" w:hAnsi="Arial" w:cs="Arial"/>
          <w:kern w:val="0"/>
          <w:sz w:val="22"/>
          <w:lang w:bidi="ar-SA"/>
        </w:rPr>
        <w:t>{</w:t>
      </w:r>
    </w:p>
    <w:p w:rsidR="0077217B" w:rsidRPr="004B24E5" w:rsidRDefault="00572E11" w:rsidP="0077217B">
      <w:pPr>
        <w:widowControl/>
        <w:suppressAutoHyphens w:val="0"/>
        <w:autoSpaceDE w:val="0"/>
        <w:adjustRightInd w:val="0"/>
        <w:textAlignment w:val="auto"/>
        <w:rPr>
          <w:rFonts w:ascii="Arial" w:hAnsi="Arial" w:cs="Arial"/>
          <w:kern w:val="0"/>
          <w:sz w:val="22"/>
          <w:lang w:bidi="ar-SA"/>
        </w:rPr>
      </w:pPr>
      <w:r w:rsidRPr="004B24E5">
        <w:rPr>
          <w:rFonts w:ascii="Arial" w:hAnsi="Arial" w:cs="Arial"/>
          <w:kern w:val="0"/>
          <w:sz w:val="22"/>
          <w:lang w:bidi="ar-SA"/>
        </w:rPr>
        <w:t xml:space="preserve">    </w:t>
      </w:r>
      <w:proofErr w:type="gramStart"/>
      <w:r w:rsidR="0077217B" w:rsidRPr="004B24E5">
        <w:rPr>
          <w:rFonts w:ascii="Arial" w:hAnsi="Arial" w:cs="Arial"/>
          <w:color w:val="0000FF"/>
          <w:kern w:val="0"/>
          <w:sz w:val="22"/>
          <w:lang w:bidi="ar-SA"/>
        </w:rPr>
        <w:t>void</w:t>
      </w:r>
      <w:proofErr w:type="gramEnd"/>
      <w:r w:rsidR="0077217B" w:rsidRPr="004B24E5">
        <w:rPr>
          <w:rFonts w:ascii="Arial" w:hAnsi="Arial" w:cs="Arial"/>
          <w:kern w:val="0"/>
          <w:sz w:val="22"/>
          <w:lang w:bidi="ar-SA"/>
        </w:rPr>
        <w:t xml:space="preserve"> Open(</w:t>
      </w:r>
      <w:r w:rsidR="0077217B" w:rsidRPr="004B24E5">
        <w:rPr>
          <w:rFonts w:ascii="Arial" w:hAnsi="Arial" w:cs="Arial"/>
          <w:color w:val="0000FF"/>
          <w:kern w:val="0"/>
          <w:sz w:val="22"/>
          <w:lang w:bidi="ar-SA"/>
        </w:rPr>
        <w:t>string</w:t>
      </w:r>
      <w:r w:rsidR="0077217B" w:rsidRPr="004B24E5">
        <w:rPr>
          <w:rFonts w:ascii="Arial" w:hAnsi="Arial" w:cs="Arial"/>
          <w:kern w:val="0"/>
          <w:sz w:val="22"/>
          <w:lang w:bidi="ar-SA"/>
        </w:rPr>
        <w:t xml:space="preserve"> </w:t>
      </w:r>
      <w:proofErr w:type="spellStart"/>
      <w:r w:rsidR="0077217B" w:rsidRPr="004B24E5">
        <w:rPr>
          <w:rFonts w:ascii="Arial" w:hAnsi="Arial" w:cs="Arial"/>
          <w:kern w:val="0"/>
          <w:sz w:val="22"/>
          <w:lang w:bidi="ar-SA"/>
        </w:rPr>
        <w:t>aURL</w:t>
      </w:r>
      <w:proofErr w:type="spellEnd"/>
      <w:r w:rsidR="0077217B" w:rsidRPr="004B24E5">
        <w:rPr>
          <w:rFonts w:ascii="Arial" w:hAnsi="Arial" w:cs="Arial"/>
          <w:kern w:val="0"/>
          <w:sz w:val="22"/>
          <w:lang w:bidi="ar-SA"/>
        </w:rPr>
        <w:t>);</w:t>
      </w:r>
    </w:p>
    <w:p w:rsidR="0077217B" w:rsidRPr="004B24E5" w:rsidRDefault="0077217B" w:rsidP="0077217B">
      <w:pPr>
        <w:widowControl/>
        <w:suppressAutoHyphens w:val="0"/>
        <w:autoSpaceDE w:val="0"/>
        <w:adjustRightInd w:val="0"/>
        <w:textAlignment w:val="auto"/>
        <w:rPr>
          <w:rFonts w:ascii="Arial" w:hAnsi="Arial" w:cs="Arial"/>
          <w:kern w:val="0"/>
          <w:sz w:val="22"/>
          <w:lang w:bidi="ar-SA"/>
        </w:rPr>
      </w:pPr>
    </w:p>
    <w:p w:rsidR="0077217B" w:rsidRPr="004B24E5" w:rsidRDefault="00572E11" w:rsidP="0077217B">
      <w:pPr>
        <w:widowControl/>
        <w:suppressAutoHyphens w:val="0"/>
        <w:autoSpaceDE w:val="0"/>
        <w:adjustRightInd w:val="0"/>
        <w:textAlignment w:val="auto"/>
        <w:rPr>
          <w:rFonts w:ascii="Arial" w:hAnsi="Arial" w:cs="Arial"/>
          <w:kern w:val="0"/>
          <w:sz w:val="22"/>
          <w:lang w:bidi="ar-SA"/>
        </w:rPr>
      </w:pPr>
      <w:r w:rsidRPr="004B24E5">
        <w:rPr>
          <w:rFonts w:ascii="Arial" w:hAnsi="Arial" w:cs="Arial"/>
          <w:kern w:val="0"/>
          <w:sz w:val="22"/>
          <w:lang w:bidi="ar-SA"/>
        </w:rPr>
        <w:t xml:space="preserve">    </w:t>
      </w:r>
      <w:proofErr w:type="gramStart"/>
      <w:r w:rsidR="0077217B" w:rsidRPr="004B24E5">
        <w:rPr>
          <w:rFonts w:ascii="Arial" w:hAnsi="Arial" w:cs="Arial"/>
          <w:color w:val="0000FF"/>
          <w:kern w:val="0"/>
          <w:sz w:val="22"/>
          <w:lang w:bidi="ar-SA"/>
        </w:rPr>
        <w:t>void</w:t>
      </w:r>
      <w:proofErr w:type="gramEnd"/>
      <w:r w:rsidR="0077217B" w:rsidRPr="004B24E5">
        <w:rPr>
          <w:rFonts w:ascii="Arial" w:hAnsi="Arial" w:cs="Arial"/>
          <w:kern w:val="0"/>
          <w:sz w:val="22"/>
          <w:lang w:bidi="ar-SA"/>
        </w:rPr>
        <w:t xml:space="preserve"> Open(</w:t>
      </w:r>
      <w:r w:rsidR="0077217B" w:rsidRPr="004B24E5">
        <w:rPr>
          <w:rFonts w:ascii="Arial" w:hAnsi="Arial" w:cs="Arial"/>
          <w:color w:val="0000FF"/>
          <w:kern w:val="0"/>
          <w:sz w:val="22"/>
          <w:lang w:bidi="ar-SA"/>
        </w:rPr>
        <w:t>string</w:t>
      </w:r>
      <w:r w:rsidR="0077217B" w:rsidRPr="004B24E5">
        <w:rPr>
          <w:rFonts w:ascii="Arial" w:hAnsi="Arial" w:cs="Arial"/>
          <w:kern w:val="0"/>
          <w:sz w:val="22"/>
          <w:lang w:bidi="ar-SA"/>
        </w:rPr>
        <w:t xml:space="preserve"> </w:t>
      </w:r>
      <w:proofErr w:type="spellStart"/>
      <w:r w:rsidR="0077217B" w:rsidRPr="004B24E5">
        <w:rPr>
          <w:rFonts w:ascii="Arial" w:hAnsi="Arial" w:cs="Arial"/>
          <w:kern w:val="0"/>
          <w:sz w:val="22"/>
          <w:lang w:bidi="ar-SA"/>
        </w:rPr>
        <w:t>aURL</w:t>
      </w:r>
      <w:proofErr w:type="spellEnd"/>
      <w:r w:rsidR="0077217B" w:rsidRPr="004B24E5">
        <w:rPr>
          <w:rFonts w:ascii="Arial" w:hAnsi="Arial" w:cs="Arial"/>
          <w:kern w:val="0"/>
          <w:sz w:val="22"/>
          <w:lang w:bidi="ar-SA"/>
        </w:rPr>
        <w:t xml:space="preserve">, </w:t>
      </w:r>
      <w:r w:rsidR="0077217B" w:rsidRPr="004B24E5">
        <w:rPr>
          <w:rFonts w:ascii="Arial" w:hAnsi="Arial" w:cs="Arial"/>
          <w:color w:val="0000FF"/>
          <w:kern w:val="0"/>
          <w:sz w:val="22"/>
          <w:lang w:bidi="ar-SA"/>
        </w:rPr>
        <w:t>string</w:t>
      </w:r>
      <w:r w:rsidR="0077217B" w:rsidRPr="004B24E5">
        <w:rPr>
          <w:rFonts w:ascii="Arial" w:hAnsi="Arial" w:cs="Arial"/>
          <w:kern w:val="0"/>
          <w:sz w:val="22"/>
          <w:lang w:bidi="ar-SA"/>
        </w:rPr>
        <w:t xml:space="preserve"> </w:t>
      </w:r>
      <w:proofErr w:type="spellStart"/>
      <w:r w:rsidR="0077217B" w:rsidRPr="004B24E5">
        <w:rPr>
          <w:rFonts w:ascii="Arial" w:hAnsi="Arial" w:cs="Arial"/>
          <w:kern w:val="0"/>
          <w:sz w:val="22"/>
          <w:lang w:bidi="ar-SA"/>
        </w:rPr>
        <w:t>aSubProtocol</w:t>
      </w:r>
      <w:proofErr w:type="spellEnd"/>
      <w:r w:rsidR="0077217B" w:rsidRPr="004B24E5">
        <w:rPr>
          <w:rFonts w:ascii="Arial" w:hAnsi="Arial" w:cs="Arial"/>
          <w:kern w:val="0"/>
          <w:sz w:val="22"/>
          <w:lang w:bidi="ar-SA"/>
        </w:rPr>
        <w:t>);</w:t>
      </w:r>
    </w:p>
    <w:p w:rsidR="0077217B" w:rsidRPr="004B24E5" w:rsidRDefault="0077217B" w:rsidP="0077217B">
      <w:pPr>
        <w:widowControl/>
        <w:suppressAutoHyphens w:val="0"/>
        <w:autoSpaceDE w:val="0"/>
        <w:adjustRightInd w:val="0"/>
        <w:textAlignment w:val="auto"/>
        <w:rPr>
          <w:rFonts w:ascii="Arial" w:hAnsi="Arial" w:cs="Arial"/>
          <w:kern w:val="0"/>
          <w:sz w:val="22"/>
          <w:lang w:bidi="ar-SA"/>
        </w:rPr>
      </w:pPr>
      <w:r w:rsidRPr="004B24E5">
        <w:rPr>
          <w:rFonts w:ascii="Arial" w:hAnsi="Arial" w:cs="Arial"/>
          <w:kern w:val="0"/>
          <w:sz w:val="22"/>
          <w:lang w:bidi="ar-SA"/>
        </w:rPr>
        <w:t xml:space="preserve">        </w:t>
      </w:r>
    </w:p>
    <w:p w:rsidR="0077217B" w:rsidRPr="004B24E5" w:rsidRDefault="00572E11" w:rsidP="0077217B">
      <w:pPr>
        <w:widowControl/>
        <w:suppressAutoHyphens w:val="0"/>
        <w:autoSpaceDE w:val="0"/>
        <w:adjustRightInd w:val="0"/>
        <w:textAlignment w:val="auto"/>
        <w:rPr>
          <w:rFonts w:ascii="Arial" w:hAnsi="Arial" w:cs="Arial"/>
          <w:kern w:val="0"/>
          <w:sz w:val="22"/>
          <w:lang w:bidi="ar-SA"/>
        </w:rPr>
      </w:pPr>
      <w:r w:rsidRPr="004B24E5">
        <w:rPr>
          <w:rFonts w:ascii="Arial" w:hAnsi="Arial" w:cs="Arial"/>
          <w:kern w:val="0"/>
          <w:sz w:val="22"/>
          <w:lang w:bidi="ar-SA"/>
        </w:rPr>
        <w:t xml:space="preserve">    </w:t>
      </w:r>
      <w:proofErr w:type="gramStart"/>
      <w:r w:rsidR="0077217B" w:rsidRPr="004B24E5">
        <w:rPr>
          <w:rFonts w:ascii="Arial" w:hAnsi="Arial" w:cs="Arial"/>
          <w:color w:val="0000FF"/>
          <w:kern w:val="0"/>
          <w:sz w:val="22"/>
          <w:lang w:bidi="ar-SA"/>
        </w:rPr>
        <w:t>void</w:t>
      </w:r>
      <w:proofErr w:type="gramEnd"/>
      <w:r w:rsidR="0077217B" w:rsidRPr="004B24E5">
        <w:rPr>
          <w:rFonts w:ascii="Arial" w:hAnsi="Arial" w:cs="Arial"/>
          <w:kern w:val="0"/>
          <w:sz w:val="22"/>
          <w:lang w:bidi="ar-SA"/>
        </w:rPr>
        <w:t xml:space="preserve"> Open(</w:t>
      </w:r>
      <w:r w:rsidR="0077217B" w:rsidRPr="004B24E5">
        <w:rPr>
          <w:rFonts w:ascii="Arial" w:hAnsi="Arial" w:cs="Arial"/>
          <w:color w:val="0000FF"/>
          <w:kern w:val="0"/>
          <w:sz w:val="22"/>
          <w:lang w:bidi="ar-SA"/>
        </w:rPr>
        <w:t>string</w:t>
      </w:r>
      <w:r w:rsidR="0077217B" w:rsidRPr="004B24E5">
        <w:rPr>
          <w:rFonts w:ascii="Arial" w:hAnsi="Arial" w:cs="Arial"/>
          <w:kern w:val="0"/>
          <w:sz w:val="22"/>
          <w:lang w:bidi="ar-SA"/>
        </w:rPr>
        <w:t xml:space="preserve"> </w:t>
      </w:r>
      <w:proofErr w:type="spellStart"/>
      <w:r w:rsidR="0077217B" w:rsidRPr="004B24E5">
        <w:rPr>
          <w:rFonts w:ascii="Arial" w:hAnsi="Arial" w:cs="Arial"/>
          <w:kern w:val="0"/>
          <w:sz w:val="22"/>
          <w:lang w:bidi="ar-SA"/>
        </w:rPr>
        <w:t>aURL</w:t>
      </w:r>
      <w:proofErr w:type="spellEnd"/>
      <w:r w:rsidR="0077217B" w:rsidRPr="004B24E5">
        <w:rPr>
          <w:rFonts w:ascii="Arial" w:hAnsi="Arial" w:cs="Arial"/>
          <w:kern w:val="0"/>
          <w:sz w:val="22"/>
          <w:lang w:bidi="ar-SA"/>
        </w:rPr>
        <w:t xml:space="preserve">, </w:t>
      </w:r>
      <w:r w:rsidR="0077217B" w:rsidRPr="004B24E5">
        <w:rPr>
          <w:rFonts w:ascii="Arial" w:hAnsi="Arial" w:cs="Arial"/>
          <w:color w:val="0000FF"/>
          <w:kern w:val="0"/>
          <w:sz w:val="22"/>
          <w:lang w:bidi="ar-SA"/>
        </w:rPr>
        <w:t>string</w:t>
      </w:r>
      <w:r w:rsidR="0077217B" w:rsidRPr="004B24E5">
        <w:rPr>
          <w:rFonts w:ascii="Arial" w:hAnsi="Arial" w:cs="Arial"/>
          <w:kern w:val="0"/>
          <w:sz w:val="22"/>
          <w:lang w:bidi="ar-SA"/>
        </w:rPr>
        <w:t xml:space="preserve"> </w:t>
      </w:r>
      <w:proofErr w:type="spellStart"/>
      <w:r w:rsidR="0077217B" w:rsidRPr="004B24E5">
        <w:rPr>
          <w:rFonts w:ascii="Arial" w:hAnsi="Arial" w:cs="Arial"/>
          <w:kern w:val="0"/>
          <w:sz w:val="22"/>
          <w:lang w:bidi="ar-SA"/>
        </w:rPr>
        <w:t>aSubProtocol</w:t>
      </w:r>
      <w:proofErr w:type="spellEnd"/>
      <w:r w:rsidR="0077217B" w:rsidRPr="004B24E5">
        <w:rPr>
          <w:rFonts w:ascii="Arial" w:hAnsi="Arial" w:cs="Arial"/>
          <w:kern w:val="0"/>
          <w:sz w:val="22"/>
          <w:lang w:bidi="ar-SA"/>
        </w:rPr>
        <w:t xml:space="preserve">, </w:t>
      </w:r>
      <w:proofErr w:type="spellStart"/>
      <w:r w:rsidR="0077217B" w:rsidRPr="004B24E5">
        <w:rPr>
          <w:rFonts w:ascii="Arial" w:hAnsi="Arial" w:cs="Arial"/>
          <w:color w:val="0000FF"/>
          <w:kern w:val="0"/>
          <w:sz w:val="22"/>
          <w:lang w:bidi="ar-SA"/>
        </w:rPr>
        <w:t>int</w:t>
      </w:r>
      <w:proofErr w:type="spellEnd"/>
      <w:r w:rsidR="0077217B" w:rsidRPr="004B24E5">
        <w:rPr>
          <w:rFonts w:ascii="Arial" w:hAnsi="Arial" w:cs="Arial"/>
          <w:kern w:val="0"/>
          <w:sz w:val="22"/>
          <w:lang w:bidi="ar-SA"/>
        </w:rPr>
        <w:t xml:space="preserve"> </w:t>
      </w:r>
      <w:proofErr w:type="spellStart"/>
      <w:r w:rsidR="0077217B" w:rsidRPr="004B24E5">
        <w:rPr>
          <w:rFonts w:ascii="Arial" w:hAnsi="Arial" w:cs="Arial"/>
          <w:kern w:val="0"/>
          <w:sz w:val="22"/>
          <w:lang w:bidi="ar-SA"/>
        </w:rPr>
        <w:t>aTimeout</w:t>
      </w:r>
      <w:proofErr w:type="spellEnd"/>
      <w:r w:rsidR="0077217B" w:rsidRPr="004B24E5">
        <w:rPr>
          <w:rFonts w:ascii="Arial" w:hAnsi="Arial" w:cs="Arial"/>
          <w:kern w:val="0"/>
          <w:sz w:val="22"/>
          <w:lang w:bidi="ar-SA"/>
        </w:rPr>
        <w:t>);</w:t>
      </w:r>
    </w:p>
    <w:p w:rsidR="0077217B" w:rsidRPr="004B24E5" w:rsidRDefault="0077217B" w:rsidP="0077217B">
      <w:pPr>
        <w:widowControl/>
        <w:suppressAutoHyphens w:val="0"/>
        <w:autoSpaceDE w:val="0"/>
        <w:adjustRightInd w:val="0"/>
        <w:textAlignment w:val="auto"/>
        <w:rPr>
          <w:rFonts w:ascii="Arial" w:hAnsi="Arial" w:cs="Arial"/>
          <w:kern w:val="0"/>
          <w:sz w:val="22"/>
          <w:lang w:bidi="ar-SA"/>
        </w:rPr>
      </w:pPr>
    </w:p>
    <w:p w:rsidR="0077217B" w:rsidRPr="004B24E5" w:rsidRDefault="00572E11" w:rsidP="0077217B">
      <w:pPr>
        <w:widowControl/>
        <w:suppressAutoHyphens w:val="0"/>
        <w:autoSpaceDE w:val="0"/>
        <w:adjustRightInd w:val="0"/>
        <w:textAlignment w:val="auto"/>
        <w:rPr>
          <w:rFonts w:ascii="Arial" w:hAnsi="Arial" w:cs="Arial"/>
          <w:kern w:val="0"/>
          <w:sz w:val="22"/>
          <w:lang w:bidi="ar-SA"/>
        </w:rPr>
      </w:pPr>
      <w:r w:rsidRPr="004B24E5">
        <w:rPr>
          <w:rFonts w:ascii="Arial" w:hAnsi="Arial" w:cs="Arial"/>
          <w:kern w:val="0"/>
          <w:sz w:val="22"/>
          <w:lang w:bidi="ar-SA"/>
        </w:rPr>
        <w:t xml:space="preserve">    </w:t>
      </w:r>
      <w:proofErr w:type="gramStart"/>
      <w:r w:rsidR="0077217B" w:rsidRPr="004B24E5">
        <w:rPr>
          <w:rFonts w:ascii="Arial" w:hAnsi="Arial" w:cs="Arial"/>
          <w:color w:val="0000FF"/>
          <w:kern w:val="0"/>
          <w:sz w:val="22"/>
          <w:lang w:bidi="ar-SA"/>
        </w:rPr>
        <w:t>void</w:t>
      </w:r>
      <w:proofErr w:type="gramEnd"/>
      <w:r w:rsidR="0077217B" w:rsidRPr="004B24E5">
        <w:rPr>
          <w:rFonts w:ascii="Arial" w:hAnsi="Arial" w:cs="Arial"/>
          <w:kern w:val="0"/>
          <w:sz w:val="22"/>
          <w:lang w:bidi="ar-SA"/>
        </w:rPr>
        <w:t xml:space="preserve"> </w:t>
      </w:r>
      <w:proofErr w:type="spellStart"/>
      <w:r w:rsidR="0077217B" w:rsidRPr="004B24E5">
        <w:rPr>
          <w:rFonts w:ascii="Arial" w:hAnsi="Arial" w:cs="Arial"/>
          <w:kern w:val="0"/>
          <w:sz w:val="22"/>
          <w:lang w:bidi="ar-SA"/>
        </w:rPr>
        <w:t>SendText</w:t>
      </w:r>
      <w:proofErr w:type="spellEnd"/>
      <w:r w:rsidR="0077217B" w:rsidRPr="004B24E5">
        <w:rPr>
          <w:rFonts w:ascii="Arial" w:hAnsi="Arial" w:cs="Arial"/>
          <w:kern w:val="0"/>
          <w:sz w:val="22"/>
          <w:lang w:bidi="ar-SA"/>
        </w:rPr>
        <w:t>(</w:t>
      </w:r>
      <w:r w:rsidR="0077217B" w:rsidRPr="004B24E5">
        <w:rPr>
          <w:rFonts w:ascii="Arial" w:hAnsi="Arial" w:cs="Arial"/>
          <w:color w:val="0000FF"/>
          <w:kern w:val="0"/>
          <w:sz w:val="22"/>
          <w:lang w:bidi="ar-SA"/>
        </w:rPr>
        <w:t>string</w:t>
      </w:r>
      <w:r w:rsidR="0077217B" w:rsidRPr="004B24E5">
        <w:rPr>
          <w:rFonts w:ascii="Arial" w:hAnsi="Arial" w:cs="Arial"/>
          <w:kern w:val="0"/>
          <w:sz w:val="22"/>
          <w:lang w:bidi="ar-SA"/>
        </w:rPr>
        <w:t xml:space="preserve"> aUTF8String);</w:t>
      </w:r>
    </w:p>
    <w:p w:rsidR="0077217B" w:rsidRPr="004B24E5" w:rsidRDefault="0077217B" w:rsidP="0077217B">
      <w:pPr>
        <w:widowControl/>
        <w:suppressAutoHyphens w:val="0"/>
        <w:autoSpaceDE w:val="0"/>
        <w:adjustRightInd w:val="0"/>
        <w:textAlignment w:val="auto"/>
        <w:rPr>
          <w:rFonts w:ascii="Arial" w:hAnsi="Arial" w:cs="Arial"/>
          <w:kern w:val="0"/>
          <w:sz w:val="22"/>
          <w:lang w:bidi="ar-SA"/>
        </w:rPr>
      </w:pPr>
    </w:p>
    <w:p w:rsidR="0077217B" w:rsidRPr="004B24E5" w:rsidRDefault="00572E11" w:rsidP="0077217B">
      <w:pPr>
        <w:widowControl/>
        <w:suppressAutoHyphens w:val="0"/>
        <w:autoSpaceDE w:val="0"/>
        <w:adjustRightInd w:val="0"/>
        <w:textAlignment w:val="auto"/>
        <w:rPr>
          <w:rFonts w:ascii="Arial" w:hAnsi="Arial" w:cs="Arial"/>
          <w:kern w:val="0"/>
          <w:sz w:val="22"/>
          <w:lang w:bidi="ar-SA"/>
        </w:rPr>
      </w:pPr>
      <w:r w:rsidRPr="004B24E5">
        <w:rPr>
          <w:rFonts w:ascii="Arial" w:hAnsi="Arial" w:cs="Arial"/>
          <w:kern w:val="0"/>
          <w:sz w:val="22"/>
          <w:lang w:bidi="ar-SA"/>
        </w:rPr>
        <w:t xml:space="preserve">    </w:t>
      </w:r>
      <w:proofErr w:type="gramStart"/>
      <w:r w:rsidR="0077217B" w:rsidRPr="004B24E5">
        <w:rPr>
          <w:rFonts w:ascii="Arial" w:hAnsi="Arial" w:cs="Arial"/>
          <w:color w:val="0000FF"/>
          <w:kern w:val="0"/>
          <w:sz w:val="22"/>
          <w:lang w:bidi="ar-SA"/>
        </w:rPr>
        <w:t>void</w:t>
      </w:r>
      <w:proofErr w:type="gramEnd"/>
      <w:r w:rsidR="0077217B" w:rsidRPr="004B24E5">
        <w:rPr>
          <w:rFonts w:ascii="Arial" w:hAnsi="Arial" w:cs="Arial"/>
          <w:kern w:val="0"/>
          <w:sz w:val="22"/>
          <w:lang w:bidi="ar-SA"/>
        </w:rPr>
        <w:t xml:space="preserve"> </w:t>
      </w:r>
      <w:proofErr w:type="spellStart"/>
      <w:r w:rsidR="0077217B" w:rsidRPr="004B24E5">
        <w:rPr>
          <w:rFonts w:ascii="Arial" w:hAnsi="Arial" w:cs="Arial"/>
          <w:kern w:val="0"/>
          <w:sz w:val="22"/>
          <w:lang w:bidi="ar-SA"/>
        </w:rPr>
        <w:t>SendText</w:t>
      </w:r>
      <w:proofErr w:type="spellEnd"/>
      <w:r w:rsidR="0077217B" w:rsidRPr="004B24E5">
        <w:rPr>
          <w:rFonts w:ascii="Arial" w:hAnsi="Arial" w:cs="Arial"/>
          <w:kern w:val="0"/>
          <w:sz w:val="22"/>
          <w:lang w:bidi="ar-SA"/>
        </w:rPr>
        <w:t>(</w:t>
      </w:r>
      <w:r w:rsidR="0077217B" w:rsidRPr="004B24E5">
        <w:rPr>
          <w:rFonts w:ascii="Arial" w:hAnsi="Arial" w:cs="Arial"/>
          <w:color w:val="0000FF"/>
          <w:kern w:val="0"/>
          <w:sz w:val="22"/>
          <w:lang w:bidi="ar-SA"/>
        </w:rPr>
        <w:t>string</w:t>
      </w:r>
      <w:r w:rsidR="0077217B" w:rsidRPr="004B24E5">
        <w:rPr>
          <w:rFonts w:ascii="Arial" w:hAnsi="Arial" w:cs="Arial"/>
          <w:kern w:val="0"/>
          <w:sz w:val="22"/>
          <w:lang w:bidi="ar-SA"/>
        </w:rPr>
        <w:t xml:space="preserve"> aUTF8String, </w:t>
      </w:r>
      <w:proofErr w:type="spellStart"/>
      <w:r w:rsidR="0077217B" w:rsidRPr="004B24E5">
        <w:rPr>
          <w:rFonts w:ascii="Arial" w:hAnsi="Arial" w:cs="Arial"/>
          <w:color w:val="0000FF"/>
          <w:kern w:val="0"/>
          <w:sz w:val="22"/>
          <w:lang w:bidi="ar-SA"/>
        </w:rPr>
        <w:t>int</w:t>
      </w:r>
      <w:proofErr w:type="spellEnd"/>
      <w:r w:rsidR="0077217B" w:rsidRPr="004B24E5">
        <w:rPr>
          <w:rFonts w:ascii="Arial" w:hAnsi="Arial" w:cs="Arial"/>
          <w:kern w:val="0"/>
          <w:sz w:val="22"/>
          <w:lang w:bidi="ar-SA"/>
        </w:rPr>
        <w:t xml:space="preserve"> </w:t>
      </w:r>
      <w:proofErr w:type="spellStart"/>
      <w:r w:rsidR="0077217B" w:rsidRPr="004B24E5">
        <w:rPr>
          <w:rFonts w:ascii="Arial" w:hAnsi="Arial" w:cs="Arial"/>
          <w:kern w:val="0"/>
          <w:sz w:val="22"/>
          <w:lang w:bidi="ar-SA"/>
        </w:rPr>
        <w:t>aFragmentSize</w:t>
      </w:r>
      <w:proofErr w:type="spellEnd"/>
      <w:r w:rsidR="0077217B" w:rsidRPr="004B24E5">
        <w:rPr>
          <w:rFonts w:ascii="Arial" w:hAnsi="Arial" w:cs="Arial"/>
          <w:kern w:val="0"/>
          <w:sz w:val="22"/>
          <w:lang w:bidi="ar-SA"/>
        </w:rPr>
        <w:t>);</w:t>
      </w:r>
    </w:p>
    <w:p w:rsidR="0077217B" w:rsidRPr="004B24E5" w:rsidRDefault="0077217B" w:rsidP="0077217B">
      <w:pPr>
        <w:widowControl/>
        <w:suppressAutoHyphens w:val="0"/>
        <w:autoSpaceDE w:val="0"/>
        <w:adjustRightInd w:val="0"/>
        <w:textAlignment w:val="auto"/>
        <w:rPr>
          <w:rFonts w:ascii="Arial" w:hAnsi="Arial" w:cs="Arial"/>
          <w:kern w:val="0"/>
          <w:sz w:val="22"/>
          <w:lang w:bidi="ar-SA"/>
        </w:rPr>
      </w:pPr>
    </w:p>
    <w:p w:rsidR="0077217B" w:rsidRPr="004B24E5" w:rsidRDefault="00572E11" w:rsidP="0077217B">
      <w:pPr>
        <w:widowControl/>
        <w:suppressAutoHyphens w:val="0"/>
        <w:autoSpaceDE w:val="0"/>
        <w:adjustRightInd w:val="0"/>
        <w:textAlignment w:val="auto"/>
        <w:rPr>
          <w:rFonts w:ascii="Arial" w:hAnsi="Arial" w:cs="Arial"/>
          <w:kern w:val="0"/>
          <w:sz w:val="22"/>
          <w:lang w:bidi="ar-SA"/>
        </w:rPr>
      </w:pPr>
      <w:r w:rsidRPr="004B24E5">
        <w:rPr>
          <w:rFonts w:ascii="Arial" w:hAnsi="Arial" w:cs="Arial"/>
          <w:kern w:val="0"/>
          <w:sz w:val="22"/>
          <w:lang w:bidi="ar-SA"/>
        </w:rPr>
        <w:t xml:space="preserve">    </w:t>
      </w:r>
      <w:proofErr w:type="gramStart"/>
      <w:r w:rsidR="0077217B" w:rsidRPr="004B24E5">
        <w:rPr>
          <w:rFonts w:ascii="Arial" w:hAnsi="Arial" w:cs="Arial"/>
          <w:color w:val="0000FF"/>
          <w:kern w:val="0"/>
          <w:sz w:val="22"/>
          <w:lang w:bidi="ar-SA"/>
        </w:rPr>
        <w:t>void</w:t>
      </w:r>
      <w:proofErr w:type="gramEnd"/>
      <w:r w:rsidR="0077217B" w:rsidRPr="004B24E5">
        <w:rPr>
          <w:rFonts w:ascii="Arial" w:hAnsi="Arial" w:cs="Arial"/>
          <w:kern w:val="0"/>
          <w:sz w:val="22"/>
          <w:lang w:bidi="ar-SA"/>
        </w:rPr>
        <w:t xml:space="preserve"> </w:t>
      </w:r>
      <w:proofErr w:type="spellStart"/>
      <w:r w:rsidR="0077217B" w:rsidRPr="004B24E5">
        <w:rPr>
          <w:rFonts w:ascii="Arial" w:hAnsi="Arial" w:cs="Arial"/>
          <w:kern w:val="0"/>
          <w:sz w:val="22"/>
          <w:lang w:bidi="ar-SA"/>
        </w:rPr>
        <w:t>SendBinary</w:t>
      </w:r>
      <w:proofErr w:type="spellEnd"/>
      <w:r w:rsidR="0077217B" w:rsidRPr="004B24E5">
        <w:rPr>
          <w:rFonts w:ascii="Arial" w:hAnsi="Arial" w:cs="Arial"/>
          <w:kern w:val="0"/>
          <w:sz w:val="22"/>
          <w:lang w:bidi="ar-SA"/>
        </w:rPr>
        <w:t>(</w:t>
      </w:r>
      <w:r w:rsidR="0077217B" w:rsidRPr="004B24E5">
        <w:rPr>
          <w:rFonts w:ascii="Arial" w:hAnsi="Arial" w:cs="Arial"/>
          <w:color w:val="0000FF"/>
          <w:kern w:val="0"/>
          <w:sz w:val="22"/>
          <w:lang w:bidi="ar-SA"/>
        </w:rPr>
        <w:t>byte</w:t>
      </w:r>
      <w:r w:rsidR="0077217B" w:rsidRPr="004B24E5">
        <w:rPr>
          <w:rFonts w:ascii="Arial" w:hAnsi="Arial" w:cs="Arial"/>
          <w:kern w:val="0"/>
          <w:sz w:val="22"/>
          <w:lang w:bidi="ar-SA"/>
        </w:rPr>
        <w:t xml:space="preserve">[] </w:t>
      </w:r>
      <w:proofErr w:type="spellStart"/>
      <w:r w:rsidR="0077217B" w:rsidRPr="004B24E5">
        <w:rPr>
          <w:rFonts w:ascii="Arial" w:hAnsi="Arial" w:cs="Arial"/>
          <w:kern w:val="0"/>
          <w:sz w:val="22"/>
          <w:lang w:bidi="ar-SA"/>
        </w:rPr>
        <w:t>aBinaryData</w:t>
      </w:r>
      <w:proofErr w:type="spellEnd"/>
      <w:r w:rsidR="0077217B" w:rsidRPr="004B24E5">
        <w:rPr>
          <w:rFonts w:ascii="Arial" w:hAnsi="Arial" w:cs="Arial"/>
          <w:kern w:val="0"/>
          <w:sz w:val="22"/>
          <w:lang w:bidi="ar-SA"/>
        </w:rPr>
        <w:t>);</w:t>
      </w:r>
    </w:p>
    <w:p w:rsidR="0077217B" w:rsidRPr="004B24E5" w:rsidRDefault="0077217B" w:rsidP="0077217B">
      <w:pPr>
        <w:widowControl/>
        <w:suppressAutoHyphens w:val="0"/>
        <w:autoSpaceDE w:val="0"/>
        <w:adjustRightInd w:val="0"/>
        <w:textAlignment w:val="auto"/>
        <w:rPr>
          <w:rFonts w:ascii="Arial" w:hAnsi="Arial" w:cs="Arial"/>
          <w:kern w:val="0"/>
          <w:sz w:val="22"/>
          <w:lang w:bidi="ar-SA"/>
        </w:rPr>
      </w:pPr>
    </w:p>
    <w:p w:rsidR="0077217B" w:rsidRPr="004B24E5" w:rsidRDefault="00572E11" w:rsidP="0077217B">
      <w:pPr>
        <w:widowControl/>
        <w:suppressAutoHyphens w:val="0"/>
        <w:autoSpaceDE w:val="0"/>
        <w:adjustRightInd w:val="0"/>
        <w:textAlignment w:val="auto"/>
        <w:rPr>
          <w:rFonts w:ascii="Arial" w:hAnsi="Arial" w:cs="Arial"/>
          <w:kern w:val="0"/>
          <w:sz w:val="22"/>
          <w:lang w:bidi="ar-SA"/>
        </w:rPr>
      </w:pPr>
      <w:r w:rsidRPr="004B24E5">
        <w:rPr>
          <w:rFonts w:ascii="Arial" w:hAnsi="Arial" w:cs="Arial"/>
          <w:kern w:val="0"/>
          <w:sz w:val="22"/>
          <w:lang w:bidi="ar-SA"/>
        </w:rPr>
        <w:t xml:space="preserve">    </w:t>
      </w:r>
      <w:proofErr w:type="gramStart"/>
      <w:r w:rsidR="0077217B" w:rsidRPr="004B24E5">
        <w:rPr>
          <w:rFonts w:ascii="Arial" w:hAnsi="Arial" w:cs="Arial"/>
          <w:color w:val="0000FF"/>
          <w:kern w:val="0"/>
          <w:sz w:val="22"/>
          <w:lang w:bidi="ar-SA"/>
        </w:rPr>
        <w:t>void</w:t>
      </w:r>
      <w:proofErr w:type="gramEnd"/>
      <w:r w:rsidR="0077217B" w:rsidRPr="004B24E5">
        <w:rPr>
          <w:rFonts w:ascii="Arial" w:hAnsi="Arial" w:cs="Arial"/>
          <w:kern w:val="0"/>
          <w:sz w:val="22"/>
          <w:lang w:bidi="ar-SA"/>
        </w:rPr>
        <w:t xml:space="preserve"> </w:t>
      </w:r>
      <w:proofErr w:type="spellStart"/>
      <w:r w:rsidR="0077217B" w:rsidRPr="004B24E5">
        <w:rPr>
          <w:rFonts w:ascii="Arial" w:hAnsi="Arial" w:cs="Arial"/>
          <w:kern w:val="0"/>
          <w:sz w:val="22"/>
          <w:lang w:bidi="ar-SA"/>
        </w:rPr>
        <w:t>SendBinary</w:t>
      </w:r>
      <w:proofErr w:type="spellEnd"/>
      <w:r w:rsidR="0077217B" w:rsidRPr="004B24E5">
        <w:rPr>
          <w:rFonts w:ascii="Arial" w:hAnsi="Arial" w:cs="Arial"/>
          <w:kern w:val="0"/>
          <w:sz w:val="22"/>
          <w:lang w:bidi="ar-SA"/>
        </w:rPr>
        <w:t>(</w:t>
      </w:r>
      <w:r w:rsidR="0077217B" w:rsidRPr="004B24E5">
        <w:rPr>
          <w:rFonts w:ascii="Arial" w:hAnsi="Arial" w:cs="Arial"/>
          <w:color w:val="0000FF"/>
          <w:kern w:val="0"/>
          <w:sz w:val="22"/>
          <w:lang w:bidi="ar-SA"/>
        </w:rPr>
        <w:t>byte</w:t>
      </w:r>
      <w:r w:rsidR="0077217B" w:rsidRPr="004B24E5">
        <w:rPr>
          <w:rFonts w:ascii="Arial" w:hAnsi="Arial" w:cs="Arial"/>
          <w:kern w:val="0"/>
          <w:sz w:val="22"/>
          <w:lang w:bidi="ar-SA"/>
        </w:rPr>
        <w:t xml:space="preserve">[] </w:t>
      </w:r>
      <w:proofErr w:type="spellStart"/>
      <w:r w:rsidR="0077217B" w:rsidRPr="004B24E5">
        <w:rPr>
          <w:rFonts w:ascii="Arial" w:hAnsi="Arial" w:cs="Arial"/>
          <w:kern w:val="0"/>
          <w:sz w:val="22"/>
          <w:lang w:bidi="ar-SA"/>
        </w:rPr>
        <w:t>aBinaryData</w:t>
      </w:r>
      <w:proofErr w:type="spellEnd"/>
      <w:r w:rsidR="0077217B" w:rsidRPr="004B24E5">
        <w:rPr>
          <w:rFonts w:ascii="Arial" w:hAnsi="Arial" w:cs="Arial"/>
          <w:kern w:val="0"/>
          <w:sz w:val="22"/>
          <w:lang w:bidi="ar-SA"/>
        </w:rPr>
        <w:t xml:space="preserve">, </w:t>
      </w:r>
      <w:proofErr w:type="spellStart"/>
      <w:r w:rsidR="0077217B" w:rsidRPr="004B24E5">
        <w:rPr>
          <w:rFonts w:ascii="Arial" w:hAnsi="Arial" w:cs="Arial"/>
          <w:color w:val="0000FF"/>
          <w:kern w:val="0"/>
          <w:sz w:val="22"/>
          <w:lang w:bidi="ar-SA"/>
        </w:rPr>
        <w:t>int</w:t>
      </w:r>
      <w:proofErr w:type="spellEnd"/>
      <w:r w:rsidR="0077217B" w:rsidRPr="004B24E5">
        <w:rPr>
          <w:rFonts w:ascii="Arial" w:hAnsi="Arial" w:cs="Arial"/>
          <w:kern w:val="0"/>
          <w:sz w:val="22"/>
          <w:lang w:bidi="ar-SA"/>
        </w:rPr>
        <w:t xml:space="preserve"> </w:t>
      </w:r>
      <w:proofErr w:type="spellStart"/>
      <w:r w:rsidR="0077217B" w:rsidRPr="004B24E5">
        <w:rPr>
          <w:rFonts w:ascii="Arial" w:hAnsi="Arial" w:cs="Arial"/>
          <w:kern w:val="0"/>
          <w:sz w:val="22"/>
          <w:lang w:bidi="ar-SA"/>
        </w:rPr>
        <w:t>aFragmentSize</w:t>
      </w:r>
      <w:proofErr w:type="spellEnd"/>
      <w:r w:rsidR="0077217B" w:rsidRPr="004B24E5">
        <w:rPr>
          <w:rFonts w:ascii="Arial" w:hAnsi="Arial" w:cs="Arial"/>
          <w:kern w:val="0"/>
          <w:sz w:val="22"/>
          <w:lang w:bidi="ar-SA"/>
        </w:rPr>
        <w:t>);</w:t>
      </w:r>
    </w:p>
    <w:p w:rsidR="0077217B" w:rsidRPr="004B24E5" w:rsidRDefault="0077217B" w:rsidP="0077217B">
      <w:pPr>
        <w:widowControl/>
        <w:suppressAutoHyphens w:val="0"/>
        <w:autoSpaceDE w:val="0"/>
        <w:adjustRightInd w:val="0"/>
        <w:textAlignment w:val="auto"/>
        <w:rPr>
          <w:rFonts w:ascii="Arial" w:hAnsi="Arial" w:cs="Arial"/>
          <w:kern w:val="0"/>
          <w:sz w:val="22"/>
          <w:lang w:bidi="ar-SA"/>
        </w:rPr>
      </w:pPr>
    </w:p>
    <w:p w:rsidR="0077217B" w:rsidRPr="004B24E5" w:rsidRDefault="00572E11" w:rsidP="0077217B">
      <w:pPr>
        <w:widowControl/>
        <w:suppressAutoHyphens w:val="0"/>
        <w:autoSpaceDE w:val="0"/>
        <w:adjustRightInd w:val="0"/>
        <w:textAlignment w:val="auto"/>
        <w:rPr>
          <w:rFonts w:ascii="Arial" w:hAnsi="Arial" w:cs="Arial"/>
          <w:kern w:val="0"/>
          <w:sz w:val="22"/>
          <w:lang w:bidi="ar-SA"/>
        </w:rPr>
      </w:pPr>
      <w:r w:rsidRPr="004B24E5">
        <w:rPr>
          <w:rFonts w:ascii="Arial" w:hAnsi="Arial" w:cs="Arial"/>
          <w:kern w:val="0"/>
          <w:sz w:val="22"/>
          <w:lang w:bidi="ar-SA"/>
        </w:rPr>
        <w:t xml:space="preserve">    </w:t>
      </w:r>
      <w:proofErr w:type="gramStart"/>
      <w:r w:rsidR="0077217B" w:rsidRPr="004B24E5">
        <w:rPr>
          <w:rFonts w:ascii="Arial" w:hAnsi="Arial" w:cs="Arial"/>
          <w:color w:val="0000FF"/>
          <w:kern w:val="0"/>
          <w:sz w:val="22"/>
          <w:lang w:bidi="ar-SA"/>
        </w:rPr>
        <w:t>void</w:t>
      </w:r>
      <w:proofErr w:type="gramEnd"/>
      <w:r w:rsidR="0077217B" w:rsidRPr="004B24E5">
        <w:rPr>
          <w:rFonts w:ascii="Arial" w:hAnsi="Arial" w:cs="Arial"/>
          <w:kern w:val="0"/>
          <w:sz w:val="22"/>
          <w:lang w:bidi="ar-SA"/>
        </w:rPr>
        <w:t xml:space="preserve"> Ping();</w:t>
      </w:r>
    </w:p>
    <w:p w:rsidR="0077217B" w:rsidRPr="004B24E5" w:rsidRDefault="0077217B" w:rsidP="0077217B">
      <w:pPr>
        <w:widowControl/>
        <w:suppressAutoHyphens w:val="0"/>
        <w:autoSpaceDE w:val="0"/>
        <w:adjustRightInd w:val="0"/>
        <w:textAlignment w:val="auto"/>
        <w:rPr>
          <w:rFonts w:ascii="Arial" w:hAnsi="Arial" w:cs="Arial"/>
          <w:kern w:val="0"/>
          <w:sz w:val="22"/>
          <w:lang w:bidi="ar-SA"/>
        </w:rPr>
      </w:pPr>
    </w:p>
    <w:p w:rsidR="0077217B" w:rsidRPr="004B24E5" w:rsidRDefault="00572E11" w:rsidP="0077217B">
      <w:pPr>
        <w:widowControl/>
        <w:suppressAutoHyphens w:val="0"/>
        <w:autoSpaceDE w:val="0"/>
        <w:adjustRightInd w:val="0"/>
        <w:textAlignment w:val="auto"/>
        <w:rPr>
          <w:rFonts w:ascii="Arial" w:hAnsi="Arial" w:cs="Arial"/>
          <w:kern w:val="0"/>
          <w:sz w:val="22"/>
          <w:lang w:bidi="ar-SA"/>
        </w:rPr>
      </w:pPr>
      <w:r w:rsidRPr="004B24E5">
        <w:rPr>
          <w:rFonts w:ascii="Arial" w:hAnsi="Arial" w:cs="Arial"/>
          <w:kern w:val="0"/>
          <w:sz w:val="22"/>
          <w:lang w:bidi="ar-SA"/>
        </w:rPr>
        <w:t xml:space="preserve">    </w:t>
      </w:r>
      <w:proofErr w:type="gramStart"/>
      <w:r w:rsidR="0077217B" w:rsidRPr="004B24E5">
        <w:rPr>
          <w:rFonts w:ascii="Arial" w:hAnsi="Arial" w:cs="Arial"/>
          <w:color w:val="0000FF"/>
          <w:kern w:val="0"/>
          <w:sz w:val="22"/>
          <w:lang w:bidi="ar-SA"/>
        </w:rPr>
        <w:t>void</w:t>
      </w:r>
      <w:proofErr w:type="gramEnd"/>
      <w:r w:rsidR="0077217B" w:rsidRPr="004B24E5">
        <w:rPr>
          <w:rFonts w:ascii="Arial" w:hAnsi="Arial" w:cs="Arial"/>
          <w:kern w:val="0"/>
          <w:sz w:val="22"/>
          <w:lang w:bidi="ar-SA"/>
        </w:rPr>
        <w:t xml:space="preserve"> </w:t>
      </w:r>
      <w:proofErr w:type="spellStart"/>
      <w:r w:rsidR="0077217B" w:rsidRPr="004B24E5">
        <w:rPr>
          <w:rFonts w:ascii="Arial" w:hAnsi="Arial" w:cs="Arial"/>
          <w:kern w:val="0"/>
          <w:sz w:val="22"/>
          <w:lang w:bidi="ar-SA"/>
        </w:rPr>
        <w:t>OnTextMessage</w:t>
      </w:r>
      <w:proofErr w:type="spellEnd"/>
      <w:r w:rsidR="0077217B" w:rsidRPr="004B24E5">
        <w:rPr>
          <w:rFonts w:ascii="Arial" w:hAnsi="Arial" w:cs="Arial"/>
          <w:kern w:val="0"/>
          <w:sz w:val="22"/>
          <w:lang w:bidi="ar-SA"/>
        </w:rPr>
        <w:t>(</w:t>
      </w:r>
      <w:proofErr w:type="spellStart"/>
      <w:r w:rsidR="0077217B" w:rsidRPr="004B24E5">
        <w:rPr>
          <w:rFonts w:ascii="Arial" w:hAnsi="Arial" w:cs="Arial"/>
          <w:color w:val="2B91AF"/>
          <w:kern w:val="0"/>
          <w:sz w:val="22"/>
          <w:lang w:bidi="ar-SA"/>
        </w:rPr>
        <w:t>WebSocketPacket</w:t>
      </w:r>
      <w:proofErr w:type="spellEnd"/>
      <w:r w:rsidR="0077217B" w:rsidRPr="004B24E5">
        <w:rPr>
          <w:rFonts w:ascii="Arial" w:hAnsi="Arial" w:cs="Arial"/>
          <w:kern w:val="0"/>
          <w:sz w:val="22"/>
          <w:lang w:bidi="ar-SA"/>
        </w:rPr>
        <w:t xml:space="preserve"> </w:t>
      </w:r>
      <w:proofErr w:type="spellStart"/>
      <w:r w:rsidR="0077217B" w:rsidRPr="004B24E5">
        <w:rPr>
          <w:rFonts w:ascii="Arial" w:hAnsi="Arial" w:cs="Arial"/>
          <w:kern w:val="0"/>
          <w:sz w:val="22"/>
          <w:lang w:bidi="ar-SA"/>
        </w:rPr>
        <w:t>aDataPacket</w:t>
      </w:r>
      <w:proofErr w:type="spellEnd"/>
      <w:r w:rsidR="0077217B" w:rsidRPr="004B24E5">
        <w:rPr>
          <w:rFonts w:ascii="Arial" w:hAnsi="Arial" w:cs="Arial"/>
          <w:kern w:val="0"/>
          <w:sz w:val="22"/>
          <w:lang w:bidi="ar-SA"/>
        </w:rPr>
        <w:t>);</w:t>
      </w:r>
    </w:p>
    <w:p w:rsidR="0077217B" w:rsidRPr="004B24E5" w:rsidRDefault="0077217B" w:rsidP="0077217B">
      <w:pPr>
        <w:widowControl/>
        <w:suppressAutoHyphens w:val="0"/>
        <w:autoSpaceDE w:val="0"/>
        <w:adjustRightInd w:val="0"/>
        <w:textAlignment w:val="auto"/>
        <w:rPr>
          <w:rFonts w:ascii="Arial" w:hAnsi="Arial" w:cs="Arial"/>
          <w:kern w:val="0"/>
          <w:sz w:val="22"/>
          <w:lang w:bidi="ar-SA"/>
        </w:rPr>
      </w:pPr>
    </w:p>
    <w:p w:rsidR="0077217B" w:rsidRPr="004B24E5" w:rsidRDefault="00572E11" w:rsidP="0077217B">
      <w:pPr>
        <w:widowControl/>
        <w:suppressAutoHyphens w:val="0"/>
        <w:autoSpaceDE w:val="0"/>
        <w:adjustRightInd w:val="0"/>
        <w:textAlignment w:val="auto"/>
        <w:rPr>
          <w:rFonts w:ascii="Arial" w:hAnsi="Arial" w:cs="Arial"/>
          <w:kern w:val="0"/>
          <w:sz w:val="22"/>
          <w:lang w:bidi="ar-SA"/>
        </w:rPr>
      </w:pPr>
      <w:r w:rsidRPr="004B24E5">
        <w:rPr>
          <w:rFonts w:ascii="Arial" w:hAnsi="Arial" w:cs="Arial"/>
          <w:kern w:val="0"/>
          <w:sz w:val="22"/>
          <w:lang w:bidi="ar-SA"/>
        </w:rPr>
        <w:t xml:space="preserve">    </w:t>
      </w:r>
      <w:proofErr w:type="gramStart"/>
      <w:r w:rsidR="0077217B" w:rsidRPr="004B24E5">
        <w:rPr>
          <w:rFonts w:ascii="Arial" w:hAnsi="Arial" w:cs="Arial"/>
          <w:color w:val="0000FF"/>
          <w:kern w:val="0"/>
          <w:sz w:val="22"/>
          <w:lang w:bidi="ar-SA"/>
        </w:rPr>
        <w:t>void</w:t>
      </w:r>
      <w:proofErr w:type="gramEnd"/>
      <w:r w:rsidR="0077217B" w:rsidRPr="004B24E5">
        <w:rPr>
          <w:rFonts w:ascii="Arial" w:hAnsi="Arial" w:cs="Arial"/>
          <w:kern w:val="0"/>
          <w:sz w:val="22"/>
          <w:lang w:bidi="ar-SA"/>
        </w:rPr>
        <w:t xml:space="preserve"> </w:t>
      </w:r>
      <w:proofErr w:type="spellStart"/>
      <w:r w:rsidR="0077217B" w:rsidRPr="004B24E5">
        <w:rPr>
          <w:rFonts w:ascii="Arial" w:hAnsi="Arial" w:cs="Arial"/>
          <w:kern w:val="0"/>
          <w:sz w:val="22"/>
          <w:lang w:bidi="ar-SA"/>
        </w:rPr>
        <w:t>OnBinaryMessage</w:t>
      </w:r>
      <w:proofErr w:type="spellEnd"/>
      <w:r w:rsidR="0077217B" w:rsidRPr="004B24E5">
        <w:rPr>
          <w:rFonts w:ascii="Arial" w:hAnsi="Arial" w:cs="Arial"/>
          <w:kern w:val="0"/>
          <w:sz w:val="22"/>
          <w:lang w:bidi="ar-SA"/>
        </w:rPr>
        <w:t>(</w:t>
      </w:r>
      <w:proofErr w:type="spellStart"/>
      <w:r w:rsidR="0077217B" w:rsidRPr="004B24E5">
        <w:rPr>
          <w:rFonts w:ascii="Arial" w:hAnsi="Arial" w:cs="Arial"/>
          <w:color w:val="2B91AF"/>
          <w:kern w:val="0"/>
          <w:sz w:val="22"/>
          <w:lang w:bidi="ar-SA"/>
        </w:rPr>
        <w:t>WebSocketPacket</w:t>
      </w:r>
      <w:proofErr w:type="spellEnd"/>
      <w:r w:rsidR="0077217B" w:rsidRPr="004B24E5">
        <w:rPr>
          <w:rFonts w:ascii="Arial" w:hAnsi="Arial" w:cs="Arial"/>
          <w:kern w:val="0"/>
          <w:sz w:val="22"/>
          <w:lang w:bidi="ar-SA"/>
        </w:rPr>
        <w:t xml:space="preserve"> </w:t>
      </w:r>
      <w:proofErr w:type="spellStart"/>
      <w:r w:rsidR="0077217B" w:rsidRPr="004B24E5">
        <w:rPr>
          <w:rFonts w:ascii="Arial" w:hAnsi="Arial" w:cs="Arial"/>
          <w:kern w:val="0"/>
          <w:sz w:val="22"/>
          <w:lang w:bidi="ar-SA"/>
        </w:rPr>
        <w:t>aDataPacket</w:t>
      </w:r>
      <w:proofErr w:type="spellEnd"/>
      <w:r w:rsidR="0077217B" w:rsidRPr="004B24E5">
        <w:rPr>
          <w:rFonts w:ascii="Arial" w:hAnsi="Arial" w:cs="Arial"/>
          <w:kern w:val="0"/>
          <w:sz w:val="22"/>
          <w:lang w:bidi="ar-SA"/>
        </w:rPr>
        <w:t>);</w:t>
      </w:r>
    </w:p>
    <w:p w:rsidR="0077217B" w:rsidRPr="004B24E5" w:rsidRDefault="0077217B" w:rsidP="0077217B">
      <w:pPr>
        <w:widowControl/>
        <w:suppressAutoHyphens w:val="0"/>
        <w:autoSpaceDE w:val="0"/>
        <w:adjustRightInd w:val="0"/>
        <w:textAlignment w:val="auto"/>
        <w:rPr>
          <w:rFonts w:ascii="Arial" w:hAnsi="Arial" w:cs="Arial"/>
          <w:kern w:val="0"/>
          <w:sz w:val="22"/>
          <w:lang w:bidi="ar-SA"/>
        </w:rPr>
      </w:pPr>
    </w:p>
    <w:p w:rsidR="0077217B" w:rsidRPr="004B24E5" w:rsidRDefault="00572E11" w:rsidP="0077217B">
      <w:pPr>
        <w:widowControl/>
        <w:suppressAutoHyphens w:val="0"/>
        <w:autoSpaceDE w:val="0"/>
        <w:adjustRightInd w:val="0"/>
        <w:textAlignment w:val="auto"/>
        <w:rPr>
          <w:rFonts w:ascii="Arial" w:hAnsi="Arial" w:cs="Arial"/>
          <w:kern w:val="0"/>
          <w:sz w:val="22"/>
          <w:lang w:bidi="ar-SA"/>
        </w:rPr>
      </w:pPr>
      <w:r w:rsidRPr="004B24E5">
        <w:rPr>
          <w:rFonts w:ascii="Arial" w:hAnsi="Arial" w:cs="Arial"/>
          <w:kern w:val="0"/>
          <w:sz w:val="22"/>
          <w:lang w:bidi="ar-SA"/>
        </w:rPr>
        <w:t xml:space="preserve">    </w:t>
      </w:r>
      <w:proofErr w:type="gramStart"/>
      <w:r w:rsidR="0077217B" w:rsidRPr="004B24E5">
        <w:rPr>
          <w:rFonts w:ascii="Arial" w:hAnsi="Arial" w:cs="Arial"/>
          <w:color w:val="0000FF"/>
          <w:kern w:val="0"/>
          <w:sz w:val="22"/>
          <w:lang w:bidi="ar-SA"/>
        </w:rPr>
        <w:t>void</w:t>
      </w:r>
      <w:proofErr w:type="gramEnd"/>
      <w:r w:rsidR="0077217B" w:rsidRPr="004B24E5">
        <w:rPr>
          <w:rFonts w:ascii="Arial" w:hAnsi="Arial" w:cs="Arial"/>
          <w:kern w:val="0"/>
          <w:sz w:val="22"/>
          <w:lang w:bidi="ar-SA"/>
        </w:rPr>
        <w:t xml:space="preserve"> </w:t>
      </w:r>
      <w:proofErr w:type="spellStart"/>
      <w:r w:rsidR="0077217B" w:rsidRPr="004B24E5">
        <w:rPr>
          <w:rFonts w:ascii="Arial" w:hAnsi="Arial" w:cs="Arial"/>
          <w:kern w:val="0"/>
          <w:sz w:val="22"/>
          <w:lang w:bidi="ar-SA"/>
        </w:rPr>
        <w:t>OnFragment</w:t>
      </w:r>
      <w:proofErr w:type="spellEnd"/>
      <w:r w:rsidR="0077217B" w:rsidRPr="004B24E5">
        <w:rPr>
          <w:rFonts w:ascii="Arial" w:hAnsi="Arial" w:cs="Arial"/>
          <w:kern w:val="0"/>
          <w:sz w:val="22"/>
          <w:lang w:bidi="ar-SA"/>
        </w:rPr>
        <w:t>(</w:t>
      </w:r>
      <w:proofErr w:type="spellStart"/>
      <w:r w:rsidR="0077217B" w:rsidRPr="004B24E5">
        <w:rPr>
          <w:rFonts w:ascii="Arial" w:hAnsi="Arial" w:cs="Arial"/>
          <w:color w:val="2B91AF"/>
          <w:kern w:val="0"/>
          <w:sz w:val="22"/>
          <w:lang w:bidi="ar-SA"/>
        </w:rPr>
        <w:t>WebSocketPacket</w:t>
      </w:r>
      <w:proofErr w:type="spellEnd"/>
      <w:r w:rsidR="0077217B" w:rsidRPr="004B24E5">
        <w:rPr>
          <w:rFonts w:ascii="Arial" w:hAnsi="Arial" w:cs="Arial"/>
          <w:kern w:val="0"/>
          <w:sz w:val="22"/>
          <w:lang w:bidi="ar-SA"/>
        </w:rPr>
        <w:t xml:space="preserve"> </w:t>
      </w:r>
      <w:proofErr w:type="spellStart"/>
      <w:r w:rsidR="0077217B" w:rsidRPr="004B24E5">
        <w:rPr>
          <w:rFonts w:ascii="Arial" w:hAnsi="Arial" w:cs="Arial"/>
          <w:kern w:val="0"/>
          <w:sz w:val="22"/>
          <w:lang w:bidi="ar-SA"/>
        </w:rPr>
        <w:t>aFragment</w:t>
      </w:r>
      <w:proofErr w:type="spellEnd"/>
      <w:r w:rsidR="0077217B" w:rsidRPr="004B24E5">
        <w:rPr>
          <w:rFonts w:ascii="Arial" w:hAnsi="Arial" w:cs="Arial"/>
          <w:kern w:val="0"/>
          <w:sz w:val="22"/>
          <w:lang w:bidi="ar-SA"/>
        </w:rPr>
        <w:t xml:space="preserve">, </w:t>
      </w:r>
      <w:proofErr w:type="spellStart"/>
      <w:r w:rsidR="0077217B" w:rsidRPr="004B24E5">
        <w:rPr>
          <w:rFonts w:ascii="Arial" w:hAnsi="Arial" w:cs="Arial"/>
          <w:color w:val="0000FF"/>
          <w:kern w:val="0"/>
          <w:sz w:val="22"/>
          <w:lang w:bidi="ar-SA"/>
        </w:rPr>
        <w:t>int</w:t>
      </w:r>
      <w:proofErr w:type="spellEnd"/>
      <w:r w:rsidR="0077217B" w:rsidRPr="004B24E5">
        <w:rPr>
          <w:rFonts w:ascii="Arial" w:hAnsi="Arial" w:cs="Arial"/>
          <w:kern w:val="0"/>
          <w:sz w:val="22"/>
          <w:lang w:bidi="ar-SA"/>
        </w:rPr>
        <w:t xml:space="preserve"> </w:t>
      </w:r>
      <w:proofErr w:type="spellStart"/>
      <w:r w:rsidR="0077217B" w:rsidRPr="004B24E5">
        <w:rPr>
          <w:rFonts w:ascii="Arial" w:hAnsi="Arial" w:cs="Arial"/>
          <w:kern w:val="0"/>
          <w:sz w:val="22"/>
          <w:lang w:bidi="ar-SA"/>
        </w:rPr>
        <w:t>aIndex</w:t>
      </w:r>
      <w:proofErr w:type="spellEnd"/>
      <w:r w:rsidR="0077217B" w:rsidRPr="004B24E5">
        <w:rPr>
          <w:rFonts w:ascii="Arial" w:hAnsi="Arial" w:cs="Arial"/>
          <w:kern w:val="0"/>
          <w:sz w:val="22"/>
          <w:lang w:bidi="ar-SA"/>
        </w:rPr>
        <w:t xml:space="preserve">, </w:t>
      </w:r>
      <w:proofErr w:type="spellStart"/>
      <w:r w:rsidR="0077217B" w:rsidRPr="004B24E5">
        <w:rPr>
          <w:rFonts w:ascii="Arial" w:hAnsi="Arial" w:cs="Arial"/>
          <w:color w:val="0000FF"/>
          <w:kern w:val="0"/>
          <w:sz w:val="22"/>
          <w:lang w:bidi="ar-SA"/>
        </w:rPr>
        <w:t>int</w:t>
      </w:r>
      <w:proofErr w:type="spellEnd"/>
      <w:r w:rsidR="0077217B" w:rsidRPr="004B24E5">
        <w:rPr>
          <w:rFonts w:ascii="Arial" w:hAnsi="Arial" w:cs="Arial"/>
          <w:kern w:val="0"/>
          <w:sz w:val="22"/>
          <w:lang w:bidi="ar-SA"/>
        </w:rPr>
        <w:t xml:space="preserve"> </w:t>
      </w:r>
      <w:proofErr w:type="spellStart"/>
      <w:r w:rsidR="0077217B" w:rsidRPr="004B24E5">
        <w:rPr>
          <w:rFonts w:ascii="Arial" w:hAnsi="Arial" w:cs="Arial"/>
          <w:kern w:val="0"/>
          <w:sz w:val="22"/>
          <w:lang w:bidi="ar-SA"/>
        </w:rPr>
        <w:t>aTotal</w:t>
      </w:r>
      <w:proofErr w:type="spellEnd"/>
      <w:r w:rsidR="0077217B" w:rsidRPr="004B24E5">
        <w:rPr>
          <w:rFonts w:ascii="Arial" w:hAnsi="Arial" w:cs="Arial"/>
          <w:kern w:val="0"/>
          <w:sz w:val="22"/>
          <w:lang w:bidi="ar-SA"/>
        </w:rPr>
        <w:t>);</w:t>
      </w:r>
    </w:p>
    <w:p w:rsidR="0077217B" w:rsidRPr="004B24E5" w:rsidRDefault="0077217B" w:rsidP="0077217B">
      <w:pPr>
        <w:widowControl/>
        <w:suppressAutoHyphens w:val="0"/>
        <w:autoSpaceDE w:val="0"/>
        <w:adjustRightInd w:val="0"/>
        <w:textAlignment w:val="auto"/>
        <w:rPr>
          <w:rFonts w:ascii="Arial" w:hAnsi="Arial" w:cs="Arial"/>
          <w:kern w:val="0"/>
          <w:sz w:val="22"/>
          <w:lang w:bidi="ar-SA"/>
        </w:rPr>
      </w:pPr>
    </w:p>
    <w:p w:rsidR="0077217B" w:rsidRPr="004B24E5" w:rsidRDefault="00572E11" w:rsidP="0077217B">
      <w:pPr>
        <w:widowControl/>
        <w:suppressAutoHyphens w:val="0"/>
        <w:autoSpaceDE w:val="0"/>
        <w:adjustRightInd w:val="0"/>
        <w:textAlignment w:val="auto"/>
        <w:rPr>
          <w:rFonts w:ascii="Arial" w:hAnsi="Arial" w:cs="Arial"/>
          <w:kern w:val="0"/>
          <w:sz w:val="22"/>
          <w:lang w:bidi="ar-SA"/>
        </w:rPr>
      </w:pPr>
      <w:r w:rsidRPr="004B24E5">
        <w:rPr>
          <w:rFonts w:ascii="Arial" w:hAnsi="Arial" w:cs="Arial"/>
          <w:kern w:val="0"/>
          <w:sz w:val="22"/>
          <w:lang w:bidi="ar-SA"/>
        </w:rPr>
        <w:t xml:space="preserve">    </w:t>
      </w:r>
      <w:proofErr w:type="gramStart"/>
      <w:r w:rsidR="0077217B" w:rsidRPr="004B24E5">
        <w:rPr>
          <w:rFonts w:ascii="Arial" w:hAnsi="Arial" w:cs="Arial"/>
          <w:color w:val="0000FF"/>
          <w:kern w:val="0"/>
          <w:sz w:val="22"/>
          <w:lang w:bidi="ar-SA"/>
        </w:rPr>
        <w:t>void</w:t>
      </w:r>
      <w:proofErr w:type="gramEnd"/>
      <w:r w:rsidR="0077217B" w:rsidRPr="004B24E5">
        <w:rPr>
          <w:rFonts w:ascii="Arial" w:hAnsi="Arial" w:cs="Arial"/>
          <w:kern w:val="0"/>
          <w:sz w:val="22"/>
          <w:lang w:bidi="ar-SA"/>
        </w:rPr>
        <w:t xml:space="preserve"> </w:t>
      </w:r>
      <w:proofErr w:type="spellStart"/>
      <w:r w:rsidR="0077217B" w:rsidRPr="004B24E5">
        <w:rPr>
          <w:rFonts w:ascii="Arial" w:hAnsi="Arial" w:cs="Arial"/>
          <w:kern w:val="0"/>
          <w:sz w:val="22"/>
          <w:lang w:bidi="ar-SA"/>
        </w:rPr>
        <w:t>OnOpen</w:t>
      </w:r>
      <w:proofErr w:type="spellEnd"/>
      <w:r w:rsidR="0077217B" w:rsidRPr="004B24E5">
        <w:rPr>
          <w:rFonts w:ascii="Arial" w:hAnsi="Arial" w:cs="Arial"/>
          <w:kern w:val="0"/>
          <w:sz w:val="22"/>
          <w:lang w:bidi="ar-SA"/>
        </w:rPr>
        <w:t>(</w:t>
      </w:r>
      <w:proofErr w:type="spellStart"/>
      <w:r w:rsidR="0077217B" w:rsidRPr="004B24E5">
        <w:rPr>
          <w:rFonts w:ascii="Arial" w:hAnsi="Arial" w:cs="Arial"/>
          <w:color w:val="2B91AF"/>
          <w:kern w:val="0"/>
          <w:sz w:val="22"/>
          <w:lang w:bidi="ar-SA"/>
        </w:rPr>
        <w:t>WebSocketHeaders</w:t>
      </w:r>
      <w:proofErr w:type="spellEnd"/>
      <w:r w:rsidR="0077217B" w:rsidRPr="004B24E5">
        <w:rPr>
          <w:rFonts w:ascii="Arial" w:hAnsi="Arial" w:cs="Arial"/>
          <w:kern w:val="0"/>
          <w:sz w:val="22"/>
          <w:lang w:bidi="ar-SA"/>
        </w:rPr>
        <w:t xml:space="preserve"> </w:t>
      </w:r>
      <w:proofErr w:type="spellStart"/>
      <w:r w:rsidR="0077217B" w:rsidRPr="004B24E5">
        <w:rPr>
          <w:rFonts w:ascii="Arial" w:hAnsi="Arial" w:cs="Arial"/>
          <w:kern w:val="0"/>
          <w:sz w:val="22"/>
          <w:lang w:bidi="ar-SA"/>
        </w:rPr>
        <w:t>aHeader</w:t>
      </w:r>
      <w:proofErr w:type="spellEnd"/>
      <w:r w:rsidR="0077217B" w:rsidRPr="004B24E5">
        <w:rPr>
          <w:rFonts w:ascii="Arial" w:hAnsi="Arial" w:cs="Arial"/>
          <w:kern w:val="0"/>
          <w:sz w:val="22"/>
          <w:lang w:bidi="ar-SA"/>
        </w:rPr>
        <w:t>);</w:t>
      </w:r>
    </w:p>
    <w:p w:rsidR="0077217B" w:rsidRPr="004B24E5" w:rsidRDefault="0077217B" w:rsidP="0077217B">
      <w:pPr>
        <w:widowControl/>
        <w:suppressAutoHyphens w:val="0"/>
        <w:autoSpaceDE w:val="0"/>
        <w:adjustRightInd w:val="0"/>
        <w:textAlignment w:val="auto"/>
        <w:rPr>
          <w:rFonts w:ascii="Arial" w:hAnsi="Arial" w:cs="Arial"/>
          <w:kern w:val="0"/>
          <w:sz w:val="22"/>
          <w:lang w:bidi="ar-SA"/>
        </w:rPr>
      </w:pPr>
    </w:p>
    <w:p w:rsidR="0077217B" w:rsidRPr="004B24E5" w:rsidRDefault="00572E11" w:rsidP="0077217B">
      <w:pPr>
        <w:widowControl/>
        <w:suppressAutoHyphens w:val="0"/>
        <w:autoSpaceDE w:val="0"/>
        <w:adjustRightInd w:val="0"/>
        <w:textAlignment w:val="auto"/>
        <w:rPr>
          <w:rFonts w:ascii="Arial" w:hAnsi="Arial" w:cs="Arial"/>
          <w:kern w:val="0"/>
          <w:sz w:val="22"/>
          <w:lang w:bidi="ar-SA"/>
        </w:rPr>
      </w:pPr>
      <w:r w:rsidRPr="004B24E5">
        <w:rPr>
          <w:rFonts w:ascii="Arial" w:hAnsi="Arial" w:cs="Arial"/>
          <w:kern w:val="0"/>
          <w:sz w:val="22"/>
          <w:lang w:bidi="ar-SA"/>
        </w:rPr>
        <w:t xml:space="preserve">    </w:t>
      </w:r>
      <w:proofErr w:type="gramStart"/>
      <w:r w:rsidR="0077217B" w:rsidRPr="004B24E5">
        <w:rPr>
          <w:rFonts w:ascii="Arial" w:hAnsi="Arial" w:cs="Arial"/>
          <w:color w:val="0000FF"/>
          <w:kern w:val="0"/>
          <w:sz w:val="22"/>
          <w:lang w:bidi="ar-SA"/>
        </w:rPr>
        <w:t>void</w:t>
      </w:r>
      <w:proofErr w:type="gramEnd"/>
      <w:r w:rsidR="0077217B" w:rsidRPr="004B24E5">
        <w:rPr>
          <w:rFonts w:ascii="Arial" w:hAnsi="Arial" w:cs="Arial"/>
          <w:kern w:val="0"/>
          <w:sz w:val="22"/>
          <w:lang w:bidi="ar-SA"/>
        </w:rPr>
        <w:t xml:space="preserve"> </w:t>
      </w:r>
      <w:proofErr w:type="spellStart"/>
      <w:r w:rsidR="0077217B" w:rsidRPr="004B24E5">
        <w:rPr>
          <w:rFonts w:ascii="Arial" w:hAnsi="Arial" w:cs="Arial"/>
          <w:kern w:val="0"/>
          <w:sz w:val="22"/>
          <w:lang w:bidi="ar-SA"/>
        </w:rPr>
        <w:t>OnClose</w:t>
      </w:r>
      <w:proofErr w:type="spellEnd"/>
      <w:r w:rsidR="0077217B" w:rsidRPr="004B24E5">
        <w:rPr>
          <w:rFonts w:ascii="Arial" w:hAnsi="Arial" w:cs="Arial"/>
          <w:kern w:val="0"/>
          <w:sz w:val="22"/>
          <w:lang w:bidi="ar-SA"/>
        </w:rPr>
        <w:t>(</w:t>
      </w:r>
      <w:proofErr w:type="spellStart"/>
      <w:r w:rsidR="0077217B" w:rsidRPr="004B24E5">
        <w:rPr>
          <w:rFonts w:ascii="Arial" w:hAnsi="Arial" w:cs="Arial"/>
          <w:color w:val="2B91AF"/>
          <w:kern w:val="0"/>
          <w:sz w:val="22"/>
          <w:lang w:bidi="ar-SA"/>
        </w:rPr>
        <w:t>WebSocketCloseReason</w:t>
      </w:r>
      <w:proofErr w:type="spellEnd"/>
      <w:r w:rsidR="0077217B" w:rsidRPr="004B24E5">
        <w:rPr>
          <w:rFonts w:ascii="Arial" w:hAnsi="Arial" w:cs="Arial"/>
          <w:kern w:val="0"/>
          <w:sz w:val="22"/>
          <w:lang w:bidi="ar-SA"/>
        </w:rPr>
        <w:t xml:space="preserve"> </w:t>
      </w:r>
      <w:proofErr w:type="spellStart"/>
      <w:r w:rsidR="0077217B" w:rsidRPr="004B24E5">
        <w:rPr>
          <w:rFonts w:ascii="Arial" w:hAnsi="Arial" w:cs="Arial"/>
          <w:kern w:val="0"/>
          <w:sz w:val="22"/>
          <w:lang w:bidi="ar-SA"/>
        </w:rPr>
        <w:t>aCloseReason</w:t>
      </w:r>
      <w:proofErr w:type="spellEnd"/>
      <w:r w:rsidR="0077217B" w:rsidRPr="004B24E5">
        <w:rPr>
          <w:rFonts w:ascii="Arial" w:hAnsi="Arial" w:cs="Arial"/>
          <w:kern w:val="0"/>
          <w:sz w:val="22"/>
          <w:lang w:bidi="ar-SA"/>
        </w:rPr>
        <w:t>);</w:t>
      </w:r>
    </w:p>
    <w:p w:rsidR="0077217B" w:rsidRPr="004B24E5" w:rsidRDefault="0077217B" w:rsidP="0077217B">
      <w:pPr>
        <w:widowControl/>
        <w:suppressAutoHyphens w:val="0"/>
        <w:autoSpaceDE w:val="0"/>
        <w:adjustRightInd w:val="0"/>
        <w:textAlignment w:val="auto"/>
        <w:rPr>
          <w:rFonts w:ascii="Arial" w:hAnsi="Arial" w:cs="Arial"/>
          <w:kern w:val="0"/>
          <w:sz w:val="22"/>
          <w:lang w:bidi="ar-SA"/>
        </w:rPr>
      </w:pPr>
    </w:p>
    <w:p w:rsidR="0077217B" w:rsidRPr="004B24E5" w:rsidRDefault="00572E11" w:rsidP="0077217B">
      <w:pPr>
        <w:widowControl/>
        <w:suppressAutoHyphens w:val="0"/>
        <w:autoSpaceDE w:val="0"/>
        <w:adjustRightInd w:val="0"/>
        <w:textAlignment w:val="auto"/>
        <w:rPr>
          <w:rFonts w:ascii="Arial" w:hAnsi="Arial" w:cs="Arial"/>
          <w:kern w:val="0"/>
          <w:sz w:val="22"/>
          <w:lang w:bidi="ar-SA"/>
        </w:rPr>
      </w:pPr>
      <w:r w:rsidRPr="004B24E5">
        <w:rPr>
          <w:rFonts w:ascii="Arial" w:hAnsi="Arial" w:cs="Arial"/>
          <w:kern w:val="0"/>
          <w:sz w:val="22"/>
          <w:lang w:bidi="ar-SA"/>
        </w:rPr>
        <w:t xml:space="preserve">    </w:t>
      </w:r>
      <w:proofErr w:type="gramStart"/>
      <w:r w:rsidR="0077217B" w:rsidRPr="004B24E5">
        <w:rPr>
          <w:rFonts w:ascii="Arial" w:hAnsi="Arial" w:cs="Arial"/>
          <w:color w:val="0000FF"/>
          <w:kern w:val="0"/>
          <w:sz w:val="22"/>
          <w:lang w:bidi="ar-SA"/>
        </w:rPr>
        <w:t>void</w:t>
      </w:r>
      <w:proofErr w:type="gramEnd"/>
      <w:r w:rsidR="0077217B" w:rsidRPr="004B24E5">
        <w:rPr>
          <w:rFonts w:ascii="Arial" w:hAnsi="Arial" w:cs="Arial"/>
          <w:kern w:val="0"/>
          <w:sz w:val="22"/>
          <w:lang w:bidi="ar-SA"/>
        </w:rPr>
        <w:t xml:space="preserve"> </w:t>
      </w:r>
      <w:proofErr w:type="spellStart"/>
      <w:r w:rsidR="0077217B" w:rsidRPr="004B24E5">
        <w:rPr>
          <w:rFonts w:ascii="Arial" w:hAnsi="Arial" w:cs="Arial"/>
          <w:kern w:val="0"/>
          <w:sz w:val="22"/>
          <w:lang w:bidi="ar-SA"/>
        </w:rPr>
        <w:t>OnError</w:t>
      </w:r>
      <w:proofErr w:type="spellEnd"/>
      <w:r w:rsidR="0077217B" w:rsidRPr="004B24E5">
        <w:rPr>
          <w:rFonts w:ascii="Arial" w:hAnsi="Arial" w:cs="Arial"/>
          <w:kern w:val="0"/>
          <w:sz w:val="22"/>
          <w:lang w:bidi="ar-SA"/>
        </w:rPr>
        <w:t>(</w:t>
      </w:r>
      <w:proofErr w:type="spellStart"/>
      <w:r w:rsidR="0077217B" w:rsidRPr="004B24E5">
        <w:rPr>
          <w:rFonts w:ascii="Arial" w:hAnsi="Arial" w:cs="Arial"/>
          <w:color w:val="2B91AF"/>
          <w:kern w:val="0"/>
          <w:sz w:val="22"/>
          <w:lang w:bidi="ar-SA"/>
        </w:rPr>
        <w:t>WebSocketError</w:t>
      </w:r>
      <w:proofErr w:type="spellEnd"/>
      <w:r w:rsidR="0077217B" w:rsidRPr="004B24E5">
        <w:rPr>
          <w:rFonts w:ascii="Arial" w:hAnsi="Arial" w:cs="Arial"/>
          <w:kern w:val="0"/>
          <w:sz w:val="22"/>
          <w:lang w:bidi="ar-SA"/>
        </w:rPr>
        <w:t xml:space="preserve"> </w:t>
      </w:r>
      <w:proofErr w:type="spellStart"/>
      <w:r w:rsidR="0077217B" w:rsidRPr="004B24E5">
        <w:rPr>
          <w:rFonts w:ascii="Arial" w:hAnsi="Arial" w:cs="Arial"/>
          <w:kern w:val="0"/>
          <w:sz w:val="22"/>
          <w:lang w:bidi="ar-SA"/>
        </w:rPr>
        <w:t>aError</w:t>
      </w:r>
      <w:proofErr w:type="spellEnd"/>
      <w:r w:rsidR="0077217B" w:rsidRPr="004B24E5">
        <w:rPr>
          <w:rFonts w:ascii="Arial" w:hAnsi="Arial" w:cs="Arial"/>
          <w:kern w:val="0"/>
          <w:sz w:val="22"/>
          <w:lang w:bidi="ar-SA"/>
        </w:rPr>
        <w:t>);</w:t>
      </w:r>
    </w:p>
    <w:p w:rsidR="0077217B" w:rsidRPr="004B24E5" w:rsidRDefault="0077217B" w:rsidP="0077217B">
      <w:pPr>
        <w:widowControl/>
        <w:suppressAutoHyphens w:val="0"/>
        <w:autoSpaceDE w:val="0"/>
        <w:adjustRightInd w:val="0"/>
        <w:textAlignment w:val="auto"/>
        <w:rPr>
          <w:rFonts w:ascii="Arial" w:hAnsi="Arial" w:cs="Arial"/>
          <w:kern w:val="0"/>
          <w:sz w:val="22"/>
          <w:lang w:bidi="ar-SA"/>
        </w:rPr>
      </w:pPr>
    </w:p>
    <w:p w:rsidR="0077217B" w:rsidRPr="004B24E5" w:rsidRDefault="00572E11" w:rsidP="0077217B">
      <w:pPr>
        <w:widowControl/>
        <w:suppressAutoHyphens w:val="0"/>
        <w:autoSpaceDE w:val="0"/>
        <w:adjustRightInd w:val="0"/>
        <w:textAlignment w:val="auto"/>
        <w:rPr>
          <w:rFonts w:ascii="Arial" w:hAnsi="Arial" w:cs="Arial"/>
          <w:kern w:val="0"/>
          <w:sz w:val="22"/>
          <w:lang w:bidi="ar-SA"/>
        </w:rPr>
      </w:pPr>
      <w:r w:rsidRPr="004B24E5">
        <w:rPr>
          <w:rFonts w:ascii="Arial" w:hAnsi="Arial" w:cs="Arial"/>
          <w:kern w:val="0"/>
          <w:sz w:val="22"/>
          <w:lang w:bidi="ar-SA"/>
        </w:rPr>
        <w:t xml:space="preserve">    </w:t>
      </w:r>
      <w:proofErr w:type="gramStart"/>
      <w:r w:rsidR="0077217B" w:rsidRPr="004B24E5">
        <w:rPr>
          <w:rFonts w:ascii="Arial" w:hAnsi="Arial" w:cs="Arial"/>
          <w:color w:val="0000FF"/>
          <w:kern w:val="0"/>
          <w:sz w:val="22"/>
          <w:lang w:bidi="ar-SA"/>
        </w:rPr>
        <w:t>void</w:t>
      </w:r>
      <w:proofErr w:type="gramEnd"/>
      <w:r w:rsidR="0077217B" w:rsidRPr="004B24E5">
        <w:rPr>
          <w:rFonts w:ascii="Arial" w:hAnsi="Arial" w:cs="Arial"/>
          <w:kern w:val="0"/>
          <w:sz w:val="22"/>
          <w:lang w:bidi="ar-SA"/>
        </w:rPr>
        <w:t xml:space="preserve"> </w:t>
      </w:r>
      <w:proofErr w:type="spellStart"/>
      <w:r w:rsidR="0077217B" w:rsidRPr="004B24E5">
        <w:rPr>
          <w:rFonts w:ascii="Arial" w:hAnsi="Arial" w:cs="Arial"/>
          <w:kern w:val="0"/>
          <w:sz w:val="22"/>
          <w:lang w:bidi="ar-SA"/>
        </w:rPr>
        <w:t>OnPing</w:t>
      </w:r>
      <w:proofErr w:type="spellEnd"/>
      <w:r w:rsidR="0077217B" w:rsidRPr="004B24E5">
        <w:rPr>
          <w:rFonts w:ascii="Arial" w:hAnsi="Arial" w:cs="Arial"/>
          <w:kern w:val="0"/>
          <w:sz w:val="22"/>
          <w:lang w:bidi="ar-SA"/>
        </w:rPr>
        <w:t>();</w:t>
      </w:r>
    </w:p>
    <w:p w:rsidR="0077217B" w:rsidRPr="004B24E5" w:rsidRDefault="0077217B" w:rsidP="0077217B">
      <w:pPr>
        <w:widowControl/>
        <w:suppressAutoHyphens w:val="0"/>
        <w:autoSpaceDE w:val="0"/>
        <w:adjustRightInd w:val="0"/>
        <w:textAlignment w:val="auto"/>
        <w:rPr>
          <w:rFonts w:ascii="Arial" w:hAnsi="Arial" w:cs="Arial"/>
          <w:kern w:val="0"/>
          <w:sz w:val="22"/>
          <w:lang w:bidi="ar-SA"/>
        </w:rPr>
      </w:pPr>
    </w:p>
    <w:p w:rsidR="0077217B" w:rsidRPr="004B24E5" w:rsidRDefault="00572E11" w:rsidP="0077217B">
      <w:pPr>
        <w:widowControl/>
        <w:suppressAutoHyphens w:val="0"/>
        <w:autoSpaceDE w:val="0"/>
        <w:adjustRightInd w:val="0"/>
        <w:textAlignment w:val="auto"/>
        <w:rPr>
          <w:rFonts w:ascii="Arial" w:hAnsi="Arial" w:cs="Arial"/>
          <w:kern w:val="0"/>
          <w:sz w:val="22"/>
          <w:lang w:bidi="ar-SA"/>
        </w:rPr>
      </w:pPr>
      <w:r w:rsidRPr="004B24E5">
        <w:rPr>
          <w:rFonts w:ascii="Arial" w:hAnsi="Arial" w:cs="Arial"/>
          <w:kern w:val="0"/>
          <w:sz w:val="22"/>
          <w:lang w:bidi="ar-SA"/>
        </w:rPr>
        <w:t xml:space="preserve">    </w:t>
      </w:r>
      <w:proofErr w:type="gramStart"/>
      <w:r w:rsidR="0077217B" w:rsidRPr="004B24E5">
        <w:rPr>
          <w:rFonts w:ascii="Arial" w:hAnsi="Arial" w:cs="Arial"/>
          <w:color w:val="0000FF"/>
          <w:kern w:val="0"/>
          <w:sz w:val="22"/>
          <w:lang w:bidi="ar-SA"/>
        </w:rPr>
        <w:t>void</w:t>
      </w:r>
      <w:proofErr w:type="gramEnd"/>
      <w:r w:rsidR="0077217B" w:rsidRPr="004B24E5">
        <w:rPr>
          <w:rFonts w:ascii="Arial" w:hAnsi="Arial" w:cs="Arial"/>
          <w:kern w:val="0"/>
          <w:sz w:val="22"/>
          <w:lang w:bidi="ar-SA"/>
        </w:rPr>
        <w:t xml:space="preserve"> </w:t>
      </w:r>
      <w:proofErr w:type="spellStart"/>
      <w:r w:rsidR="0077217B" w:rsidRPr="004B24E5">
        <w:rPr>
          <w:rFonts w:ascii="Arial" w:hAnsi="Arial" w:cs="Arial"/>
          <w:kern w:val="0"/>
          <w:sz w:val="22"/>
          <w:lang w:bidi="ar-SA"/>
        </w:rPr>
        <w:t>OnPong</w:t>
      </w:r>
      <w:proofErr w:type="spellEnd"/>
      <w:r w:rsidR="0077217B" w:rsidRPr="004B24E5">
        <w:rPr>
          <w:rFonts w:ascii="Arial" w:hAnsi="Arial" w:cs="Arial"/>
          <w:kern w:val="0"/>
          <w:sz w:val="22"/>
          <w:lang w:bidi="ar-SA"/>
        </w:rPr>
        <w:t>();</w:t>
      </w:r>
    </w:p>
    <w:p w:rsidR="0077217B" w:rsidRPr="004B24E5" w:rsidRDefault="0077217B" w:rsidP="0077217B">
      <w:pPr>
        <w:widowControl/>
        <w:suppressAutoHyphens w:val="0"/>
        <w:autoSpaceDE w:val="0"/>
        <w:adjustRightInd w:val="0"/>
        <w:textAlignment w:val="auto"/>
        <w:rPr>
          <w:rFonts w:ascii="Arial" w:hAnsi="Arial" w:cs="Arial"/>
          <w:kern w:val="0"/>
          <w:sz w:val="22"/>
          <w:lang w:bidi="ar-SA"/>
        </w:rPr>
      </w:pPr>
    </w:p>
    <w:p w:rsidR="0077217B" w:rsidRPr="004B24E5" w:rsidRDefault="00572E11" w:rsidP="0077217B">
      <w:pPr>
        <w:widowControl/>
        <w:suppressAutoHyphens w:val="0"/>
        <w:autoSpaceDE w:val="0"/>
        <w:adjustRightInd w:val="0"/>
        <w:textAlignment w:val="auto"/>
        <w:rPr>
          <w:rFonts w:ascii="Arial" w:hAnsi="Arial" w:cs="Arial"/>
          <w:kern w:val="0"/>
          <w:sz w:val="22"/>
          <w:lang w:bidi="ar-SA"/>
        </w:rPr>
      </w:pPr>
      <w:r w:rsidRPr="004B24E5">
        <w:rPr>
          <w:rFonts w:ascii="Arial" w:hAnsi="Arial" w:cs="Arial"/>
          <w:kern w:val="0"/>
          <w:sz w:val="22"/>
          <w:lang w:bidi="ar-SA"/>
        </w:rPr>
        <w:t xml:space="preserve">    </w:t>
      </w:r>
      <w:proofErr w:type="gramStart"/>
      <w:r w:rsidR="0077217B" w:rsidRPr="004B24E5">
        <w:rPr>
          <w:rFonts w:ascii="Arial" w:hAnsi="Arial" w:cs="Arial"/>
          <w:color w:val="0000FF"/>
          <w:kern w:val="0"/>
          <w:sz w:val="22"/>
          <w:lang w:bidi="ar-SA"/>
        </w:rPr>
        <w:t>void</w:t>
      </w:r>
      <w:proofErr w:type="gramEnd"/>
      <w:r w:rsidR="0077217B" w:rsidRPr="004B24E5">
        <w:rPr>
          <w:rFonts w:ascii="Arial" w:hAnsi="Arial" w:cs="Arial"/>
          <w:kern w:val="0"/>
          <w:sz w:val="22"/>
          <w:lang w:bidi="ar-SA"/>
        </w:rPr>
        <w:t xml:space="preserve"> </w:t>
      </w:r>
      <w:proofErr w:type="spellStart"/>
      <w:r w:rsidR="0077217B" w:rsidRPr="004B24E5">
        <w:rPr>
          <w:rFonts w:ascii="Arial" w:hAnsi="Arial" w:cs="Arial"/>
          <w:kern w:val="0"/>
          <w:sz w:val="22"/>
          <w:lang w:bidi="ar-SA"/>
        </w:rPr>
        <w:t>AddListener</w:t>
      </w:r>
      <w:proofErr w:type="spellEnd"/>
      <w:r w:rsidR="0077217B" w:rsidRPr="004B24E5">
        <w:rPr>
          <w:rFonts w:ascii="Arial" w:hAnsi="Arial" w:cs="Arial"/>
          <w:kern w:val="0"/>
          <w:sz w:val="22"/>
          <w:lang w:bidi="ar-SA"/>
        </w:rPr>
        <w:t>(</w:t>
      </w:r>
      <w:proofErr w:type="spellStart"/>
      <w:r w:rsidR="0077217B" w:rsidRPr="004B24E5">
        <w:rPr>
          <w:rFonts w:ascii="Arial" w:hAnsi="Arial" w:cs="Arial"/>
          <w:color w:val="2B91AF"/>
          <w:kern w:val="0"/>
          <w:sz w:val="22"/>
          <w:lang w:bidi="ar-SA"/>
        </w:rPr>
        <w:t>WebSocketClientListener</w:t>
      </w:r>
      <w:proofErr w:type="spellEnd"/>
      <w:r w:rsidR="0077217B" w:rsidRPr="004B24E5">
        <w:rPr>
          <w:rFonts w:ascii="Arial" w:hAnsi="Arial" w:cs="Arial"/>
          <w:kern w:val="0"/>
          <w:sz w:val="22"/>
          <w:lang w:bidi="ar-SA"/>
        </w:rPr>
        <w:t xml:space="preserve"> </w:t>
      </w:r>
      <w:proofErr w:type="spellStart"/>
      <w:r w:rsidR="0077217B" w:rsidRPr="004B24E5">
        <w:rPr>
          <w:rFonts w:ascii="Arial" w:hAnsi="Arial" w:cs="Arial"/>
          <w:kern w:val="0"/>
          <w:sz w:val="22"/>
          <w:lang w:bidi="ar-SA"/>
        </w:rPr>
        <w:t>aListener</w:t>
      </w:r>
      <w:proofErr w:type="spellEnd"/>
      <w:r w:rsidR="0077217B" w:rsidRPr="004B24E5">
        <w:rPr>
          <w:rFonts w:ascii="Arial" w:hAnsi="Arial" w:cs="Arial"/>
          <w:kern w:val="0"/>
          <w:sz w:val="22"/>
          <w:lang w:bidi="ar-SA"/>
        </w:rPr>
        <w:t>);</w:t>
      </w:r>
    </w:p>
    <w:p w:rsidR="0077217B" w:rsidRPr="004B24E5" w:rsidRDefault="0077217B" w:rsidP="0077217B">
      <w:pPr>
        <w:widowControl/>
        <w:suppressAutoHyphens w:val="0"/>
        <w:autoSpaceDE w:val="0"/>
        <w:adjustRightInd w:val="0"/>
        <w:textAlignment w:val="auto"/>
        <w:rPr>
          <w:rFonts w:ascii="Arial" w:hAnsi="Arial" w:cs="Arial"/>
          <w:kern w:val="0"/>
          <w:sz w:val="22"/>
          <w:lang w:bidi="ar-SA"/>
        </w:rPr>
      </w:pPr>
    </w:p>
    <w:p w:rsidR="0077217B" w:rsidRPr="004B24E5" w:rsidRDefault="00572E11" w:rsidP="0077217B">
      <w:pPr>
        <w:widowControl/>
        <w:suppressAutoHyphens w:val="0"/>
        <w:autoSpaceDE w:val="0"/>
        <w:adjustRightInd w:val="0"/>
        <w:textAlignment w:val="auto"/>
        <w:rPr>
          <w:rFonts w:ascii="Arial" w:hAnsi="Arial" w:cs="Arial"/>
          <w:kern w:val="0"/>
          <w:sz w:val="22"/>
          <w:lang w:bidi="ar-SA"/>
        </w:rPr>
      </w:pPr>
      <w:r w:rsidRPr="004B24E5">
        <w:rPr>
          <w:rFonts w:ascii="Arial" w:hAnsi="Arial" w:cs="Arial"/>
          <w:kern w:val="0"/>
          <w:sz w:val="22"/>
          <w:lang w:bidi="ar-SA"/>
        </w:rPr>
        <w:t xml:space="preserve">    </w:t>
      </w:r>
      <w:proofErr w:type="gramStart"/>
      <w:r w:rsidR="0077217B" w:rsidRPr="004B24E5">
        <w:rPr>
          <w:rFonts w:ascii="Arial" w:hAnsi="Arial" w:cs="Arial"/>
          <w:color w:val="0000FF"/>
          <w:kern w:val="0"/>
          <w:sz w:val="22"/>
          <w:lang w:bidi="ar-SA"/>
        </w:rPr>
        <w:t>void</w:t>
      </w:r>
      <w:proofErr w:type="gramEnd"/>
      <w:r w:rsidR="0077217B" w:rsidRPr="004B24E5">
        <w:rPr>
          <w:rFonts w:ascii="Arial" w:hAnsi="Arial" w:cs="Arial"/>
          <w:kern w:val="0"/>
          <w:sz w:val="22"/>
          <w:lang w:bidi="ar-SA"/>
        </w:rPr>
        <w:t xml:space="preserve"> </w:t>
      </w:r>
      <w:proofErr w:type="spellStart"/>
      <w:r w:rsidR="0077217B" w:rsidRPr="004B24E5">
        <w:rPr>
          <w:rFonts w:ascii="Arial" w:hAnsi="Arial" w:cs="Arial"/>
          <w:kern w:val="0"/>
          <w:sz w:val="22"/>
          <w:lang w:bidi="ar-SA"/>
        </w:rPr>
        <w:t>RemoveListener</w:t>
      </w:r>
      <w:proofErr w:type="spellEnd"/>
      <w:r w:rsidR="0077217B" w:rsidRPr="004B24E5">
        <w:rPr>
          <w:rFonts w:ascii="Arial" w:hAnsi="Arial" w:cs="Arial"/>
          <w:kern w:val="0"/>
          <w:sz w:val="22"/>
          <w:lang w:bidi="ar-SA"/>
        </w:rPr>
        <w:t>(</w:t>
      </w:r>
      <w:proofErr w:type="spellStart"/>
      <w:r w:rsidR="0077217B" w:rsidRPr="004B24E5">
        <w:rPr>
          <w:rFonts w:ascii="Arial" w:hAnsi="Arial" w:cs="Arial"/>
          <w:color w:val="2B91AF"/>
          <w:kern w:val="0"/>
          <w:sz w:val="22"/>
          <w:lang w:bidi="ar-SA"/>
        </w:rPr>
        <w:t>WebSocketClientListener</w:t>
      </w:r>
      <w:proofErr w:type="spellEnd"/>
      <w:r w:rsidR="0077217B" w:rsidRPr="004B24E5">
        <w:rPr>
          <w:rFonts w:ascii="Arial" w:hAnsi="Arial" w:cs="Arial"/>
          <w:kern w:val="0"/>
          <w:sz w:val="22"/>
          <w:lang w:bidi="ar-SA"/>
        </w:rPr>
        <w:t xml:space="preserve"> </w:t>
      </w:r>
      <w:proofErr w:type="spellStart"/>
      <w:r w:rsidR="0077217B" w:rsidRPr="004B24E5">
        <w:rPr>
          <w:rFonts w:ascii="Arial" w:hAnsi="Arial" w:cs="Arial"/>
          <w:kern w:val="0"/>
          <w:sz w:val="22"/>
          <w:lang w:bidi="ar-SA"/>
        </w:rPr>
        <w:t>aListener</w:t>
      </w:r>
      <w:proofErr w:type="spellEnd"/>
      <w:r w:rsidR="0077217B" w:rsidRPr="004B24E5">
        <w:rPr>
          <w:rFonts w:ascii="Arial" w:hAnsi="Arial" w:cs="Arial"/>
          <w:kern w:val="0"/>
          <w:sz w:val="22"/>
          <w:lang w:bidi="ar-SA"/>
        </w:rPr>
        <w:t>);</w:t>
      </w:r>
    </w:p>
    <w:p w:rsidR="0077217B" w:rsidRPr="004B24E5" w:rsidRDefault="0077217B" w:rsidP="0077217B">
      <w:pPr>
        <w:widowControl/>
        <w:suppressAutoHyphens w:val="0"/>
        <w:autoSpaceDE w:val="0"/>
        <w:adjustRightInd w:val="0"/>
        <w:textAlignment w:val="auto"/>
        <w:rPr>
          <w:rFonts w:ascii="Arial" w:hAnsi="Arial" w:cs="Arial"/>
          <w:kern w:val="0"/>
          <w:sz w:val="22"/>
          <w:lang w:bidi="ar-SA"/>
        </w:rPr>
      </w:pPr>
    </w:p>
    <w:p w:rsidR="0077217B" w:rsidRPr="004B24E5" w:rsidRDefault="0077217B" w:rsidP="0077217B">
      <w:pPr>
        <w:widowControl/>
        <w:suppressAutoHyphens w:val="0"/>
        <w:autoSpaceDE w:val="0"/>
        <w:adjustRightInd w:val="0"/>
        <w:textAlignment w:val="auto"/>
        <w:rPr>
          <w:rFonts w:ascii="Arial" w:hAnsi="Arial" w:cs="Arial"/>
          <w:kern w:val="0"/>
          <w:sz w:val="22"/>
          <w:lang w:bidi="ar-SA"/>
        </w:rPr>
      </w:pPr>
      <w:r w:rsidRPr="004B24E5">
        <w:rPr>
          <w:rFonts w:ascii="Arial" w:hAnsi="Arial" w:cs="Arial"/>
          <w:kern w:val="0"/>
          <w:sz w:val="22"/>
          <w:lang w:bidi="ar-SA"/>
        </w:rPr>
        <w:t>}</w:t>
      </w:r>
    </w:p>
    <w:p w:rsidR="00DC6472" w:rsidRPr="004B24E5" w:rsidRDefault="00DC6472" w:rsidP="00D263AA">
      <w:pPr>
        <w:pStyle w:val="Textkrper"/>
        <w:tabs>
          <w:tab w:val="left" w:pos="0"/>
        </w:tabs>
        <w:spacing w:after="113" w:line="360" w:lineRule="auto"/>
        <w:jc w:val="both"/>
        <w:rPr>
          <w:lang w:val="en-US"/>
        </w:rPr>
      </w:pPr>
    </w:p>
    <w:p w:rsidR="0077217B" w:rsidRDefault="003175EB" w:rsidP="003175EB">
      <w:pPr>
        <w:widowControl/>
        <w:suppressAutoHyphens w:val="0"/>
        <w:autoSpaceDE w:val="0"/>
        <w:textAlignment w:val="auto"/>
        <w:rPr>
          <w:rFonts w:ascii="Arial" w:hAnsi="Arial" w:cs="Arial"/>
          <w:b/>
          <w:color w:val="000000" w:themeColor="text1"/>
        </w:rPr>
      </w:pPr>
      <w:proofErr w:type="spellStart"/>
      <w:r w:rsidRPr="003175EB">
        <w:rPr>
          <w:rFonts w:ascii="Arial" w:hAnsi="Arial" w:cs="Arial"/>
          <w:b/>
          <w:color w:val="2B91AF"/>
          <w:kern w:val="0"/>
          <w:lang w:bidi="ar-SA"/>
        </w:rPr>
        <w:lastRenderedPageBreak/>
        <w:t>WebSocketClientListener</w:t>
      </w:r>
      <w:proofErr w:type="spellEnd"/>
      <w:r w:rsidRPr="003175EB">
        <w:rPr>
          <w:rFonts w:ascii="Arial" w:hAnsi="Arial" w:cs="Arial"/>
          <w:b/>
          <w:color w:val="000000" w:themeColor="text1"/>
        </w:rPr>
        <w:t xml:space="preserve"> interface for objects that want to listen to events from other objects (listeners)</w:t>
      </w:r>
    </w:p>
    <w:p w:rsidR="003175EB" w:rsidRPr="003175EB" w:rsidRDefault="003175EB" w:rsidP="003175EB">
      <w:pPr>
        <w:widowControl/>
        <w:suppressAutoHyphens w:val="0"/>
        <w:autoSpaceDE w:val="0"/>
        <w:textAlignment w:val="auto"/>
        <w:rPr>
          <w:rFonts w:ascii="Arial" w:hAnsi="Arial" w:cs="Arial"/>
          <w:b/>
          <w:color w:val="000000" w:themeColor="text1"/>
        </w:rPr>
      </w:pPr>
    </w:p>
    <w:p w:rsidR="0077217B" w:rsidRPr="004B24E5" w:rsidRDefault="0077217B" w:rsidP="0077217B">
      <w:pPr>
        <w:widowControl/>
        <w:suppressAutoHyphens w:val="0"/>
        <w:autoSpaceDE w:val="0"/>
        <w:textAlignment w:val="auto"/>
        <w:rPr>
          <w:b/>
          <w:color w:val="000000" w:themeColor="text1"/>
        </w:rPr>
      </w:pPr>
    </w:p>
    <w:p w:rsidR="0077217B" w:rsidRPr="004B24E5" w:rsidRDefault="0077217B" w:rsidP="0077217B">
      <w:pPr>
        <w:widowControl/>
        <w:suppressAutoHyphens w:val="0"/>
        <w:autoSpaceDE w:val="0"/>
        <w:adjustRightInd w:val="0"/>
        <w:textAlignment w:val="auto"/>
        <w:rPr>
          <w:rFonts w:ascii="Arial" w:hAnsi="Arial" w:cs="Arial"/>
          <w:kern w:val="0"/>
          <w:sz w:val="22"/>
          <w:lang w:bidi="ar-SA"/>
        </w:rPr>
      </w:pPr>
      <w:proofErr w:type="gramStart"/>
      <w:r w:rsidRPr="004B24E5">
        <w:rPr>
          <w:rFonts w:ascii="Arial" w:hAnsi="Arial" w:cs="Arial"/>
          <w:color w:val="0000FF"/>
          <w:kern w:val="0"/>
          <w:sz w:val="22"/>
          <w:lang w:bidi="ar-SA"/>
        </w:rPr>
        <w:t>public</w:t>
      </w:r>
      <w:proofErr w:type="gramEnd"/>
      <w:r w:rsidRPr="004B24E5">
        <w:rPr>
          <w:rFonts w:ascii="Arial" w:hAnsi="Arial" w:cs="Arial"/>
          <w:kern w:val="0"/>
          <w:sz w:val="22"/>
          <w:lang w:bidi="ar-SA"/>
        </w:rPr>
        <w:t xml:space="preserve"> </w:t>
      </w:r>
      <w:r w:rsidRPr="004B24E5">
        <w:rPr>
          <w:rFonts w:ascii="Arial" w:hAnsi="Arial" w:cs="Arial"/>
          <w:color w:val="0000FF"/>
          <w:kern w:val="0"/>
          <w:sz w:val="22"/>
          <w:lang w:bidi="ar-SA"/>
        </w:rPr>
        <w:t>interface</w:t>
      </w:r>
      <w:r w:rsidRPr="004B24E5">
        <w:rPr>
          <w:rFonts w:ascii="Arial" w:hAnsi="Arial" w:cs="Arial"/>
          <w:kern w:val="0"/>
          <w:sz w:val="22"/>
          <w:lang w:bidi="ar-SA"/>
        </w:rPr>
        <w:t xml:space="preserve"> </w:t>
      </w:r>
      <w:proofErr w:type="spellStart"/>
      <w:r w:rsidRPr="004B24E5">
        <w:rPr>
          <w:rFonts w:ascii="Arial" w:hAnsi="Arial" w:cs="Arial"/>
          <w:color w:val="2B91AF"/>
          <w:kern w:val="0"/>
          <w:sz w:val="22"/>
          <w:lang w:bidi="ar-SA"/>
        </w:rPr>
        <w:t>WebSocketClientListener</w:t>
      </w:r>
      <w:proofErr w:type="spellEnd"/>
    </w:p>
    <w:p w:rsidR="0077217B" w:rsidRPr="004B24E5" w:rsidRDefault="0077217B" w:rsidP="0077217B">
      <w:pPr>
        <w:widowControl/>
        <w:suppressAutoHyphens w:val="0"/>
        <w:autoSpaceDE w:val="0"/>
        <w:adjustRightInd w:val="0"/>
        <w:textAlignment w:val="auto"/>
        <w:rPr>
          <w:rFonts w:ascii="Arial" w:hAnsi="Arial" w:cs="Arial"/>
          <w:kern w:val="0"/>
          <w:sz w:val="22"/>
          <w:lang w:bidi="ar-SA"/>
        </w:rPr>
      </w:pPr>
      <w:r w:rsidRPr="004B24E5">
        <w:rPr>
          <w:rFonts w:ascii="Arial" w:hAnsi="Arial" w:cs="Arial"/>
          <w:kern w:val="0"/>
          <w:sz w:val="22"/>
          <w:lang w:bidi="ar-SA"/>
        </w:rPr>
        <w:t>{</w:t>
      </w:r>
    </w:p>
    <w:p w:rsidR="0077217B" w:rsidRPr="004B24E5" w:rsidRDefault="00572E11" w:rsidP="0077217B">
      <w:pPr>
        <w:widowControl/>
        <w:suppressAutoHyphens w:val="0"/>
        <w:autoSpaceDE w:val="0"/>
        <w:adjustRightInd w:val="0"/>
        <w:textAlignment w:val="auto"/>
        <w:rPr>
          <w:rFonts w:ascii="Arial" w:hAnsi="Arial" w:cs="Arial"/>
          <w:kern w:val="0"/>
          <w:sz w:val="22"/>
          <w:lang w:bidi="ar-SA"/>
        </w:rPr>
      </w:pPr>
      <w:r w:rsidRPr="004B24E5">
        <w:rPr>
          <w:rFonts w:ascii="Arial" w:hAnsi="Arial" w:cs="Arial"/>
          <w:kern w:val="0"/>
          <w:sz w:val="22"/>
          <w:lang w:bidi="ar-SA"/>
        </w:rPr>
        <w:t xml:space="preserve">    </w:t>
      </w:r>
      <w:proofErr w:type="gramStart"/>
      <w:r w:rsidR="0077217B" w:rsidRPr="004B24E5">
        <w:rPr>
          <w:rFonts w:ascii="Arial" w:hAnsi="Arial" w:cs="Arial"/>
          <w:color w:val="0000FF"/>
          <w:kern w:val="0"/>
          <w:sz w:val="22"/>
          <w:lang w:bidi="ar-SA"/>
        </w:rPr>
        <w:t>void</w:t>
      </w:r>
      <w:proofErr w:type="gramEnd"/>
      <w:r w:rsidR="0077217B" w:rsidRPr="004B24E5">
        <w:rPr>
          <w:rFonts w:ascii="Arial" w:hAnsi="Arial" w:cs="Arial"/>
          <w:kern w:val="0"/>
          <w:sz w:val="22"/>
          <w:lang w:bidi="ar-SA"/>
        </w:rPr>
        <w:t xml:space="preserve"> </w:t>
      </w:r>
      <w:proofErr w:type="spellStart"/>
      <w:r w:rsidR="0077217B" w:rsidRPr="004B24E5">
        <w:rPr>
          <w:rFonts w:ascii="Arial" w:hAnsi="Arial" w:cs="Arial"/>
          <w:kern w:val="0"/>
          <w:sz w:val="22"/>
          <w:lang w:bidi="ar-SA"/>
        </w:rPr>
        <w:t>ProcessOnTextMessage</w:t>
      </w:r>
      <w:proofErr w:type="spellEnd"/>
      <w:r w:rsidR="0077217B" w:rsidRPr="004B24E5">
        <w:rPr>
          <w:rFonts w:ascii="Arial" w:hAnsi="Arial" w:cs="Arial"/>
          <w:kern w:val="0"/>
          <w:sz w:val="22"/>
          <w:lang w:bidi="ar-SA"/>
        </w:rPr>
        <w:t>(</w:t>
      </w:r>
      <w:proofErr w:type="spellStart"/>
      <w:r w:rsidR="0077217B" w:rsidRPr="004B24E5">
        <w:rPr>
          <w:rFonts w:ascii="Arial" w:hAnsi="Arial" w:cs="Arial"/>
          <w:color w:val="2B91AF"/>
          <w:kern w:val="0"/>
          <w:sz w:val="22"/>
          <w:lang w:bidi="ar-SA"/>
        </w:rPr>
        <w:t>WebSocketPacket</w:t>
      </w:r>
      <w:proofErr w:type="spellEnd"/>
      <w:r w:rsidR="0077217B" w:rsidRPr="004B24E5">
        <w:rPr>
          <w:rFonts w:ascii="Arial" w:hAnsi="Arial" w:cs="Arial"/>
          <w:kern w:val="0"/>
          <w:sz w:val="22"/>
          <w:lang w:bidi="ar-SA"/>
        </w:rPr>
        <w:t xml:space="preserve"> </w:t>
      </w:r>
      <w:proofErr w:type="spellStart"/>
      <w:r w:rsidR="0077217B" w:rsidRPr="004B24E5">
        <w:rPr>
          <w:rFonts w:ascii="Arial" w:hAnsi="Arial" w:cs="Arial"/>
          <w:kern w:val="0"/>
          <w:sz w:val="22"/>
          <w:lang w:bidi="ar-SA"/>
        </w:rPr>
        <w:t>aDataPacket</w:t>
      </w:r>
      <w:proofErr w:type="spellEnd"/>
      <w:r w:rsidR="0077217B" w:rsidRPr="004B24E5">
        <w:rPr>
          <w:rFonts w:ascii="Arial" w:hAnsi="Arial" w:cs="Arial"/>
          <w:kern w:val="0"/>
          <w:sz w:val="22"/>
          <w:lang w:bidi="ar-SA"/>
        </w:rPr>
        <w:t>);</w:t>
      </w:r>
    </w:p>
    <w:p w:rsidR="0077217B" w:rsidRPr="004B24E5" w:rsidRDefault="0077217B" w:rsidP="0077217B">
      <w:pPr>
        <w:widowControl/>
        <w:suppressAutoHyphens w:val="0"/>
        <w:autoSpaceDE w:val="0"/>
        <w:adjustRightInd w:val="0"/>
        <w:textAlignment w:val="auto"/>
        <w:rPr>
          <w:rFonts w:ascii="Arial" w:hAnsi="Arial" w:cs="Arial"/>
          <w:kern w:val="0"/>
          <w:sz w:val="22"/>
          <w:lang w:bidi="ar-SA"/>
        </w:rPr>
      </w:pPr>
    </w:p>
    <w:p w:rsidR="0077217B" w:rsidRPr="004B24E5" w:rsidRDefault="00572E11" w:rsidP="0077217B">
      <w:pPr>
        <w:widowControl/>
        <w:suppressAutoHyphens w:val="0"/>
        <w:autoSpaceDE w:val="0"/>
        <w:adjustRightInd w:val="0"/>
        <w:textAlignment w:val="auto"/>
        <w:rPr>
          <w:rFonts w:ascii="Arial" w:hAnsi="Arial" w:cs="Arial"/>
          <w:kern w:val="0"/>
          <w:sz w:val="22"/>
          <w:lang w:bidi="ar-SA"/>
        </w:rPr>
      </w:pPr>
      <w:r w:rsidRPr="004B24E5">
        <w:rPr>
          <w:rFonts w:ascii="Arial" w:hAnsi="Arial" w:cs="Arial"/>
          <w:kern w:val="0"/>
          <w:sz w:val="22"/>
          <w:lang w:bidi="ar-SA"/>
        </w:rPr>
        <w:t xml:space="preserve">    </w:t>
      </w:r>
      <w:proofErr w:type="gramStart"/>
      <w:r w:rsidR="0077217B" w:rsidRPr="004B24E5">
        <w:rPr>
          <w:rFonts w:ascii="Arial" w:hAnsi="Arial" w:cs="Arial"/>
          <w:color w:val="0000FF"/>
          <w:kern w:val="0"/>
          <w:sz w:val="22"/>
          <w:lang w:bidi="ar-SA"/>
        </w:rPr>
        <w:t>void</w:t>
      </w:r>
      <w:proofErr w:type="gramEnd"/>
      <w:r w:rsidR="0077217B" w:rsidRPr="004B24E5">
        <w:rPr>
          <w:rFonts w:ascii="Arial" w:hAnsi="Arial" w:cs="Arial"/>
          <w:kern w:val="0"/>
          <w:sz w:val="22"/>
          <w:lang w:bidi="ar-SA"/>
        </w:rPr>
        <w:t xml:space="preserve"> </w:t>
      </w:r>
      <w:proofErr w:type="spellStart"/>
      <w:r w:rsidR="0077217B" w:rsidRPr="004B24E5">
        <w:rPr>
          <w:rFonts w:ascii="Arial" w:hAnsi="Arial" w:cs="Arial"/>
          <w:kern w:val="0"/>
          <w:sz w:val="22"/>
          <w:lang w:bidi="ar-SA"/>
        </w:rPr>
        <w:t>ProcessOnBinaryMessage</w:t>
      </w:r>
      <w:proofErr w:type="spellEnd"/>
      <w:r w:rsidR="0077217B" w:rsidRPr="004B24E5">
        <w:rPr>
          <w:rFonts w:ascii="Arial" w:hAnsi="Arial" w:cs="Arial"/>
          <w:kern w:val="0"/>
          <w:sz w:val="22"/>
          <w:lang w:bidi="ar-SA"/>
        </w:rPr>
        <w:t>(</w:t>
      </w:r>
      <w:proofErr w:type="spellStart"/>
      <w:r w:rsidR="0077217B" w:rsidRPr="004B24E5">
        <w:rPr>
          <w:rFonts w:ascii="Arial" w:hAnsi="Arial" w:cs="Arial"/>
          <w:color w:val="2B91AF"/>
          <w:kern w:val="0"/>
          <w:sz w:val="22"/>
          <w:lang w:bidi="ar-SA"/>
        </w:rPr>
        <w:t>WebSocketPacket</w:t>
      </w:r>
      <w:proofErr w:type="spellEnd"/>
      <w:r w:rsidR="0077217B" w:rsidRPr="004B24E5">
        <w:rPr>
          <w:rFonts w:ascii="Arial" w:hAnsi="Arial" w:cs="Arial"/>
          <w:kern w:val="0"/>
          <w:sz w:val="22"/>
          <w:lang w:bidi="ar-SA"/>
        </w:rPr>
        <w:t xml:space="preserve"> </w:t>
      </w:r>
      <w:proofErr w:type="spellStart"/>
      <w:r w:rsidR="0077217B" w:rsidRPr="004B24E5">
        <w:rPr>
          <w:rFonts w:ascii="Arial" w:hAnsi="Arial" w:cs="Arial"/>
          <w:kern w:val="0"/>
          <w:sz w:val="22"/>
          <w:lang w:bidi="ar-SA"/>
        </w:rPr>
        <w:t>aDataPacket</w:t>
      </w:r>
      <w:proofErr w:type="spellEnd"/>
      <w:r w:rsidR="0077217B" w:rsidRPr="004B24E5">
        <w:rPr>
          <w:rFonts w:ascii="Arial" w:hAnsi="Arial" w:cs="Arial"/>
          <w:kern w:val="0"/>
          <w:sz w:val="22"/>
          <w:lang w:bidi="ar-SA"/>
        </w:rPr>
        <w:t>);</w:t>
      </w:r>
    </w:p>
    <w:p w:rsidR="0077217B" w:rsidRPr="004B24E5" w:rsidRDefault="0077217B" w:rsidP="0077217B">
      <w:pPr>
        <w:widowControl/>
        <w:suppressAutoHyphens w:val="0"/>
        <w:autoSpaceDE w:val="0"/>
        <w:adjustRightInd w:val="0"/>
        <w:textAlignment w:val="auto"/>
        <w:rPr>
          <w:rFonts w:ascii="Arial" w:hAnsi="Arial" w:cs="Arial"/>
          <w:kern w:val="0"/>
          <w:sz w:val="22"/>
          <w:lang w:bidi="ar-SA"/>
        </w:rPr>
      </w:pPr>
    </w:p>
    <w:p w:rsidR="0077217B" w:rsidRPr="004B24E5" w:rsidRDefault="00572E11" w:rsidP="0077217B">
      <w:pPr>
        <w:widowControl/>
        <w:suppressAutoHyphens w:val="0"/>
        <w:autoSpaceDE w:val="0"/>
        <w:adjustRightInd w:val="0"/>
        <w:textAlignment w:val="auto"/>
        <w:rPr>
          <w:rFonts w:ascii="Arial" w:hAnsi="Arial" w:cs="Arial"/>
          <w:kern w:val="0"/>
          <w:sz w:val="22"/>
          <w:lang w:bidi="ar-SA"/>
        </w:rPr>
      </w:pPr>
      <w:r w:rsidRPr="004B24E5">
        <w:rPr>
          <w:rFonts w:ascii="Arial" w:hAnsi="Arial" w:cs="Arial"/>
          <w:kern w:val="0"/>
          <w:sz w:val="22"/>
          <w:lang w:bidi="ar-SA"/>
        </w:rPr>
        <w:t xml:space="preserve">    </w:t>
      </w:r>
      <w:proofErr w:type="gramStart"/>
      <w:r w:rsidR="0077217B" w:rsidRPr="004B24E5">
        <w:rPr>
          <w:rFonts w:ascii="Arial" w:hAnsi="Arial" w:cs="Arial"/>
          <w:color w:val="0000FF"/>
          <w:kern w:val="0"/>
          <w:sz w:val="22"/>
          <w:lang w:bidi="ar-SA"/>
        </w:rPr>
        <w:t>void</w:t>
      </w:r>
      <w:proofErr w:type="gramEnd"/>
      <w:r w:rsidR="0077217B" w:rsidRPr="004B24E5">
        <w:rPr>
          <w:rFonts w:ascii="Arial" w:hAnsi="Arial" w:cs="Arial"/>
          <w:kern w:val="0"/>
          <w:sz w:val="22"/>
          <w:lang w:bidi="ar-SA"/>
        </w:rPr>
        <w:t xml:space="preserve"> </w:t>
      </w:r>
      <w:proofErr w:type="spellStart"/>
      <w:r w:rsidR="0077217B" w:rsidRPr="004B24E5">
        <w:rPr>
          <w:rFonts w:ascii="Arial" w:hAnsi="Arial" w:cs="Arial"/>
          <w:kern w:val="0"/>
          <w:sz w:val="22"/>
          <w:lang w:bidi="ar-SA"/>
        </w:rPr>
        <w:t>ProcessOnFragment</w:t>
      </w:r>
      <w:proofErr w:type="spellEnd"/>
      <w:r w:rsidR="0077217B" w:rsidRPr="004B24E5">
        <w:rPr>
          <w:rFonts w:ascii="Arial" w:hAnsi="Arial" w:cs="Arial"/>
          <w:kern w:val="0"/>
          <w:sz w:val="22"/>
          <w:lang w:bidi="ar-SA"/>
        </w:rPr>
        <w:t>(</w:t>
      </w:r>
      <w:proofErr w:type="spellStart"/>
      <w:r w:rsidR="0077217B" w:rsidRPr="004B24E5">
        <w:rPr>
          <w:rFonts w:ascii="Arial" w:hAnsi="Arial" w:cs="Arial"/>
          <w:color w:val="2B91AF"/>
          <w:kern w:val="0"/>
          <w:sz w:val="22"/>
          <w:lang w:bidi="ar-SA"/>
        </w:rPr>
        <w:t>WebSocketPacket</w:t>
      </w:r>
      <w:proofErr w:type="spellEnd"/>
      <w:r w:rsidR="0077217B" w:rsidRPr="004B24E5">
        <w:rPr>
          <w:rFonts w:ascii="Arial" w:hAnsi="Arial" w:cs="Arial"/>
          <w:kern w:val="0"/>
          <w:sz w:val="22"/>
          <w:lang w:bidi="ar-SA"/>
        </w:rPr>
        <w:t xml:space="preserve"> </w:t>
      </w:r>
      <w:proofErr w:type="spellStart"/>
      <w:r w:rsidR="0077217B" w:rsidRPr="004B24E5">
        <w:rPr>
          <w:rFonts w:ascii="Arial" w:hAnsi="Arial" w:cs="Arial"/>
          <w:kern w:val="0"/>
          <w:sz w:val="22"/>
          <w:lang w:bidi="ar-SA"/>
        </w:rPr>
        <w:t>aFragment</w:t>
      </w:r>
      <w:proofErr w:type="spellEnd"/>
      <w:r w:rsidR="0077217B" w:rsidRPr="004B24E5">
        <w:rPr>
          <w:rFonts w:ascii="Arial" w:hAnsi="Arial" w:cs="Arial"/>
          <w:kern w:val="0"/>
          <w:sz w:val="22"/>
          <w:lang w:bidi="ar-SA"/>
        </w:rPr>
        <w:t xml:space="preserve">, </w:t>
      </w:r>
      <w:proofErr w:type="spellStart"/>
      <w:r w:rsidR="0077217B" w:rsidRPr="004B24E5">
        <w:rPr>
          <w:rFonts w:ascii="Arial" w:hAnsi="Arial" w:cs="Arial"/>
          <w:color w:val="0000FF"/>
          <w:kern w:val="0"/>
          <w:sz w:val="22"/>
          <w:lang w:bidi="ar-SA"/>
        </w:rPr>
        <w:t>int</w:t>
      </w:r>
      <w:proofErr w:type="spellEnd"/>
      <w:r w:rsidR="0077217B" w:rsidRPr="004B24E5">
        <w:rPr>
          <w:rFonts w:ascii="Arial" w:hAnsi="Arial" w:cs="Arial"/>
          <w:kern w:val="0"/>
          <w:sz w:val="22"/>
          <w:lang w:bidi="ar-SA"/>
        </w:rPr>
        <w:t xml:space="preserve"> </w:t>
      </w:r>
      <w:proofErr w:type="spellStart"/>
      <w:r w:rsidR="0077217B" w:rsidRPr="004B24E5">
        <w:rPr>
          <w:rFonts w:ascii="Arial" w:hAnsi="Arial" w:cs="Arial"/>
          <w:kern w:val="0"/>
          <w:sz w:val="22"/>
          <w:lang w:bidi="ar-SA"/>
        </w:rPr>
        <w:t>aIndex</w:t>
      </w:r>
      <w:proofErr w:type="spellEnd"/>
      <w:r w:rsidR="0077217B" w:rsidRPr="004B24E5">
        <w:rPr>
          <w:rFonts w:ascii="Arial" w:hAnsi="Arial" w:cs="Arial"/>
          <w:kern w:val="0"/>
          <w:sz w:val="22"/>
          <w:lang w:bidi="ar-SA"/>
        </w:rPr>
        <w:t xml:space="preserve">, </w:t>
      </w:r>
      <w:proofErr w:type="spellStart"/>
      <w:r w:rsidR="0077217B" w:rsidRPr="004B24E5">
        <w:rPr>
          <w:rFonts w:ascii="Arial" w:hAnsi="Arial" w:cs="Arial"/>
          <w:color w:val="0000FF"/>
          <w:kern w:val="0"/>
          <w:sz w:val="22"/>
          <w:lang w:bidi="ar-SA"/>
        </w:rPr>
        <w:t>int</w:t>
      </w:r>
      <w:proofErr w:type="spellEnd"/>
      <w:r w:rsidR="0077217B" w:rsidRPr="004B24E5">
        <w:rPr>
          <w:rFonts w:ascii="Arial" w:hAnsi="Arial" w:cs="Arial"/>
          <w:kern w:val="0"/>
          <w:sz w:val="22"/>
          <w:lang w:bidi="ar-SA"/>
        </w:rPr>
        <w:t xml:space="preserve"> </w:t>
      </w:r>
      <w:proofErr w:type="spellStart"/>
      <w:r w:rsidR="0077217B" w:rsidRPr="004B24E5">
        <w:rPr>
          <w:rFonts w:ascii="Arial" w:hAnsi="Arial" w:cs="Arial"/>
          <w:kern w:val="0"/>
          <w:sz w:val="22"/>
          <w:lang w:bidi="ar-SA"/>
        </w:rPr>
        <w:t>aT</w:t>
      </w:r>
      <w:r w:rsidR="00110C6B" w:rsidRPr="004B24E5">
        <w:rPr>
          <w:rFonts w:ascii="Arial" w:hAnsi="Arial" w:cs="Arial"/>
          <w:kern w:val="0"/>
          <w:sz w:val="22"/>
          <w:lang w:bidi="ar-SA"/>
        </w:rPr>
        <w:t>o</w:t>
      </w:r>
      <w:r w:rsidR="0077217B" w:rsidRPr="004B24E5">
        <w:rPr>
          <w:rFonts w:ascii="Arial" w:hAnsi="Arial" w:cs="Arial"/>
          <w:kern w:val="0"/>
          <w:sz w:val="22"/>
          <w:lang w:bidi="ar-SA"/>
        </w:rPr>
        <w:t>tal</w:t>
      </w:r>
      <w:proofErr w:type="spellEnd"/>
      <w:r w:rsidR="0077217B" w:rsidRPr="004B24E5">
        <w:rPr>
          <w:rFonts w:ascii="Arial" w:hAnsi="Arial" w:cs="Arial"/>
          <w:kern w:val="0"/>
          <w:sz w:val="22"/>
          <w:lang w:bidi="ar-SA"/>
        </w:rPr>
        <w:t>);</w:t>
      </w:r>
    </w:p>
    <w:p w:rsidR="0077217B" w:rsidRPr="004B24E5" w:rsidRDefault="0077217B" w:rsidP="0077217B">
      <w:pPr>
        <w:widowControl/>
        <w:suppressAutoHyphens w:val="0"/>
        <w:autoSpaceDE w:val="0"/>
        <w:adjustRightInd w:val="0"/>
        <w:textAlignment w:val="auto"/>
        <w:rPr>
          <w:rFonts w:ascii="Arial" w:hAnsi="Arial" w:cs="Arial"/>
          <w:kern w:val="0"/>
          <w:sz w:val="22"/>
          <w:lang w:bidi="ar-SA"/>
        </w:rPr>
      </w:pPr>
    </w:p>
    <w:p w:rsidR="0077217B" w:rsidRPr="004B24E5" w:rsidRDefault="00572E11" w:rsidP="0077217B">
      <w:pPr>
        <w:widowControl/>
        <w:suppressAutoHyphens w:val="0"/>
        <w:autoSpaceDE w:val="0"/>
        <w:adjustRightInd w:val="0"/>
        <w:textAlignment w:val="auto"/>
        <w:rPr>
          <w:rFonts w:ascii="Arial" w:hAnsi="Arial" w:cs="Arial"/>
          <w:kern w:val="0"/>
          <w:sz w:val="22"/>
          <w:lang w:bidi="ar-SA"/>
        </w:rPr>
      </w:pPr>
      <w:r w:rsidRPr="004B24E5">
        <w:rPr>
          <w:rFonts w:ascii="Arial" w:hAnsi="Arial" w:cs="Arial"/>
          <w:kern w:val="0"/>
          <w:sz w:val="22"/>
          <w:lang w:bidi="ar-SA"/>
        </w:rPr>
        <w:t xml:space="preserve">    </w:t>
      </w:r>
      <w:proofErr w:type="gramStart"/>
      <w:r w:rsidR="0077217B" w:rsidRPr="004B24E5">
        <w:rPr>
          <w:rFonts w:ascii="Arial" w:hAnsi="Arial" w:cs="Arial"/>
          <w:color w:val="0000FF"/>
          <w:kern w:val="0"/>
          <w:sz w:val="22"/>
          <w:lang w:bidi="ar-SA"/>
        </w:rPr>
        <w:t>void</w:t>
      </w:r>
      <w:proofErr w:type="gramEnd"/>
      <w:r w:rsidR="0077217B" w:rsidRPr="004B24E5">
        <w:rPr>
          <w:rFonts w:ascii="Arial" w:hAnsi="Arial" w:cs="Arial"/>
          <w:kern w:val="0"/>
          <w:sz w:val="22"/>
          <w:lang w:bidi="ar-SA"/>
        </w:rPr>
        <w:t xml:space="preserve"> </w:t>
      </w:r>
      <w:proofErr w:type="spellStart"/>
      <w:r w:rsidR="0077217B" w:rsidRPr="004B24E5">
        <w:rPr>
          <w:rFonts w:ascii="Arial" w:hAnsi="Arial" w:cs="Arial"/>
          <w:kern w:val="0"/>
          <w:sz w:val="22"/>
          <w:lang w:bidi="ar-SA"/>
        </w:rPr>
        <w:t>ProcessOnOpen</w:t>
      </w:r>
      <w:proofErr w:type="spellEnd"/>
      <w:r w:rsidR="0077217B" w:rsidRPr="004B24E5">
        <w:rPr>
          <w:rFonts w:ascii="Arial" w:hAnsi="Arial" w:cs="Arial"/>
          <w:kern w:val="0"/>
          <w:sz w:val="22"/>
          <w:lang w:bidi="ar-SA"/>
        </w:rPr>
        <w:t>(</w:t>
      </w:r>
      <w:proofErr w:type="spellStart"/>
      <w:r w:rsidR="0077217B" w:rsidRPr="004B24E5">
        <w:rPr>
          <w:rFonts w:ascii="Arial" w:hAnsi="Arial" w:cs="Arial"/>
          <w:color w:val="2B91AF"/>
          <w:kern w:val="0"/>
          <w:sz w:val="22"/>
          <w:lang w:bidi="ar-SA"/>
        </w:rPr>
        <w:t>WebSocketHeaders</w:t>
      </w:r>
      <w:proofErr w:type="spellEnd"/>
      <w:r w:rsidR="0077217B" w:rsidRPr="004B24E5">
        <w:rPr>
          <w:rFonts w:ascii="Arial" w:hAnsi="Arial" w:cs="Arial"/>
          <w:kern w:val="0"/>
          <w:sz w:val="22"/>
          <w:lang w:bidi="ar-SA"/>
        </w:rPr>
        <w:t xml:space="preserve"> </w:t>
      </w:r>
      <w:proofErr w:type="spellStart"/>
      <w:r w:rsidR="0077217B" w:rsidRPr="004B24E5">
        <w:rPr>
          <w:rFonts w:ascii="Arial" w:hAnsi="Arial" w:cs="Arial"/>
          <w:kern w:val="0"/>
          <w:sz w:val="22"/>
          <w:lang w:bidi="ar-SA"/>
        </w:rPr>
        <w:t>aHeader</w:t>
      </w:r>
      <w:proofErr w:type="spellEnd"/>
      <w:r w:rsidR="0077217B" w:rsidRPr="004B24E5">
        <w:rPr>
          <w:rFonts w:ascii="Arial" w:hAnsi="Arial" w:cs="Arial"/>
          <w:kern w:val="0"/>
          <w:sz w:val="22"/>
          <w:lang w:bidi="ar-SA"/>
        </w:rPr>
        <w:t>);</w:t>
      </w:r>
    </w:p>
    <w:p w:rsidR="0077217B" w:rsidRPr="004B24E5" w:rsidRDefault="0077217B" w:rsidP="0077217B">
      <w:pPr>
        <w:widowControl/>
        <w:suppressAutoHyphens w:val="0"/>
        <w:autoSpaceDE w:val="0"/>
        <w:adjustRightInd w:val="0"/>
        <w:textAlignment w:val="auto"/>
        <w:rPr>
          <w:rFonts w:ascii="Arial" w:hAnsi="Arial" w:cs="Arial"/>
          <w:kern w:val="0"/>
          <w:sz w:val="22"/>
          <w:lang w:bidi="ar-SA"/>
        </w:rPr>
      </w:pPr>
    </w:p>
    <w:p w:rsidR="0077217B" w:rsidRPr="004B24E5" w:rsidRDefault="00572E11" w:rsidP="0077217B">
      <w:pPr>
        <w:widowControl/>
        <w:suppressAutoHyphens w:val="0"/>
        <w:autoSpaceDE w:val="0"/>
        <w:adjustRightInd w:val="0"/>
        <w:textAlignment w:val="auto"/>
        <w:rPr>
          <w:rFonts w:ascii="Arial" w:hAnsi="Arial" w:cs="Arial"/>
          <w:kern w:val="0"/>
          <w:sz w:val="22"/>
          <w:lang w:bidi="ar-SA"/>
        </w:rPr>
      </w:pPr>
      <w:r w:rsidRPr="004B24E5">
        <w:rPr>
          <w:rFonts w:ascii="Arial" w:hAnsi="Arial" w:cs="Arial"/>
          <w:kern w:val="0"/>
          <w:sz w:val="22"/>
          <w:lang w:bidi="ar-SA"/>
        </w:rPr>
        <w:t xml:space="preserve">    </w:t>
      </w:r>
      <w:proofErr w:type="gramStart"/>
      <w:r w:rsidR="0077217B" w:rsidRPr="004B24E5">
        <w:rPr>
          <w:rFonts w:ascii="Arial" w:hAnsi="Arial" w:cs="Arial"/>
          <w:color w:val="0000FF"/>
          <w:kern w:val="0"/>
          <w:sz w:val="22"/>
          <w:lang w:bidi="ar-SA"/>
        </w:rPr>
        <w:t>void</w:t>
      </w:r>
      <w:proofErr w:type="gramEnd"/>
      <w:r w:rsidR="0077217B" w:rsidRPr="004B24E5">
        <w:rPr>
          <w:rFonts w:ascii="Arial" w:hAnsi="Arial" w:cs="Arial"/>
          <w:kern w:val="0"/>
          <w:sz w:val="22"/>
          <w:lang w:bidi="ar-SA"/>
        </w:rPr>
        <w:t xml:space="preserve"> </w:t>
      </w:r>
      <w:proofErr w:type="spellStart"/>
      <w:r w:rsidR="0077217B" w:rsidRPr="004B24E5">
        <w:rPr>
          <w:rFonts w:ascii="Arial" w:hAnsi="Arial" w:cs="Arial"/>
          <w:kern w:val="0"/>
          <w:sz w:val="22"/>
          <w:lang w:bidi="ar-SA"/>
        </w:rPr>
        <w:t>ProcessOnClose</w:t>
      </w:r>
      <w:proofErr w:type="spellEnd"/>
      <w:r w:rsidR="0077217B" w:rsidRPr="004B24E5">
        <w:rPr>
          <w:rFonts w:ascii="Arial" w:hAnsi="Arial" w:cs="Arial"/>
          <w:kern w:val="0"/>
          <w:sz w:val="22"/>
          <w:lang w:bidi="ar-SA"/>
        </w:rPr>
        <w:t>(</w:t>
      </w:r>
      <w:proofErr w:type="spellStart"/>
      <w:r w:rsidR="0077217B" w:rsidRPr="004B24E5">
        <w:rPr>
          <w:rFonts w:ascii="Arial" w:hAnsi="Arial" w:cs="Arial"/>
          <w:color w:val="2B91AF"/>
          <w:kern w:val="0"/>
          <w:sz w:val="22"/>
          <w:lang w:bidi="ar-SA"/>
        </w:rPr>
        <w:t>WebSocketCloseReason</w:t>
      </w:r>
      <w:proofErr w:type="spellEnd"/>
      <w:r w:rsidR="0077217B" w:rsidRPr="004B24E5">
        <w:rPr>
          <w:rFonts w:ascii="Arial" w:hAnsi="Arial" w:cs="Arial"/>
          <w:kern w:val="0"/>
          <w:sz w:val="22"/>
          <w:lang w:bidi="ar-SA"/>
        </w:rPr>
        <w:t xml:space="preserve"> </w:t>
      </w:r>
      <w:proofErr w:type="spellStart"/>
      <w:r w:rsidR="0077217B" w:rsidRPr="004B24E5">
        <w:rPr>
          <w:rFonts w:ascii="Arial" w:hAnsi="Arial" w:cs="Arial"/>
          <w:kern w:val="0"/>
          <w:sz w:val="22"/>
          <w:lang w:bidi="ar-SA"/>
        </w:rPr>
        <w:t>aCloseReason</w:t>
      </w:r>
      <w:proofErr w:type="spellEnd"/>
      <w:r w:rsidR="0077217B" w:rsidRPr="004B24E5">
        <w:rPr>
          <w:rFonts w:ascii="Arial" w:hAnsi="Arial" w:cs="Arial"/>
          <w:kern w:val="0"/>
          <w:sz w:val="22"/>
          <w:lang w:bidi="ar-SA"/>
        </w:rPr>
        <w:t>);</w:t>
      </w:r>
    </w:p>
    <w:p w:rsidR="0077217B" w:rsidRPr="004B24E5" w:rsidRDefault="0077217B" w:rsidP="0077217B">
      <w:pPr>
        <w:widowControl/>
        <w:suppressAutoHyphens w:val="0"/>
        <w:autoSpaceDE w:val="0"/>
        <w:adjustRightInd w:val="0"/>
        <w:textAlignment w:val="auto"/>
        <w:rPr>
          <w:rFonts w:ascii="Arial" w:hAnsi="Arial" w:cs="Arial"/>
          <w:kern w:val="0"/>
          <w:sz w:val="22"/>
          <w:lang w:bidi="ar-SA"/>
        </w:rPr>
      </w:pPr>
    </w:p>
    <w:p w:rsidR="0077217B" w:rsidRPr="004B24E5" w:rsidRDefault="00572E11" w:rsidP="0077217B">
      <w:pPr>
        <w:widowControl/>
        <w:suppressAutoHyphens w:val="0"/>
        <w:autoSpaceDE w:val="0"/>
        <w:adjustRightInd w:val="0"/>
        <w:textAlignment w:val="auto"/>
        <w:rPr>
          <w:rFonts w:ascii="Arial" w:hAnsi="Arial" w:cs="Arial"/>
          <w:kern w:val="0"/>
          <w:sz w:val="22"/>
          <w:lang w:bidi="ar-SA"/>
        </w:rPr>
      </w:pPr>
      <w:r w:rsidRPr="004B24E5">
        <w:rPr>
          <w:rFonts w:ascii="Arial" w:hAnsi="Arial" w:cs="Arial"/>
          <w:kern w:val="0"/>
          <w:sz w:val="22"/>
          <w:lang w:bidi="ar-SA"/>
        </w:rPr>
        <w:t xml:space="preserve">    </w:t>
      </w:r>
      <w:proofErr w:type="gramStart"/>
      <w:r w:rsidR="0077217B" w:rsidRPr="004B24E5">
        <w:rPr>
          <w:rFonts w:ascii="Arial" w:hAnsi="Arial" w:cs="Arial"/>
          <w:color w:val="0000FF"/>
          <w:kern w:val="0"/>
          <w:sz w:val="22"/>
          <w:lang w:bidi="ar-SA"/>
        </w:rPr>
        <w:t>void</w:t>
      </w:r>
      <w:proofErr w:type="gramEnd"/>
      <w:r w:rsidR="0077217B" w:rsidRPr="004B24E5">
        <w:rPr>
          <w:rFonts w:ascii="Arial" w:hAnsi="Arial" w:cs="Arial"/>
          <w:kern w:val="0"/>
          <w:sz w:val="22"/>
          <w:lang w:bidi="ar-SA"/>
        </w:rPr>
        <w:t xml:space="preserve"> </w:t>
      </w:r>
      <w:proofErr w:type="spellStart"/>
      <w:r w:rsidR="0077217B" w:rsidRPr="004B24E5">
        <w:rPr>
          <w:rFonts w:ascii="Arial" w:hAnsi="Arial" w:cs="Arial"/>
          <w:kern w:val="0"/>
          <w:sz w:val="22"/>
          <w:lang w:bidi="ar-SA"/>
        </w:rPr>
        <w:t>ProcessOnError</w:t>
      </w:r>
      <w:proofErr w:type="spellEnd"/>
      <w:r w:rsidR="0077217B" w:rsidRPr="004B24E5">
        <w:rPr>
          <w:rFonts w:ascii="Arial" w:hAnsi="Arial" w:cs="Arial"/>
          <w:kern w:val="0"/>
          <w:sz w:val="22"/>
          <w:lang w:bidi="ar-SA"/>
        </w:rPr>
        <w:t>(</w:t>
      </w:r>
      <w:proofErr w:type="spellStart"/>
      <w:r w:rsidR="0077217B" w:rsidRPr="004B24E5">
        <w:rPr>
          <w:rFonts w:ascii="Arial" w:hAnsi="Arial" w:cs="Arial"/>
          <w:color w:val="2B91AF"/>
          <w:kern w:val="0"/>
          <w:sz w:val="22"/>
          <w:lang w:bidi="ar-SA"/>
        </w:rPr>
        <w:t>WebSocketError</w:t>
      </w:r>
      <w:proofErr w:type="spellEnd"/>
      <w:r w:rsidR="0077217B" w:rsidRPr="004B24E5">
        <w:rPr>
          <w:rFonts w:ascii="Arial" w:hAnsi="Arial" w:cs="Arial"/>
          <w:kern w:val="0"/>
          <w:sz w:val="22"/>
          <w:lang w:bidi="ar-SA"/>
        </w:rPr>
        <w:t xml:space="preserve"> </w:t>
      </w:r>
      <w:proofErr w:type="spellStart"/>
      <w:r w:rsidR="0077217B" w:rsidRPr="004B24E5">
        <w:rPr>
          <w:rFonts w:ascii="Arial" w:hAnsi="Arial" w:cs="Arial"/>
          <w:kern w:val="0"/>
          <w:sz w:val="22"/>
          <w:lang w:bidi="ar-SA"/>
        </w:rPr>
        <w:t>aError</w:t>
      </w:r>
      <w:proofErr w:type="spellEnd"/>
      <w:r w:rsidR="0077217B" w:rsidRPr="004B24E5">
        <w:rPr>
          <w:rFonts w:ascii="Arial" w:hAnsi="Arial" w:cs="Arial"/>
          <w:kern w:val="0"/>
          <w:sz w:val="22"/>
          <w:lang w:bidi="ar-SA"/>
        </w:rPr>
        <w:t>);</w:t>
      </w:r>
    </w:p>
    <w:p w:rsidR="0077217B" w:rsidRPr="004B24E5" w:rsidRDefault="0077217B" w:rsidP="0077217B">
      <w:pPr>
        <w:widowControl/>
        <w:suppressAutoHyphens w:val="0"/>
        <w:autoSpaceDE w:val="0"/>
        <w:adjustRightInd w:val="0"/>
        <w:textAlignment w:val="auto"/>
        <w:rPr>
          <w:rFonts w:ascii="Arial" w:hAnsi="Arial" w:cs="Arial"/>
          <w:kern w:val="0"/>
          <w:sz w:val="22"/>
          <w:lang w:bidi="ar-SA"/>
        </w:rPr>
      </w:pPr>
    </w:p>
    <w:p w:rsidR="0077217B" w:rsidRPr="004B24E5" w:rsidRDefault="00572E11" w:rsidP="0077217B">
      <w:pPr>
        <w:widowControl/>
        <w:suppressAutoHyphens w:val="0"/>
        <w:autoSpaceDE w:val="0"/>
        <w:adjustRightInd w:val="0"/>
        <w:textAlignment w:val="auto"/>
        <w:rPr>
          <w:rFonts w:ascii="Arial" w:hAnsi="Arial" w:cs="Arial"/>
          <w:kern w:val="0"/>
          <w:sz w:val="22"/>
          <w:lang w:bidi="ar-SA"/>
        </w:rPr>
      </w:pPr>
      <w:r w:rsidRPr="004B24E5">
        <w:rPr>
          <w:rFonts w:ascii="Arial" w:hAnsi="Arial" w:cs="Arial"/>
          <w:kern w:val="0"/>
          <w:sz w:val="22"/>
          <w:lang w:bidi="ar-SA"/>
        </w:rPr>
        <w:t xml:space="preserve">    </w:t>
      </w:r>
      <w:proofErr w:type="gramStart"/>
      <w:r w:rsidR="0077217B" w:rsidRPr="004B24E5">
        <w:rPr>
          <w:rFonts w:ascii="Arial" w:hAnsi="Arial" w:cs="Arial"/>
          <w:color w:val="0000FF"/>
          <w:kern w:val="0"/>
          <w:sz w:val="22"/>
          <w:lang w:bidi="ar-SA"/>
        </w:rPr>
        <w:t>void</w:t>
      </w:r>
      <w:proofErr w:type="gramEnd"/>
      <w:r w:rsidR="0077217B" w:rsidRPr="004B24E5">
        <w:rPr>
          <w:rFonts w:ascii="Arial" w:hAnsi="Arial" w:cs="Arial"/>
          <w:kern w:val="0"/>
          <w:sz w:val="22"/>
          <w:lang w:bidi="ar-SA"/>
        </w:rPr>
        <w:t xml:space="preserve"> </w:t>
      </w:r>
      <w:proofErr w:type="spellStart"/>
      <w:r w:rsidR="0077217B" w:rsidRPr="004B24E5">
        <w:rPr>
          <w:rFonts w:ascii="Arial" w:hAnsi="Arial" w:cs="Arial"/>
          <w:kern w:val="0"/>
          <w:sz w:val="22"/>
          <w:lang w:bidi="ar-SA"/>
        </w:rPr>
        <w:t>ProcessOnPing</w:t>
      </w:r>
      <w:proofErr w:type="spellEnd"/>
      <w:r w:rsidR="0077217B" w:rsidRPr="004B24E5">
        <w:rPr>
          <w:rFonts w:ascii="Arial" w:hAnsi="Arial" w:cs="Arial"/>
          <w:kern w:val="0"/>
          <w:sz w:val="22"/>
          <w:lang w:bidi="ar-SA"/>
        </w:rPr>
        <w:t>();</w:t>
      </w:r>
    </w:p>
    <w:p w:rsidR="0077217B" w:rsidRPr="004B24E5" w:rsidRDefault="0077217B" w:rsidP="0077217B">
      <w:pPr>
        <w:widowControl/>
        <w:suppressAutoHyphens w:val="0"/>
        <w:autoSpaceDE w:val="0"/>
        <w:adjustRightInd w:val="0"/>
        <w:textAlignment w:val="auto"/>
        <w:rPr>
          <w:rFonts w:ascii="Arial" w:hAnsi="Arial" w:cs="Arial"/>
          <w:kern w:val="0"/>
          <w:sz w:val="22"/>
          <w:lang w:bidi="ar-SA"/>
        </w:rPr>
      </w:pPr>
    </w:p>
    <w:p w:rsidR="0077217B" w:rsidRPr="004B24E5" w:rsidRDefault="00572E11" w:rsidP="0077217B">
      <w:pPr>
        <w:widowControl/>
        <w:suppressAutoHyphens w:val="0"/>
        <w:autoSpaceDE w:val="0"/>
        <w:adjustRightInd w:val="0"/>
        <w:textAlignment w:val="auto"/>
        <w:rPr>
          <w:rFonts w:ascii="Arial" w:hAnsi="Arial" w:cs="Arial"/>
          <w:kern w:val="0"/>
          <w:sz w:val="22"/>
          <w:lang w:bidi="ar-SA"/>
        </w:rPr>
      </w:pPr>
      <w:r w:rsidRPr="004B24E5">
        <w:rPr>
          <w:rFonts w:ascii="Arial" w:hAnsi="Arial" w:cs="Arial"/>
          <w:kern w:val="0"/>
          <w:sz w:val="22"/>
          <w:lang w:bidi="ar-SA"/>
        </w:rPr>
        <w:t xml:space="preserve">    </w:t>
      </w:r>
      <w:proofErr w:type="gramStart"/>
      <w:r w:rsidR="0077217B" w:rsidRPr="004B24E5">
        <w:rPr>
          <w:rFonts w:ascii="Arial" w:hAnsi="Arial" w:cs="Arial"/>
          <w:color w:val="0000FF"/>
          <w:kern w:val="0"/>
          <w:sz w:val="22"/>
          <w:lang w:bidi="ar-SA"/>
        </w:rPr>
        <w:t>void</w:t>
      </w:r>
      <w:proofErr w:type="gramEnd"/>
      <w:r w:rsidR="0077217B" w:rsidRPr="004B24E5">
        <w:rPr>
          <w:rFonts w:ascii="Arial" w:hAnsi="Arial" w:cs="Arial"/>
          <w:kern w:val="0"/>
          <w:sz w:val="22"/>
          <w:lang w:bidi="ar-SA"/>
        </w:rPr>
        <w:t xml:space="preserve"> </w:t>
      </w:r>
      <w:proofErr w:type="spellStart"/>
      <w:r w:rsidR="0077217B" w:rsidRPr="004B24E5">
        <w:rPr>
          <w:rFonts w:ascii="Arial" w:hAnsi="Arial" w:cs="Arial"/>
          <w:kern w:val="0"/>
          <w:sz w:val="22"/>
          <w:lang w:bidi="ar-SA"/>
        </w:rPr>
        <w:t>ProcessOnPong</w:t>
      </w:r>
      <w:proofErr w:type="spellEnd"/>
      <w:r w:rsidR="0077217B" w:rsidRPr="004B24E5">
        <w:rPr>
          <w:rFonts w:ascii="Arial" w:hAnsi="Arial" w:cs="Arial"/>
          <w:kern w:val="0"/>
          <w:sz w:val="22"/>
          <w:lang w:bidi="ar-SA"/>
        </w:rPr>
        <w:t>();</w:t>
      </w:r>
    </w:p>
    <w:p w:rsidR="0077217B" w:rsidRPr="004B24E5" w:rsidRDefault="0077217B" w:rsidP="0077217B">
      <w:pPr>
        <w:widowControl/>
        <w:suppressAutoHyphens w:val="0"/>
        <w:autoSpaceDE w:val="0"/>
        <w:adjustRightInd w:val="0"/>
        <w:textAlignment w:val="auto"/>
        <w:rPr>
          <w:rFonts w:ascii="Arial" w:hAnsi="Arial" w:cs="Arial"/>
          <w:kern w:val="0"/>
          <w:sz w:val="22"/>
          <w:lang w:bidi="ar-SA"/>
        </w:rPr>
      </w:pPr>
    </w:p>
    <w:p w:rsidR="0077217B" w:rsidRPr="004B24E5" w:rsidRDefault="0077217B" w:rsidP="0077217B">
      <w:pPr>
        <w:widowControl/>
        <w:suppressAutoHyphens w:val="0"/>
        <w:autoSpaceDE w:val="0"/>
        <w:adjustRightInd w:val="0"/>
        <w:textAlignment w:val="auto"/>
        <w:rPr>
          <w:rFonts w:ascii="Arial" w:hAnsi="Arial" w:cs="Arial"/>
          <w:kern w:val="0"/>
          <w:sz w:val="22"/>
          <w:lang w:bidi="ar-SA"/>
        </w:rPr>
      </w:pPr>
      <w:r w:rsidRPr="004B24E5">
        <w:rPr>
          <w:rFonts w:ascii="Arial" w:hAnsi="Arial" w:cs="Arial"/>
          <w:kern w:val="0"/>
          <w:sz w:val="22"/>
          <w:lang w:bidi="ar-SA"/>
        </w:rPr>
        <w:t>}</w:t>
      </w:r>
    </w:p>
    <w:p w:rsidR="00BF0C86" w:rsidRDefault="00BF0C86" w:rsidP="0077217B">
      <w:pPr>
        <w:widowControl/>
        <w:suppressAutoHyphens w:val="0"/>
        <w:autoSpaceDE w:val="0"/>
        <w:adjustRightInd w:val="0"/>
        <w:textAlignment w:val="auto"/>
        <w:rPr>
          <w:rFonts w:ascii="Arial" w:hAnsi="Arial" w:cs="Arial"/>
          <w:kern w:val="0"/>
          <w:lang w:bidi="ar-SA"/>
        </w:rPr>
      </w:pPr>
    </w:p>
    <w:p w:rsidR="003175EB" w:rsidRDefault="003175EB" w:rsidP="0077217B">
      <w:pPr>
        <w:widowControl/>
        <w:suppressAutoHyphens w:val="0"/>
        <w:autoSpaceDE w:val="0"/>
        <w:adjustRightInd w:val="0"/>
        <w:textAlignment w:val="auto"/>
        <w:rPr>
          <w:rFonts w:ascii="Arial" w:hAnsi="Arial" w:cs="Arial"/>
          <w:kern w:val="0"/>
          <w:lang w:bidi="ar-SA"/>
        </w:rPr>
      </w:pPr>
    </w:p>
    <w:p w:rsidR="0077217B" w:rsidRPr="00BF0C86" w:rsidRDefault="00BF0C86" w:rsidP="0077217B">
      <w:pPr>
        <w:widowControl/>
        <w:suppressAutoHyphens w:val="0"/>
        <w:autoSpaceDE w:val="0"/>
        <w:adjustRightInd w:val="0"/>
        <w:textAlignment w:val="auto"/>
        <w:rPr>
          <w:rFonts w:ascii="Arial" w:hAnsi="Arial" w:cs="Arial"/>
          <w:b/>
          <w:color w:val="000000" w:themeColor="text1"/>
        </w:rPr>
      </w:pPr>
      <w:proofErr w:type="spellStart"/>
      <w:r w:rsidRPr="00BF0C86">
        <w:rPr>
          <w:rFonts w:ascii="Arial" w:hAnsi="Arial" w:cs="Arial"/>
          <w:b/>
          <w:color w:val="2B91AF"/>
          <w:kern w:val="0"/>
          <w:lang w:bidi="ar-SA"/>
        </w:rPr>
        <w:t>WebSocketClientTokenListener</w:t>
      </w:r>
      <w:proofErr w:type="spellEnd"/>
      <w:r w:rsidRPr="00BF0C86">
        <w:rPr>
          <w:rFonts w:ascii="Arial" w:hAnsi="Arial" w:cs="Arial"/>
          <w:b/>
          <w:color w:val="000000" w:themeColor="text1"/>
        </w:rPr>
        <w:t xml:space="preserve"> interface for objects that wish to listen to events from other objects (listeners)</w:t>
      </w:r>
    </w:p>
    <w:p w:rsidR="00BF0C86" w:rsidRPr="004B24E5" w:rsidRDefault="00BF0C86" w:rsidP="0077217B">
      <w:pPr>
        <w:widowControl/>
        <w:suppressAutoHyphens w:val="0"/>
        <w:autoSpaceDE w:val="0"/>
        <w:adjustRightInd w:val="0"/>
        <w:textAlignment w:val="auto"/>
        <w:rPr>
          <w:rFonts w:ascii="Arial" w:hAnsi="Arial" w:cs="Arial"/>
          <w:kern w:val="0"/>
          <w:lang w:bidi="ar-SA"/>
        </w:rPr>
      </w:pPr>
    </w:p>
    <w:p w:rsidR="0077217B" w:rsidRPr="004B24E5" w:rsidRDefault="0077217B" w:rsidP="0077217B">
      <w:pPr>
        <w:widowControl/>
        <w:suppressAutoHyphens w:val="0"/>
        <w:autoSpaceDE w:val="0"/>
        <w:adjustRightInd w:val="0"/>
        <w:textAlignment w:val="auto"/>
        <w:rPr>
          <w:rFonts w:ascii="Arial" w:hAnsi="Arial" w:cs="Arial"/>
          <w:kern w:val="0"/>
          <w:sz w:val="22"/>
          <w:lang w:bidi="ar-SA"/>
        </w:rPr>
      </w:pPr>
      <w:proofErr w:type="gramStart"/>
      <w:r w:rsidRPr="004B24E5">
        <w:rPr>
          <w:rFonts w:ascii="Arial" w:hAnsi="Arial" w:cs="Arial"/>
          <w:color w:val="0000FF"/>
          <w:kern w:val="0"/>
          <w:sz w:val="22"/>
          <w:lang w:bidi="ar-SA"/>
        </w:rPr>
        <w:t>public</w:t>
      </w:r>
      <w:proofErr w:type="gramEnd"/>
      <w:r w:rsidRPr="004B24E5">
        <w:rPr>
          <w:rFonts w:ascii="Arial" w:hAnsi="Arial" w:cs="Arial"/>
          <w:kern w:val="0"/>
          <w:sz w:val="22"/>
          <w:lang w:bidi="ar-SA"/>
        </w:rPr>
        <w:t xml:space="preserve"> </w:t>
      </w:r>
      <w:r w:rsidRPr="004B24E5">
        <w:rPr>
          <w:rFonts w:ascii="Arial" w:hAnsi="Arial" w:cs="Arial"/>
          <w:color w:val="0000FF"/>
          <w:kern w:val="0"/>
          <w:sz w:val="22"/>
          <w:lang w:bidi="ar-SA"/>
        </w:rPr>
        <w:t>interface</w:t>
      </w:r>
      <w:r w:rsidRPr="004B24E5">
        <w:rPr>
          <w:rFonts w:ascii="Arial" w:hAnsi="Arial" w:cs="Arial"/>
          <w:kern w:val="0"/>
          <w:sz w:val="22"/>
          <w:lang w:bidi="ar-SA"/>
        </w:rPr>
        <w:t xml:space="preserve"> </w:t>
      </w:r>
      <w:proofErr w:type="spellStart"/>
      <w:r w:rsidRPr="004B24E5">
        <w:rPr>
          <w:rFonts w:ascii="Arial" w:hAnsi="Arial" w:cs="Arial"/>
          <w:color w:val="2B91AF"/>
          <w:kern w:val="0"/>
          <w:sz w:val="22"/>
          <w:lang w:bidi="ar-SA"/>
        </w:rPr>
        <w:t>WebSocketClientTokenListener</w:t>
      </w:r>
      <w:proofErr w:type="spellEnd"/>
      <w:r w:rsidRPr="004B24E5">
        <w:rPr>
          <w:rFonts w:ascii="Arial" w:hAnsi="Arial" w:cs="Arial"/>
          <w:kern w:val="0"/>
          <w:sz w:val="22"/>
          <w:lang w:bidi="ar-SA"/>
        </w:rPr>
        <w:t xml:space="preserve"> : </w:t>
      </w:r>
      <w:proofErr w:type="spellStart"/>
      <w:r w:rsidRPr="004B24E5">
        <w:rPr>
          <w:rFonts w:ascii="Arial" w:hAnsi="Arial" w:cs="Arial"/>
          <w:color w:val="2B91AF"/>
          <w:kern w:val="0"/>
          <w:sz w:val="22"/>
          <w:lang w:bidi="ar-SA"/>
        </w:rPr>
        <w:t>WebSocketClientListener</w:t>
      </w:r>
      <w:proofErr w:type="spellEnd"/>
    </w:p>
    <w:p w:rsidR="0077217B" w:rsidRPr="004B24E5" w:rsidRDefault="0077217B" w:rsidP="0077217B">
      <w:pPr>
        <w:widowControl/>
        <w:suppressAutoHyphens w:val="0"/>
        <w:autoSpaceDE w:val="0"/>
        <w:adjustRightInd w:val="0"/>
        <w:textAlignment w:val="auto"/>
        <w:rPr>
          <w:rFonts w:ascii="Arial" w:hAnsi="Arial" w:cs="Arial"/>
          <w:kern w:val="0"/>
          <w:sz w:val="22"/>
          <w:lang w:bidi="ar-SA"/>
        </w:rPr>
      </w:pPr>
      <w:r w:rsidRPr="004B24E5">
        <w:rPr>
          <w:rFonts w:ascii="Arial" w:hAnsi="Arial" w:cs="Arial"/>
          <w:kern w:val="0"/>
          <w:sz w:val="22"/>
          <w:lang w:bidi="ar-SA"/>
        </w:rPr>
        <w:t>{</w:t>
      </w:r>
    </w:p>
    <w:p w:rsidR="0077217B" w:rsidRPr="004B24E5" w:rsidRDefault="0077217B" w:rsidP="0077217B">
      <w:pPr>
        <w:widowControl/>
        <w:suppressAutoHyphens w:val="0"/>
        <w:autoSpaceDE w:val="0"/>
        <w:adjustRightInd w:val="0"/>
        <w:textAlignment w:val="auto"/>
        <w:rPr>
          <w:rFonts w:ascii="Arial" w:hAnsi="Arial" w:cs="Arial"/>
          <w:kern w:val="0"/>
          <w:sz w:val="22"/>
          <w:lang w:bidi="ar-SA"/>
        </w:rPr>
      </w:pPr>
      <w:r w:rsidRPr="004B24E5">
        <w:rPr>
          <w:rFonts w:ascii="Arial" w:hAnsi="Arial" w:cs="Arial"/>
          <w:kern w:val="0"/>
          <w:sz w:val="22"/>
          <w:lang w:bidi="ar-SA"/>
        </w:rPr>
        <w:t xml:space="preserve">    </w:t>
      </w:r>
      <w:proofErr w:type="gramStart"/>
      <w:r w:rsidRPr="004B24E5">
        <w:rPr>
          <w:rFonts w:ascii="Arial" w:hAnsi="Arial" w:cs="Arial"/>
          <w:color w:val="0000FF"/>
          <w:kern w:val="0"/>
          <w:sz w:val="22"/>
          <w:lang w:bidi="ar-SA"/>
        </w:rPr>
        <w:t>void</w:t>
      </w:r>
      <w:proofErr w:type="gramEnd"/>
      <w:r w:rsidRPr="004B24E5">
        <w:rPr>
          <w:rFonts w:ascii="Arial" w:hAnsi="Arial" w:cs="Arial"/>
          <w:kern w:val="0"/>
          <w:sz w:val="22"/>
          <w:lang w:bidi="ar-SA"/>
        </w:rPr>
        <w:t xml:space="preserve"> </w:t>
      </w:r>
      <w:proofErr w:type="spellStart"/>
      <w:r w:rsidRPr="004B24E5">
        <w:rPr>
          <w:rFonts w:ascii="Arial" w:hAnsi="Arial" w:cs="Arial"/>
          <w:kern w:val="0"/>
          <w:sz w:val="22"/>
          <w:lang w:bidi="ar-SA"/>
        </w:rPr>
        <w:t>ProcessOnTokenText</w:t>
      </w:r>
      <w:proofErr w:type="spellEnd"/>
      <w:r w:rsidRPr="004B24E5">
        <w:rPr>
          <w:rFonts w:ascii="Arial" w:hAnsi="Arial" w:cs="Arial"/>
          <w:kern w:val="0"/>
          <w:sz w:val="22"/>
          <w:lang w:bidi="ar-SA"/>
        </w:rPr>
        <w:t>(</w:t>
      </w:r>
      <w:r w:rsidRPr="004B24E5">
        <w:rPr>
          <w:rFonts w:ascii="Arial" w:hAnsi="Arial" w:cs="Arial"/>
          <w:color w:val="2B91AF"/>
          <w:kern w:val="0"/>
          <w:sz w:val="22"/>
          <w:lang w:bidi="ar-SA"/>
        </w:rPr>
        <w:t>Token</w:t>
      </w:r>
      <w:r w:rsidRPr="004B24E5">
        <w:rPr>
          <w:rFonts w:ascii="Arial" w:hAnsi="Arial" w:cs="Arial"/>
          <w:kern w:val="0"/>
          <w:sz w:val="22"/>
          <w:lang w:bidi="ar-SA"/>
        </w:rPr>
        <w:t xml:space="preserve"> </w:t>
      </w:r>
      <w:proofErr w:type="spellStart"/>
      <w:r w:rsidRPr="004B24E5">
        <w:rPr>
          <w:rFonts w:ascii="Arial" w:hAnsi="Arial" w:cs="Arial"/>
          <w:kern w:val="0"/>
          <w:sz w:val="22"/>
          <w:lang w:bidi="ar-SA"/>
        </w:rPr>
        <w:t>aToken</w:t>
      </w:r>
      <w:proofErr w:type="spellEnd"/>
      <w:r w:rsidRPr="004B24E5">
        <w:rPr>
          <w:rFonts w:ascii="Arial" w:hAnsi="Arial" w:cs="Arial"/>
          <w:kern w:val="0"/>
          <w:sz w:val="22"/>
          <w:lang w:bidi="ar-SA"/>
        </w:rPr>
        <w:t>);</w:t>
      </w:r>
    </w:p>
    <w:p w:rsidR="0077217B" w:rsidRPr="004B24E5" w:rsidRDefault="0077217B" w:rsidP="0077217B">
      <w:pPr>
        <w:widowControl/>
        <w:suppressAutoHyphens w:val="0"/>
        <w:autoSpaceDE w:val="0"/>
        <w:adjustRightInd w:val="0"/>
        <w:textAlignment w:val="auto"/>
        <w:rPr>
          <w:rFonts w:ascii="Arial" w:hAnsi="Arial" w:cs="Arial"/>
          <w:kern w:val="0"/>
          <w:sz w:val="22"/>
          <w:lang w:bidi="ar-SA"/>
        </w:rPr>
      </w:pPr>
      <w:r w:rsidRPr="004B24E5">
        <w:rPr>
          <w:rFonts w:ascii="Arial" w:hAnsi="Arial" w:cs="Arial"/>
          <w:kern w:val="0"/>
          <w:sz w:val="22"/>
          <w:lang w:bidi="ar-SA"/>
        </w:rPr>
        <w:t>}</w:t>
      </w:r>
    </w:p>
    <w:p w:rsidR="00572E11" w:rsidRDefault="00572E11" w:rsidP="0077217B">
      <w:pPr>
        <w:widowControl/>
        <w:suppressAutoHyphens w:val="0"/>
        <w:autoSpaceDE w:val="0"/>
        <w:adjustRightInd w:val="0"/>
        <w:textAlignment w:val="auto"/>
        <w:rPr>
          <w:rFonts w:ascii="Arial" w:hAnsi="Arial" w:cs="Arial"/>
          <w:kern w:val="0"/>
          <w:lang w:bidi="ar-SA"/>
        </w:rPr>
      </w:pPr>
    </w:p>
    <w:p w:rsidR="003175EB" w:rsidRPr="004B24E5" w:rsidRDefault="003175EB" w:rsidP="0077217B">
      <w:pPr>
        <w:widowControl/>
        <w:suppressAutoHyphens w:val="0"/>
        <w:autoSpaceDE w:val="0"/>
        <w:adjustRightInd w:val="0"/>
        <w:textAlignment w:val="auto"/>
        <w:rPr>
          <w:rFonts w:ascii="Arial" w:hAnsi="Arial" w:cs="Arial"/>
          <w:kern w:val="0"/>
          <w:lang w:bidi="ar-SA"/>
        </w:rPr>
      </w:pPr>
    </w:p>
    <w:p w:rsidR="00572E11" w:rsidRPr="003175EB" w:rsidRDefault="003175EB" w:rsidP="0077217B">
      <w:pPr>
        <w:widowControl/>
        <w:suppressAutoHyphens w:val="0"/>
        <w:autoSpaceDE w:val="0"/>
        <w:adjustRightInd w:val="0"/>
        <w:textAlignment w:val="auto"/>
        <w:rPr>
          <w:rFonts w:ascii="Arial" w:hAnsi="Arial" w:cs="Arial"/>
          <w:b/>
          <w:color w:val="000000" w:themeColor="text1"/>
        </w:rPr>
      </w:pPr>
      <w:proofErr w:type="spellStart"/>
      <w:r w:rsidRPr="003175EB">
        <w:rPr>
          <w:rFonts w:ascii="Arial" w:hAnsi="Arial" w:cs="Arial"/>
          <w:b/>
          <w:color w:val="2B91AF"/>
          <w:kern w:val="0"/>
          <w:lang w:bidi="ar-SA"/>
        </w:rPr>
        <w:t>WebSocketResponseTokenListener</w:t>
      </w:r>
      <w:proofErr w:type="spellEnd"/>
      <w:r w:rsidRPr="003175EB">
        <w:rPr>
          <w:rFonts w:ascii="Arial" w:hAnsi="Arial" w:cs="Arial"/>
          <w:b/>
          <w:color w:val="000000" w:themeColor="text1"/>
        </w:rPr>
        <w:t xml:space="preserve"> interface for objects that want to li</w:t>
      </w:r>
      <w:r w:rsidRPr="003175EB">
        <w:rPr>
          <w:rFonts w:ascii="Arial" w:hAnsi="Arial" w:cs="Arial"/>
          <w:b/>
          <w:color w:val="000000" w:themeColor="text1"/>
        </w:rPr>
        <w:t>s</w:t>
      </w:r>
      <w:r w:rsidRPr="003175EB">
        <w:rPr>
          <w:rFonts w:ascii="Arial" w:hAnsi="Arial" w:cs="Arial"/>
          <w:b/>
          <w:color w:val="000000" w:themeColor="text1"/>
        </w:rPr>
        <w:t>ten to events from other objects (listeners)</w:t>
      </w:r>
    </w:p>
    <w:p w:rsidR="00572E11" w:rsidRPr="004B24E5" w:rsidRDefault="00572E11" w:rsidP="0077217B">
      <w:pPr>
        <w:widowControl/>
        <w:suppressAutoHyphens w:val="0"/>
        <w:autoSpaceDE w:val="0"/>
        <w:adjustRightInd w:val="0"/>
        <w:textAlignment w:val="auto"/>
        <w:rPr>
          <w:rFonts w:ascii="Arial" w:hAnsi="Arial" w:cs="Arial"/>
          <w:kern w:val="0"/>
          <w:lang w:bidi="ar-SA"/>
        </w:rPr>
      </w:pPr>
    </w:p>
    <w:p w:rsidR="00572E11" w:rsidRPr="004B24E5" w:rsidRDefault="00572E11" w:rsidP="00572E11">
      <w:pPr>
        <w:widowControl/>
        <w:suppressAutoHyphens w:val="0"/>
        <w:autoSpaceDE w:val="0"/>
        <w:adjustRightInd w:val="0"/>
        <w:textAlignment w:val="auto"/>
        <w:rPr>
          <w:rFonts w:ascii="Arial" w:hAnsi="Arial" w:cs="Arial"/>
          <w:kern w:val="0"/>
          <w:sz w:val="22"/>
          <w:lang w:bidi="ar-SA"/>
        </w:rPr>
      </w:pPr>
      <w:proofErr w:type="gramStart"/>
      <w:r w:rsidRPr="004B24E5">
        <w:rPr>
          <w:rFonts w:ascii="Arial" w:hAnsi="Arial" w:cs="Arial"/>
          <w:color w:val="0000FF"/>
          <w:kern w:val="0"/>
          <w:sz w:val="22"/>
          <w:lang w:bidi="ar-SA"/>
        </w:rPr>
        <w:t>public</w:t>
      </w:r>
      <w:proofErr w:type="gramEnd"/>
      <w:r w:rsidRPr="004B24E5">
        <w:rPr>
          <w:rFonts w:ascii="Arial" w:hAnsi="Arial" w:cs="Arial"/>
          <w:kern w:val="0"/>
          <w:sz w:val="22"/>
          <w:lang w:bidi="ar-SA"/>
        </w:rPr>
        <w:t xml:space="preserve"> </w:t>
      </w:r>
      <w:r w:rsidRPr="004B24E5">
        <w:rPr>
          <w:rFonts w:ascii="Arial" w:hAnsi="Arial" w:cs="Arial"/>
          <w:color w:val="0000FF"/>
          <w:kern w:val="0"/>
          <w:sz w:val="22"/>
          <w:lang w:bidi="ar-SA"/>
        </w:rPr>
        <w:t>interface</w:t>
      </w:r>
      <w:r w:rsidRPr="004B24E5">
        <w:rPr>
          <w:rFonts w:ascii="Arial" w:hAnsi="Arial" w:cs="Arial"/>
          <w:kern w:val="0"/>
          <w:sz w:val="22"/>
          <w:lang w:bidi="ar-SA"/>
        </w:rPr>
        <w:t xml:space="preserve"> </w:t>
      </w:r>
      <w:proofErr w:type="spellStart"/>
      <w:r w:rsidRPr="004B24E5">
        <w:rPr>
          <w:rFonts w:ascii="Arial" w:hAnsi="Arial" w:cs="Arial"/>
          <w:color w:val="2B91AF"/>
          <w:kern w:val="0"/>
          <w:sz w:val="22"/>
          <w:lang w:bidi="ar-SA"/>
        </w:rPr>
        <w:t>WebSocketResponseTokenListener</w:t>
      </w:r>
      <w:proofErr w:type="spellEnd"/>
    </w:p>
    <w:p w:rsidR="00572E11" w:rsidRPr="004B24E5" w:rsidRDefault="00572E11" w:rsidP="00572E11">
      <w:pPr>
        <w:widowControl/>
        <w:suppressAutoHyphens w:val="0"/>
        <w:autoSpaceDE w:val="0"/>
        <w:adjustRightInd w:val="0"/>
        <w:textAlignment w:val="auto"/>
        <w:rPr>
          <w:rFonts w:ascii="Arial" w:hAnsi="Arial" w:cs="Arial"/>
          <w:kern w:val="0"/>
          <w:sz w:val="22"/>
          <w:lang w:bidi="ar-SA"/>
        </w:rPr>
      </w:pPr>
      <w:r w:rsidRPr="004B24E5">
        <w:rPr>
          <w:rFonts w:ascii="Arial" w:hAnsi="Arial" w:cs="Arial"/>
          <w:kern w:val="0"/>
          <w:sz w:val="22"/>
          <w:lang w:bidi="ar-SA"/>
        </w:rPr>
        <w:t>{</w:t>
      </w:r>
    </w:p>
    <w:p w:rsidR="00572E11" w:rsidRPr="004B24E5" w:rsidRDefault="00572E11" w:rsidP="00572E11">
      <w:pPr>
        <w:widowControl/>
        <w:suppressAutoHyphens w:val="0"/>
        <w:autoSpaceDE w:val="0"/>
        <w:adjustRightInd w:val="0"/>
        <w:textAlignment w:val="auto"/>
        <w:rPr>
          <w:rFonts w:ascii="Arial" w:hAnsi="Arial" w:cs="Arial"/>
          <w:kern w:val="0"/>
          <w:sz w:val="22"/>
          <w:lang w:bidi="ar-SA"/>
        </w:rPr>
      </w:pPr>
      <w:r w:rsidRPr="004B24E5">
        <w:rPr>
          <w:rFonts w:ascii="Arial" w:hAnsi="Arial" w:cs="Arial"/>
          <w:kern w:val="0"/>
          <w:sz w:val="22"/>
          <w:lang w:bidi="ar-SA"/>
        </w:rPr>
        <w:t xml:space="preserve">    </w:t>
      </w:r>
      <w:proofErr w:type="gramStart"/>
      <w:r w:rsidRPr="004B24E5">
        <w:rPr>
          <w:rFonts w:ascii="Arial" w:hAnsi="Arial" w:cs="Arial"/>
          <w:color w:val="0000FF"/>
          <w:kern w:val="0"/>
          <w:sz w:val="22"/>
          <w:lang w:bidi="ar-SA"/>
        </w:rPr>
        <w:t>void</w:t>
      </w:r>
      <w:proofErr w:type="gramEnd"/>
      <w:r w:rsidRPr="004B24E5">
        <w:rPr>
          <w:rFonts w:ascii="Arial" w:hAnsi="Arial" w:cs="Arial"/>
          <w:kern w:val="0"/>
          <w:sz w:val="22"/>
          <w:lang w:bidi="ar-SA"/>
        </w:rPr>
        <w:t xml:space="preserve"> </w:t>
      </w:r>
      <w:proofErr w:type="spellStart"/>
      <w:r w:rsidRPr="004B24E5">
        <w:rPr>
          <w:rFonts w:ascii="Arial" w:hAnsi="Arial" w:cs="Arial"/>
          <w:kern w:val="0"/>
          <w:sz w:val="22"/>
          <w:lang w:bidi="ar-SA"/>
        </w:rPr>
        <w:t>OnTimeout</w:t>
      </w:r>
      <w:proofErr w:type="spellEnd"/>
      <w:r w:rsidRPr="004B24E5">
        <w:rPr>
          <w:rFonts w:ascii="Arial" w:hAnsi="Arial" w:cs="Arial"/>
          <w:kern w:val="0"/>
          <w:sz w:val="22"/>
          <w:lang w:bidi="ar-SA"/>
        </w:rPr>
        <w:t>(</w:t>
      </w:r>
      <w:r w:rsidRPr="004B24E5">
        <w:rPr>
          <w:rFonts w:ascii="Arial" w:hAnsi="Arial" w:cs="Arial"/>
          <w:color w:val="2B91AF"/>
          <w:kern w:val="0"/>
          <w:sz w:val="22"/>
          <w:lang w:bidi="ar-SA"/>
        </w:rPr>
        <w:t>Token</w:t>
      </w:r>
      <w:r w:rsidRPr="004B24E5">
        <w:rPr>
          <w:rFonts w:ascii="Arial" w:hAnsi="Arial" w:cs="Arial"/>
          <w:kern w:val="0"/>
          <w:sz w:val="22"/>
          <w:lang w:bidi="ar-SA"/>
        </w:rPr>
        <w:t xml:space="preserve"> </w:t>
      </w:r>
      <w:proofErr w:type="spellStart"/>
      <w:r w:rsidRPr="004B24E5">
        <w:rPr>
          <w:rFonts w:ascii="Arial" w:hAnsi="Arial" w:cs="Arial"/>
          <w:kern w:val="0"/>
          <w:sz w:val="22"/>
          <w:lang w:bidi="ar-SA"/>
        </w:rPr>
        <w:t>aToken</w:t>
      </w:r>
      <w:proofErr w:type="spellEnd"/>
      <w:r w:rsidRPr="004B24E5">
        <w:rPr>
          <w:rFonts w:ascii="Arial" w:hAnsi="Arial" w:cs="Arial"/>
          <w:kern w:val="0"/>
          <w:sz w:val="22"/>
          <w:lang w:bidi="ar-SA"/>
        </w:rPr>
        <w:t>);</w:t>
      </w:r>
    </w:p>
    <w:p w:rsidR="00572E11" w:rsidRPr="004B24E5" w:rsidRDefault="00572E11" w:rsidP="00572E11">
      <w:pPr>
        <w:widowControl/>
        <w:suppressAutoHyphens w:val="0"/>
        <w:autoSpaceDE w:val="0"/>
        <w:adjustRightInd w:val="0"/>
        <w:textAlignment w:val="auto"/>
        <w:rPr>
          <w:rFonts w:ascii="Arial" w:hAnsi="Arial" w:cs="Arial"/>
          <w:kern w:val="0"/>
          <w:sz w:val="22"/>
          <w:lang w:bidi="ar-SA"/>
        </w:rPr>
      </w:pPr>
    </w:p>
    <w:p w:rsidR="00572E11" w:rsidRPr="004B24E5" w:rsidRDefault="00572E11" w:rsidP="00572E11">
      <w:pPr>
        <w:widowControl/>
        <w:suppressAutoHyphens w:val="0"/>
        <w:autoSpaceDE w:val="0"/>
        <w:adjustRightInd w:val="0"/>
        <w:textAlignment w:val="auto"/>
        <w:rPr>
          <w:rFonts w:ascii="Arial" w:hAnsi="Arial" w:cs="Arial"/>
          <w:kern w:val="0"/>
          <w:sz w:val="22"/>
          <w:lang w:bidi="ar-SA"/>
        </w:rPr>
      </w:pPr>
      <w:r w:rsidRPr="004B24E5">
        <w:rPr>
          <w:rFonts w:ascii="Arial" w:hAnsi="Arial" w:cs="Arial"/>
          <w:kern w:val="0"/>
          <w:sz w:val="22"/>
          <w:lang w:bidi="ar-SA"/>
        </w:rPr>
        <w:t xml:space="preserve">    </w:t>
      </w:r>
      <w:proofErr w:type="gramStart"/>
      <w:r w:rsidRPr="004B24E5">
        <w:rPr>
          <w:rFonts w:ascii="Arial" w:hAnsi="Arial" w:cs="Arial"/>
          <w:color w:val="0000FF"/>
          <w:kern w:val="0"/>
          <w:sz w:val="22"/>
          <w:lang w:bidi="ar-SA"/>
        </w:rPr>
        <w:t>void</w:t>
      </w:r>
      <w:proofErr w:type="gramEnd"/>
      <w:r w:rsidRPr="004B24E5">
        <w:rPr>
          <w:rFonts w:ascii="Arial" w:hAnsi="Arial" w:cs="Arial"/>
          <w:kern w:val="0"/>
          <w:sz w:val="22"/>
          <w:lang w:bidi="ar-SA"/>
        </w:rPr>
        <w:t xml:space="preserve"> </w:t>
      </w:r>
      <w:proofErr w:type="spellStart"/>
      <w:r w:rsidRPr="004B24E5">
        <w:rPr>
          <w:rFonts w:ascii="Arial" w:hAnsi="Arial" w:cs="Arial"/>
          <w:kern w:val="0"/>
          <w:sz w:val="22"/>
          <w:lang w:bidi="ar-SA"/>
        </w:rPr>
        <w:t>OnResponse</w:t>
      </w:r>
      <w:proofErr w:type="spellEnd"/>
      <w:r w:rsidRPr="004B24E5">
        <w:rPr>
          <w:rFonts w:ascii="Arial" w:hAnsi="Arial" w:cs="Arial"/>
          <w:kern w:val="0"/>
          <w:sz w:val="22"/>
          <w:lang w:bidi="ar-SA"/>
        </w:rPr>
        <w:t>(</w:t>
      </w:r>
      <w:r w:rsidRPr="004B24E5">
        <w:rPr>
          <w:rFonts w:ascii="Arial" w:hAnsi="Arial" w:cs="Arial"/>
          <w:color w:val="2B91AF"/>
          <w:kern w:val="0"/>
          <w:sz w:val="22"/>
          <w:lang w:bidi="ar-SA"/>
        </w:rPr>
        <w:t>Token</w:t>
      </w:r>
      <w:r w:rsidRPr="004B24E5">
        <w:rPr>
          <w:rFonts w:ascii="Arial" w:hAnsi="Arial" w:cs="Arial"/>
          <w:kern w:val="0"/>
          <w:sz w:val="22"/>
          <w:lang w:bidi="ar-SA"/>
        </w:rPr>
        <w:t xml:space="preserve"> </w:t>
      </w:r>
      <w:proofErr w:type="spellStart"/>
      <w:r w:rsidRPr="004B24E5">
        <w:rPr>
          <w:rFonts w:ascii="Arial" w:hAnsi="Arial" w:cs="Arial"/>
          <w:kern w:val="0"/>
          <w:sz w:val="22"/>
          <w:lang w:bidi="ar-SA"/>
        </w:rPr>
        <w:t>aToken</w:t>
      </w:r>
      <w:proofErr w:type="spellEnd"/>
      <w:r w:rsidRPr="004B24E5">
        <w:rPr>
          <w:rFonts w:ascii="Arial" w:hAnsi="Arial" w:cs="Arial"/>
          <w:kern w:val="0"/>
          <w:sz w:val="22"/>
          <w:lang w:bidi="ar-SA"/>
        </w:rPr>
        <w:t>);</w:t>
      </w:r>
    </w:p>
    <w:p w:rsidR="00572E11" w:rsidRPr="004B24E5" w:rsidRDefault="00572E11" w:rsidP="00572E11">
      <w:pPr>
        <w:widowControl/>
        <w:suppressAutoHyphens w:val="0"/>
        <w:autoSpaceDE w:val="0"/>
        <w:adjustRightInd w:val="0"/>
        <w:textAlignment w:val="auto"/>
        <w:rPr>
          <w:rFonts w:ascii="Arial" w:hAnsi="Arial" w:cs="Arial"/>
          <w:kern w:val="0"/>
          <w:sz w:val="22"/>
          <w:lang w:bidi="ar-SA"/>
        </w:rPr>
      </w:pPr>
    </w:p>
    <w:p w:rsidR="00572E11" w:rsidRPr="004B24E5" w:rsidRDefault="00572E11" w:rsidP="00572E11">
      <w:pPr>
        <w:widowControl/>
        <w:suppressAutoHyphens w:val="0"/>
        <w:autoSpaceDE w:val="0"/>
        <w:adjustRightInd w:val="0"/>
        <w:textAlignment w:val="auto"/>
        <w:rPr>
          <w:rFonts w:ascii="Arial" w:hAnsi="Arial" w:cs="Arial"/>
          <w:kern w:val="0"/>
          <w:sz w:val="22"/>
          <w:lang w:bidi="ar-SA"/>
        </w:rPr>
      </w:pPr>
      <w:r w:rsidRPr="004B24E5">
        <w:rPr>
          <w:rFonts w:ascii="Arial" w:hAnsi="Arial" w:cs="Arial"/>
          <w:kern w:val="0"/>
          <w:sz w:val="22"/>
          <w:lang w:bidi="ar-SA"/>
        </w:rPr>
        <w:t xml:space="preserve">    </w:t>
      </w:r>
      <w:proofErr w:type="gramStart"/>
      <w:r w:rsidRPr="004B24E5">
        <w:rPr>
          <w:rFonts w:ascii="Arial" w:hAnsi="Arial" w:cs="Arial"/>
          <w:color w:val="0000FF"/>
          <w:kern w:val="0"/>
          <w:sz w:val="22"/>
          <w:lang w:bidi="ar-SA"/>
        </w:rPr>
        <w:t>void</w:t>
      </w:r>
      <w:proofErr w:type="gramEnd"/>
      <w:r w:rsidRPr="004B24E5">
        <w:rPr>
          <w:rFonts w:ascii="Arial" w:hAnsi="Arial" w:cs="Arial"/>
          <w:kern w:val="0"/>
          <w:sz w:val="22"/>
          <w:lang w:bidi="ar-SA"/>
        </w:rPr>
        <w:t xml:space="preserve"> </w:t>
      </w:r>
      <w:proofErr w:type="spellStart"/>
      <w:r w:rsidRPr="004B24E5">
        <w:rPr>
          <w:rFonts w:ascii="Arial" w:hAnsi="Arial" w:cs="Arial"/>
          <w:kern w:val="0"/>
          <w:sz w:val="22"/>
          <w:lang w:bidi="ar-SA"/>
        </w:rPr>
        <w:t>OnSuccess</w:t>
      </w:r>
      <w:proofErr w:type="spellEnd"/>
      <w:r w:rsidRPr="004B24E5">
        <w:rPr>
          <w:rFonts w:ascii="Arial" w:hAnsi="Arial" w:cs="Arial"/>
          <w:kern w:val="0"/>
          <w:sz w:val="22"/>
          <w:lang w:bidi="ar-SA"/>
        </w:rPr>
        <w:t>(</w:t>
      </w:r>
      <w:r w:rsidRPr="004B24E5">
        <w:rPr>
          <w:rFonts w:ascii="Arial" w:hAnsi="Arial" w:cs="Arial"/>
          <w:color w:val="2B91AF"/>
          <w:kern w:val="0"/>
          <w:sz w:val="22"/>
          <w:lang w:bidi="ar-SA"/>
        </w:rPr>
        <w:t>Token</w:t>
      </w:r>
      <w:r w:rsidRPr="004B24E5">
        <w:rPr>
          <w:rFonts w:ascii="Arial" w:hAnsi="Arial" w:cs="Arial"/>
          <w:kern w:val="0"/>
          <w:sz w:val="22"/>
          <w:lang w:bidi="ar-SA"/>
        </w:rPr>
        <w:t xml:space="preserve"> </w:t>
      </w:r>
      <w:proofErr w:type="spellStart"/>
      <w:r w:rsidRPr="004B24E5">
        <w:rPr>
          <w:rFonts w:ascii="Arial" w:hAnsi="Arial" w:cs="Arial"/>
          <w:kern w:val="0"/>
          <w:sz w:val="22"/>
          <w:lang w:bidi="ar-SA"/>
        </w:rPr>
        <w:t>aToken</w:t>
      </w:r>
      <w:proofErr w:type="spellEnd"/>
      <w:r w:rsidRPr="004B24E5">
        <w:rPr>
          <w:rFonts w:ascii="Arial" w:hAnsi="Arial" w:cs="Arial"/>
          <w:kern w:val="0"/>
          <w:sz w:val="22"/>
          <w:lang w:bidi="ar-SA"/>
        </w:rPr>
        <w:t>);</w:t>
      </w:r>
    </w:p>
    <w:p w:rsidR="00572E11" w:rsidRPr="004B24E5" w:rsidRDefault="00572E11" w:rsidP="00572E11">
      <w:pPr>
        <w:widowControl/>
        <w:suppressAutoHyphens w:val="0"/>
        <w:autoSpaceDE w:val="0"/>
        <w:adjustRightInd w:val="0"/>
        <w:textAlignment w:val="auto"/>
        <w:rPr>
          <w:rFonts w:ascii="Arial" w:hAnsi="Arial" w:cs="Arial"/>
          <w:kern w:val="0"/>
          <w:sz w:val="22"/>
          <w:lang w:bidi="ar-SA"/>
        </w:rPr>
      </w:pPr>
    </w:p>
    <w:p w:rsidR="00572E11" w:rsidRPr="004B24E5" w:rsidRDefault="00572E11" w:rsidP="00572E11">
      <w:pPr>
        <w:widowControl/>
        <w:suppressAutoHyphens w:val="0"/>
        <w:autoSpaceDE w:val="0"/>
        <w:adjustRightInd w:val="0"/>
        <w:textAlignment w:val="auto"/>
        <w:rPr>
          <w:rFonts w:ascii="Arial" w:hAnsi="Arial" w:cs="Arial"/>
          <w:kern w:val="0"/>
          <w:sz w:val="22"/>
          <w:lang w:bidi="ar-SA"/>
        </w:rPr>
      </w:pPr>
      <w:r w:rsidRPr="004B24E5">
        <w:rPr>
          <w:rFonts w:ascii="Arial" w:hAnsi="Arial" w:cs="Arial"/>
          <w:kern w:val="0"/>
          <w:sz w:val="22"/>
          <w:lang w:bidi="ar-SA"/>
        </w:rPr>
        <w:t xml:space="preserve">    </w:t>
      </w:r>
      <w:proofErr w:type="gramStart"/>
      <w:r w:rsidRPr="004B24E5">
        <w:rPr>
          <w:rFonts w:ascii="Arial" w:hAnsi="Arial" w:cs="Arial"/>
          <w:color w:val="0000FF"/>
          <w:kern w:val="0"/>
          <w:sz w:val="22"/>
          <w:lang w:bidi="ar-SA"/>
        </w:rPr>
        <w:t>void</w:t>
      </w:r>
      <w:proofErr w:type="gramEnd"/>
      <w:r w:rsidRPr="004B24E5">
        <w:rPr>
          <w:rFonts w:ascii="Arial" w:hAnsi="Arial" w:cs="Arial"/>
          <w:kern w:val="0"/>
          <w:sz w:val="22"/>
          <w:lang w:bidi="ar-SA"/>
        </w:rPr>
        <w:t xml:space="preserve"> </w:t>
      </w:r>
      <w:proofErr w:type="spellStart"/>
      <w:r w:rsidRPr="004B24E5">
        <w:rPr>
          <w:rFonts w:ascii="Arial" w:hAnsi="Arial" w:cs="Arial"/>
          <w:kern w:val="0"/>
          <w:sz w:val="22"/>
          <w:lang w:bidi="ar-SA"/>
        </w:rPr>
        <w:t>OnFailure</w:t>
      </w:r>
      <w:proofErr w:type="spellEnd"/>
      <w:r w:rsidRPr="004B24E5">
        <w:rPr>
          <w:rFonts w:ascii="Arial" w:hAnsi="Arial" w:cs="Arial"/>
          <w:kern w:val="0"/>
          <w:sz w:val="22"/>
          <w:lang w:bidi="ar-SA"/>
        </w:rPr>
        <w:t>(</w:t>
      </w:r>
      <w:r w:rsidRPr="004B24E5">
        <w:rPr>
          <w:rFonts w:ascii="Arial" w:hAnsi="Arial" w:cs="Arial"/>
          <w:color w:val="2B91AF"/>
          <w:kern w:val="0"/>
          <w:sz w:val="22"/>
          <w:lang w:bidi="ar-SA"/>
        </w:rPr>
        <w:t>Token</w:t>
      </w:r>
      <w:r w:rsidRPr="004B24E5">
        <w:rPr>
          <w:rFonts w:ascii="Arial" w:hAnsi="Arial" w:cs="Arial"/>
          <w:kern w:val="0"/>
          <w:sz w:val="22"/>
          <w:lang w:bidi="ar-SA"/>
        </w:rPr>
        <w:t xml:space="preserve"> </w:t>
      </w:r>
      <w:proofErr w:type="spellStart"/>
      <w:r w:rsidRPr="004B24E5">
        <w:rPr>
          <w:rFonts w:ascii="Arial" w:hAnsi="Arial" w:cs="Arial"/>
          <w:kern w:val="0"/>
          <w:sz w:val="22"/>
          <w:lang w:bidi="ar-SA"/>
        </w:rPr>
        <w:t>aToken</w:t>
      </w:r>
      <w:proofErr w:type="spellEnd"/>
      <w:r w:rsidRPr="004B24E5">
        <w:rPr>
          <w:rFonts w:ascii="Arial" w:hAnsi="Arial" w:cs="Arial"/>
          <w:kern w:val="0"/>
          <w:sz w:val="22"/>
          <w:lang w:bidi="ar-SA"/>
        </w:rPr>
        <w:t>);</w:t>
      </w:r>
    </w:p>
    <w:p w:rsidR="00572E11" w:rsidRDefault="00572E11" w:rsidP="00572E11">
      <w:pPr>
        <w:widowControl/>
        <w:suppressAutoHyphens w:val="0"/>
        <w:autoSpaceDE w:val="0"/>
        <w:adjustRightInd w:val="0"/>
        <w:textAlignment w:val="auto"/>
        <w:rPr>
          <w:rFonts w:ascii="Arial" w:hAnsi="Arial" w:cs="Arial"/>
          <w:kern w:val="0"/>
          <w:sz w:val="22"/>
          <w:lang w:bidi="ar-SA"/>
        </w:rPr>
      </w:pPr>
      <w:r w:rsidRPr="004B24E5">
        <w:rPr>
          <w:rFonts w:ascii="Arial" w:hAnsi="Arial" w:cs="Arial"/>
          <w:kern w:val="0"/>
          <w:sz w:val="22"/>
          <w:lang w:bidi="ar-SA"/>
        </w:rPr>
        <w:t>}</w:t>
      </w:r>
    </w:p>
    <w:p w:rsidR="00BF0C86" w:rsidRDefault="00BF0C86" w:rsidP="00572E11">
      <w:pPr>
        <w:widowControl/>
        <w:suppressAutoHyphens w:val="0"/>
        <w:autoSpaceDE w:val="0"/>
        <w:adjustRightInd w:val="0"/>
        <w:textAlignment w:val="auto"/>
        <w:rPr>
          <w:rFonts w:ascii="Arial" w:hAnsi="Arial" w:cs="Arial"/>
          <w:kern w:val="0"/>
          <w:sz w:val="22"/>
          <w:lang w:bidi="ar-SA"/>
        </w:rPr>
      </w:pPr>
    </w:p>
    <w:p w:rsidR="00BF0C86" w:rsidRDefault="00BF0C86" w:rsidP="00572E11">
      <w:pPr>
        <w:widowControl/>
        <w:suppressAutoHyphens w:val="0"/>
        <w:autoSpaceDE w:val="0"/>
        <w:adjustRightInd w:val="0"/>
        <w:textAlignment w:val="auto"/>
        <w:rPr>
          <w:rFonts w:ascii="Arial" w:hAnsi="Arial" w:cs="Arial"/>
          <w:kern w:val="0"/>
          <w:sz w:val="22"/>
          <w:lang w:bidi="ar-SA"/>
        </w:rPr>
      </w:pPr>
    </w:p>
    <w:p w:rsidR="00572E11" w:rsidRPr="00BF0C86" w:rsidRDefault="00BF0C86" w:rsidP="00DC6472">
      <w:pPr>
        <w:pStyle w:val="Textkrper"/>
        <w:tabs>
          <w:tab w:val="left" w:pos="0"/>
        </w:tabs>
        <w:spacing w:after="113" w:line="360" w:lineRule="auto"/>
        <w:jc w:val="both"/>
        <w:rPr>
          <w:rFonts w:ascii="Arial" w:hAnsi="Arial" w:cs="Arial"/>
          <w:b/>
          <w:color w:val="000000"/>
          <w:lang w:val="en-US"/>
        </w:rPr>
      </w:pPr>
      <w:r w:rsidRPr="00BF0C86">
        <w:rPr>
          <w:rStyle w:val="hps"/>
          <w:rFonts w:ascii="Arial" w:hAnsi="Arial" w:cs="Arial"/>
          <w:b/>
          <w:lang/>
        </w:rPr>
        <w:t>Example of using the</w:t>
      </w:r>
      <w:r w:rsidRPr="00BF0C86">
        <w:rPr>
          <w:rStyle w:val="longtext"/>
          <w:rFonts w:ascii="Arial" w:hAnsi="Arial" w:cs="Arial"/>
          <w:b/>
          <w:lang/>
        </w:rPr>
        <w:t xml:space="preserve"> </w:t>
      </w:r>
      <w:r w:rsidRPr="00BF0C86">
        <w:rPr>
          <w:rStyle w:val="hps"/>
          <w:rFonts w:ascii="Arial" w:hAnsi="Arial" w:cs="Arial"/>
          <w:b/>
          <w:lang/>
        </w:rPr>
        <w:t>Observer</w:t>
      </w:r>
      <w:r w:rsidRPr="00BF0C86">
        <w:rPr>
          <w:rStyle w:val="longtext"/>
          <w:rFonts w:ascii="Arial" w:hAnsi="Arial" w:cs="Arial"/>
          <w:b/>
          <w:lang/>
        </w:rPr>
        <w:t xml:space="preserve"> </w:t>
      </w:r>
      <w:r w:rsidRPr="00BF0C86">
        <w:rPr>
          <w:rStyle w:val="hps"/>
          <w:rFonts w:ascii="Arial" w:hAnsi="Arial" w:cs="Arial"/>
          <w:b/>
          <w:lang/>
        </w:rPr>
        <w:t>pattern</w:t>
      </w:r>
      <w:r w:rsidRPr="00BF0C86">
        <w:rPr>
          <w:rStyle w:val="longtext"/>
          <w:rFonts w:ascii="Arial" w:hAnsi="Arial" w:cs="Arial"/>
          <w:b/>
          <w:lang/>
        </w:rPr>
        <w:t xml:space="preserve"> </w:t>
      </w:r>
      <w:r w:rsidRPr="00BF0C86">
        <w:rPr>
          <w:rStyle w:val="hps"/>
          <w:rFonts w:ascii="Arial" w:hAnsi="Arial" w:cs="Arial"/>
          <w:b/>
          <w:lang/>
        </w:rPr>
        <w:t>in</w:t>
      </w:r>
      <w:r w:rsidRPr="00BF0C86">
        <w:rPr>
          <w:rStyle w:val="longtext"/>
          <w:rFonts w:ascii="Arial" w:hAnsi="Arial" w:cs="Arial"/>
          <w:b/>
          <w:lang/>
        </w:rPr>
        <w:t xml:space="preserve"> </w:t>
      </w:r>
      <w:del w:id="72" w:author="aschulze" w:date="2012-05-24T23:53:00Z">
        <w:r w:rsidRPr="00BF0C86" w:rsidDel="00136AD1">
          <w:rPr>
            <w:rStyle w:val="hps"/>
            <w:rFonts w:ascii="Arial" w:hAnsi="Arial" w:cs="Arial"/>
            <w:b/>
            <w:lang/>
          </w:rPr>
          <w:delText>C</w:delText>
        </w:r>
        <w:r w:rsidRPr="00BF0C86" w:rsidDel="00136AD1">
          <w:rPr>
            <w:rStyle w:val="longtext"/>
            <w:rFonts w:ascii="Arial" w:hAnsi="Arial" w:cs="Arial"/>
            <w:b/>
            <w:lang/>
          </w:rPr>
          <w:delText xml:space="preserve"> </w:delText>
        </w:r>
        <w:r w:rsidRPr="00BF0C86" w:rsidDel="00136AD1">
          <w:rPr>
            <w:rStyle w:val="hps"/>
            <w:rFonts w:ascii="Arial" w:hAnsi="Arial" w:cs="Arial"/>
            <w:b/>
            <w:lang/>
          </w:rPr>
          <w:delText>#</w:delText>
        </w:r>
      </w:del>
      <w:ins w:id="73" w:author="aschulze" w:date="2012-05-24T23:53:00Z">
        <w:r w:rsidR="00136AD1">
          <w:rPr>
            <w:rStyle w:val="hps"/>
            <w:rFonts w:ascii="Arial" w:hAnsi="Arial" w:cs="Arial"/>
            <w:b/>
            <w:lang/>
          </w:rPr>
          <w:t>C#</w:t>
        </w:r>
      </w:ins>
      <w:r w:rsidRPr="00BF0C86">
        <w:rPr>
          <w:rStyle w:val="longtext"/>
          <w:rFonts w:ascii="Arial" w:hAnsi="Arial" w:cs="Arial"/>
          <w:b/>
          <w:lang/>
        </w:rPr>
        <w:t xml:space="preserve"> </w:t>
      </w:r>
      <w:r w:rsidRPr="00BF0C86">
        <w:rPr>
          <w:rStyle w:val="hps"/>
          <w:rFonts w:ascii="Arial" w:hAnsi="Arial" w:cs="Arial"/>
          <w:b/>
          <w:lang/>
        </w:rPr>
        <w:t>Client</w:t>
      </w:r>
      <w:r w:rsidRPr="00BF0C86">
        <w:rPr>
          <w:rStyle w:val="longtext"/>
          <w:rFonts w:ascii="Arial" w:hAnsi="Arial" w:cs="Arial"/>
          <w:b/>
          <w:lang/>
        </w:rPr>
        <w:t xml:space="preserve"> </w:t>
      </w:r>
      <w:r w:rsidRPr="00BF0C86">
        <w:rPr>
          <w:rStyle w:val="hps"/>
          <w:rFonts w:ascii="Arial" w:hAnsi="Arial" w:cs="Arial"/>
          <w:b/>
          <w:lang/>
        </w:rPr>
        <w:t>Library</w:t>
      </w:r>
      <w:r w:rsidRPr="00BF0C86">
        <w:rPr>
          <w:rStyle w:val="longtext"/>
          <w:rFonts w:ascii="Arial" w:hAnsi="Arial" w:cs="Arial"/>
          <w:b/>
          <w:lang/>
        </w:rPr>
        <w:t>:</w:t>
      </w:r>
    </w:p>
    <w:tbl>
      <w:tblPr>
        <w:tblStyle w:val="Tabellengitternetz"/>
        <w:tblW w:w="0" w:type="auto"/>
        <w:tblInd w:w="108" w:type="dxa"/>
        <w:tblLook w:val="04A0"/>
      </w:tblPr>
      <w:tblGrid>
        <w:gridCol w:w="8550"/>
      </w:tblGrid>
      <w:tr w:rsidR="00BA5E6E" w:rsidRPr="004B24E5" w:rsidTr="00BA5E6E">
        <w:trPr>
          <w:trHeight w:val="7051"/>
        </w:trPr>
        <w:tc>
          <w:tcPr>
            <w:tcW w:w="8550" w:type="dxa"/>
          </w:tcPr>
          <w:p w:rsidR="00BA5E6E" w:rsidRPr="004B24E5" w:rsidRDefault="00BA5E6E" w:rsidP="00BA5E6E">
            <w:pPr>
              <w:widowControl/>
              <w:suppressAutoHyphens w:val="0"/>
              <w:autoSpaceDE w:val="0"/>
              <w:textAlignment w:val="auto"/>
              <w:rPr>
                <w:rFonts w:ascii="Arial" w:hAnsi="Arial" w:cs="Arial"/>
                <w:sz w:val="22"/>
              </w:rPr>
            </w:pPr>
            <w:r w:rsidRPr="004B24E5">
              <w:rPr>
                <w:rFonts w:ascii="Arial" w:hAnsi="Arial" w:cs="Arial"/>
                <w:color w:val="0000FF"/>
                <w:kern w:val="0"/>
                <w:sz w:val="22"/>
                <w:lang w:bidi="ar-SA"/>
              </w:rPr>
              <w:t>class</w:t>
            </w:r>
            <w:r w:rsidRPr="004B24E5">
              <w:rPr>
                <w:rFonts w:ascii="Arial" w:hAnsi="Arial" w:cs="Arial"/>
                <w:kern w:val="0"/>
                <w:sz w:val="22"/>
                <w:lang w:bidi="ar-SA"/>
              </w:rPr>
              <w:t xml:space="preserve"> </w:t>
            </w:r>
            <w:r w:rsidRPr="004B24E5">
              <w:rPr>
                <w:rFonts w:ascii="Arial" w:hAnsi="Arial" w:cs="Arial"/>
                <w:color w:val="2B91AF"/>
                <w:kern w:val="0"/>
                <w:sz w:val="22"/>
                <w:lang w:bidi="ar-SA"/>
              </w:rPr>
              <w:t>Program</w:t>
            </w:r>
          </w:p>
          <w:p w:rsidR="00BA5E6E" w:rsidRPr="004B24E5" w:rsidRDefault="00BA5E6E" w:rsidP="00BA5E6E">
            <w:pPr>
              <w:widowControl/>
              <w:suppressAutoHyphens w:val="0"/>
              <w:autoSpaceDE w:val="0"/>
              <w:textAlignment w:val="auto"/>
              <w:rPr>
                <w:rFonts w:ascii="Arial" w:hAnsi="Arial" w:cs="Arial"/>
                <w:kern w:val="0"/>
                <w:sz w:val="22"/>
                <w:lang w:bidi="ar-SA"/>
              </w:rPr>
            </w:pPr>
            <w:r w:rsidRPr="004B24E5">
              <w:rPr>
                <w:rFonts w:ascii="Arial" w:hAnsi="Arial" w:cs="Arial"/>
                <w:kern w:val="0"/>
                <w:sz w:val="22"/>
                <w:lang w:bidi="ar-SA"/>
              </w:rPr>
              <w:t>{</w:t>
            </w:r>
          </w:p>
          <w:p w:rsidR="00BA5E6E" w:rsidRPr="004B24E5" w:rsidRDefault="00BA5E6E" w:rsidP="00BA5E6E">
            <w:pPr>
              <w:widowControl/>
              <w:suppressAutoHyphens w:val="0"/>
              <w:autoSpaceDE w:val="0"/>
              <w:textAlignment w:val="auto"/>
              <w:rPr>
                <w:rFonts w:ascii="Arial" w:hAnsi="Arial" w:cs="Arial"/>
                <w:sz w:val="22"/>
              </w:rPr>
            </w:pPr>
            <w:r w:rsidRPr="004B24E5">
              <w:rPr>
                <w:rFonts w:ascii="Arial" w:hAnsi="Arial" w:cs="Arial"/>
                <w:kern w:val="0"/>
                <w:sz w:val="22"/>
                <w:lang w:bidi="ar-SA"/>
              </w:rPr>
              <w:t xml:space="preserve">    </w:t>
            </w:r>
            <w:r w:rsidRPr="004B24E5">
              <w:rPr>
                <w:rFonts w:ascii="Arial" w:hAnsi="Arial" w:cs="Arial"/>
                <w:color w:val="0000FF"/>
                <w:kern w:val="0"/>
                <w:sz w:val="22"/>
                <w:lang w:bidi="ar-SA"/>
              </w:rPr>
              <w:t>static</w:t>
            </w:r>
            <w:r w:rsidRPr="004B24E5">
              <w:rPr>
                <w:rFonts w:ascii="Arial" w:hAnsi="Arial" w:cs="Arial"/>
                <w:kern w:val="0"/>
                <w:sz w:val="22"/>
                <w:lang w:bidi="ar-SA"/>
              </w:rPr>
              <w:t xml:space="preserve"> </w:t>
            </w:r>
            <w:r w:rsidRPr="004B24E5">
              <w:rPr>
                <w:rFonts w:ascii="Arial" w:hAnsi="Arial" w:cs="Arial"/>
                <w:color w:val="0000FF"/>
                <w:kern w:val="0"/>
                <w:sz w:val="22"/>
                <w:lang w:bidi="ar-SA"/>
              </w:rPr>
              <w:t>void</w:t>
            </w:r>
            <w:r w:rsidRPr="004B24E5">
              <w:rPr>
                <w:rFonts w:ascii="Arial" w:hAnsi="Arial" w:cs="Arial"/>
                <w:kern w:val="0"/>
                <w:sz w:val="22"/>
                <w:lang w:bidi="ar-SA"/>
              </w:rPr>
              <w:t xml:space="preserve"> Main(</w:t>
            </w:r>
            <w:r w:rsidRPr="004B24E5">
              <w:rPr>
                <w:rFonts w:ascii="Arial" w:hAnsi="Arial" w:cs="Arial"/>
                <w:color w:val="0000FF"/>
                <w:kern w:val="0"/>
                <w:sz w:val="22"/>
                <w:lang w:bidi="ar-SA"/>
              </w:rPr>
              <w:t>string</w:t>
            </w:r>
            <w:r w:rsidRPr="004B24E5">
              <w:rPr>
                <w:rFonts w:ascii="Arial" w:hAnsi="Arial" w:cs="Arial"/>
                <w:kern w:val="0"/>
                <w:sz w:val="22"/>
                <w:lang w:bidi="ar-SA"/>
              </w:rPr>
              <w:t xml:space="preserve">[] </w:t>
            </w:r>
            <w:proofErr w:type="spellStart"/>
            <w:r w:rsidRPr="004B24E5">
              <w:rPr>
                <w:rFonts w:ascii="Arial" w:hAnsi="Arial" w:cs="Arial"/>
                <w:kern w:val="0"/>
                <w:sz w:val="22"/>
                <w:lang w:bidi="ar-SA"/>
              </w:rPr>
              <w:t>args</w:t>
            </w:r>
            <w:proofErr w:type="spellEnd"/>
            <w:r w:rsidRPr="004B24E5">
              <w:rPr>
                <w:rFonts w:ascii="Arial" w:hAnsi="Arial" w:cs="Arial"/>
                <w:kern w:val="0"/>
                <w:sz w:val="22"/>
                <w:lang w:bidi="ar-SA"/>
              </w:rPr>
              <w:t>)</w:t>
            </w:r>
          </w:p>
          <w:p w:rsidR="00BA5E6E" w:rsidRPr="004B24E5" w:rsidRDefault="00BA5E6E" w:rsidP="00BA5E6E">
            <w:pPr>
              <w:widowControl/>
              <w:suppressAutoHyphens w:val="0"/>
              <w:autoSpaceDE w:val="0"/>
              <w:textAlignment w:val="auto"/>
              <w:rPr>
                <w:rFonts w:ascii="Arial" w:hAnsi="Arial" w:cs="Arial"/>
                <w:kern w:val="0"/>
                <w:sz w:val="22"/>
                <w:lang w:bidi="ar-SA"/>
              </w:rPr>
            </w:pPr>
            <w:r w:rsidRPr="004B24E5">
              <w:rPr>
                <w:rFonts w:ascii="Arial" w:hAnsi="Arial" w:cs="Arial"/>
                <w:kern w:val="0"/>
                <w:sz w:val="22"/>
                <w:lang w:bidi="ar-SA"/>
              </w:rPr>
              <w:t xml:space="preserve">    {</w:t>
            </w:r>
          </w:p>
          <w:p w:rsidR="00BA5E6E" w:rsidRPr="004B24E5" w:rsidRDefault="00BA5E6E" w:rsidP="00BA5E6E">
            <w:pPr>
              <w:widowControl/>
              <w:suppressAutoHyphens w:val="0"/>
              <w:autoSpaceDE w:val="0"/>
              <w:textAlignment w:val="auto"/>
              <w:rPr>
                <w:rFonts w:ascii="Arial" w:hAnsi="Arial" w:cs="Arial"/>
                <w:kern w:val="0"/>
                <w:sz w:val="22"/>
                <w:lang w:bidi="ar-SA"/>
              </w:rPr>
            </w:pPr>
            <w:r w:rsidRPr="004B24E5">
              <w:rPr>
                <w:rFonts w:ascii="Arial" w:hAnsi="Arial" w:cs="Arial"/>
                <w:kern w:val="0"/>
                <w:sz w:val="22"/>
                <w:lang w:bidi="ar-SA"/>
              </w:rPr>
              <w:t xml:space="preserve">        </w:t>
            </w:r>
            <w:proofErr w:type="spellStart"/>
            <w:r w:rsidRPr="004B24E5">
              <w:rPr>
                <w:rFonts w:ascii="Arial" w:hAnsi="Arial" w:cs="Arial"/>
                <w:color w:val="2B91AF"/>
                <w:kern w:val="0"/>
                <w:sz w:val="22"/>
                <w:lang w:bidi="ar-SA"/>
              </w:rPr>
              <w:t>WebSocketBaseTokenClient</w:t>
            </w:r>
            <w:proofErr w:type="spellEnd"/>
            <w:r w:rsidRPr="004B24E5">
              <w:rPr>
                <w:rFonts w:ascii="Arial" w:hAnsi="Arial" w:cs="Arial"/>
                <w:kern w:val="0"/>
                <w:sz w:val="22"/>
                <w:lang w:bidi="ar-SA"/>
              </w:rPr>
              <w:t xml:space="preserve"> </w:t>
            </w:r>
            <w:proofErr w:type="spellStart"/>
            <w:r w:rsidRPr="004B24E5">
              <w:rPr>
                <w:rFonts w:ascii="Arial" w:hAnsi="Arial" w:cs="Arial"/>
                <w:kern w:val="0"/>
                <w:sz w:val="22"/>
                <w:lang w:bidi="ar-SA"/>
              </w:rPr>
              <w:t>mClient</w:t>
            </w:r>
            <w:proofErr w:type="spellEnd"/>
            <w:r w:rsidRPr="004B24E5">
              <w:rPr>
                <w:rFonts w:ascii="Arial" w:hAnsi="Arial" w:cs="Arial"/>
                <w:kern w:val="0"/>
                <w:sz w:val="22"/>
                <w:lang w:bidi="ar-SA"/>
              </w:rPr>
              <w:t xml:space="preserve"> = </w:t>
            </w:r>
            <w:r w:rsidRPr="004B24E5">
              <w:rPr>
                <w:rFonts w:ascii="Arial" w:hAnsi="Arial" w:cs="Arial"/>
                <w:color w:val="0000FF"/>
                <w:kern w:val="0"/>
                <w:sz w:val="22"/>
                <w:lang w:bidi="ar-SA"/>
              </w:rPr>
              <w:t>new</w:t>
            </w:r>
            <w:r w:rsidRPr="004B24E5">
              <w:rPr>
                <w:rFonts w:ascii="Arial" w:hAnsi="Arial" w:cs="Arial"/>
                <w:kern w:val="0"/>
                <w:sz w:val="22"/>
                <w:lang w:bidi="ar-SA"/>
              </w:rPr>
              <w:t xml:space="preserve"> </w:t>
            </w:r>
            <w:proofErr w:type="spellStart"/>
            <w:r w:rsidRPr="004B24E5">
              <w:rPr>
                <w:rFonts w:ascii="Arial" w:hAnsi="Arial" w:cs="Arial"/>
                <w:color w:val="2B91AF"/>
                <w:kern w:val="0"/>
                <w:sz w:val="22"/>
                <w:lang w:bidi="ar-SA"/>
              </w:rPr>
              <w:t>WebSocketBaseTokenClient</w:t>
            </w:r>
            <w:proofErr w:type="spellEnd"/>
            <w:r w:rsidRPr="004B24E5">
              <w:rPr>
                <w:rFonts w:ascii="Arial" w:hAnsi="Arial" w:cs="Arial"/>
                <w:kern w:val="0"/>
                <w:sz w:val="22"/>
                <w:lang w:bidi="ar-SA"/>
              </w:rPr>
              <w:t>(</w:t>
            </w:r>
          </w:p>
          <w:p w:rsidR="00BA5E6E" w:rsidRPr="004B24E5" w:rsidRDefault="00BA5E6E" w:rsidP="00BA5E6E">
            <w:pPr>
              <w:widowControl/>
              <w:suppressAutoHyphens w:val="0"/>
              <w:autoSpaceDE w:val="0"/>
              <w:textAlignment w:val="auto"/>
              <w:rPr>
                <w:rFonts w:ascii="Arial" w:hAnsi="Arial" w:cs="Arial"/>
                <w:kern w:val="0"/>
                <w:sz w:val="22"/>
                <w:lang w:bidi="ar-SA"/>
              </w:rPr>
            </w:pPr>
            <w:r w:rsidRPr="004B24E5">
              <w:rPr>
                <w:rFonts w:ascii="Arial" w:hAnsi="Arial" w:cs="Arial"/>
                <w:color w:val="0000FF"/>
                <w:kern w:val="0"/>
                <w:sz w:val="22"/>
                <w:lang w:bidi="ar-SA"/>
              </w:rPr>
              <w:t xml:space="preserve">        new</w:t>
            </w:r>
            <w:r w:rsidRPr="004B24E5">
              <w:rPr>
                <w:rFonts w:ascii="Arial" w:hAnsi="Arial" w:cs="Arial"/>
                <w:kern w:val="0"/>
                <w:sz w:val="22"/>
                <w:lang w:bidi="ar-SA"/>
              </w:rPr>
              <w:t xml:space="preserve"> </w:t>
            </w:r>
            <w:proofErr w:type="spellStart"/>
            <w:r w:rsidRPr="004B24E5">
              <w:rPr>
                <w:rFonts w:ascii="Arial" w:hAnsi="Arial" w:cs="Arial"/>
                <w:color w:val="2B91AF"/>
                <w:kern w:val="0"/>
                <w:sz w:val="22"/>
                <w:lang w:bidi="ar-SA"/>
              </w:rPr>
              <w:t>WebSocketReliabilityOptions</w:t>
            </w:r>
            <w:proofErr w:type="spellEnd"/>
            <w:r w:rsidRPr="004B24E5">
              <w:rPr>
                <w:rFonts w:ascii="Arial" w:hAnsi="Arial" w:cs="Arial"/>
                <w:kern w:val="0"/>
                <w:sz w:val="22"/>
                <w:lang w:bidi="ar-SA"/>
              </w:rPr>
              <w:t>(</w:t>
            </w:r>
            <w:r w:rsidRPr="004B24E5">
              <w:rPr>
                <w:rFonts w:ascii="Arial" w:hAnsi="Arial" w:cs="Arial"/>
                <w:color w:val="0000FF"/>
                <w:kern w:val="0"/>
                <w:sz w:val="22"/>
                <w:lang w:bidi="ar-SA"/>
              </w:rPr>
              <w:t>true</w:t>
            </w:r>
            <w:r w:rsidRPr="004B24E5">
              <w:rPr>
                <w:rFonts w:ascii="Arial" w:hAnsi="Arial" w:cs="Arial"/>
                <w:kern w:val="0"/>
                <w:sz w:val="22"/>
                <w:lang w:bidi="ar-SA"/>
              </w:rPr>
              <w:t>, 3000, 3000) );</w:t>
            </w:r>
          </w:p>
          <w:p w:rsidR="00BA5E6E" w:rsidRPr="004B24E5" w:rsidRDefault="00BA5E6E" w:rsidP="00BA5E6E">
            <w:pPr>
              <w:widowControl/>
              <w:suppressAutoHyphens w:val="0"/>
              <w:autoSpaceDE w:val="0"/>
              <w:textAlignment w:val="auto"/>
              <w:rPr>
                <w:rFonts w:ascii="Arial" w:hAnsi="Arial" w:cs="Arial"/>
                <w:sz w:val="22"/>
              </w:rPr>
            </w:pPr>
            <w:r w:rsidRPr="004B24E5">
              <w:rPr>
                <w:rFonts w:ascii="Arial" w:hAnsi="Arial" w:cs="Arial"/>
                <w:kern w:val="0"/>
                <w:sz w:val="22"/>
                <w:lang w:bidi="ar-SA"/>
              </w:rPr>
              <w:t xml:space="preserve">        </w:t>
            </w:r>
            <w:proofErr w:type="spellStart"/>
            <w:r w:rsidRPr="004B24E5">
              <w:rPr>
                <w:rFonts w:ascii="Arial" w:hAnsi="Arial" w:cs="Arial"/>
                <w:kern w:val="0"/>
                <w:sz w:val="22"/>
                <w:lang w:bidi="ar-SA"/>
              </w:rPr>
              <w:t>mClient.AddListener</w:t>
            </w:r>
            <w:proofErr w:type="spellEnd"/>
            <w:r w:rsidRPr="004B24E5">
              <w:rPr>
                <w:rFonts w:ascii="Arial" w:hAnsi="Arial" w:cs="Arial"/>
                <w:kern w:val="0"/>
                <w:sz w:val="22"/>
                <w:lang w:bidi="ar-SA"/>
              </w:rPr>
              <w:t>(</w:t>
            </w:r>
            <w:r w:rsidRPr="004B24E5">
              <w:rPr>
                <w:rFonts w:ascii="Arial" w:hAnsi="Arial" w:cs="Arial"/>
                <w:color w:val="0000FF"/>
                <w:kern w:val="0"/>
                <w:sz w:val="22"/>
                <w:lang w:bidi="ar-SA"/>
              </w:rPr>
              <w:t>new</w:t>
            </w:r>
            <w:r w:rsidRPr="004B24E5">
              <w:rPr>
                <w:rFonts w:ascii="Arial" w:hAnsi="Arial" w:cs="Arial"/>
                <w:kern w:val="0"/>
                <w:sz w:val="22"/>
                <w:lang w:bidi="ar-SA"/>
              </w:rPr>
              <w:t xml:space="preserve"> </w:t>
            </w:r>
            <w:proofErr w:type="spellStart"/>
            <w:r w:rsidRPr="004B24E5">
              <w:rPr>
                <w:rFonts w:ascii="Arial" w:hAnsi="Arial" w:cs="Arial"/>
                <w:color w:val="2B91AF"/>
                <w:kern w:val="0"/>
                <w:sz w:val="22"/>
                <w:lang w:bidi="ar-SA"/>
              </w:rPr>
              <w:t>MyListener</w:t>
            </w:r>
            <w:proofErr w:type="spellEnd"/>
            <w:r w:rsidRPr="004B24E5">
              <w:rPr>
                <w:rFonts w:ascii="Arial" w:hAnsi="Arial" w:cs="Arial"/>
                <w:kern w:val="0"/>
                <w:sz w:val="22"/>
                <w:lang w:bidi="ar-SA"/>
              </w:rPr>
              <w:t>(</w:t>
            </w:r>
            <w:proofErr w:type="spellStart"/>
            <w:r w:rsidRPr="004B24E5">
              <w:rPr>
                <w:rFonts w:ascii="Arial" w:hAnsi="Arial" w:cs="Arial"/>
                <w:kern w:val="0"/>
                <w:sz w:val="22"/>
                <w:lang w:bidi="ar-SA"/>
              </w:rPr>
              <w:t>mClient</w:t>
            </w:r>
            <w:proofErr w:type="spellEnd"/>
            <w:r w:rsidRPr="004B24E5">
              <w:rPr>
                <w:rFonts w:ascii="Arial" w:hAnsi="Arial" w:cs="Arial"/>
                <w:kern w:val="0"/>
                <w:sz w:val="22"/>
                <w:lang w:bidi="ar-SA"/>
              </w:rPr>
              <w:t>));</w:t>
            </w:r>
          </w:p>
          <w:p w:rsidR="00BA5E6E" w:rsidRPr="004B24E5" w:rsidRDefault="00BA5E6E" w:rsidP="00BA5E6E">
            <w:pPr>
              <w:widowControl/>
              <w:suppressAutoHyphens w:val="0"/>
              <w:autoSpaceDE w:val="0"/>
              <w:textAlignment w:val="auto"/>
              <w:rPr>
                <w:rFonts w:ascii="Arial" w:hAnsi="Arial" w:cs="Arial"/>
                <w:sz w:val="22"/>
              </w:rPr>
            </w:pPr>
            <w:r w:rsidRPr="004B24E5">
              <w:rPr>
                <w:rFonts w:ascii="Arial" w:hAnsi="Arial" w:cs="Arial"/>
                <w:kern w:val="0"/>
                <w:sz w:val="22"/>
                <w:lang w:bidi="ar-SA"/>
              </w:rPr>
              <w:t xml:space="preserve">        </w:t>
            </w:r>
            <w:proofErr w:type="spellStart"/>
            <w:r w:rsidRPr="004B24E5">
              <w:rPr>
                <w:rFonts w:ascii="Arial" w:hAnsi="Arial" w:cs="Arial"/>
                <w:kern w:val="0"/>
                <w:sz w:val="22"/>
                <w:lang w:bidi="ar-SA"/>
              </w:rPr>
              <w:t>mClient.Open</w:t>
            </w:r>
            <w:proofErr w:type="spellEnd"/>
            <w:r w:rsidRPr="004B24E5">
              <w:rPr>
                <w:rFonts w:ascii="Arial" w:hAnsi="Arial" w:cs="Arial"/>
                <w:kern w:val="0"/>
                <w:sz w:val="22"/>
                <w:lang w:bidi="ar-SA"/>
              </w:rPr>
              <w:t>(</w:t>
            </w:r>
            <w:r w:rsidRPr="004B24E5">
              <w:rPr>
                <w:rFonts w:ascii="Arial" w:hAnsi="Arial" w:cs="Arial"/>
                <w:color w:val="A31515"/>
                <w:kern w:val="0"/>
                <w:sz w:val="22"/>
                <w:lang w:bidi="ar-SA"/>
              </w:rPr>
              <w:t>"ws://localhost:8787//jWebSocket//jWebSocket"</w:t>
            </w:r>
            <w:r w:rsidRPr="004B24E5">
              <w:rPr>
                <w:rFonts w:ascii="Arial" w:hAnsi="Arial" w:cs="Arial"/>
                <w:kern w:val="0"/>
                <w:sz w:val="22"/>
                <w:lang w:bidi="ar-SA"/>
              </w:rPr>
              <w:t>);</w:t>
            </w:r>
          </w:p>
          <w:p w:rsidR="00BA5E6E" w:rsidRPr="004B24E5" w:rsidRDefault="00BA5E6E" w:rsidP="00BA5E6E">
            <w:pPr>
              <w:widowControl/>
              <w:suppressAutoHyphens w:val="0"/>
              <w:autoSpaceDE w:val="0"/>
              <w:textAlignment w:val="auto"/>
              <w:rPr>
                <w:rFonts w:ascii="Arial" w:hAnsi="Arial" w:cs="Arial"/>
                <w:kern w:val="0"/>
                <w:sz w:val="22"/>
                <w:lang w:bidi="ar-SA"/>
              </w:rPr>
            </w:pPr>
            <w:r w:rsidRPr="004B24E5">
              <w:rPr>
                <w:rFonts w:ascii="Arial" w:hAnsi="Arial" w:cs="Arial"/>
                <w:kern w:val="0"/>
                <w:sz w:val="22"/>
                <w:lang w:bidi="ar-SA"/>
              </w:rPr>
              <w:t xml:space="preserve">    }</w:t>
            </w:r>
          </w:p>
          <w:p w:rsidR="00BA5E6E" w:rsidRPr="004B24E5" w:rsidRDefault="00BA5E6E" w:rsidP="00BA5E6E">
            <w:pPr>
              <w:widowControl/>
              <w:suppressAutoHyphens w:val="0"/>
              <w:autoSpaceDE w:val="0"/>
              <w:textAlignment w:val="auto"/>
              <w:rPr>
                <w:rFonts w:ascii="Arial" w:hAnsi="Arial" w:cs="Arial"/>
                <w:kern w:val="0"/>
                <w:sz w:val="22"/>
                <w:lang w:bidi="ar-SA"/>
              </w:rPr>
            </w:pPr>
            <w:r w:rsidRPr="004B24E5">
              <w:rPr>
                <w:rFonts w:ascii="Arial" w:hAnsi="Arial" w:cs="Arial"/>
                <w:kern w:val="0"/>
                <w:sz w:val="22"/>
                <w:lang w:bidi="ar-SA"/>
              </w:rPr>
              <w:t>}</w:t>
            </w:r>
          </w:p>
          <w:p w:rsidR="00BA5E6E" w:rsidRPr="004B24E5" w:rsidRDefault="00BA5E6E" w:rsidP="00BA5E6E">
            <w:pPr>
              <w:widowControl/>
              <w:suppressAutoHyphens w:val="0"/>
              <w:autoSpaceDE w:val="0"/>
              <w:textAlignment w:val="auto"/>
              <w:rPr>
                <w:rFonts w:ascii="Arial" w:hAnsi="Arial" w:cs="Arial"/>
                <w:kern w:val="0"/>
                <w:lang w:bidi="ar-SA"/>
              </w:rPr>
            </w:pPr>
          </w:p>
          <w:p w:rsidR="00BA5E6E" w:rsidRPr="004B24E5" w:rsidRDefault="00BA5E6E" w:rsidP="00BA5E6E">
            <w:pPr>
              <w:widowControl/>
              <w:suppressAutoHyphens w:val="0"/>
              <w:autoSpaceDE w:val="0"/>
              <w:textAlignment w:val="auto"/>
              <w:rPr>
                <w:rFonts w:ascii="Arial" w:hAnsi="Arial" w:cs="Arial"/>
                <w:kern w:val="0"/>
                <w:lang w:bidi="ar-SA"/>
              </w:rPr>
            </w:pPr>
          </w:p>
          <w:p w:rsidR="00BA5E6E" w:rsidRPr="004B24E5" w:rsidRDefault="00BA5E6E" w:rsidP="00BA5E6E">
            <w:pPr>
              <w:widowControl/>
              <w:suppressAutoHyphens w:val="0"/>
              <w:autoSpaceDE w:val="0"/>
              <w:textAlignment w:val="auto"/>
              <w:rPr>
                <w:rFonts w:ascii="Arial" w:hAnsi="Arial" w:cs="Arial"/>
                <w:sz w:val="22"/>
                <w:szCs w:val="22"/>
              </w:rPr>
            </w:pPr>
            <w:r w:rsidRPr="004B24E5">
              <w:rPr>
                <w:rFonts w:ascii="Arial" w:hAnsi="Arial" w:cs="Arial"/>
                <w:color w:val="0000FF"/>
                <w:kern w:val="0"/>
                <w:sz w:val="22"/>
                <w:szCs w:val="22"/>
                <w:lang w:bidi="ar-SA"/>
              </w:rPr>
              <w:t>public</w:t>
            </w:r>
            <w:r w:rsidRPr="004B24E5">
              <w:rPr>
                <w:rFonts w:ascii="Arial" w:hAnsi="Arial" w:cs="Arial"/>
                <w:kern w:val="0"/>
                <w:sz w:val="22"/>
                <w:szCs w:val="22"/>
                <w:lang w:bidi="ar-SA"/>
              </w:rPr>
              <w:t xml:space="preserve"> </w:t>
            </w:r>
            <w:r w:rsidRPr="004B24E5">
              <w:rPr>
                <w:rFonts w:ascii="Arial" w:hAnsi="Arial" w:cs="Arial"/>
                <w:color w:val="0000FF"/>
                <w:kern w:val="0"/>
                <w:sz w:val="22"/>
                <w:szCs w:val="22"/>
                <w:lang w:bidi="ar-SA"/>
              </w:rPr>
              <w:t>class</w:t>
            </w:r>
            <w:r w:rsidRPr="004B24E5">
              <w:rPr>
                <w:rFonts w:ascii="Arial" w:hAnsi="Arial" w:cs="Arial"/>
                <w:kern w:val="0"/>
                <w:sz w:val="22"/>
                <w:szCs w:val="22"/>
                <w:lang w:bidi="ar-SA"/>
              </w:rPr>
              <w:t xml:space="preserve"> </w:t>
            </w:r>
            <w:proofErr w:type="spellStart"/>
            <w:r w:rsidRPr="004B24E5">
              <w:rPr>
                <w:rFonts w:ascii="Arial" w:hAnsi="Arial" w:cs="Arial"/>
                <w:color w:val="2B91AF"/>
                <w:kern w:val="0"/>
                <w:sz w:val="22"/>
                <w:szCs w:val="22"/>
                <w:lang w:bidi="ar-SA"/>
              </w:rPr>
              <w:t>MyListener</w:t>
            </w:r>
            <w:proofErr w:type="spellEnd"/>
            <w:r w:rsidRPr="004B24E5">
              <w:rPr>
                <w:rFonts w:ascii="Arial" w:hAnsi="Arial" w:cs="Arial"/>
                <w:kern w:val="0"/>
                <w:sz w:val="22"/>
                <w:szCs w:val="22"/>
                <w:lang w:bidi="ar-SA"/>
              </w:rPr>
              <w:t xml:space="preserve"> : </w:t>
            </w:r>
            <w:proofErr w:type="spellStart"/>
            <w:r w:rsidRPr="004B24E5">
              <w:rPr>
                <w:rFonts w:ascii="Arial" w:hAnsi="Arial" w:cs="Arial"/>
                <w:color w:val="2B91AF"/>
                <w:kern w:val="0"/>
                <w:sz w:val="22"/>
                <w:szCs w:val="22"/>
                <w:lang w:bidi="ar-SA"/>
              </w:rPr>
              <w:t>WebSocketClientTokenListener</w:t>
            </w:r>
            <w:proofErr w:type="spellEnd"/>
          </w:p>
          <w:p w:rsidR="00BA5E6E" w:rsidRPr="004B24E5" w:rsidRDefault="00BA5E6E" w:rsidP="00BA5E6E">
            <w:pPr>
              <w:widowControl/>
              <w:suppressAutoHyphens w:val="0"/>
              <w:autoSpaceDE w:val="0"/>
              <w:textAlignment w:val="auto"/>
              <w:rPr>
                <w:rFonts w:ascii="Arial" w:hAnsi="Arial" w:cs="Arial"/>
                <w:kern w:val="0"/>
                <w:sz w:val="22"/>
                <w:szCs w:val="22"/>
                <w:lang w:bidi="ar-SA"/>
              </w:rPr>
            </w:pPr>
            <w:r w:rsidRPr="004B24E5">
              <w:rPr>
                <w:rFonts w:ascii="Arial" w:hAnsi="Arial" w:cs="Arial"/>
                <w:kern w:val="0"/>
                <w:sz w:val="22"/>
                <w:szCs w:val="22"/>
                <w:lang w:bidi="ar-SA"/>
              </w:rPr>
              <w:t>{</w:t>
            </w:r>
          </w:p>
          <w:p w:rsidR="00BA5E6E" w:rsidRPr="004B24E5" w:rsidRDefault="00BA5E6E" w:rsidP="00BA5E6E">
            <w:pPr>
              <w:widowControl/>
              <w:suppressAutoHyphens w:val="0"/>
              <w:autoSpaceDE w:val="0"/>
              <w:textAlignment w:val="auto"/>
              <w:rPr>
                <w:rFonts w:ascii="Arial" w:hAnsi="Arial" w:cs="Arial"/>
                <w:sz w:val="22"/>
                <w:szCs w:val="22"/>
              </w:rPr>
            </w:pPr>
            <w:r w:rsidRPr="004B24E5">
              <w:rPr>
                <w:rFonts w:ascii="Arial" w:hAnsi="Arial" w:cs="Arial"/>
                <w:kern w:val="0"/>
                <w:sz w:val="22"/>
                <w:szCs w:val="22"/>
                <w:lang w:bidi="ar-SA"/>
              </w:rPr>
              <w:t xml:space="preserve">    </w:t>
            </w:r>
            <w:r w:rsidRPr="004B24E5">
              <w:rPr>
                <w:rFonts w:ascii="Arial" w:hAnsi="Arial" w:cs="Arial"/>
                <w:color w:val="0000FF"/>
                <w:kern w:val="0"/>
                <w:sz w:val="22"/>
                <w:szCs w:val="22"/>
                <w:lang w:bidi="ar-SA"/>
              </w:rPr>
              <w:t>private</w:t>
            </w:r>
            <w:r w:rsidRPr="004B24E5">
              <w:rPr>
                <w:rFonts w:ascii="Arial" w:hAnsi="Arial" w:cs="Arial"/>
                <w:kern w:val="0"/>
                <w:sz w:val="22"/>
                <w:szCs w:val="22"/>
                <w:lang w:bidi="ar-SA"/>
              </w:rPr>
              <w:t xml:space="preserve"> </w:t>
            </w:r>
            <w:proofErr w:type="spellStart"/>
            <w:r w:rsidRPr="004B24E5">
              <w:rPr>
                <w:rFonts w:ascii="Arial" w:hAnsi="Arial" w:cs="Arial"/>
                <w:color w:val="2B91AF"/>
                <w:kern w:val="0"/>
                <w:sz w:val="22"/>
                <w:szCs w:val="22"/>
                <w:lang w:bidi="ar-SA"/>
              </w:rPr>
              <w:t>WebSocketBaseTokenClient</w:t>
            </w:r>
            <w:proofErr w:type="spellEnd"/>
            <w:r w:rsidRPr="004B24E5">
              <w:rPr>
                <w:rFonts w:ascii="Arial" w:hAnsi="Arial" w:cs="Arial"/>
                <w:kern w:val="0"/>
                <w:sz w:val="22"/>
                <w:szCs w:val="22"/>
                <w:lang w:bidi="ar-SA"/>
              </w:rPr>
              <w:t xml:space="preserve"> </w:t>
            </w:r>
            <w:proofErr w:type="spellStart"/>
            <w:r w:rsidRPr="004B24E5">
              <w:rPr>
                <w:rFonts w:ascii="Arial" w:hAnsi="Arial" w:cs="Arial"/>
                <w:kern w:val="0"/>
                <w:sz w:val="22"/>
                <w:szCs w:val="22"/>
                <w:lang w:bidi="ar-SA"/>
              </w:rPr>
              <w:t>mClient</w:t>
            </w:r>
            <w:proofErr w:type="spellEnd"/>
            <w:r w:rsidRPr="004B24E5">
              <w:rPr>
                <w:rFonts w:ascii="Arial" w:hAnsi="Arial" w:cs="Arial"/>
                <w:kern w:val="0"/>
                <w:sz w:val="22"/>
                <w:szCs w:val="22"/>
                <w:lang w:bidi="ar-SA"/>
              </w:rPr>
              <w:t>;</w:t>
            </w:r>
          </w:p>
          <w:p w:rsidR="00BA5E6E" w:rsidRPr="004B24E5" w:rsidRDefault="00BA5E6E" w:rsidP="00BA5E6E">
            <w:pPr>
              <w:widowControl/>
              <w:suppressAutoHyphens w:val="0"/>
              <w:autoSpaceDE w:val="0"/>
              <w:textAlignment w:val="auto"/>
              <w:rPr>
                <w:rFonts w:ascii="Arial" w:hAnsi="Arial" w:cs="Arial"/>
                <w:kern w:val="0"/>
                <w:sz w:val="22"/>
                <w:szCs w:val="22"/>
                <w:lang w:bidi="ar-SA"/>
              </w:rPr>
            </w:pPr>
          </w:p>
          <w:p w:rsidR="00BA5E6E" w:rsidRPr="004B24E5" w:rsidRDefault="00BA5E6E" w:rsidP="00BA5E6E">
            <w:pPr>
              <w:widowControl/>
              <w:suppressAutoHyphens w:val="0"/>
              <w:autoSpaceDE w:val="0"/>
              <w:textAlignment w:val="auto"/>
              <w:rPr>
                <w:rFonts w:ascii="Arial" w:hAnsi="Arial" w:cs="Arial"/>
                <w:sz w:val="22"/>
                <w:szCs w:val="22"/>
              </w:rPr>
            </w:pPr>
            <w:r w:rsidRPr="004B24E5">
              <w:rPr>
                <w:rFonts w:ascii="Arial" w:hAnsi="Arial" w:cs="Arial"/>
                <w:kern w:val="0"/>
                <w:sz w:val="22"/>
                <w:szCs w:val="22"/>
                <w:lang w:bidi="ar-SA"/>
              </w:rPr>
              <w:t xml:space="preserve">    </w:t>
            </w:r>
            <w:r w:rsidRPr="004B24E5">
              <w:rPr>
                <w:rFonts w:ascii="Arial" w:hAnsi="Arial" w:cs="Arial"/>
                <w:color w:val="0000FF"/>
                <w:kern w:val="0"/>
                <w:sz w:val="22"/>
                <w:szCs w:val="22"/>
                <w:lang w:bidi="ar-SA"/>
              </w:rPr>
              <w:t>public</w:t>
            </w:r>
            <w:r w:rsidRPr="004B24E5">
              <w:rPr>
                <w:rFonts w:ascii="Arial" w:hAnsi="Arial" w:cs="Arial"/>
                <w:kern w:val="0"/>
                <w:sz w:val="22"/>
                <w:szCs w:val="22"/>
                <w:lang w:bidi="ar-SA"/>
              </w:rPr>
              <w:t xml:space="preserve"> </w:t>
            </w:r>
            <w:proofErr w:type="spellStart"/>
            <w:r w:rsidRPr="004B24E5">
              <w:rPr>
                <w:rFonts w:ascii="Arial" w:hAnsi="Arial" w:cs="Arial"/>
                <w:kern w:val="0"/>
                <w:sz w:val="22"/>
                <w:szCs w:val="22"/>
                <w:lang w:bidi="ar-SA"/>
              </w:rPr>
              <w:t>MyListener</w:t>
            </w:r>
            <w:proofErr w:type="spellEnd"/>
            <w:r w:rsidRPr="004B24E5">
              <w:rPr>
                <w:rFonts w:ascii="Arial" w:hAnsi="Arial" w:cs="Arial"/>
                <w:kern w:val="0"/>
                <w:sz w:val="22"/>
                <w:szCs w:val="22"/>
                <w:lang w:bidi="ar-SA"/>
              </w:rPr>
              <w:t>(</w:t>
            </w:r>
            <w:proofErr w:type="spellStart"/>
            <w:r w:rsidRPr="004B24E5">
              <w:rPr>
                <w:rFonts w:ascii="Arial" w:hAnsi="Arial" w:cs="Arial"/>
                <w:color w:val="2B91AF"/>
                <w:kern w:val="0"/>
                <w:sz w:val="22"/>
                <w:szCs w:val="22"/>
                <w:lang w:bidi="ar-SA"/>
              </w:rPr>
              <w:t>WebSocketBaseTokenClient</w:t>
            </w:r>
            <w:proofErr w:type="spellEnd"/>
            <w:r w:rsidRPr="004B24E5">
              <w:rPr>
                <w:rFonts w:ascii="Arial" w:hAnsi="Arial" w:cs="Arial"/>
                <w:kern w:val="0"/>
                <w:sz w:val="22"/>
                <w:szCs w:val="22"/>
                <w:lang w:bidi="ar-SA"/>
              </w:rPr>
              <w:t xml:space="preserve"> </w:t>
            </w:r>
            <w:proofErr w:type="spellStart"/>
            <w:r w:rsidRPr="004B24E5">
              <w:rPr>
                <w:rFonts w:ascii="Arial" w:hAnsi="Arial" w:cs="Arial"/>
                <w:kern w:val="0"/>
                <w:sz w:val="22"/>
                <w:szCs w:val="22"/>
                <w:lang w:bidi="ar-SA"/>
              </w:rPr>
              <w:t>aClient</w:t>
            </w:r>
            <w:proofErr w:type="spellEnd"/>
            <w:r w:rsidRPr="004B24E5">
              <w:rPr>
                <w:rFonts w:ascii="Arial" w:hAnsi="Arial" w:cs="Arial"/>
                <w:kern w:val="0"/>
                <w:sz w:val="22"/>
                <w:szCs w:val="22"/>
                <w:lang w:bidi="ar-SA"/>
              </w:rPr>
              <w:t>)</w:t>
            </w:r>
          </w:p>
          <w:p w:rsidR="00BA5E6E" w:rsidRPr="004B24E5" w:rsidRDefault="00BA5E6E" w:rsidP="00BA5E6E">
            <w:pPr>
              <w:widowControl/>
              <w:suppressAutoHyphens w:val="0"/>
              <w:autoSpaceDE w:val="0"/>
              <w:textAlignment w:val="auto"/>
              <w:rPr>
                <w:rFonts w:ascii="Arial" w:hAnsi="Arial" w:cs="Arial"/>
                <w:kern w:val="0"/>
                <w:sz w:val="22"/>
                <w:szCs w:val="22"/>
                <w:lang w:bidi="ar-SA"/>
              </w:rPr>
            </w:pPr>
            <w:r w:rsidRPr="004B24E5">
              <w:rPr>
                <w:rFonts w:ascii="Arial" w:hAnsi="Arial" w:cs="Arial"/>
                <w:kern w:val="0"/>
                <w:sz w:val="22"/>
                <w:szCs w:val="22"/>
                <w:lang w:bidi="ar-SA"/>
              </w:rPr>
              <w:t xml:space="preserve">    {</w:t>
            </w:r>
          </w:p>
          <w:p w:rsidR="00BA5E6E" w:rsidRPr="004B24E5" w:rsidRDefault="00BA5E6E" w:rsidP="00BA5E6E">
            <w:pPr>
              <w:widowControl/>
              <w:suppressAutoHyphens w:val="0"/>
              <w:autoSpaceDE w:val="0"/>
              <w:textAlignment w:val="auto"/>
              <w:rPr>
                <w:rFonts w:ascii="Arial" w:hAnsi="Arial" w:cs="Arial"/>
                <w:sz w:val="22"/>
                <w:szCs w:val="22"/>
              </w:rPr>
            </w:pPr>
            <w:r w:rsidRPr="004B24E5">
              <w:rPr>
                <w:rFonts w:ascii="Arial" w:hAnsi="Arial" w:cs="Arial"/>
                <w:kern w:val="0"/>
                <w:sz w:val="22"/>
                <w:szCs w:val="22"/>
                <w:lang w:bidi="ar-SA"/>
              </w:rPr>
              <w:t xml:space="preserve">        </w:t>
            </w:r>
            <w:proofErr w:type="spellStart"/>
            <w:r w:rsidRPr="004B24E5">
              <w:rPr>
                <w:rFonts w:ascii="Arial" w:hAnsi="Arial" w:cs="Arial"/>
                <w:color w:val="0000FF"/>
                <w:kern w:val="0"/>
                <w:sz w:val="22"/>
                <w:szCs w:val="22"/>
                <w:lang w:bidi="ar-SA"/>
              </w:rPr>
              <w:t>this</w:t>
            </w:r>
            <w:r w:rsidRPr="004B24E5">
              <w:rPr>
                <w:rFonts w:ascii="Arial" w:hAnsi="Arial" w:cs="Arial"/>
                <w:kern w:val="0"/>
                <w:sz w:val="22"/>
                <w:szCs w:val="22"/>
                <w:lang w:bidi="ar-SA"/>
              </w:rPr>
              <w:t>.mClient</w:t>
            </w:r>
            <w:proofErr w:type="spellEnd"/>
            <w:r w:rsidRPr="004B24E5">
              <w:rPr>
                <w:rFonts w:ascii="Arial" w:hAnsi="Arial" w:cs="Arial"/>
                <w:kern w:val="0"/>
                <w:sz w:val="22"/>
                <w:szCs w:val="22"/>
                <w:lang w:bidi="ar-SA"/>
              </w:rPr>
              <w:t xml:space="preserve"> = </w:t>
            </w:r>
            <w:proofErr w:type="spellStart"/>
            <w:r w:rsidRPr="004B24E5">
              <w:rPr>
                <w:rFonts w:ascii="Arial" w:hAnsi="Arial" w:cs="Arial"/>
                <w:kern w:val="0"/>
                <w:sz w:val="22"/>
                <w:szCs w:val="22"/>
                <w:lang w:bidi="ar-SA"/>
              </w:rPr>
              <w:t>aClient</w:t>
            </w:r>
            <w:proofErr w:type="spellEnd"/>
            <w:r w:rsidRPr="004B24E5">
              <w:rPr>
                <w:rFonts w:ascii="Arial" w:hAnsi="Arial" w:cs="Arial"/>
                <w:kern w:val="0"/>
                <w:sz w:val="22"/>
                <w:szCs w:val="22"/>
                <w:lang w:bidi="ar-SA"/>
              </w:rPr>
              <w:t>;</w:t>
            </w:r>
          </w:p>
          <w:p w:rsidR="00BA5E6E" w:rsidRPr="004B24E5" w:rsidRDefault="00BA5E6E" w:rsidP="00BA5E6E">
            <w:pPr>
              <w:widowControl/>
              <w:suppressAutoHyphens w:val="0"/>
              <w:autoSpaceDE w:val="0"/>
              <w:textAlignment w:val="auto"/>
              <w:rPr>
                <w:rFonts w:ascii="Arial" w:hAnsi="Arial" w:cs="Arial"/>
                <w:kern w:val="0"/>
                <w:sz w:val="22"/>
                <w:szCs w:val="22"/>
                <w:lang w:bidi="ar-SA"/>
              </w:rPr>
            </w:pPr>
            <w:r w:rsidRPr="004B24E5">
              <w:rPr>
                <w:rFonts w:ascii="Arial" w:hAnsi="Arial" w:cs="Arial"/>
                <w:kern w:val="0"/>
                <w:sz w:val="22"/>
                <w:szCs w:val="22"/>
                <w:lang w:bidi="ar-SA"/>
              </w:rPr>
              <w:t xml:space="preserve">    }</w:t>
            </w:r>
          </w:p>
          <w:p w:rsidR="00BA5E6E" w:rsidRPr="004B24E5" w:rsidRDefault="00BA5E6E" w:rsidP="00BA5E6E">
            <w:pPr>
              <w:widowControl/>
              <w:suppressAutoHyphens w:val="0"/>
              <w:autoSpaceDE w:val="0"/>
              <w:textAlignment w:val="auto"/>
              <w:rPr>
                <w:rFonts w:ascii="Arial" w:hAnsi="Arial" w:cs="Arial"/>
                <w:kern w:val="0"/>
                <w:sz w:val="22"/>
                <w:szCs w:val="22"/>
                <w:lang w:bidi="ar-SA"/>
              </w:rPr>
            </w:pPr>
          </w:p>
          <w:p w:rsidR="00BA5E6E" w:rsidRPr="004B24E5" w:rsidRDefault="00BA5E6E" w:rsidP="00BA5E6E">
            <w:pPr>
              <w:widowControl/>
              <w:suppressAutoHyphens w:val="0"/>
              <w:autoSpaceDE w:val="0"/>
              <w:textAlignment w:val="auto"/>
              <w:rPr>
                <w:rFonts w:ascii="Arial" w:hAnsi="Arial" w:cs="Arial"/>
                <w:sz w:val="22"/>
                <w:szCs w:val="22"/>
              </w:rPr>
            </w:pPr>
            <w:r w:rsidRPr="004B24E5">
              <w:rPr>
                <w:rFonts w:ascii="Arial" w:hAnsi="Arial" w:cs="Arial"/>
                <w:kern w:val="0"/>
                <w:sz w:val="22"/>
                <w:szCs w:val="22"/>
                <w:lang w:bidi="ar-SA"/>
              </w:rPr>
              <w:t xml:space="preserve">    </w:t>
            </w:r>
            <w:r w:rsidRPr="004B24E5">
              <w:rPr>
                <w:rFonts w:ascii="Arial" w:hAnsi="Arial" w:cs="Arial"/>
                <w:color w:val="0000FF"/>
                <w:kern w:val="0"/>
                <w:sz w:val="22"/>
                <w:szCs w:val="22"/>
                <w:lang w:bidi="ar-SA"/>
              </w:rPr>
              <w:t>public</w:t>
            </w:r>
            <w:r w:rsidRPr="004B24E5">
              <w:rPr>
                <w:rFonts w:ascii="Arial" w:hAnsi="Arial" w:cs="Arial"/>
                <w:kern w:val="0"/>
                <w:sz w:val="22"/>
                <w:szCs w:val="22"/>
                <w:lang w:bidi="ar-SA"/>
              </w:rPr>
              <w:t xml:space="preserve"> </w:t>
            </w:r>
            <w:r w:rsidRPr="004B24E5">
              <w:rPr>
                <w:rFonts w:ascii="Arial" w:hAnsi="Arial" w:cs="Arial"/>
                <w:color w:val="0000FF"/>
                <w:kern w:val="0"/>
                <w:sz w:val="22"/>
                <w:szCs w:val="22"/>
                <w:lang w:bidi="ar-SA"/>
              </w:rPr>
              <w:t>void</w:t>
            </w:r>
            <w:r w:rsidRPr="004B24E5">
              <w:rPr>
                <w:rFonts w:ascii="Arial" w:hAnsi="Arial" w:cs="Arial"/>
                <w:kern w:val="0"/>
                <w:sz w:val="22"/>
                <w:szCs w:val="22"/>
                <w:lang w:bidi="ar-SA"/>
              </w:rPr>
              <w:t xml:space="preserve"> </w:t>
            </w:r>
            <w:proofErr w:type="spellStart"/>
            <w:r w:rsidRPr="004B24E5">
              <w:rPr>
                <w:rFonts w:ascii="Arial" w:hAnsi="Arial" w:cs="Arial"/>
                <w:kern w:val="0"/>
                <w:sz w:val="22"/>
                <w:szCs w:val="22"/>
                <w:lang w:bidi="ar-SA"/>
              </w:rPr>
              <w:t>ProcessOnTokenText</w:t>
            </w:r>
            <w:proofErr w:type="spellEnd"/>
            <w:r w:rsidRPr="004B24E5">
              <w:rPr>
                <w:rFonts w:ascii="Arial" w:hAnsi="Arial" w:cs="Arial"/>
                <w:kern w:val="0"/>
                <w:sz w:val="22"/>
                <w:szCs w:val="22"/>
                <w:lang w:bidi="ar-SA"/>
              </w:rPr>
              <w:t>(</w:t>
            </w:r>
            <w:r w:rsidRPr="004B24E5">
              <w:rPr>
                <w:rFonts w:ascii="Arial" w:hAnsi="Arial" w:cs="Arial"/>
                <w:color w:val="2B91AF"/>
                <w:kern w:val="0"/>
                <w:sz w:val="22"/>
                <w:szCs w:val="22"/>
                <w:lang w:bidi="ar-SA"/>
              </w:rPr>
              <w:t>Token</w:t>
            </w:r>
            <w:r w:rsidRPr="004B24E5">
              <w:rPr>
                <w:rFonts w:ascii="Arial" w:hAnsi="Arial" w:cs="Arial"/>
                <w:kern w:val="0"/>
                <w:sz w:val="22"/>
                <w:szCs w:val="22"/>
                <w:lang w:bidi="ar-SA"/>
              </w:rPr>
              <w:t xml:space="preserve"> </w:t>
            </w:r>
            <w:proofErr w:type="spellStart"/>
            <w:r w:rsidRPr="004B24E5">
              <w:rPr>
                <w:rFonts w:ascii="Arial" w:hAnsi="Arial" w:cs="Arial"/>
                <w:kern w:val="0"/>
                <w:sz w:val="22"/>
                <w:szCs w:val="22"/>
                <w:lang w:bidi="ar-SA"/>
              </w:rPr>
              <w:t>aToken</w:t>
            </w:r>
            <w:proofErr w:type="spellEnd"/>
            <w:r w:rsidRPr="004B24E5">
              <w:rPr>
                <w:rFonts w:ascii="Arial" w:hAnsi="Arial" w:cs="Arial"/>
                <w:kern w:val="0"/>
                <w:sz w:val="22"/>
                <w:szCs w:val="22"/>
                <w:lang w:bidi="ar-SA"/>
              </w:rPr>
              <w:t>)</w:t>
            </w:r>
          </w:p>
          <w:p w:rsidR="00BA5E6E" w:rsidRPr="004B24E5" w:rsidRDefault="00BA5E6E" w:rsidP="00BA5E6E">
            <w:pPr>
              <w:widowControl/>
              <w:suppressAutoHyphens w:val="0"/>
              <w:autoSpaceDE w:val="0"/>
              <w:textAlignment w:val="auto"/>
              <w:rPr>
                <w:rFonts w:ascii="Arial" w:hAnsi="Arial" w:cs="Arial"/>
                <w:kern w:val="0"/>
                <w:sz w:val="22"/>
                <w:szCs w:val="22"/>
                <w:lang w:bidi="ar-SA"/>
              </w:rPr>
            </w:pPr>
            <w:r w:rsidRPr="004B24E5">
              <w:rPr>
                <w:rFonts w:ascii="Arial" w:hAnsi="Arial" w:cs="Arial"/>
                <w:kern w:val="0"/>
                <w:sz w:val="22"/>
                <w:szCs w:val="22"/>
                <w:lang w:bidi="ar-SA"/>
              </w:rPr>
              <w:t xml:space="preserve">    {</w:t>
            </w:r>
          </w:p>
          <w:p w:rsidR="00BA5E6E" w:rsidRPr="004B24E5" w:rsidRDefault="00BA5E6E" w:rsidP="00BA5E6E">
            <w:pPr>
              <w:widowControl/>
              <w:suppressAutoHyphens w:val="0"/>
              <w:autoSpaceDE w:val="0"/>
              <w:textAlignment w:val="auto"/>
              <w:rPr>
                <w:rFonts w:ascii="Arial" w:hAnsi="Arial" w:cs="Arial"/>
                <w:sz w:val="22"/>
                <w:szCs w:val="22"/>
              </w:rPr>
            </w:pPr>
            <w:r w:rsidRPr="004B24E5">
              <w:rPr>
                <w:rFonts w:ascii="Arial" w:hAnsi="Arial" w:cs="Arial"/>
                <w:kern w:val="0"/>
                <w:sz w:val="22"/>
                <w:szCs w:val="22"/>
                <w:lang w:bidi="ar-SA"/>
              </w:rPr>
              <w:t xml:space="preserve">         </w:t>
            </w:r>
            <w:proofErr w:type="spellStart"/>
            <w:r w:rsidRPr="004B24E5">
              <w:rPr>
                <w:rFonts w:ascii="Arial" w:hAnsi="Arial" w:cs="Arial"/>
                <w:color w:val="2B91AF"/>
                <w:kern w:val="0"/>
                <w:sz w:val="22"/>
                <w:szCs w:val="22"/>
                <w:lang w:bidi="ar-SA"/>
              </w:rPr>
              <w:t>Console</w:t>
            </w:r>
            <w:r w:rsidRPr="004B24E5">
              <w:rPr>
                <w:rFonts w:ascii="Arial" w:hAnsi="Arial" w:cs="Arial"/>
                <w:kern w:val="0"/>
                <w:sz w:val="22"/>
                <w:szCs w:val="22"/>
                <w:lang w:bidi="ar-SA"/>
              </w:rPr>
              <w:t>.WriteLine</w:t>
            </w:r>
            <w:proofErr w:type="spellEnd"/>
            <w:r w:rsidRPr="004B24E5">
              <w:rPr>
                <w:rFonts w:ascii="Arial" w:hAnsi="Arial" w:cs="Arial"/>
                <w:kern w:val="0"/>
                <w:sz w:val="22"/>
                <w:szCs w:val="22"/>
                <w:lang w:bidi="ar-SA"/>
              </w:rPr>
              <w:t>(</w:t>
            </w:r>
            <w:r w:rsidRPr="004B24E5">
              <w:rPr>
                <w:rFonts w:ascii="Arial" w:hAnsi="Arial" w:cs="Arial"/>
                <w:color w:val="A31515"/>
                <w:kern w:val="0"/>
                <w:sz w:val="22"/>
                <w:szCs w:val="22"/>
                <w:lang w:bidi="ar-SA"/>
              </w:rPr>
              <w:t>"Token Text: "</w:t>
            </w:r>
            <w:r w:rsidRPr="004B24E5">
              <w:rPr>
                <w:rFonts w:ascii="Arial" w:hAnsi="Arial" w:cs="Arial"/>
                <w:kern w:val="0"/>
                <w:sz w:val="22"/>
                <w:szCs w:val="22"/>
                <w:lang w:bidi="ar-SA"/>
              </w:rPr>
              <w:t xml:space="preserve"> + </w:t>
            </w:r>
            <w:proofErr w:type="spellStart"/>
            <w:r w:rsidRPr="004B24E5">
              <w:rPr>
                <w:rFonts w:ascii="Arial" w:hAnsi="Arial" w:cs="Arial"/>
                <w:kern w:val="0"/>
                <w:sz w:val="22"/>
                <w:szCs w:val="22"/>
                <w:lang w:bidi="ar-SA"/>
              </w:rPr>
              <w:t>aToken.GetString</w:t>
            </w:r>
            <w:proofErr w:type="spellEnd"/>
            <w:r w:rsidRPr="004B24E5">
              <w:rPr>
                <w:rFonts w:ascii="Arial" w:hAnsi="Arial" w:cs="Arial"/>
                <w:kern w:val="0"/>
                <w:sz w:val="22"/>
                <w:szCs w:val="22"/>
                <w:lang w:bidi="ar-SA"/>
              </w:rPr>
              <w:t>(</w:t>
            </w:r>
            <w:r w:rsidRPr="004B24E5">
              <w:rPr>
                <w:rFonts w:ascii="Arial" w:hAnsi="Arial" w:cs="Arial"/>
                <w:color w:val="A31515"/>
                <w:kern w:val="0"/>
                <w:sz w:val="22"/>
                <w:szCs w:val="22"/>
                <w:lang w:bidi="ar-SA"/>
              </w:rPr>
              <w:t>"data"</w:t>
            </w:r>
            <w:r w:rsidRPr="004B24E5">
              <w:rPr>
                <w:rFonts w:ascii="Arial" w:hAnsi="Arial" w:cs="Arial"/>
                <w:kern w:val="0"/>
                <w:sz w:val="22"/>
                <w:szCs w:val="22"/>
                <w:lang w:bidi="ar-SA"/>
              </w:rPr>
              <w:t>));</w:t>
            </w:r>
          </w:p>
          <w:p w:rsidR="00BA5E6E" w:rsidRPr="004B24E5" w:rsidRDefault="00BA5E6E" w:rsidP="00BA5E6E">
            <w:pPr>
              <w:widowControl/>
              <w:suppressAutoHyphens w:val="0"/>
              <w:autoSpaceDE w:val="0"/>
              <w:textAlignment w:val="auto"/>
              <w:rPr>
                <w:rFonts w:ascii="Arial" w:hAnsi="Arial" w:cs="Arial"/>
                <w:kern w:val="0"/>
                <w:sz w:val="22"/>
                <w:szCs w:val="22"/>
                <w:lang w:bidi="ar-SA"/>
              </w:rPr>
            </w:pPr>
            <w:r w:rsidRPr="004B24E5">
              <w:rPr>
                <w:rFonts w:ascii="Arial" w:hAnsi="Arial" w:cs="Arial"/>
                <w:kern w:val="0"/>
                <w:sz w:val="22"/>
                <w:szCs w:val="22"/>
                <w:lang w:bidi="ar-SA"/>
              </w:rPr>
              <w:t xml:space="preserve">    }</w:t>
            </w:r>
          </w:p>
          <w:p w:rsidR="00BA5E6E" w:rsidRPr="004B24E5" w:rsidRDefault="00BA5E6E" w:rsidP="00BA5E6E">
            <w:pPr>
              <w:widowControl/>
              <w:suppressAutoHyphens w:val="0"/>
              <w:autoSpaceDE w:val="0"/>
              <w:textAlignment w:val="auto"/>
              <w:rPr>
                <w:rFonts w:ascii="Arial" w:hAnsi="Arial" w:cs="Arial"/>
                <w:kern w:val="0"/>
                <w:sz w:val="22"/>
                <w:szCs w:val="22"/>
                <w:lang w:bidi="ar-SA"/>
              </w:rPr>
            </w:pPr>
          </w:p>
          <w:p w:rsidR="00BA5E6E" w:rsidRPr="004B24E5" w:rsidRDefault="00BA5E6E" w:rsidP="00BA5E6E">
            <w:pPr>
              <w:widowControl/>
              <w:suppressAutoHyphens w:val="0"/>
              <w:autoSpaceDE w:val="0"/>
              <w:textAlignment w:val="auto"/>
              <w:rPr>
                <w:rFonts w:ascii="Arial" w:hAnsi="Arial" w:cs="Arial"/>
                <w:sz w:val="22"/>
                <w:szCs w:val="22"/>
              </w:rPr>
            </w:pPr>
            <w:r w:rsidRPr="004B24E5">
              <w:rPr>
                <w:rFonts w:ascii="Arial" w:hAnsi="Arial" w:cs="Arial"/>
                <w:kern w:val="0"/>
                <w:sz w:val="22"/>
                <w:szCs w:val="22"/>
                <w:lang w:bidi="ar-SA"/>
              </w:rPr>
              <w:t xml:space="preserve">    </w:t>
            </w:r>
            <w:r w:rsidRPr="004B24E5">
              <w:rPr>
                <w:rFonts w:ascii="Arial" w:hAnsi="Arial" w:cs="Arial"/>
                <w:color w:val="0000FF"/>
                <w:kern w:val="0"/>
                <w:sz w:val="22"/>
                <w:szCs w:val="22"/>
                <w:lang w:bidi="ar-SA"/>
              </w:rPr>
              <w:t>public</w:t>
            </w:r>
            <w:r w:rsidRPr="004B24E5">
              <w:rPr>
                <w:rFonts w:ascii="Arial" w:hAnsi="Arial" w:cs="Arial"/>
                <w:kern w:val="0"/>
                <w:sz w:val="22"/>
                <w:szCs w:val="22"/>
                <w:lang w:bidi="ar-SA"/>
              </w:rPr>
              <w:t xml:space="preserve"> </w:t>
            </w:r>
            <w:r w:rsidRPr="004B24E5">
              <w:rPr>
                <w:rFonts w:ascii="Arial" w:hAnsi="Arial" w:cs="Arial"/>
                <w:color w:val="0000FF"/>
                <w:kern w:val="0"/>
                <w:sz w:val="22"/>
                <w:szCs w:val="22"/>
                <w:lang w:bidi="ar-SA"/>
              </w:rPr>
              <w:t>void</w:t>
            </w:r>
            <w:r w:rsidRPr="004B24E5">
              <w:rPr>
                <w:rFonts w:ascii="Arial" w:hAnsi="Arial" w:cs="Arial"/>
                <w:kern w:val="0"/>
                <w:sz w:val="22"/>
                <w:szCs w:val="22"/>
                <w:lang w:bidi="ar-SA"/>
              </w:rPr>
              <w:t xml:space="preserve"> </w:t>
            </w:r>
            <w:proofErr w:type="spellStart"/>
            <w:r w:rsidRPr="004B24E5">
              <w:rPr>
                <w:rFonts w:ascii="Arial" w:hAnsi="Arial" w:cs="Arial"/>
                <w:kern w:val="0"/>
                <w:sz w:val="22"/>
                <w:szCs w:val="22"/>
                <w:lang w:bidi="ar-SA"/>
              </w:rPr>
              <w:t>ProcessOnBinaryMessage</w:t>
            </w:r>
            <w:proofErr w:type="spellEnd"/>
            <w:r w:rsidRPr="004B24E5">
              <w:rPr>
                <w:rFonts w:ascii="Arial" w:hAnsi="Arial" w:cs="Arial"/>
                <w:kern w:val="0"/>
                <w:sz w:val="22"/>
                <w:szCs w:val="22"/>
                <w:lang w:bidi="ar-SA"/>
              </w:rPr>
              <w:t>(</w:t>
            </w:r>
            <w:proofErr w:type="spellStart"/>
            <w:r w:rsidRPr="004B24E5">
              <w:rPr>
                <w:rFonts w:ascii="Arial" w:hAnsi="Arial" w:cs="Arial"/>
                <w:color w:val="2B91AF"/>
                <w:kern w:val="0"/>
                <w:sz w:val="22"/>
                <w:szCs w:val="22"/>
                <w:lang w:bidi="ar-SA"/>
              </w:rPr>
              <w:t>WebSocketPacket</w:t>
            </w:r>
            <w:proofErr w:type="spellEnd"/>
            <w:r w:rsidRPr="004B24E5">
              <w:rPr>
                <w:rFonts w:ascii="Arial" w:hAnsi="Arial" w:cs="Arial"/>
                <w:kern w:val="0"/>
                <w:sz w:val="22"/>
                <w:szCs w:val="22"/>
                <w:lang w:bidi="ar-SA"/>
              </w:rPr>
              <w:t xml:space="preserve"> </w:t>
            </w:r>
            <w:proofErr w:type="spellStart"/>
            <w:r w:rsidRPr="004B24E5">
              <w:rPr>
                <w:rFonts w:ascii="Arial" w:hAnsi="Arial" w:cs="Arial"/>
                <w:kern w:val="0"/>
                <w:sz w:val="22"/>
                <w:szCs w:val="22"/>
                <w:lang w:bidi="ar-SA"/>
              </w:rPr>
              <w:t>aDataPacket</w:t>
            </w:r>
            <w:proofErr w:type="spellEnd"/>
            <w:r w:rsidRPr="004B24E5">
              <w:rPr>
                <w:rFonts w:ascii="Arial" w:hAnsi="Arial" w:cs="Arial"/>
                <w:kern w:val="0"/>
                <w:sz w:val="22"/>
                <w:szCs w:val="22"/>
                <w:lang w:bidi="ar-SA"/>
              </w:rPr>
              <w:t>) { }</w:t>
            </w:r>
          </w:p>
          <w:p w:rsidR="00BA5E6E" w:rsidRPr="004B24E5" w:rsidRDefault="00BA5E6E" w:rsidP="00BA5E6E">
            <w:pPr>
              <w:widowControl/>
              <w:suppressAutoHyphens w:val="0"/>
              <w:autoSpaceDE w:val="0"/>
              <w:textAlignment w:val="auto"/>
              <w:rPr>
                <w:rFonts w:ascii="Arial" w:hAnsi="Arial" w:cs="Arial"/>
                <w:kern w:val="0"/>
                <w:sz w:val="22"/>
                <w:szCs w:val="22"/>
                <w:lang w:bidi="ar-SA"/>
              </w:rPr>
            </w:pPr>
          </w:p>
          <w:p w:rsidR="00BA5E6E" w:rsidRPr="004B24E5" w:rsidRDefault="00BA5E6E" w:rsidP="00BA5E6E">
            <w:pPr>
              <w:widowControl/>
              <w:suppressAutoHyphens w:val="0"/>
              <w:autoSpaceDE w:val="0"/>
              <w:textAlignment w:val="auto"/>
              <w:rPr>
                <w:rFonts w:ascii="Arial" w:hAnsi="Arial" w:cs="Arial"/>
                <w:sz w:val="22"/>
                <w:szCs w:val="22"/>
              </w:rPr>
            </w:pPr>
            <w:r w:rsidRPr="004B24E5">
              <w:rPr>
                <w:rFonts w:ascii="Arial" w:hAnsi="Arial" w:cs="Arial"/>
                <w:kern w:val="0"/>
                <w:sz w:val="22"/>
                <w:szCs w:val="22"/>
                <w:lang w:bidi="ar-SA"/>
              </w:rPr>
              <w:t xml:space="preserve">    </w:t>
            </w:r>
            <w:r w:rsidRPr="004B24E5">
              <w:rPr>
                <w:rFonts w:ascii="Arial" w:hAnsi="Arial" w:cs="Arial"/>
                <w:color w:val="0000FF"/>
                <w:kern w:val="0"/>
                <w:sz w:val="22"/>
                <w:szCs w:val="22"/>
                <w:lang w:bidi="ar-SA"/>
              </w:rPr>
              <w:t>public</w:t>
            </w:r>
            <w:r w:rsidRPr="004B24E5">
              <w:rPr>
                <w:rFonts w:ascii="Arial" w:hAnsi="Arial" w:cs="Arial"/>
                <w:kern w:val="0"/>
                <w:sz w:val="22"/>
                <w:szCs w:val="22"/>
                <w:lang w:bidi="ar-SA"/>
              </w:rPr>
              <w:t xml:space="preserve"> </w:t>
            </w:r>
            <w:r w:rsidRPr="004B24E5">
              <w:rPr>
                <w:rFonts w:ascii="Arial" w:hAnsi="Arial" w:cs="Arial"/>
                <w:color w:val="0000FF"/>
                <w:kern w:val="0"/>
                <w:sz w:val="22"/>
                <w:szCs w:val="22"/>
                <w:lang w:bidi="ar-SA"/>
              </w:rPr>
              <w:t>void</w:t>
            </w:r>
            <w:r w:rsidRPr="004B24E5">
              <w:rPr>
                <w:rFonts w:ascii="Arial" w:hAnsi="Arial" w:cs="Arial"/>
                <w:kern w:val="0"/>
                <w:sz w:val="22"/>
                <w:szCs w:val="22"/>
                <w:lang w:bidi="ar-SA"/>
              </w:rPr>
              <w:t xml:space="preserve"> </w:t>
            </w:r>
            <w:proofErr w:type="spellStart"/>
            <w:r w:rsidRPr="004B24E5">
              <w:rPr>
                <w:rFonts w:ascii="Arial" w:hAnsi="Arial" w:cs="Arial"/>
                <w:kern w:val="0"/>
                <w:sz w:val="22"/>
                <w:szCs w:val="22"/>
                <w:lang w:bidi="ar-SA"/>
              </w:rPr>
              <w:t>ProcessOnClose</w:t>
            </w:r>
            <w:proofErr w:type="spellEnd"/>
            <w:r w:rsidRPr="004B24E5">
              <w:rPr>
                <w:rFonts w:ascii="Arial" w:hAnsi="Arial" w:cs="Arial"/>
                <w:kern w:val="0"/>
                <w:sz w:val="22"/>
                <w:szCs w:val="22"/>
                <w:lang w:bidi="ar-SA"/>
              </w:rPr>
              <w:t>(</w:t>
            </w:r>
            <w:proofErr w:type="spellStart"/>
            <w:r w:rsidRPr="004B24E5">
              <w:rPr>
                <w:rFonts w:ascii="Arial" w:hAnsi="Arial" w:cs="Arial"/>
                <w:color w:val="2B91AF"/>
                <w:kern w:val="0"/>
                <w:sz w:val="22"/>
                <w:szCs w:val="22"/>
                <w:lang w:bidi="ar-SA"/>
              </w:rPr>
              <w:t>WebSocketCloseReason</w:t>
            </w:r>
            <w:proofErr w:type="spellEnd"/>
            <w:r w:rsidRPr="004B24E5">
              <w:rPr>
                <w:rFonts w:ascii="Arial" w:hAnsi="Arial" w:cs="Arial"/>
                <w:kern w:val="0"/>
                <w:sz w:val="22"/>
                <w:szCs w:val="22"/>
                <w:lang w:bidi="ar-SA"/>
              </w:rPr>
              <w:t xml:space="preserve"> </w:t>
            </w:r>
            <w:proofErr w:type="spellStart"/>
            <w:r w:rsidRPr="004B24E5">
              <w:rPr>
                <w:rFonts w:ascii="Arial" w:hAnsi="Arial" w:cs="Arial"/>
                <w:kern w:val="0"/>
                <w:sz w:val="22"/>
                <w:szCs w:val="22"/>
                <w:lang w:bidi="ar-SA"/>
              </w:rPr>
              <w:t>aCloseReason</w:t>
            </w:r>
            <w:proofErr w:type="spellEnd"/>
            <w:r w:rsidRPr="004B24E5">
              <w:rPr>
                <w:rFonts w:ascii="Arial" w:hAnsi="Arial" w:cs="Arial"/>
                <w:kern w:val="0"/>
                <w:sz w:val="22"/>
                <w:szCs w:val="22"/>
                <w:lang w:bidi="ar-SA"/>
              </w:rPr>
              <w:t>)</w:t>
            </w:r>
          </w:p>
          <w:p w:rsidR="00BA5E6E" w:rsidRPr="004B24E5" w:rsidRDefault="00BA5E6E" w:rsidP="00BA5E6E">
            <w:pPr>
              <w:widowControl/>
              <w:suppressAutoHyphens w:val="0"/>
              <w:autoSpaceDE w:val="0"/>
              <w:textAlignment w:val="auto"/>
              <w:rPr>
                <w:rFonts w:ascii="Arial" w:hAnsi="Arial" w:cs="Arial"/>
                <w:kern w:val="0"/>
                <w:sz w:val="22"/>
                <w:szCs w:val="22"/>
                <w:lang w:bidi="ar-SA"/>
              </w:rPr>
            </w:pPr>
            <w:r w:rsidRPr="004B24E5">
              <w:rPr>
                <w:rFonts w:ascii="Arial" w:hAnsi="Arial" w:cs="Arial"/>
                <w:kern w:val="0"/>
                <w:sz w:val="22"/>
                <w:szCs w:val="22"/>
                <w:lang w:bidi="ar-SA"/>
              </w:rPr>
              <w:t xml:space="preserve">    {</w:t>
            </w:r>
          </w:p>
          <w:p w:rsidR="00BA5E6E" w:rsidRPr="004B24E5" w:rsidRDefault="00BA5E6E" w:rsidP="00BA5E6E">
            <w:pPr>
              <w:widowControl/>
              <w:suppressAutoHyphens w:val="0"/>
              <w:autoSpaceDE w:val="0"/>
              <w:textAlignment w:val="auto"/>
              <w:rPr>
                <w:rFonts w:ascii="Arial" w:hAnsi="Arial" w:cs="Arial"/>
                <w:sz w:val="22"/>
                <w:szCs w:val="22"/>
              </w:rPr>
            </w:pPr>
            <w:r w:rsidRPr="004B24E5">
              <w:rPr>
                <w:rFonts w:ascii="Arial" w:hAnsi="Arial" w:cs="Arial"/>
                <w:kern w:val="0"/>
                <w:sz w:val="22"/>
                <w:szCs w:val="22"/>
                <w:lang w:bidi="ar-SA"/>
              </w:rPr>
              <w:t xml:space="preserve">        </w:t>
            </w:r>
            <w:proofErr w:type="spellStart"/>
            <w:r w:rsidRPr="004B24E5">
              <w:rPr>
                <w:rFonts w:ascii="Arial" w:hAnsi="Arial" w:cs="Arial"/>
                <w:color w:val="2B91AF"/>
                <w:kern w:val="0"/>
                <w:sz w:val="22"/>
                <w:szCs w:val="22"/>
                <w:lang w:bidi="ar-SA"/>
              </w:rPr>
              <w:t>Console</w:t>
            </w:r>
            <w:r w:rsidRPr="004B24E5">
              <w:rPr>
                <w:rFonts w:ascii="Arial" w:hAnsi="Arial" w:cs="Arial"/>
                <w:kern w:val="0"/>
                <w:sz w:val="22"/>
                <w:szCs w:val="22"/>
                <w:lang w:bidi="ar-SA"/>
              </w:rPr>
              <w:t>.WriteLine</w:t>
            </w:r>
            <w:proofErr w:type="spellEnd"/>
            <w:r w:rsidRPr="004B24E5">
              <w:rPr>
                <w:rFonts w:ascii="Arial" w:hAnsi="Arial" w:cs="Arial"/>
                <w:kern w:val="0"/>
                <w:sz w:val="22"/>
                <w:szCs w:val="22"/>
                <w:lang w:bidi="ar-SA"/>
              </w:rPr>
              <w:t>(</w:t>
            </w:r>
            <w:proofErr w:type="spellStart"/>
            <w:r w:rsidRPr="004B24E5">
              <w:rPr>
                <w:rFonts w:ascii="Arial" w:hAnsi="Arial" w:cs="Arial"/>
                <w:kern w:val="0"/>
                <w:sz w:val="22"/>
                <w:szCs w:val="22"/>
                <w:lang w:bidi="ar-SA"/>
              </w:rPr>
              <w:t>aCloseReason.ToString</w:t>
            </w:r>
            <w:proofErr w:type="spellEnd"/>
            <w:r w:rsidRPr="004B24E5">
              <w:rPr>
                <w:rFonts w:ascii="Arial" w:hAnsi="Arial" w:cs="Arial"/>
                <w:kern w:val="0"/>
                <w:sz w:val="22"/>
                <w:szCs w:val="22"/>
                <w:lang w:bidi="ar-SA"/>
              </w:rPr>
              <w:t>());</w:t>
            </w:r>
          </w:p>
          <w:p w:rsidR="00BA5E6E" w:rsidRPr="004B24E5" w:rsidRDefault="00BA5E6E" w:rsidP="00BA5E6E">
            <w:pPr>
              <w:widowControl/>
              <w:suppressAutoHyphens w:val="0"/>
              <w:autoSpaceDE w:val="0"/>
              <w:textAlignment w:val="auto"/>
              <w:rPr>
                <w:rFonts w:ascii="Arial" w:hAnsi="Arial" w:cs="Arial"/>
                <w:kern w:val="0"/>
                <w:sz w:val="22"/>
                <w:szCs w:val="22"/>
                <w:lang w:bidi="ar-SA"/>
              </w:rPr>
            </w:pPr>
            <w:r w:rsidRPr="004B24E5">
              <w:rPr>
                <w:rFonts w:ascii="Arial" w:hAnsi="Arial" w:cs="Arial"/>
                <w:kern w:val="0"/>
                <w:sz w:val="22"/>
                <w:szCs w:val="22"/>
                <w:lang w:bidi="ar-SA"/>
              </w:rPr>
              <w:t xml:space="preserve">    }</w:t>
            </w:r>
          </w:p>
          <w:p w:rsidR="00BA5E6E" w:rsidRPr="004B24E5" w:rsidRDefault="00BA5E6E" w:rsidP="00BA5E6E">
            <w:pPr>
              <w:widowControl/>
              <w:suppressAutoHyphens w:val="0"/>
              <w:autoSpaceDE w:val="0"/>
              <w:textAlignment w:val="auto"/>
              <w:rPr>
                <w:rFonts w:ascii="Arial" w:hAnsi="Arial" w:cs="Arial"/>
                <w:kern w:val="0"/>
                <w:sz w:val="22"/>
                <w:szCs w:val="22"/>
                <w:lang w:bidi="ar-SA"/>
              </w:rPr>
            </w:pPr>
          </w:p>
          <w:p w:rsidR="00BA5E6E" w:rsidRPr="004B24E5" w:rsidRDefault="00BA5E6E" w:rsidP="00BA5E6E">
            <w:pPr>
              <w:widowControl/>
              <w:suppressAutoHyphens w:val="0"/>
              <w:autoSpaceDE w:val="0"/>
              <w:textAlignment w:val="auto"/>
              <w:rPr>
                <w:rFonts w:ascii="Arial" w:hAnsi="Arial" w:cs="Arial"/>
                <w:sz w:val="22"/>
                <w:szCs w:val="22"/>
              </w:rPr>
            </w:pPr>
            <w:r w:rsidRPr="004B24E5">
              <w:rPr>
                <w:rFonts w:ascii="Arial" w:hAnsi="Arial" w:cs="Arial"/>
                <w:kern w:val="0"/>
                <w:sz w:val="22"/>
                <w:szCs w:val="22"/>
                <w:lang w:bidi="ar-SA"/>
              </w:rPr>
              <w:t xml:space="preserve">    </w:t>
            </w:r>
            <w:r w:rsidRPr="004B24E5">
              <w:rPr>
                <w:rFonts w:ascii="Arial" w:hAnsi="Arial" w:cs="Arial"/>
                <w:color w:val="0000FF"/>
                <w:kern w:val="0"/>
                <w:sz w:val="22"/>
                <w:szCs w:val="22"/>
                <w:lang w:bidi="ar-SA"/>
              </w:rPr>
              <w:t>public</w:t>
            </w:r>
            <w:r w:rsidRPr="004B24E5">
              <w:rPr>
                <w:rFonts w:ascii="Arial" w:hAnsi="Arial" w:cs="Arial"/>
                <w:kern w:val="0"/>
                <w:sz w:val="22"/>
                <w:szCs w:val="22"/>
                <w:lang w:bidi="ar-SA"/>
              </w:rPr>
              <w:t xml:space="preserve"> </w:t>
            </w:r>
            <w:r w:rsidRPr="004B24E5">
              <w:rPr>
                <w:rFonts w:ascii="Arial" w:hAnsi="Arial" w:cs="Arial"/>
                <w:color w:val="0000FF"/>
                <w:kern w:val="0"/>
                <w:sz w:val="22"/>
                <w:szCs w:val="22"/>
                <w:lang w:bidi="ar-SA"/>
              </w:rPr>
              <w:t>void</w:t>
            </w:r>
            <w:r w:rsidRPr="004B24E5">
              <w:rPr>
                <w:rFonts w:ascii="Arial" w:hAnsi="Arial" w:cs="Arial"/>
                <w:kern w:val="0"/>
                <w:sz w:val="22"/>
                <w:szCs w:val="22"/>
                <w:lang w:bidi="ar-SA"/>
              </w:rPr>
              <w:t xml:space="preserve"> </w:t>
            </w:r>
            <w:proofErr w:type="spellStart"/>
            <w:r w:rsidRPr="004B24E5">
              <w:rPr>
                <w:rFonts w:ascii="Arial" w:hAnsi="Arial" w:cs="Arial"/>
                <w:kern w:val="0"/>
                <w:sz w:val="22"/>
                <w:szCs w:val="22"/>
                <w:lang w:bidi="ar-SA"/>
              </w:rPr>
              <w:t>ProcessOnError</w:t>
            </w:r>
            <w:proofErr w:type="spellEnd"/>
            <w:r w:rsidRPr="004B24E5">
              <w:rPr>
                <w:rFonts w:ascii="Arial" w:hAnsi="Arial" w:cs="Arial"/>
                <w:kern w:val="0"/>
                <w:sz w:val="22"/>
                <w:szCs w:val="22"/>
                <w:lang w:bidi="ar-SA"/>
              </w:rPr>
              <w:t>(</w:t>
            </w:r>
            <w:proofErr w:type="spellStart"/>
            <w:r w:rsidRPr="004B24E5">
              <w:rPr>
                <w:rFonts w:ascii="Arial" w:hAnsi="Arial" w:cs="Arial"/>
                <w:color w:val="2B91AF"/>
                <w:kern w:val="0"/>
                <w:sz w:val="22"/>
                <w:szCs w:val="22"/>
                <w:lang w:bidi="ar-SA"/>
              </w:rPr>
              <w:t>WebSocketError</w:t>
            </w:r>
            <w:proofErr w:type="spellEnd"/>
            <w:r w:rsidRPr="004B24E5">
              <w:rPr>
                <w:rFonts w:ascii="Arial" w:hAnsi="Arial" w:cs="Arial"/>
                <w:kern w:val="0"/>
                <w:sz w:val="22"/>
                <w:szCs w:val="22"/>
                <w:lang w:bidi="ar-SA"/>
              </w:rPr>
              <w:t xml:space="preserve"> </w:t>
            </w:r>
            <w:proofErr w:type="spellStart"/>
            <w:r w:rsidRPr="004B24E5">
              <w:rPr>
                <w:rFonts w:ascii="Arial" w:hAnsi="Arial" w:cs="Arial"/>
                <w:kern w:val="0"/>
                <w:sz w:val="22"/>
                <w:szCs w:val="22"/>
                <w:lang w:bidi="ar-SA"/>
              </w:rPr>
              <w:t>aError</w:t>
            </w:r>
            <w:proofErr w:type="spellEnd"/>
            <w:r w:rsidRPr="004B24E5">
              <w:rPr>
                <w:rFonts w:ascii="Arial" w:hAnsi="Arial" w:cs="Arial"/>
                <w:kern w:val="0"/>
                <w:sz w:val="22"/>
                <w:szCs w:val="22"/>
                <w:lang w:bidi="ar-SA"/>
              </w:rPr>
              <w:t>)</w:t>
            </w:r>
          </w:p>
          <w:p w:rsidR="00BA5E6E" w:rsidRPr="004B24E5" w:rsidRDefault="00BA5E6E" w:rsidP="00BA5E6E">
            <w:pPr>
              <w:widowControl/>
              <w:suppressAutoHyphens w:val="0"/>
              <w:autoSpaceDE w:val="0"/>
              <w:textAlignment w:val="auto"/>
              <w:rPr>
                <w:rFonts w:ascii="Arial" w:hAnsi="Arial" w:cs="Arial"/>
                <w:kern w:val="0"/>
                <w:sz w:val="22"/>
                <w:szCs w:val="22"/>
                <w:lang w:bidi="ar-SA"/>
              </w:rPr>
            </w:pPr>
            <w:r w:rsidRPr="004B24E5">
              <w:rPr>
                <w:rFonts w:ascii="Arial" w:hAnsi="Arial" w:cs="Arial"/>
                <w:kern w:val="0"/>
                <w:sz w:val="22"/>
                <w:szCs w:val="22"/>
                <w:lang w:bidi="ar-SA"/>
              </w:rPr>
              <w:t xml:space="preserve">    {</w:t>
            </w:r>
          </w:p>
          <w:p w:rsidR="00BA5E6E" w:rsidRPr="004B24E5" w:rsidRDefault="00BA5E6E" w:rsidP="00BA5E6E">
            <w:pPr>
              <w:widowControl/>
              <w:suppressAutoHyphens w:val="0"/>
              <w:autoSpaceDE w:val="0"/>
              <w:textAlignment w:val="auto"/>
              <w:rPr>
                <w:rFonts w:ascii="Arial" w:hAnsi="Arial" w:cs="Arial"/>
                <w:sz w:val="22"/>
                <w:szCs w:val="22"/>
              </w:rPr>
            </w:pPr>
            <w:r w:rsidRPr="004B24E5">
              <w:rPr>
                <w:rFonts w:ascii="Arial" w:hAnsi="Arial" w:cs="Arial"/>
                <w:kern w:val="0"/>
                <w:sz w:val="22"/>
                <w:szCs w:val="22"/>
                <w:lang w:bidi="ar-SA"/>
              </w:rPr>
              <w:t xml:space="preserve">        </w:t>
            </w:r>
            <w:proofErr w:type="spellStart"/>
            <w:r w:rsidRPr="004B24E5">
              <w:rPr>
                <w:rFonts w:ascii="Arial" w:hAnsi="Arial" w:cs="Arial"/>
                <w:color w:val="2B91AF"/>
                <w:kern w:val="0"/>
                <w:sz w:val="22"/>
                <w:szCs w:val="22"/>
                <w:lang w:bidi="ar-SA"/>
              </w:rPr>
              <w:t>Console</w:t>
            </w:r>
            <w:r w:rsidRPr="004B24E5">
              <w:rPr>
                <w:rFonts w:ascii="Arial" w:hAnsi="Arial" w:cs="Arial"/>
                <w:kern w:val="0"/>
                <w:sz w:val="22"/>
                <w:szCs w:val="22"/>
                <w:lang w:bidi="ar-SA"/>
              </w:rPr>
              <w:t>.WriteLine</w:t>
            </w:r>
            <w:proofErr w:type="spellEnd"/>
            <w:r w:rsidRPr="004B24E5">
              <w:rPr>
                <w:rFonts w:ascii="Arial" w:hAnsi="Arial" w:cs="Arial"/>
                <w:kern w:val="0"/>
                <w:sz w:val="22"/>
                <w:szCs w:val="22"/>
                <w:lang w:bidi="ar-SA"/>
              </w:rPr>
              <w:t>(</w:t>
            </w:r>
            <w:proofErr w:type="spellStart"/>
            <w:r w:rsidRPr="004B24E5">
              <w:rPr>
                <w:rFonts w:ascii="Arial" w:hAnsi="Arial" w:cs="Arial"/>
                <w:kern w:val="0"/>
                <w:sz w:val="22"/>
                <w:szCs w:val="22"/>
                <w:lang w:bidi="ar-SA"/>
              </w:rPr>
              <w:t>aError.Reason</w:t>
            </w:r>
            <w:proofErr w:type="spellEnd"/>
            <w:r w:rsidRPr="004B24E5">
              <w:rPr>
                <w:rFonts w:ascii="Arial" w:hAnsi="Arial" w:cs="Arial"/>
                <w:kern w:val="0"/>
                <w:sz w:val="22"/>
                <w:szCs w:val="22"/>
                <w:lang w:bidi="ar-SA"/>
              </w:rPr>
              <w:t>);</w:t>
            </w:r>
          </w:p>
          <w:p w:rsidR="00BA5E6E" w:rsidRPr="004B24E5" w:rsidRDefault="00BA5E6E" w:rsidP="00BA5E6E">
            <w:pPr>
              <w:widowControl/>
              <w:suppressAutoHyphens w:val="0"/>
              <w:autoSpaceDE w:val="0"/>
              <w:textAlignment w:val="auto"/>
              <w:rPr>
                <w:rFonts w:ascii="Arial" w:hAnsi="Arial" w:cs="Arial"/>
                <w:kern w:val="0"/>
                <w:sz w:val="22"/>
                <w:szCs w:val="22"/>
                <w:lang w:bidi="ar-SA"/>
              </w:rPr>
            </w:pPr>
            <w:r w:rsidRPr="004B24E5">
              <w:rPr>
                <w:rFonts w:ascii="Arial" w:hAnsi="Arial" w:cs="Arial"/>
                <w:kern w:val="0"/>
                <w:sz w:val="22"/>
                <w:szCs w:val="22"/>
                <w:lang w:bidi="ar-SA"/>
              </w:rPr>
              <w:t xml:space="preserve">    }</w:t>
            </w:r>
          </w:p>
          <w:p w:rsidR="00BA5E6E" w:rsidRPr="004B24E5" w:rsidRDefault="00BA5E6E" w:rsidP="00BA5E6E">
            <w:pPr>
              <w:widowControl/>
              <w:suppressAutoHyphens w:val="0"/>
              <w:autoSpaceDE w:val="0"/>
              <w:textAlignment w:val="auto"/>
              <w:rPr>
                <w:rFonts w:ascii="Arial" w:hAnsi="Arial" w:cs="Arial"/>
                <w:kern w:val="0"/>
                <w:sz w:val="22"/>
                <w:szCs w:val="22"/>
                <w:lang w:bidi="ar-SA"/>
              </w:rPr>
            </w:pPr>
          </w:p>
          <w:p w:rsidR="00BA5E6E" w:rsidRPr="004B24E5" w:rsidRDefault="00BA5E6E" w:rsidP="00BA5E6E">
            <w:pPr>
              <w:widowControl/>
              <w:suppressAutoHyphens w:val="0"/>
              <w:autoSpaceDE w:val="0"/>
              <w:textAlignment w:val="auto"/>
              <w:rPr>
                <w:rFonts w:ascii="Arial" w:hAnsi="Arial" w:cs="Arial"/>
                <w:kern w:val="0"/>
                <w:sz w:val="22"/>
                <w:szCs w:val="22"/>
                <w:lang w:bidi="ar-SA"/>
              </w:rPr>
            </w:pPr>
            <w:r w:rsidRPr="004B24E5">
              <w:rPr>
                <w:rFonts w:ascii="Arial" w:hAnsi="Arial" w:cs="Arial"/>
                <w:kern w:val="0"/>
                <w:sz w:val="22"/>
                <w:szCs w:val="22"/>
                <w:lang w:bidi="ar-SA"/>
              </w:rPr>
              <w:t xml:space="preserve">    </w:t>
            </w:r>
            <w:r w:rsidRPr="004B24E5">
              <w:rPr>
                <w:rFonts w:ascii="Arial" w:hAnsi="Arial" w:cs="Arial"/>
                <w:color w:val="0000FF"/>
                <w:kern w:val="0"/>
                <w:sz w:val="22"/>
                <w:szCs w:val="22"/>
                <w:lang w:bidi="ar-SA"/>
              </w:rPr>
              <w:t>public</w:t>
            </w:r>
            <w:r w:rsidRPr="004B24E5">
              <w:rPr>
                <w:rFonts w:ascii="Arial" w:hAnsi="Arial" w:cs="Arial"/>
                <w:kern w:val="0"/>
                <w:sz w:val="22"/>
                <w:szCs w:val="22"/>
                <w:lang w:bidi="ar-SA"/>
              </w:rPr>
              <w:t xml:space="preserve"> </w:t>
            </w:r>
            <w:r w:rsidRPr="004B24E5">
              <w:rPr>
                <w:rFonts w:ascii="Arial" w:hAnsi="Arial" w:cs="Arial"/>
                <w:color w:val="0000FF"/>
                <w:kern w:val="0"/>
                <w:sz w:val="22"/>
                <w:szCs w:val="22"/>
                <w:lang w:bidi="ar-SA"/>
              </w:rPr>
              <w:t>void</w:t>
            </w:r>
            <w:r w:rsidRPr="004B24E5">
              <w:rPr>
                <w:rFonts w:ascii="Arial" w:hAnsi="Arial" w:cs="Arial"/>
                <w:kern w:val="0"/>
                <w:sz w:val="22"/>
                <w:szCs w:val="22"/>
                <w:lang w:bidi="ar-SA"/>
              </w:rPr>
              <w:t xml:space="preserve"> </w:t>
            </w:r>
            <w:proofErr w:type="spellStart"/>
            <w:r w:rsidRPr="004B24E5">
              <w:rPr>
                <w:rFonts w:ascii="Arial" w:hAnsi="Arial" w:cs="Arial"/>
                <w:kern w:val="0"/>
                <w:sz w:val="22"/>
                <w:szCs w:val="22"/>
                <w:lang w:bidi="ar-SA"/>
              </w:rPr>
              <w:t>ProcessOnFragment</w:t>
            </w:r>
            <w:proofErr w:type="spellEnd"/>
            <w:r w:rsidRPr="004B24E5">
              <w:rPr>
                <w:rFonts w:ascii="Arial" w:hAnsi="Arial" w:cs="Arial"/>
                <w:kern w:val="0"/>
                <w:sz w:val="22"/>
                <w:szCs w:val="22"/>
                <w:lang w:bidi="ar-SA"/>
              </w:rPr>
              <w:t>(</w:t>
            </w:r>
            <w:proofErr w:type="spellStart"/>
            <w:r w:rsidRPr="004B24E5">
              <w:rPr>
                <w:rFonts w:ascii="Arial" w:hAnsi="Arial" w:cs="Arial"/>
                <w:color w:val="2B91AF"/>
                <w:kern w:val="0"/>
                <w:sz w:val="22"/>
                <w:szCs w:val="22"/>
                <w:lang w:bidi="ar-SA"/>
              </w:rPr>
              <w:t>WebSocketPacket</w:t>
            </w:r>
            <w:proofErr w:type="spellEnd"/>
            <w:r w:rsidRPr="004B24E5">
              <w:rPr>
                <w:rFonts w:ascii="Arial" w:hAnsi="Arial" w:cs="Arial"/>
                <w:kern w:val="0"/>
                <w:sz w:val="22"/>
                <w:szCs w:val="22"/>
                <w:lang w:bidi="ar-SA"/>
              </w:rPr>
              <w:t xml:space="preserve"> </w:t>
            </w:r>
            <w:proofErr w:type="spellStart"/>
            <w:r w:rsidRPr="004B24E5">
              <w:rPr>
                <w:rFonts w:ascii="Arial" w:hAnsi="Arial" w:cs="Arial"/>
                <w:kern w:val="0"/>
                <w:sz w:val="22"/>
                <w:szCs w:val="22"/>
                <w:lang w:bidi="ar-SA"/>
              </w:rPr>
              <w:t>aFragment</w:t>
            </w:r>
            <w:proofErr w:type="spellEnd"/>
            <w:r w:rsidRPr="004B24E5">
              <w:rPr>
                <w:rFonts w:ascii="Arial" w:hAnsi="Arial" w:cs="Arial"/>
                <w:kern w:val="0"/>
                <w:sz w:val="22"/>
                <w:szCs w:val="22"/>
                <w:lang w:bidi="ar-SA"/>
              </w:rPr>
              <w:t xml:space="preserve">, </w:t>
            </w:r>
            <w:proofErr w:type="spellStart"/>
            <w:r w:rsidRPr="004B24E5">
              <w:rPr>
                <w:rFonts w:ascii="Arial" w:hAnsi="Arial" w:cs="Arial"/>
                <w:color w:val="0000FF"/>
                <w:kern w:val="0"/>
                <w:sz w:val="22"/>
                <w:szCs w:val="22"/>
                <w:lang w:bidi="ar-SA"/>
              </w:rPr>
              <w:t>int</w:t>
            </w:r>
            <w:proofErr w:type="spellEnd"/>
            <w:r w:rsidRPr="004B24E5">
              <w:rPr>
                <w:rFonts w:ascii="Arial" w:hAnsi="Arial" w:cs="Arial"/>
                <w:kern w:val="0"/>
                <w:sz w:val="22"/>
                <w:szCs w:val="22"/>
                <w:lang w:bidi="ar-SA"/>
              </w:rPr>
              <w:t xml:space="preserve"> </w:t>
            </w:r>
            <w:proofErr w:type="spellStart"/>
            <w:r w:rsidRPr="004B24E5">
              <w:rPr>
                <w:rFonts w:ascii="Arial" w:hAnsi="Arial" w:cs="Arial"/>
                <w:kern w:val="0"/>
                <w:sz w:val="22"/>
                <w:szCs w:val="22"/>
                <w:lang w:bidi="ar-SA"/>
              </w:rPr>
              <w:t>aIndex</w:t>
            </w:r>
            <w:proofErr w:type="spellEnd"/>
            <w:r w:rsidRPr="004B24E5">
              <w:rPr>
                <w:rFonts w:ascii="Arial" w:hAnsi="Arial" w:cs="Arial"/>
                <w:kern w:val="0"/>
                <w:sz w:val="22"/>
                <w:szCs w:val="22"/>
                <w:lang w:bidi="ar-SA"/>
              </w:rPr>
              <w:t xml:space="preserve">, </w:t>
            </w:r>
          </w:p>
          <w:p w:rsidR="00BA5E6E" w:rsidRPr="004B24E5" w:rsidRDefault="00BA5E6E" w:rsidP="00BA5E6E">
            <w:pPr>
              <w:widowControl/>
              <w:suppressAutoHyphens w:val="0"/>
              <w:autoSpaceDE w:val="0"/>
              <w:textAlignment w:val="auto"/>
              <w:rPr>
                <w:rFonts w:ascii="Arial" w:hAnsi="Arial" w:cs="Arial"/>
                <w:sz w:val="22"/>
                <w:szCs w:val="22"/>
              </w:rPr>
            </w:pPr>
            <w:r w:rsidRPr="004B24E5">
              <w:rPr>
                <w:rFonts w:ascii="Arial" w:hAnsi="Arial" w:cs="Arial"/>
                <w:kern w:val="0"/>
                <w:sz w:val="22"/>
                <w:szCs w:val="22"/>
                <w:lang w:bidi="ar-SA"/>
              </w:rPr>
              <w:t xml:space="preserve">    </w:t>
            </w:r>
            <w:proofErr w:type="spellStart"/>
            <w:r w:rsidRPr="004B24E5">
              <w:rPr>
                <w:rFonts w:ascii="Arial" w:hAnsi="Arial" w:cs="Arial"/>
                <w:color w:val="0000FF"/>
                <w:kern w:val="0"/>
                <w:sz w:val="22"/>
                <w:szCs w:val="22"/>
                <w:lang w:bidi="ar-SA"/>
              </w:rPr>
              <w:t>int</w:t>
            </w:r>
            <w:proofErr w:type="spellEnd"/>
            <w:r w:rsidRPr="004B24E5">
              <w:rPr>
                <w:rFonts w:ascii="Arial" w:hAnsi="Arial" w:cs="Arial"/>
                <w:kern w:val="0"/>
                <w:sz w:val="22"/>
                <w:szCs w:val="22"/>
                <w:lang w:bidi="ar-SA"/>
              </w:rPr>
              <w:t xml:space="preserve"> </w:t>
            </w:r>
            <w:proofErr w:type="spellStart"/>
            <w:r w:rsidRPr="004B24E5">
              <w:rPr>
                <w:rFonts w:ascii="Arial" w:hAnsi="Arial" w:cs="Arial"/>
                <w:kern w:val="0"/>
                <w:sz w:val="22"/>
                <w:szCs w:val="22"/>
                <w:lang w:bidi="ar-SA"/>
              </w:rPr>
              <w:t>aTotal</w:t>
            </w:r>
            <w:proofErr w:type="spellEnd"/>
            <w:r w:rsidRPr="004B24E5">
              <w:rPr>
                <w:rFonts w:ascii="Arial" w:hAnsi="Arial" w:cs="Arial"/>
                <w:kern w:val="0"/>
                <w:sz w:val="22"/>
                <w:szCs w:val="22"/>
                <w:lang w:bidi="ar-SA"/>
              </w:rPr>
              <w:t>) { }</w:t>
            </w:r>
          </w:p>
          <w:p w:rsidR="00BA5E6E" w:rsidRPr="004B24E5" w:rsidRDefault="00BA5E6E" w:rsidP="00BA5E6E">
            <w:pPr>
              <w:widowControl/>
              <w:suppressAutoHyphens w:val="0"/>
              <w:autoSpaceDE w:val="0"/>
              <w:textAlignment w:val="auto"/>
              <w:rPr>
                <w:rFonts w:ascii="Arial" w:hAnsi="Arial" w:cs="Arial"/>
                <w:kern w:val="0"/>
                <w:sz w:val="22"/>
                <w:szCs w:val="22"/>
                <w:lang w:bidi="ar-SA"/>
              </w:rPr>
            </w:pPr>
          </w:p>
          <w:p w:rsidR="00BA5E6E" w:rsidRPr="004B24E5" w:rsidRDefault="00BA5E6E" w:rsidP="00BA5E6E">
            <w:pPr>
              <w:widowControl/>
              <w:suppressAutoHyphens w:val="0"/>
              <w:autoSpaceDE w:val="0"/>
              <w:textAlignment w:val="auto"/>
              <w:rPr>
                <w:rFonts w:ascii="Arial" w:hAnsi="Arial" w:cs="Arial"/>
                <w:sz w:val="22"/>
                <w:szCs w:val="22"/>
              </w:rPr>
            </w:pPr>
            <w:r w:rsidRPr="004B24E5">
              <w:rPr>
                <w:rFonts w:ascii="Arial" w:hAnsi="Arial" w:cs="Arial"/>
                <w:kern w:val="0"/>
                <w:sz w:val="22"/>
                <w:szCs w:val="22"/>
                <w:lang w:bidi="ar-SA"/>
              </w:rPr>
              <w:t xml:space="preserve">    </w:t>
            </w:r>
            <w:r w:rsidRPr="004B24E5">
              <w:rPr>
                <w:rFonts w:ascii="Arial" w:hAnsi="Arial" w:cs="Arial"/>
                <w:color w:val="0000FF"/>
                <w:kern w:val="0"/>
                <w:sz w:val="22"/>
                <w:szCs w:val="22"/>
                <w:lang w:bidi="ar-SA"/>
              </w:rPr>
              <w:t>public</w:t>
            </w:r>
            <w:r w:rsidRPr="004B24E5">
              <w:rPr>
                <w:rFonts w:ascii="Arial" w:hAnsi="Arial" w:cs="Arial"/>
                <w:kern w:val="0"/>
                <w:sz w:val="22"/>
                <w:szCs w:val="22"/>
                <w:lang w:bidi="ar-SA"/>
              </w:rPr>
              <w:t xml:space="preserve"> </w:t>
            </w:r>
            <w:r w:rsidRPr="004B24E5">
              <w:rPr>
                <w:rFonts w:ascii="Arial" w:hAnsi="Arial" w:cs="Arial"/>
                <w:color w:val="0000FF"/>
                <w:kern w:val="0"/>
                <w:sz w:val="22"/>
                <w:szCs w:val="22"/>
                <w:lang w:bidi="ar-SA"/>
              </w:rPr>
              <w:t>void</w:t>
            </w:r>
            <w:r w:rsidRPr="004B24E5">
              <w:rPr>
                <w:rFonts w:ascii="Arial" w:hAnsi="Arial" w:cs="Arial"/>
                <w:kern w:val="0"/>
                <w:sz w:val="22"/>
                <w:szCs w:val="22"/>
                <w:lang w:bidi="ar-SA"/>
              </w:rPr>
              <w:t xml:space="preserve"> </w:t>
            </w:r>
            <w:proofErr w:type="spellStart"/>
            <w:r w:rsidRPr="004B24E5">
              <w:rPr>
                <w:rFonts w:ascii="Arial" w:hAnsi="Arial" w:cs="Arial"/>
                <w:kern w:val="0"/>
                <w:sz w:val="22"/>
                <w:szCs w:val="22"/>
                <w:lang w:bidi="ar-SA"/>
              </w:rPr>
              <w:t>ProcessOnOpen</w:t>
            </w:r>
            <w:proofErr w:type="spellEnd"/>
            <w:r w:rsidRPr="004B24E5">
              <w:rPr>
                <w:rFonts w:ascii="Arial" w:hAnsi="Arial" w:cs="Arial"/>
                <w:kern w:val="0"/>
                <w:sz w:val="22"/>
                <w:szCs w:val="22"/>
                <w:lang w:bidi="ar-SA"/>
              </w:rPr>
              <w:t>(</w:t>
            </w:r>
            <w:proofErr w:type="spellStart"/>
            <w:r w:rsidRPr="004B24E5">
              <w:rPr>
                <w:rFonts w:ascii="Arial" w:hAnsi="Arial" w:cs="Arial"/>
                <w:color w:val="2B91AF"/>
                <w:kern w:val="0"/>
                <w:sz w:val="22"/>
                <w:szCs w:val="22"/>
                <w:lang w:bidi="ar-SA"/>
              </w:rPr>
              <w:t>WebSocketHeaders</w:t>
            </w:r>
            <w:proofErr w:type="spellEnd"/>
            <w:r w:rsidRPr="004B24E5">
              <w:rPr>
                <w:rFonts w:ascii="Arial" w:hAnsi="Arial" w:cs="Arial"/>
                <w:kern w:val="0"/>
                <w:sz w:val="22"/>
                <w:szCs w:val="22"/>
                <w:lang w:bidi="ar-SA"/>
              </w:rPr>
              <w:t xml:space="preserve"> </w:t>
            </w:r>
            <w:proofErr w:type="spellStart"/>
            <w:r w:rsidRPr="004B24E5">
              <w:rPr>
                <w:rFonts w:ascii="Arial" w:hAnsi="Arial" w:cs="Arial"/>
                <w:kern w:val="0"/>
                <w:sz w:val="22"/>
                <w:szCs w:val="22"/>
                <w:lang w:bidi="ar-SA"/>
              </w:rPr>
              <w:t>aHeader</w:t>
            </w:r>
            <w:proofErr w:type="spellEnd"/>
            <w:r w:rsidRPr="004B24E5">
              <w:rPr>
                <w:rFonts w:ascii="Arial" w:hAnsi="Arial" w:cs="Arial"/>
                <w:kern w:val="0"/>
                <w:sz w:val="22"/>
                <w:szCs w:val="22"/>
                <w:lang w:bidi="ar-SA"/>
              </w:rPr>
              <w:t>)</w:t>
            </w:r>
          </w:p>
          <w:p w:rsidR="00BA5E6E" w:rsidRPr="004B24E5" w:rsidRDefault="00BA5E6E" w:rsidP="00BA5E6E">
            <w:pPr>
              <w:widowControl/>
              <w:suppressAutoHyphens w:val="0"/>
              <w:autoSpaceDE w:val="0"/>
              <w:textAlignment w:val="auto"/>
              <w:rPr>
                <w:rFonts w:ascii="Arial" w:hAnsi="Arial" w:cs="Arial"/>
                <w:kern w:val="0"/>
                <w:sz w:val="22"/>
                <w:szCs w:val="22"/>
                <w:lang w:bidi="ar-SA"/>
              </w:rPr>
            </w:pPr>
            <w:r w:rsidRPr="004B24E5">
              <w:rPr>
                <w:rFonts w:ascii="Arial" w:hAnsi="Arial" w:cs="Arial"/>
                <w:kern w:val="0"/>
                <w:sz w:val="22"/>
                <w:szCs w:val="22"/>
                <w:lang w:bidi="ar-SA"/>
              </w:rPr>
              <w:t xml:space="preserve">    {</w:t>
            </w:r>
          </w:p>
          <w:p w:rsidR="00BA5E6E" w:rsidRPr="004B24E5" w:rsidRDefault="00BA5E6E" w:rsidP="00BA5E6E">
            <w:pPr>
              <w:widowControl/>
              <w:suppressAutoHyphens w:val="0"/>
              <w:autoSpaceDE w:val="0"/>
              <w:textAlignment w:val="auto"/>
              <w:rPr>
                <w:rFonts w:ascii="Arial" w:hAnsi="Arial" w:cs="Arial"/>
                <w:kern w:val="0"/>
                <w:sz w:val="22"/>
                <w:szCs w:val="22"/>
                <w:lang w:bidi="ar-SA"/>
              </w:rPr>
            </w:pPr>
            <w:r w:rsidRPr="004B24E5">
              <w:rPr>
                <w:rFonts w:ascii="Arial" w:hAnsi="Arial" w:cs="Arial"/>
                <w:kern w:val="0"/>
                <w:sz w:val="22"/>
                <w:szCs w:val="22"/>
                <w:lang w:bidi="ar-SA"/>
              </w:rPr>
              <w:t xml:space="preserve">        </w:t>
            </w:r>
            <w:r w:rsidRPr="004B24E5">
              <w:rPr>
                <w:rFonts w:ascii="Arial" w:hAnsi="Arial" w:cs="Arial"/>
                <w:color w:val="2B91AF"/>
                <w:kern w:val="0"/>
                <w:sz w:val="22"/>
                <w:szCs w:val="22"/>
                <w:lang w:bidi="ar-SA"/>
              </w:rPr>
              <w:t>Token</w:t>
            </w:r>
            <w:r w:rsidRPr="004B24E5">
              <w:rPr>
                <w:rFonts w:ascii="Arial" w:hAnsi="Arial" w:cs="Arial"/>
                <w:kern w:val="0"/>
                <w:sz w:val="22"/>
                <w:szCs w:val="22"/>
                <w:lang w:bidi="ar-SA"/>
              </w:rPr>
              <w:t xml:space="preserve"> </w:t>
            </w:r>
            <w:proofErr w:type="spellStart"/>
            <w:r w:rsidRPr="004B24E5">
              <w:rPr>
                <w:rFonts w:ascii="Arial" w:hAnsi="Arial" w:cs="Arial"/>
                <w:kern w:val="0"/>
                <w:sz w:val="22"/>
                <w:szCs w:val="22"/>
                <w:lang w:bidi="ar-SA"/>
              </w:rPr>
              <w:t>lMyToken</w:t>
            </w:r>
            <w:proofErr w:type="spellEnd"/>
            <w:r w:rsidRPr="004B24E5">
              <w:rPr>
                <w:rFonts w:ascii="Arial" w:hAnsi="Arial" w:cs="Arial"/>
                <w:kern w:val="0"/>
                <w:sz w:val="22"/>
                <w:szCs w:val="22"/>
                <w:lang w:bidi="ar-SA"/>
              </w:rPr>
              <w:t xml:space="preserve"> = </w:t>
            </w:r>
            <w:proofErr w:type="spellStart"/>
            <w:r w:rsidRPr="004B24E5">
              <w:rPr>
                <w:rFonts w:ascii="Arial" w:hAnsi="Arial" w:cs="Arial"/>
                <w:color w:val="2B91AF"/>
                <w:kern w:val="0"/>
                <w:sz w:val="22"/>
                <w:szCs w:val="22"/>
                <w:lang w:bidi="ar-SA"/>
              </w:rPr>
              <w:t>TokenFactory</w:t>
            </w:r>
            <w:r w:rsidRPr="004B24E5">
              <w:rPr>
                <w:rFonts w:ascii="Arial" w:hAnsi="Arial" w:cs="Arial"/>
                <w:kern w:val="0"/>
                <w:sz w:val="22"/>
                <w:szCs w:val="22"/>
                <w:lang w:bidi="ar-SA"/>
              </w:rPr>
              <w:t>.CreateToken</w:t>
            </w:r>
            <w:proofErr w:type="spellEnd"/>
            <w:r w:rsidRPr="004B24E5">
              <w:rPr>
                <w:rFonts w:ascii="Arial" w:hAnsi="Arial" w:cs="Arial"/>
                <w:kern w:val="0"/>
                <w:sz w:val="22"/>
                <w:szCs w:val="22"/>
                <w:lang w:bidi="ar-SA"/>
              </w:rPr>
              <w:t>(</w:t>
            </w:r>
          </w:p>
          <w:p w:rsidR="00BA5E6E" w:rsidRPr="004B24E5" w:rsidRDefault="00BA5E6E" w:rsidP="00BA5E6E">
            <w:pPr>
              <w:widowControl/>
              <w:suppressAutoHyphens w:val="0"/>
              <w:autoSpaceDE w:val="0"/>
              <w:textAlignment w:val="auto"/>
              <w:rPr>
                <w:rFonts w:ascii="Arial" w:hAnsi="Arial" w:cs="Arial"/>
                <w:kern w:val="0"/>
                <w:sz w:val="22"/>
                <w:szCs w:val="22"/>
                <w:lang w:bidi="ar-SA"/>
              </w:rPr>
            </w:pPr>
            <w:r w:rsidRPr="004B24E5">
              <w:rPr>
                <w:rFonts w:ascii="Arial" w:hAnsi="Arial" w:cs="Arial"/>
                <w:kern w:val="0"/>
                <w:sz w:val="22"/>
                <w:szCs w:val="22"/>
                <w:lang w:bidi="ar-SA"/>
              </w:rPr>
              <w:t xml:space="preserve">        </w:t>
            </w:r>
            <w:proofErr w:type="spellStart"/>
            <w:r w:rsidRPr="004B24E5">
              <w:rPr>
                <w:rFonts w:ascii="Arial" w:hAnsi="Arial" w:cs="Arial"/>
                <w:color w:val="2B91AF"/>
                <w:kern w:val="0"/>
                <w:sz w:val="22"/>
                <w:szCs w:val="22"/>
                <w:lang w:bidi="ar-SA"/>
              </w:rPr>
              <w:t>WebSocketMessage</w:t>
            </w:r>
            <w:r w:rsidRPr="004B24E5">
              <w:rPr>
                <w:rFonts w:ascii="Arial" w:hAnsi="Arial" w:cs="Arial"/>
                <w:kern w:val="0"/>
                <w:sz w:val="22"/>
                <w:szCs w:val="22"/>
                <w:lang w:bidi="ar-SA"/>
              </w:rPr>
              <w:t>.NS_SYSTEM_PLUGIN</w:t>
            </w:r>
            <w:proofErr w:type="spellEnd"/>
            <w:r w:rsidRPr="004B24E5">
              <w:rPr>
                <w:rFonts w:ascii="Arial" w:hAnsi="Arial" w:cs="Arial"/>
                <w:kern w:val="0"/>
                <w:sz w:val="22"/>
                <w:szCs w:val="22"/>
                <w:lang w:bidi="ar-SA"/>
              </w:rPr>
              <w:t xml:space="preserve">, </w:t>
            </w:r>
            <w:proofErr w:type="spellStart"/>
            <w:r w:rsidRPr="004B24E5">
              <w:rPr>
                <w:rFonts w:ascii="Arial" w:hAnsi="Arial" w:cs="Arial"/>
                <w:color w:val="2B91AF"/>
                <w:kern w:val="0"/>
                <w:sz w:val="22"/>
                <w:szCs w:val="22"/>
                <w:lang w:bidi="ar-SA"/>
              </w:rPr>
              <w:t>WebSocketMessage</w:t>
            </w:r>
            <w:r w:rsidRPr="004B24E5">
              <w:rPr>
                <w:rFonts w:ascii="Arial" w:hAnsi="Arial" w:cs="Arial"/>
                <w:kern w:val="0"/>
                <w:sz w:val="22"/>
                <w:szCs w:val="22"/>
                <w:lang w:bidi="ar-SA"/>
              </w:rPr>
              <w:t>.ECHO</w:t>
            </w:r>
            <w:proofErr w:type="spellEnd"/>
            <w:r w:rsidRPr="004B24E5">
              <w:rPr>
                <w:rFonts w:ascii="Arial" w:hAnsi="Arial" w:cs="Arial"/>
                <w:kern w:val="0"/>
                <w:sz w:val="22"/>
                <w:szCs w:val="22"/>
                <w:lang w:bidi="ar-SA"/>
              </w:rPr>
              <w:t>);</w:t>
            </w:r>
          </w:p>
          <w:p w:rsidR="00BA5E6E" w:rsidRPr="004B24E5" w:rsidRDefault="00BA5E6E" w:rsidP="00BA5E6E">
            <w:pPr>
              <w:widowControl/>
              <w:suppressAutoHyphens w:val="0"/>
              <w:autoSpaceDE w:val="0"/>
              <w:textAlignment w:val="auto"/>
              <w:rPr>
                <w:rFonts w:ascii="Arial" w:hAnsi="Arial" w:cs="Arial"/>
                <w:sz w:val="22"/>
                <w:szCs w:val="22"/>
              </w:rPr>
            </w:pPr>
            <w:r w:rsidRPr="004B24E5">
              <w:rPr>
                <w:rFonts w:ascii="Arial" w:hAnsi="Arial" w:cs="Arial"/>
                <w:kern w:val="0"/>
                <w:sz w:val="22"/>
                <w:szCs w:val="22"/>
                <w:lang w:bidi="ar-SA"/>
              </w:rPr>
              <w:t xml:space="preserve">        </w:t>
            </w:r>
            <w:proofErr w:type="spellStart"/>
            <w:r w:rsidRPr="004B24E5">
              <w:rPr>
                <w:rFonts w:ascii="Arial" w:hAnsi="Arial" w:cs="Arial"/>
                <w:kern w:val="0"/>
                <w:sz w:val="22"/>
                <w:szCs w:val="22"/>
                <w:lang w:bidi="ar-SA"/>
              </w:rPr>
              <w:t>lMyToken.SetString</w:t>
            </w:r>
            <w:proofErr w:type="spellEnd"/>
            <w:r w:rsidRPr="004B24E5">
              <w:rPr>
                <w:rFonts w:ascii="Arial" w:hAnsi="Arial" w:cs="Arial"/>
                <w:kern w:val="0"/>
                <w:sz w:val="22"/>
                <w:szCs w:val="22"/>
                <w:lang w:bidi="ar-SA"/>
              </w:rPr>
              <w:t>(</w:t>
            </w:r>
            <w:r w:rsidRPr="004B24E5">
              <w:rPr>
                <w:rFonts w:ascii="Arial" w:hAnsi="Arial" w:cs="Arial"/>
                <w:color w:val="A31515"/>
                <w:kern w:val="0"/>
                <w:sz w:val="22"/>
                <w:szCs w:val="22"/>
                <w:lang w:bidi="ar-SA"/>
              </w:rPr>
              <w:t>"data"</w:t>
            </w:r>
            <w:r w:rsidRPr="004B24E5">
              <w:rPr>
                <w:rFonts w:ascii="Arial" w:hAnsi="Arial" w:cs="Arial"/>
                <w:kern w:val="0"/>
                <w:sz w:val="22"/>
                <w:szCs w:val="22"/>
                <w:lang w:bidi="ar-SA"/>
              </w:rPr>
              <w:t xml:space="preserve">, </w:t>
            </w:r>
            <w:r w:rsidRPr="004B24E5">
              <w:rPr>
                <w:rFonts w:ascii="Arial" w:hAnsi="Arial" w:cs="Arial"/>
                <w:color w:val="A31515"/>
                <w:kern w:val="0"/>
                <w:sz w:val="22"/>
                <w:szCs w:val="22"/>
                <w:lang w:bidi="ar-SA"/>
              </w:rPr>
              <w:t>"</w:t>
            </w:r>
            <w:proofErr w:type="spellStart"/>
            <w:r w:rsidRPr="004B24E5">
              <w:rPr>
                <w:rFonts w:ascii="Arial" w:hAnsi="Arial" w:cs="Arial"/>
                <w:color w:val="A31515"/>
                <w:kern w:val="0"/>
                <w:sz w:val="22"/>
                <w:szCs w:val="22"/>
                <w:lang w:bidi="ar-SA"/>
              </w:rPr>
              <w:t>tito</w:t>
            </w:r>
            <w:proofErr w:type="spellEnd"/>
            <w:r w:rsidRPr="004B24E5">
              <w:rPr>
                <w:rFonts w:ascii="Arial" w:hAnsi="Arial" w:cs="Arial"/>
                <w:color w:val="A31515"/>
                <w:kern w:val="0"/>
                <w:sz w:val="22"/>
                <w:szCs w:val="22"/>
                <w:lang w:bidi="ar-SA"/>
              </w:rPr>
              <w:t>"</w:t>
            </w:r>
            <w:r w:rsidRPr="004B24E5">
              <w:rPr>
                <w:rFonts w:ascii="Arial" w:hAnsi="Arial" w:cs="Arial"/>
                <w:kern w:val="0"/>
                <w:sz w:val="22"/>
                <w:szCs w:val="22"/>
                <w:lang w:bidi="ar-SA"/>
              </w:rPr>
              <w:t>);</w:t>
            </w:r>
          </w:p>
          <w:p w:rsidR="00BA5E6E" w:rsidRPr="004B24E5" w:rsidRDefault="00BA5E6E" w:rsidP="00BA5E6E">
            <w:pPr>
              <w:widowControl/>
              <w:suppressAutoHyphens w:val="0"/>
              <w:autoSpaceDE w:val="0"/>
              <w:textAlignment w:val="auto"/>
              <w:rPr>
                <w:rFonts w:ascii="Arial" w:hAnsi="Arial" w:cs="Arial"/>
                <w:sz w:val="22"/>
                <w:szCs w:val="22"/>
              </w:rPr>
            </w:pPr>
            <w:r w:rsidRPr="004B24E5">
              <w:rPr>
                <w:rFonts w:ascii="Arial" w:hAnsi="Arial" w:cs="Arial"/>
                <w:kern w:val="0"/>
                <w:sz w:val="22"/>
                <w:szCs w:val="22"/>
                <w:lang w:bidi="ar-SA"/>
              </w:rPr>
              <w:lastRenderedPageBreak/>
              <w:t xml:space="preserve">        </w:t>
            </w:r>
            <w:proofErr w:type="spellStart"/>
            <w:r w:rsidRPr="004B24E5">
              <w:rPr>
                <w:rFonts w:ascii="Arial" w:hAnsi="Arial" w:cs="Arial"/>
                <w:kern w:val="0"/>
                <w:sz w:val="22"/>
                <w:szCs w:val="22"/>
                <w:lang w:bidi="ar-SA"/>
              </w:rPr>
              <w:t>mClient.SendTokenText</w:t>
            </w:r>
            <w:proofErr w:type="spellEnd"/>
            <w:r w:rsidRPr="004B24E5">
              <w:rPr>
                <w:rFonts w:ascii="Arial" w:hAnsi="Arial" w:cs="Arial"/>
                <w:kern w:val="0"/>
                <w:sz w:val="22"/>
                <w:szCs w:val="22"/>
                <w:lang w:bidi="ar-SA"/>
              </w:rPr>
              <w:t>(</w:t>
            </w:r>
            <w:proofErr w:type="spellStart"/>
            <w:r w:rsidRPr="004B24E5">
              <w:rPr>
                <w:rFonts w:ascii="Arial" w:hAnsi="Arial" w:cs="Arial"/>
                <w:kern w:val="0"/>
                <w:sz w:val="22"/>
                <w:szCs w:val="22"/>
                <w:lang w:bidi="ar-SA"/>
              </w:rPr>
              <w:t>lMyToken</w:t>
            </w:r>
            <w:proofErr w:type="spellEnd"/>
            <w:r w:rsidRPr="004B24E5">
              <w:rPr>
                <w:rFonts w:ascii="Arial" w:hAnsi="Arial" w:cs="Arial"/>
                <w:kern w:val="0"/>
                <w:sz w:val="22"/>
                <w:szCs w:val="22"/>
                <w:lang w:bidi="ar-SA"/>
              </w:rPr>
              <w:t xml:space="preserve">, </w:t>
            </w:r>
            <w:r w:rsidRPr="004B24E5">
              <w:rPr>
                <w:rFonts w:ascii="Arial" w:hAnsi="Arial" w:cs="Arial"/>
                <w:color w:val="0000FF"/>
                <w:kern w:val="0"/>
                <w:sz w:val="22"/>
                <w:szCs w:val="22"/>
                <w:lang w:bidi="ar-SA"/>
              </w:rPr>
              <w:t>new</w:t>
            </w:r>
            <w:r w:rsidRPr="004B24E5">
              <w:rPr>
                <w:rFonts w:ascii="Arial" w:hAnsi="Arial" w:cs="Arial"/>
                <w:kern w:val="0"/>
                <w:sz w:val="22"/>
                <w:szCs w:val="22"/>
                <w:lang w:bidi="ar-SA"/>
              </w:rPr>
              <w:t xml:space="preserve"> </w:t>
            </w:r>
            <w:proofErr w:type="spellStart"/>
            <w:r w:rsidRPr="004B24E5">
              <w:rPr>
                <w:rFonts w:ascii="Arial" w:hAnsi="Arial" w:cs="Arial"/>
                <w:color w:val="2B91AF"/>
                <w:kern w:val="0"/>
                <w:sz w:val="22"/>
                <w:szCs w:val="22"/>
                <w:lang w:bidi="ar-SA"/>
              </w:rPr>
              <w:t>MyResponse</w:t>
            </w:r>
            <w:proofErr w:type="spellEnd"/>
            <w:r w:rsidRPr="004B24E5">
              <w:rPr>
                <w:rFonts w:ascii="Arial" w:hAnsi="Arial" w:cs="Arial"/>
                <w:kern w:val="0"/>
                <w:sz w:val="22"/>
                <w:szCs w:val="22"/>
                <w:lang w:bidi="ar-SA"/>
              </w:rPr>
              <w:t>());</w:t>
            </w:r>
          </w:p>
          <w:p w:rsidR="00BA5E6E" w:rsidRPr="004B24E5" w:rsidRDefault="00BA5E6E" w:rsidP="00BA5E6E">
            <w:pPr>
              <w:widowControl/>
              <w:suppressAutoHyphens w:val="0"/>
              <w:autoSpaceDE w:val="0"/>
              <w:textAlignment w:val="auto"/>
              <w:rPr>
                <w:rFonts w:ascii="Arial" w:hAnsi="Arial" w:cs="Arial"/>
                <w:kern w:val="0"/>
                <w:sz w:val="22"/>
                <w:szCs w:val="22"/>
                <w:lang w:bidi="ar-SA"/>
              </w:rPr>
            </w:pPr>
            <w:r w:rsidRPr="004B24E5">
              <w:rPr>
                <w:rFonts w:ascii="Arial" w:hAnsi="Arial" w:cs="Arial"/>
                <w:kern w:val="0"/>
                <w:sz w:val="22"/>
                <w:szCs w:val="22"/>
                <w:lang w:bidi="ar-SA"/>
              </w:rPr>
              <w:t xml:space="preserve">    }</w:t>
            </w:r>
          </w:p>
          <w:p w:rsidR="00BA5E6E" w:rsidRPr="004B24E5" w:rsidRDefault="00BA5E6E" w:rsidP="00BA5E6E">
            <w:pPr>
              <w:widowControl/>
              <w:suppressAutoHyphens w:val="0"/>
              <w:autoSpaceDE w:val="0"/>
              <w:textAlignment w:val="auto"/>
              <w:rPr>
                <w:rFonts w:ascii="Arial" w:hAnsi="Arial" w:cs="Arial"/>
                <w:kern w:val="0"/>
                <w:sz w:val="22"/>
                <w:szCs w:val="22"/>
                <w:lang w:bidi="ar-SA"/>
              </w:rPr>
            </w:pPr>
          </w:p>
          <w:p w:rsidR="00BA5E6E" w:rsidRPr="004B24E5" w:rsidRDefault="00BA5E6E" w:rsidP="00BA5E6E">
            <w:pPr>
              <w:widowControl/>
              <w:suppressAutoHyphens w:val="0"/>
              <w:autoSpaceDE w:val="0"/>
              <w:textAlignment w:val="auto"/>
              <w:rPr>
                <w:rFonts w:ascii="Arial" w:hAnsi="Arial" w:cs="Arial"/>
                <w:sz w:val="22"/>
                <w:szCs w:val="22"/>
              </w:rPr>
            </w:pPr>
            <w:r w:rsidRPr="004B24E5">
              <w:rPr>
                <w:rFonts w:ascii="Arial" w:hAnsi="Arial" w:cs="Arial"/>
                <w:kern w:val="0"/>
                <w:sz w:val="22"/>
                <w:szCs w:val="22"/>
                <w:lang w:bidi="ar-SA"/>
              </w:rPr>
              <w:t xml:space="preserve">    </w:t>
            </w:r>
            <w:r w:rsidRPr="004B24E5">
              <w:rPr>
                <w:rFonts w:ascii="Arial" w:hAnsi="Arial" w:cs="Arial"/>
                <w:color w:val="0000FF"/>
                <w:kern w:val="0"/>
                <w:sz w:val="22"/>
                <w:szCs w:val="22"/>
                <w:lang w:bidi="ar-SA"/>
              </w:rPr>
              <w:t>public</w:t>
            </w:r>
            <w:r w:rsidRPr="004B24E5">
              <w:rPr>
                <w:rFonts w:ascii="Arial" w:hAnsi="Arial" w:cs="Arial"/>
                <w:kern w:val="0"/>
                <w:sz w:val="22"/>
                <w:szCs w:val="22"/>
                <w:lang w:bidi="ar-SA"/>
              </w:rPr>
              <w:t xml:space="preserve"> </w:t>
            </w:r>
            <w:r w:rsidRPr="004B24E5">
              <w:rPr>
                <w:rFonts w:ascii="Arial" w:hAnsi="Arial" w:cs="Arial"/>
                <w:color w:val="0000FF"/>
                <w:kern w:val="0"/>
                <w:sz w:val="22"/>
                <w:szCs w:val="22"/>
                <w:lang w:bidi="ar-SA"/>
              </w:rPr>
              <w:t>void</w:t>
            </w:r>
            <w:r w:rsidRPr="004B24E5">
              <w:rPr>
                <w:rFonts w:ascii="Arial" w:hAnsi="Arial" w:cs="Arial"/>
                <w:kern w:val="0"/>
                <w:sz w:val="22"/>
                <w:szCs w:val="22"/>
                <w:lang w:bidi="ar-SA"/>
              </w:rPr>
              <w:t xml:space="preserve"> </w:t>
            </w:r>
            <w:proofErr w:type="spellStart"/>
            <w:r w:rsidRPr="004B24E5">
              <w:rPr>
                <w:rFonts w:ascii="Arial" w:hAnsi="Arial" w:cs="Arial"/>
                <w:kern w:val="0"/>
                <w:sz w:val="22"/>
                <w:szCs w:val="22"/>
                <w:lang w:bidi="ar-SA"/>
              </w:rPr>
              <w:t>ProcessOnPing</w:t>
            </w:r>
            <w:proofErr w:type="spellEnd"/>
            <w:r w:rsidRPr="004B24E5">
              <w:rPr>
                <w:rFonts w:ascii="Arial" w:hAnsi="Arial" w:cs="Arial"/>
                <w:kern w:val="0"/>
                <w:sz w:val="22"/>
                <w:szCs w:val="22"/>
                <w:lang w:bidi="ar-SA"/>
              </w:rPr>
              <w:t>() { }</w:t>
            </w:r>
          </w:p>
          <w:p w:rsidR="00BA5E6E" w:rsidRPr="004B24E5" w:rsidRDefault="00BA5E6E" w:rsidP="00BA5E6E">
            <w:pPr>
              <w:widowControl/>
              <w:suppressAutoHyphens w:val="0"/>
              <w:autoSpaceDE w:val="0"/>
              <w:textAlignment w:val="auto"/>
              <w:rPr>
                <w:rFonts w:ascii="Arial" w:hAnsi="Arial" w:cs="Arial"/>
                <w:kern w:val="0"/>
                <w:sz w:val="22"/>
                <w:szCs w:val="22"/>
                <w:lang w:bidi="ar-SA"/>
              </w:rPr>
            </w:pPr>
          </w:p>
          <w:p w:rsidR="00BA5E6E" w:rsidRPr="004B24E5" w:rsidRDefault="00BA5E6E" w:rsidP="00BA5E6E">
            <w:pPr>
              <w:widowControl/>
              <w:suppressAutoHyphens w:val="0"/>
              <w:autoSpaceDE w:val="0"/>
              <w:textAlignment w:val="auto"/>
              <w:rPr>
                <w:rFonts w:ascii="Arial" w:hAnsi="Arial" w:cs="Arial"/>
                <w:sz w:val="22"/>
                <w:szCs w:val="22"/>
              </w:rPr>
            </w:pPr>
            <w:r w:rsidRPr="004B24E5">
              <w:rPr>
                <w:rFonts w:ascii="Arial" w:hAnsi="Arial" w:cs="Arial"/>
                <w:kern w:val="0"/>
                <w:sz w:val="22"/>
                <w:szCs w:val="22"/>
                <w:lang w:bidi="ar-SA"/>
              </w:rPr>
              <w:t xml:space="preserve">    </w:t>
            </w:r>
            <w:r w:rsidRPr="004B24E5">
              <w:rPr>
                <w:rFonts w:ascii="Arial" w:hAnsi="Arial" w:cs="Arial"/>
                <w:color w:val="0000FF"/>
                <w:kern w:val="0"/>
                <w:sz w:val="22"/>
                <w:szCs w:val="22"/>
                <w:lang w:bidi="ar-SA"/>
              </w:rPr>
              <w:t>public</w:t>
            </w:r>
            <w:r w:rsidRPr="004B24E5">
              <w:rPr>
                <w:rFonts w:ascii="Arial" w:hAnsi="Arial" w:cs="Arial"/>
                <w:kern w:val="0"/>
                <w:sz w:val="22"/>
                <w:szCs w:val="22"/>
                <w:lang w:bidi="ar-SA"/>
              </w:rPr>
              <w:t xml:space="preserve"> </w:t>
            </w:r>
            <w:r w:rsidRPr="004B24E5">
              <w:rPr>
                <w:rFonts w:ascii="Arial" w:hAnsi="Arial" w:cs="Arial"/>
                <w:color w:val="0000FF"/>
                <w:kern w:val="0"/>
                <w:sz w:val="22"/>
                <w:szCs w:val="22"/>
                <w:lang w:bidi="ar-SA"/>
              </w:rPr>
              <w:t>void</w:t>
            </w:r>
            <w:r w:rsidRPr="004B24E5">
              <w:rPr>
                <w:rFonts w:ascii="Arial" w:hAnsi="Arial" w:cs="Arial"/>
                <w:kern w:val="0"/>
                <w:sz w:val="22"/>
                <w:szCs w:val="22"/>
                <w:lang w:bidi="ar-SA"/>
              </w:rPr>
              <w:t xml:space="preserve"> </w:t>
            </w:r>
            <w:proofErr w:type="spellStart"/>
            <w:r w:rsidRPr="004B24E5">
              <w:rPr>
                <w:rFonts w:ascii="Arial" w:hAnsi="Arial" w:cs="Arial"/>
                <w:kern w:val="0"/>
                <w:sz w:val="22"/>
                <w:szCs w:val="22"/>
                <w:lang w:bidi="ar-SA"/>
              </w:rPr>
              <w:t>ProcessOnPong</w:t>
            </w:r>
            <w:proofErr w:type="spellEnd"/>
            <w:r w:rsidRPr="004B24E5">
              <w:rPr>
                <w:rFonts w:ascii="Arial" w:hAnsi="Arial" w:cs="Arial"/>
                <w:kern w:val="0"/>
                <w:sz w:val="22"/>
                <w:szCs w:val="22"/>
                <w:lang w:bidi="ar-SA"/>
              </w:rPr>
              <w:t xml:space="preserve">() { } </w:t>
            </w:r>
          </w:p>
          <w:p w:rsidR="00BA5E6E" w:rsidRPr="004B24E5" w:rsidRDefault="00BA5E6E" w:rsidP="00BA5E6E">
            <w:pPr>
              <w:widowControl/>
              <w:suppressAutoHyphens w:val="0"/>
              <w:autoSpaceDE w:val="0"/>
              <w:textAlignment w:val="auto"/>
              <w:rPr>
                <w:rFonts w:ascii="Arial" w:hAnsi="Arial" w:cs="Arial"/>
                <w:kern w:val="0"/>
                <w:sz w:val="22"/>
                <w:szCs w:val="22"/>
                <w:lang w:bidi="ar-SA"/>
              </w:rPr>
            </w:pPr>
          </w:p>
          <w:p w:rsidR="00BA5E6E" w:rsidRPr="004B24E5" w:rsidRDefault="00BA5E6E" w:rsidP="00BA5E6E">
            <w:pPr>
              <w:widowControl/>
              <w:suppressAutoHyphens w:val="0"/>
              <w:autoSpaceDE w:val="0"/>
              <w:textAlignment w:val="auto"/>
              <w:rPr>
                <w:rFonts w:ascii="Arial" w:hAnsi="Arial" w:cs="Arial"/>
                <w:kern w:val="0"/>
                <w:sz w:val="22"/>
                <w:szCs w:val="22"/>
                <w:lang w:bidi="ar-SA"/>
              </w:rPr>
            </w:pPr>
            <w:r w:rsidRPr="004B24E5">
              <w:rPr>
                <w:rFonts w:ascii="Arial" w:hAnsi="Arial" w:cs="Arial"/>
                <w:kern w:val="0"/>
                <w:sz w:val="22"/>
                <w:szCs w:val="22"/>
                <w:lang w:bidi="ar-SA"/>
              </w:rPr>
              <w:t xml:space="preserve">    </w:t>
            </w:r>
            <w:r w:rsidRPr="004B24E5">
              <w:rPr>
                <w:rFonts w:ascii="Arial" w:hAnsi="Arial" w:cs="Arial"/>
                <w:color w:val="0000FF"/>
                <w:kern w:val="0"/>
                <w:sz w:val="22"/>
                <w:szCs w:val="22"/>
                <w:lang w:bidi="ar-SA"/>
              </w:rPr>
              <w:t>public</w:t>
            </w:r>
            <w:r w:rsidRPr="004B24E5">
              <w:rPr>
                <w:rFonts w:ascii="Arial" w:hAnsi="Arial" w:cs="Arial"/>
                <w:kern w:val="0"/>
                <w:sz w:val="22"/>
                <w:szCs w:val="22"/>
                <w:lang w:bidi="ar-SA"/>
              </w:rPr>
              <w:t xml:space="preserve"> </w:t>
            </w:r>
            <w:r w:rsidRPr="004B24E5">
              <w:rPr>
                <w:rFonts w:ascii="Arial" w:hAnsi="Arial" w:cs="Arial"/>
                <w:color w:val="0000FF"/>
                <w:kern w:val="0"/>
                <w:sz w:val="22"/>
                <w:szCs w:val="22"/>
                <w:lang w:bidi="ar-SA"/>
              </w:rPr>
              <w:t>void</w:t>
            </w:r>
            <w:r w:rsidRPr="004B24E5">
              <w:rPr>
                <w:rFonts w:ascii="Arial" w:hAnsi="Arial" w:cs="Arial"/>
                <w:kern w:val="0"/>
                <w:sz w:val="22"/>
                <w:szCs w:val="22"/>
                <w:lang w:bidi="ar-SA"/>
              </w:rPr>
              <w:t xml:space="preserve"> </w:t>
            </w:r>
            <w:proofErr w:type="spellStart"/>
            <w:r w:rsidRPr="004B24E5">
              <w:rPr>
                <w:rFonts w:ascii="Arial" w:hAnsi="Arial" w:cs="Arial"/>
                <w:kern w:val="0"/>
                <w:sz w:val="22"/>
                <w:szCs w:val="22"/>
                <w:lang w:bidi="ar-SA"/>
              </w:rPr>
              <w:t>ProcessOnTextMessage</w:t>
            </w:r>
            <w:proofErr w:type="spellEnd"/>
            <w:r w:rsidRPr="004B24E5">
              <w:rPr>
                <w:rFonts w:ascii="Arial" w:hAnsi="Arial" w:cs="Arial"/>
                <w:kern w:val="0"/>
                <w:sz w:val="22"/>
                <w:szCs w:val="22"/>
                <w:lang w:bidi="ar-SA"/>
              </w:rPr>
              <w:t>(</w:t>
            </w:r>
            <w:proofErr w:type="spellStart"/>
            <w:r w:rsidRPr="004B24E5">
              <w:rPr>
                <w:rFonts w:ascii="Arial" w:hAnsi="Arial" w:cs="Arial"/>
                <w:color w:val="2B91AF"/>
                <w:kern w:val="0"/>
                <w:sz w:val="22"/>
                <w:szCs w:val="22"/>
                <w:lang w:bidi="ar-SA"/>
              </w:rPr>
              <w:t>WebSocketPacket</w:t>
            </w:r>
            <w:proofErr w:type="spellEnd"/>
            <w:r w:rsidRPr="004B24E5">
              <w:rPr>
                <w:rFonts w:ascii="Arial" w:hAnsi="Arial" w:cs="Arial"/>
                <w:kern w:val="0"/>
                <w:sz w:val="22"/>
                <w:szCs w:val="22"/>
                <w:lang w:bidi="ar-SA"/>
              </w:rPr>
              <w:t xml:space="preserve"> </w:t>
            </w:r>
            <w:proofErr w:type="spellStart"/>
            <w:r w:rsidRPr="004B24E5">
              <w:rPr>
                <w:rFonts w:ascii="Arial" w:hAnsi="Arial" w:cs="Arial"/>
                <w:kern w:val="0"/>
                <w:sz w:val="22"/>
                <w:szCs w:val="22"/>
                <w:lang w:bidi="ar-SA"/>
              </w:rPr>
              <w:t>aDataPacket</w:t>
            </w:r>
            <w:proofErr w:type="spellEnd"/>
            <w:r w:rsidRPr="004B24E5">
              <w:rPr>
                <w:rFonts w:ascii="Arial" w:hAnsi="Arial" w:cs="Arial"/>
                <w:kern w:val="0"/>
                <w:sz w:val="22"/>
                <w:szCs w:val="22"/>
                <w:lang w:bidi="ar-SA"/>
              </w:rPr>
              <w:t>) { }</w:t>
            </w:r>
          </w:p>
          <w:p w:rsidR="00BA5E6E" w:rsidRPr="004B24E5" w:rsidRDefault="00BA5E6E" w:rsidP="00BA5E6E">
            <w:pPr>
              <w:widowControl/>
              <w:suppressAutoHyphens w:val="0"/>
              <w:autoSpaceDE w:val="0"/>
              <w:textAlignment w:val="auto"/>
              <w:rPr>
                <w:rFonts w:ascii="Arial" w:hAnsi="Arial" w:cs="Arial"/>
                <w:sz w:val="22"/>
                <w:szCs w:val="22"/>
              </w:rPr>
            </w:pPr>
          </w:p>
          <w:p w:rsidR="00BA5E6E" w:rsidRPr="004B24E5" w:rsidRDefault="00BA5E6E" w:rsidP="00BA5E6E">
            <w:pPr>
              <w:widowControl/>
              <w:suppressAutoHyphens w:val="0"/>
              <w:autoSpaceDE w:val="0"/>
              <w:textAlignment w:val="auto"/>
              <w:rPr>
                <w:rFonts w:ascii="Arial" w:hAnsi="Arial" w:cs="Arial"/>
                <w:kern w:val="0"/>
                <w:sz w:val="22"/>
                <w:szCs w:val="22"/>
                <w:lang w:bidi="ar-SA"/>
              </w:rPr>
            </w:pPr>
            <w:r w:rsidRPr="004B24E5">
              <w:rPr>
                <w:rFonts w:ascii="Arial" w:hAnsi="Arial" w:cs="Arial"/>
                <w:kern w:val="0"/>
                <w:sz w:val="22"/>
                <w:szCs w:val="22"/>
                <w:lang w:bidi="ar-SA"/>
              </w:rPr>
              <w:t>}</w:t>
            </w:r>
          </w:p>
          <w:p w:rsidR="00BA5E6E" w:rsidRPr="004B24E5" w:rsidRDefault="00BA5E6E" w:rsidP="00BA5E6E">
            <w:pPr>
              <w:widowControl/>
              <w:suppressAutoHyphens w:val="0"/>
              <w:autoSpaceDE w:val="0"/>
              <w:textAlignment w:val="auto"/>
              <w:rPr>
                <w:rFonts w:ascii="Arial" w:hAnsi="Arial" w:cs="Arial"/>
                <w:kern w:val="0"/>
                <w:sz w:val="22"/>
                <w:szCs w:val="22"/>
                <w:lang w:bidi="ar-SA"/>
              </w:rPr>
            </w:pPr>
          </w:p>
          <w:p w:rsidR="00BA5E6E" w:rsidRPr="004B24E5" w:rsidRDefault="00BA5E6E" w:rsidP="00BA5E6E">
            <w:pPr>
              <w:widowControl/>
              <w:suppressAutoHyphens w:val="0"/>
              <w:autoSpaceDE w:val="0"/>
              <w:textAlignment w:val="auto"/>
              <w:rPr>
                <w:rFonts w:ascii="Arial" w:hAnsi="Arial" w:cs="Arial"/>
                <w:kern w:val="0"/>
                <w:lang w:bidi="ar-SA"/>
              </w:rPr>
            </w:pPr>
          </w:p>
          <w:p w:rsidR="00BA5E6E" w:rsidRPr="004B24E5" w:rsidRDefault="00BA5E6E" w:rsidP="00BA5E6E">
            <w:pPr>
              <w:widowControl/>
              <w:suppressAutoHyphens w:val="0"/>
              <w:autoSpaceDE w:val="0"/>
              <w:textAlignment w:val="auto"/>
              <w:rPr>
                <w:rFonts w:ascii="Arial" w:hAnsi="Arial" w:cs="Arial"/>
                <w:sz w:val="22"/>
              </w:rPr>
            </w:pPr>
            <w:r w:rsidRPr="004B24E5">
              <w:rPr>
                <w:rFonts w:ascii="Arial" w:hAnsi="Arial" w:cs="Arial"/>
                <w:color w:val="0000FF"/>
                <w:kern w:val="0"/>
                <w:sz w:val="22"/>
                <w:lang w:bidi="ar-SA"/>
              </w:rPr>
              <w:t>public</w:t>
            </w:r>
            <w:r w:rsidRPr="004B24E5">
              <w:rPr>
                <w:rFonts w:ascii="Arial" w:hAnsi="Arial" w:cs="Arial"/>
                <w:kern w:val="0"/>
                <w:sz w:val="22"/>
                <w:lang w:bidi="ar-SA"/>
              </w:rPr>
              <w:t xml:space="preserve"> </w:t>
            </w:r>
            <w:r w:rsidRPr="004B24E5">
              <w:rPr>
                <w:rFonts w:ascii="Arial" w:hAnsi="Arial" w:cs="Arial"/>
                <w:color w:val="0000FF"/>
                <w:kern w:val="0"/>
                <w:sz w:val="22"/>
                <w:lang w:bidi="ar-SA"/>
              </w:rPr>
              <w:t>class</w:t>
            </w:r>
            <w:r w:rsidRPr="004B24E5">
              <w:rPr>
                <w:rFonts w:ascii="Arial" w:hAnsi="Arial" w:cs="Arial"/>
                <w:kern w:val="0"/>
                <w:sz w:val="22"/>
                <w:lang w:bidi="ar-SA"/>
              </w:rPr>
              <w:t xml:space="preserve"> </w:t>
            </w:r>
            <w:proofErr w:type="spellStart"/>
            <w:r w:rsidRPr="004B24E5">
              <w:rPr>
                <w:rFonts w:ascii="Arial" w:hAnsi="Arial" w:cs="Arial"/>
                <w:color w:val="2B91AF"/>
                <w:kern w:val="0"/>
                <w:sz w:val="22"/>
                <w:lang w:bidi="ar-SA"/>
              </w:rPr>
              <w:t>MyResponse</w:t>
            </w:r>
            <w:proofErr w:type="spellEnd"/>
            <w:r w:rsidRPr="004B24E5">
              <w:rPr>
                <w:rFonts w:ascii="Arial" w:hAnsi="Arial" w:cs="Arial"/>
                <w:kern w:val="0"/>
                <w:sz w:val="22"/>
                <w:lang w:bidi="ar-SA"/>
              </w:rPr>
              <w:t xml:space="preserve"> : </w:t>
            </w:r>
            <w:proofErr w:type="spellStart"/>
            <w:r w:rsidRPr="004B24E5">
              <w:rPr>
                <w:rFonts w:ascii="Arial" w:hAnsi="Arial" w:cs="Arial"/>
                <w:color w:val="2B91AF"/>
                <w:kern w:val="0"/>
                <w:sz w:val="22"/>
                <w:lang w:bidi="ar-SA"/>
              </w:rPr>
              <w:t>WebSocketResponseTokenListener</w:t>
            </w:r>
            <w:proofErr w:type="spellEnd"/>
          </w:p>
          <w:p w:rsidR="00BA5E6E" w:rsidRPr="004B24E5" w:rsidRDefault="00BA5E6E" w:rsidP="00BA5E6E">
            <w:pPr>
              <w:widowControl/>
              <w:suppressAutoHyphens w:val="0"/>
              <w:autoSpaceDE w:val="0"/>
              <w:textAlignment w:val="auto"/>
              <w:rPr>
                <w:rFonts w:ascii="Arial" w:hAnsi="Arial" w:cs="Arial"/>
                <w:kern w:val="0"/>
                <w:sz w:val="22"/>
                <w:lang w:bidi="ar-SA"/>
              </w:rPr>
            </w:pPr>
            <w:r w:rsidRPr="004B24E5">
              <w:rPr>
                <w:rFonts w:ascii="Arial" w:hAnsi="Arial" w:cs="Arial"/>
                <w:kern w:val="0"/>
                <w:sz w:val="22"/>
                <w:lang w:bidi="ar-SA"/>
              </w:rPr>
              <w:t>{</w:t>
            </w:r>
          </w:p>
          <w:p w:rsidR="00BA5E6E" w:rsidRPr="004B24E5" w:rsidRDefault="00BA5E6E" w:rsidP="00BA5E6E">
            <w:pPr>
              <w:widowControl/>
              <w:suppressAutoHyphens w:val="0"/>
              <w:autoSpaceDE w:val="0"/>
              <w:textAlignment w:val="auto"/>
              <w:rPr>
                <w:rFonts w:ascii="Arial" w:hAnsi="Arial" w:cs="Arial"/>
                <w:sz w:val="22"/>
              </w:rPr>
            </w:pPr>
            <w:r w:rsidRPr="004B24E5">
              <w:rPr>
                <w:rFonts w:ascii="Arial" w:hAnsi="Arial" w:cs="Arial"/>
                <w:kern w:val="0"/>
                <w:sz w:val="22"/>
                <w:lang w:bidi="ar-SA"/>
              </w:rPr>
              <w:t xml:space="preserve">    </w:t>
            </w:r>
            <w:r w:rsidRPr="004B24E5">
              <w:rPr>
                <w:rFonts w:ascii="Arial" w:hAnsi="Arial" w:cs="Arial"/>
                <w:color w:val="0000FF"/>
                <w:kern w:val="0"/>
                <w:sz w:val="22"/>
                <w:lang w:bidi="ar-SA"/>
              </w:rPr>
              <w:t>public</w:t>
            </w:r>
            <w:r w:rsidRPr="004B24E5">
              <w:rPr>
                <w:rFonts w:ascii="Arial" w:hAnsi="Arial" w:cs="Arial"/>
                <w:kern w:val="0"/>
                <w:sz w:val="22"/>
                <w:lang w:bidi="ar-SA"/>
              </w:rPr>
              <w:t xml:space="preserve"> </w:t>
            </w:r>
            <w:r w:rsidRPr="004B24E5">
              <w:rPr>
                <w:rFonts w:ascii="Arial" w:hAnsi="Arial" w:cs="Arial"/>
                <w:color w:val="0000FF"/>
                <w:kern w:val="0"/>
                <w:sz w:val="22"/>
                <w:lang w:bidi="ar-SA"/>
              </w:rPr>
              <w:t>void</w:t>
            </w:r>
            <w:r w:rsidRPr="004B24E5">
              <w:rPr>
                <w:rFonts w:ascii="Arial" w:hAnsi="Arial" w:cs="Arial"/>
                <w:kern w:val="0"/>
                <w:sz w:val="22"/>
                <w:lang w:bidi="ar-SA"/>
              </w:rPr>
              <w:t xml:space="preserve"> </w:t>
            </w:r>
            <w:proofErr w:type="spellStart"/>
            <w:r w:rsidRPr="004B24E5">
              <w:rPr>
                <w:rFonts w:ascii="Arial" w:hAnsi="Arial" w:cs="Arial"/>
                <w:kern w:val="0"/>
                <w:sz w:val="22"/>
                <w:lang w:bidi="ar-SA"/>
              </w:rPr>
              <w:t>OnFailure</w:t>
            </w:r>
            <w:proofErr w:type="spellEnd"/>
            <w:r w:rsidRPr="004B24E5">
              <w:rPr>
                <w:rFonts w:ascii="Arial" w:hAnsi="Arial" w:cs="Arial"/>
                <w:kern w:val="0"/>
                <w:sz w:val="22"/>
                <w:lang w:bidi="ar-SA"/>
              </w:rPr>
              <w:t>(</w:t>
            </w:r>
            <w:r w:rsidRPr="004B24E5">
              <w:rPr>
                <w:rFonts w:ascii="Arial" w:hAnsi="Arial" w:cs="Arial"/>
                <w:color w:val="2B91AF"/>
                <w:kern w:val="0"/>
                <w:sz w:val="22"/>
                <w:lang w:bidi="ar-SA"/>
              </w:rPr>
              <w:t>Token</w:t>
            </w:r>
            <w:r w:rsidRPr="004B24E5">
              <w:rPr>
                <w:rFonts w:ascii="Arial" w:hAnsi="Arial" w:cs="Arial"/>
                <w:kern w:val="0"/>
                <w:sz w:val="22"/>
                <w:lang w:bidi="ar-SA"/>
              </w:rPr>
              <w:t xml:space="preserve"> </w:t>
            </w:r>
            <w:proofErr w:type="spellStart"/>
            <w:r w:rsidRPr="004B24E5">
              <w:rPr>
                <w:rFonts w:ascii="Arial" w:hAnsi="Arial" w:cs="Arial"/>
                <w:kern w:val="0"/>
                <w:sz w:val="22"/>
                <w:lang w:bidi="ar-SA"/>
              </w:rPr>
              <w:t>aToken</w:t>
            </w:r>
            <w:proofErr w:type="spellEnd"/>
            <w:r w:rsidRPr="004B24E5">
              <w:rPr>
                <w:rFonts w:ascii="Arial" w:hAnsi="Arial" w:cs="Arial"/>
                <w:kern w:val="0"/>
                <w:sz w:val="22"/>
                <w:lang w:bidi="ar-SA"/>
              </w:rPr>
              <w:t>)</w:t>
            </w:r>
          </w:p>
          <w:p w:rsidR="00BA5E6E" w:rsidRPr="004B24E5" w:rsidRDefault="00BA5E6E" w:rsidP="00BA5E6E">
            <w:pPr>
              <w:widowControl/>
              <w:suppressAutoHyphens w:val="0"/>
              <w:autoSpaceDE w:val="0"/>
              <w:textAlignment w:val="auto"/>
              <w:rPr>
                <w:rFonts w:ascii="Arial" w:hAnsi="Arial" w:cs="Arial"/>
                <w:kern w:val="0"/>
                <w:sz w:val="22"/>
                <w:lang w:bidi="ar-SA"/>
              </w:rPr>
            </w:pPr>
            <w:r w:rsidRPr="004B24E5">
              <w:rPr>
                <w:rFonts w:ascii="Arial" w:hAnsi="Arial" w:cs="Arial"/>
                <w:kern w:val="0"/>
                <w:sz w:val="22"/>
                <w:lang w:bidi="ar-SA"/>
              </w:rPr>
              <w:t xml:space="preserve">    {</w:t>
            </w:r>
          </w:p>
          <w:p w:rsidR="00BA5E6E" w:rsidRPr="004B24E5" w:rsidRDefault="00BA5E6E" w:rsidP="00BA5E6E">
            <w:pPr>
              <w:widowControl/>
              <w:suppressAutoHyphens w:val="0"/>
              <w:autoSpaceDE w:val="0"/>
              <w:textAlignment w:val="auto"/>
              <w:rPr>
                <w:rFonts w:ascii="Arial" w:hAnsi="Arial" w:cs="Arial"/>
                <w:sz w:val="22"/>
              </w:rPr>
            </w:pPr>
            <w:r w:rsidRPr="004B24E5">
              <w:rPr>
                <w:rFonts w:ascii="Arial" w:hAnsi="Arial" w:cs="Arial"/>
                <w:kern w:val="0"/>
                <w:sz w:val="22"/>
                <w:lang w:bidi="ar-SA"/>
              </w:rPr>
              <w:t xml:space="preserve">        </w:t>
            </w:r>
            <w:proofErr w:type="spellStart"/>
            <w:r w:rsidRPr="004B24E5">
              <w:rPr>
                <w:rFonts w:ascii="Arial" w:hAnsi="Arial" w:cs="Arial"/>
                <w:color w:val="2B91AF"/>
                <w:kern w:val="0"/>
                <w:sz w:val="22"/>
                <w:lang w:bidi="ar-SA"/>
              </w:rPr>
              <w:t>Console</w:t>
            </w:r>
            <w:r w:rsidRPr="004B24E5">
              <w:rPr>
                <w:rFonts w:ascii="Arial" w:hAnsi="Arial" w:cs="Arial"/>
                <w:kern w:val="0"/>
                <w:sz w:val="22"/>
                <w:lang w:bidi="ar-SA"/>
              </w:rPr>
              <w:t>.WriteLine</w:t>
            </w:r>
            <w:proofErr w:type="spellEnd"/>
            <w:r w:rsidRPr="004B24E5">
              <w:rPr>
                <w:rFonts w:ascii="Arial" w:hAnsi="Arial" w:cs="Arial"/>
                <w:kern w:val="0"/>
                <w:sz w:val="22"/>
                <w:lang w:bidi="ar-SA"/>
              </w:rPr>
              <w:t>(</w:t>
            </w:r>
            <w:r w:rsidRPr="004B24E5">
              <w:rPr>
                <w:rFonts w:ascii="Arial" w:hAnsi="Arial" w:cs="Arial"/>
                <w:color w:val="A31515"/>
                <w:kern w:val="0"/>
                <w:sz w:val="22"/>
                <w:lang w:bidi="ar-SA"/>
              </w:rPr>
              <w:t>"Failure"</w:t>
            </w:r>
            <w:r w:rsidRPr="004B24E5">
              <w:rPr>
                <w:rFonts w:ascii="Arial" w:hAnsi="Arial" w:cs="Arial"/>
                <w:kern w:val="0"/>
                <w:sz w:val="22"/>
                <w:lang w:bidi="ar-SA"/>
              </w:rPr>
              <w:t>);</w:t>
            </w:r>
          </w:p>
          <w:p w:rsidR="00BA5E6E" w:rsidRPr="004B24E5" w:rsidRDefault="00BA5E6E" w:rsidP="00BA5E6E">
            <w:pPr>
              <w:widowControl/>
              <w:suppressAutoHyphens w:val="0"/>
              <w:autoSpaceDE w:val="0"/>
              <w:textAlignment w:val="auto"/>
              <w:rPr>
                <w:rFonts w:ascii="Arial" w:hAnsi="Arial" w:cs="Arial"/>
                <w:kern w:val="0"/>
                <w:sz w:val="22"/>
                <w:lang w:bidi="ar-SA"/>
              </w:rPr>
            </w:pPr>
            <w:r w:rsidRPr="004B24E5">
              <w:rPr>
                <w:rFonts w:ascii="Arial" w:hAnsi="Arial" w:cs="Arial"/>
                <w:kern w:val="0"/>
                <w:sz w:val="22"/>
                <w:lang w:bidi="ar-SA"/>
              </w:rPr>
              <w:t xml:space="preserve">    }</w:t>
            </w:r>
          </w:p>
          <w:p w:rsidR="00BA5E6E" w:rsidRPr="004B24E5" w:rsidRDefault="00BA5E6E" w:rsidP="00BA5E6E">
            <w:pPr>
              <w:widowControl/>
              <w:suppressAutoHyphens w:val="0"/>
              <w:autoSpaceDE w:val="0"/>
              <w:textAlignment w:val="auto"/>
              <w:rPr>
                <w:rFonts w:ascii="Arial" w:hAnsi="Arial" w:cs="Arial"/>
                <w:kern w:val="0"/>
                <w:sz w:val="22"/>
                <w:lang w:bidi="ar-SA"/>
              </w:rPr>
            </w:pPr>
          </w:p>
          <w:p w:rsidR="00BA5E6E" w:rsidRPr="004B24E5" w:rsidRDefault="00BA5E6E" w:rsidP="00BA5E6E">
            <w:pPr>
              <w:widowControl/>
              <w:suppressAutoHyphens w:val="0"/>
              <w:autoSpaceDE w:val="0"/>
              <w:textAlignment w:val="auto"/>
              <w:rPr>
                <w:rFonts w:ascii="Arial" w:hAnsi="Arial" w:cs="Arial"/>
                <w:sz w:val="22"/>
              </w:rPr>
            </w:pPr>
            <w:r w:rsidRPr="004B24E5">
              <w:rPr>
                <w:rFonts w:ascii="Arial" w:hAnsi="Arial" w:cs="Arial"/>
                <w:kern w:val="0"/>
                <w:sz w:val="22"/>
                <w:lang w:bidi="ar-SA"/>
              </w:rPr>
              <w:t xml:space="preserve">    </w:t>
            </w:r>
            <w:r w:rsidRPr="004B24E5">
              <w:rPr>
                <w:rFonts w:ascii="Arial" w:hAnsi="Arial" w:cs="Arial"/>
                <w:color w:val="0000FF"/>
                <w:kern w:val="0"/>
                <w:sz w:val="22"/>
                <w:lang w:bidi="ar-SA"/>
              </w:rPr>
              <w:t>public</w:t>
            </w:r>
            <w:r w:rsidRPr="004B24E5">
              <w:rPr>
                <w:rFonts w:ascii="Arial" w:hAnsi="Arial" w:cs="Arial"/>
                <w:kern w:val="0"/>
                <w:sz w:val="22"/>
                <w:lang w:bidi="ar-SA"/>
              </w:rPr>
              <w:t xml:space="preserve"> </w:t>
            </w:r>
            <w:r w:rsidRPr="004B24E5">
              <w:rPr>
                <w:rFonts w:ascii="Arial" w:hAnsi="Arial" w:cs="Arial"/>
                <w:color w:val="0000FF"/>
                <w:kern w:val="0"/>
                <w:sz w:val="22"/>
                <w:lang w:bidi="ar-SA"/>
              </w:rPr>
              <w:t>void</w:t>
            </w:r>
            <w:r w:rsidRPr="004B24E5">
              <w:rPr>
                <w:rFonts w:ascii="Arial" w:hAnsi="Arial" w:cs="Arial"/>
                <w:kern w:val="0"/>
                <w:sz w:val="22"/>
                <w:lang w:bidi="ar-SA"/>
              </w:rPr>
              <w:t xml:space="preserve"> </w:t>
            </w:r>
            <w:proofErr w:type="spellStart"/>
            <w:r w:rsidRPr="004B24E5">
              <w:rPr>
                <w:rFonts w:ascii="Arial" w:hAnsi="Arial" w:cs="Arial"/>
                <w:kern w:val="0"/>
                <w:sz w:val="22"/>
                <w:lang w:bidi="ar-SA"/>
              </w:rPr>
              <w:t>OnResponse</w:t>
            </w:r>
            <w:proofErr w:type="spellEnd"/>
            <w:r w:rsidRPr="004B24E5">
              <w:rPr>
                <w:rFonts w:ascii="Arial" w:hAnsi="Arial" w:cs="Arial"/>
                <w:kern w:val="0"/>
                <w:sz w:val="22"/>
                <w:lang w:bidi="ar-SA"/>
              </w:rPr>
              <w:t>(</w:t>
            </w:r>
            <w:r w:rsidRPr="004B24E5">
              <w:rPr>
                <w:rFonts w:ascii="Arial" w:hAnsi="Arial" w:cs="Arial"/>
                <w:color w:val="2B91AF"/>
                <w:kern w:val="0"/>
                <w:sz w:val="22"/>
                <w:lang w:bidi="ar-SA"/>
              </w:rPr>
              <w:t>Token</w:t>
            </w:r>
            <w:r w:rsidRPr="004B24E5">
              <w:rPr>
                <w:rFonts w:ascii="Arial" w:hAnsi="Arial" w:cs="Arial"/>
                <w:kern w:val="0"/>
                <w:sz w:val="22"/>
                <w:lang w:bidi="ar-SA"/>
              </w:rPr>
              <w:t xml:space="preserve"> </w:t>
            </w:r>
            <w:proofErr w:type="spellStart"/>
            <w:r w:rsidRPr="004B24E5">
              <w:rPr>
                <w:rFonts w:ascii="Arial" w:hAnsi="Arial" w:cs="Arial"/>
                <w:kern w:val="0"/>
                <w:sz w:val="22"/>
                <w:lang w:bidi="ar-SA"/>
              </w:rPr>
              <w:t>aToken</w:t>
            </w:r>
            <w:proofErr w:type="spellEnd"/>
            <w:r w:rsidRPr="004B24E5">
              <w:rPr>
                <w:rFonts w:ascii="Arial" w:hAnsi="Arial" w:cs="Arial"/>
                <w:kern w:val="0"/>
                <w:sz w:val="22"/>
                <w:lang w:bidi="ar-SA"/>
              </w:rPr>
              <w:t>) { }</w:t>
            </w:r>
          </w:p>
          <w:p w:rsidR="00BA5E6E" w:rsidRPr="004B24E5" w:rsidRDefault="00BA5E6E" w:rsidP="00BA5E6E">
            <w:pPr>
              <w:widowControl/>
              <w:suppressAutoHyphens w:val="0"/>
              <w:autoSpaceDE w:val="0"/>
              <w:textAlignment w:val="auto"/>
              <w:rPr>
                <w:rFonts w:ascii="Arial" w:hAnsi="Arial" w:cs="Arial"/>
                <w:kern w:val="0"/>
                <w:sz w:val="22"/>
                <w:lang w:bidi="ar-SA"/>
              </w:rPr>
            </w:pPr>
          </w:p>
          <w:p w:rsidR="00BA5E6E" w:rsidRPr="004B24E5" w:rsidRDefault="00BA5E6E" w:rsidP="00BA5E6E">
            <w:pPr>
              <w:widowControl/>
              <w:suppressAutoHyphens w:val="0"/>
              <w:autoSpaceDE w:val="0"/>
              <w:textAlignment w:val="auto"/>
              <w:rPr>
                <w:rFonts w:ascii="Arial" w:hAnsi="Arial" w:cs="Arial"/>
                <w:sz w:val="22"/>
              </w:rPr>
            </w:pPr>
            <w:r w:rsidRPr="004B24E5">
              <w:rPr>
                <w:rFonts w:ascii="Arial" w:hAnsi="Arial" w:cs="Arial"/>
                <w:kern w:val="0"/>
                <w:sz w:val="22"/>
                <w:lang w:bidi="ar-SA"/>
              </w:rPr>
              <w:t xml:space="preserve">    </w:t>
            </w:r>
            <w:r w:rsidRPr="004B24E5">
              <w:rPr>
                <w:rFonts w:ascii="Arial" w:hAnsi="Arial" w:cs="Arial"/>
                <w:color w:val="0000FF"/>
                <w:kern w:val="0"/>
                <w:sz w:val="22"/>
                <w:lang w:bidi="ar-SA"/>
              </w:rPr>
              <w:t>public</w:t>
            </w:r>
            <w:r w:rsidRPr="004B24E5">
              <w:rPr>
                <w:rFonts w:ascii="Arial" w:hAnsi="Arial" w:cs="Arial"/>
                <w:kern w:val="0"/>
                <w:sz w:val="22"/>
                <w:lang w:bidi="ar-SA"/>
              </w:rPr>
              <w:t xml:space="preserve"> </w:t>
            </w:r>
            <w:r w:rsidRPr="004B24E5">
              <w:rPr>
                <w:rFonts w:ascii="Arial" w:hAnsi="Arial" w:cs="Arial"/>
                <w:color w:val="0000FF"/>
                <w:kern w:val="0"/>
                <w:sz w:val="22"/>
                <w:lang w:bidi="ar-SA"/>
              </w:rPr>
              <w:t>void</w:t>
            </w:r>
            <w:r w:rsidRPr="004B24E5">
              <w:rPr>
                <w:rFonts w:ascii="Arial" w:hAnsi="Arial" w:cs="Arial"/>
                <w:kern w:val="0"/>
                <w:sz w:val="22"/>
                <w:lang w:bidi="ar-SA"/>
              </w:rPr>
              <w:t xml:space="preserve"> </w:t>
            </w:r>
            <w:proofErr w:type="spellStart"/>
            <w:r w:rsidRPr="004B24E5">
              <w:rPr>
                <w:rFonts w:ascii="Arial" w:hAnsi="Arial" w:cs="Arial"/>
                <w:kern w:val="0"/>
                <w:sz w:val="22"/>
                <w:lang w:bidi="ar-SA"/>
              </w:rPr>
              <w:t>OnSuccess</w:t>
            </w:r>
            <w:proofErr w:type="spellEnd"/>
            <w:r w:rsidRPr="004B24E5">
              <w:rPr>
                <w:rFonts w:ascii="Arial" w:hAnsi="Arial" w:cs="Arial"/>
                <w:kern w:val="0"/>
                <w:sz w:val="22"/>
                <w:lang w:bidi="ar-SA"/>
              </w:rPr>
              <w:t>(</w:t>
            </w:r>
            <w:r w:rsidRPr="004B24E5">
              <w:rPr>
                <w:rFonts w:ascii="Arial" w:hAnsi="Arial" w:cs="Arial"/>
                <w:color w:val="2B91AF"/>
                <w:kern w:val="0"/>
                <w:sz w:val="22"/>
                <w:lang w:bidi="ar-SA"/>
              </w:rPr>
              <w:t>Token</w:t>
            </w:r>
            <w:r w:rsidRPr="004B24E5">
              <w:rPr>
                <w:rFonts w:ascii="Arial" w:hAnsi="Arial" w:cs="Arial"/>
                <w:kern w:val="0"/>
                <w:sz w:val="22"/>
                <w:lang w:bidi="ar-SA"/>
              </w:rPr>
              <w:t xml:space="preserve"> </w:t>
            </w:r>
            <w:proofErr w:type="spellStart"/>
            <w:r w:rsidRPr="004B24E5">
              <w:rPr>
                <w:rFonts w:ascii="Arial" w:hAnsi="Arial" w:cs="Arial"/>
                <w:kern w:val="0"/>
                <w:sz w:val="22"/>
                <w:lang w:bidi="ar-SA"/>
              </w:rPr>
              <w:t>aToken</w:t>
            </w:r>
            <w:proofErr w:type="spellEnd"/>
            <w:r w:rsidRPr="004B24E5">
              <w:rPr>
                <w:rFonts w:ascii="Arial" w:hAnsi="Arial" w:cs="Arial"/>
                <w:kern w:val="0"/>
                <w:sz w:val="22"/>
                <w:lang w:bidi="ar-SA"/>
              </w:rPr>
              <w:t>)</w:t>
            </w:r>
          </w:p>
          <w:p w:rsidR="00BA5E6E" w:rsidRPr="004B24E5" w:rsidRDefault="00BA5E6E" w:rsidP="00BA5E6E">
            <w:pPr>
              <w:widowControl/>
              <w:suppressAutoHyphens w:val="0"/>
              <w:autoSpaceDE w:val="0"/>
              <w:textAlignment w:val="auto"/>
              <w:rPr>
                <w:rFonts w:ascii="Arial" w:hAnsi="Arial" w:cs="Arial"/>
                <w:sz w:val="22"/>
              </w:rPr>
            </w:pPr>
            <w:r w:rsidRPr="004B24E5">
              <w:rPr>
                <w:rFonts w:ascii="Arial" w:hAnsi="Arial" w:cs="Arial"/>
                <w:kern w:val="0"/>
                <w:sz w:val="22"/>
                <w:lang w:bidi="ar-SA"/>
              </w:rPr>
              <w:t xml:space="preserve">    {</w:t>
            </w:r>
          </w:p>
          <w:p w:rsidR="00BA5E6E" w:rsidRPr="004B24E5" w:rsidRDefault="00BA5E6E" w:rsidP="00BA5E6E">
            <w:pPr>
              <w:widowControl/>
              <w:suppressAutoHyphens w:val="0"/>
              <w:autoSpaceDE w:val="0"/>
              <w:textAlignment w:val="auto"/>
              <w:rPr>
                <w:rFonts w:ascii="Arial" w:hAnsi="Arial" w:cs="Arial"/>
                <w:sz w:val="22"/>
              </w:rPr>
            </w:pPr>
            <w:r w:rsidRPr="004B24E5">
              <w:rPr>
                <w:rFonts w:ascii="Arial" w:hAnsi="Arial" w:cs="Arial"/>
                <w:kern w:val="0"/>
                <w:sz w:val="22"/>
                <w:lang w:bidi="ar-SA"/>
              </w:rPr>
              <w:t xml:space="preserve">        </w:t>
            </w:r>
            <w:proofErr w:type="spellStart"/>
            <w:r w:rsidRPr="004B24E5">
              <w:rPr>
                <w:rFonts w:ascii="Arial" w:hAnsi="Arial" w:cs="Arial"/>
                <w:color w:val="2B91AF"/>
                <w:kern w:val="0"/>
                <w:sz w:val="22"/>
                <w:lang w:bidi="ar-SA"/>
              </w:rPr>
              <w:t>Console</w:t>
            </w:r>
            <w:r w:rsidRPr="004B24E5">
              <w:rPr>
                <w:rFonts w:ascii="Arial" w:hAnsi="Arial" w:cs="Arial"/>
                <w:kern w:val="0"/>
                <w:sz w:val="22"/>
                <w:lang w:bidi="ar-SA"/>
              </w:rPr>
              <w:t>.WriteLine</w:t>
            </w:r>
            <w:proofErr w:type="spellEnd"/>
            <w:r w:rsidRPr="004B24E5">
              <w:rPr>
                <w:rFonts w:ascii="Arial" w:hAnsi="Arial" w:cs="Arial"/>
                <w:kern w:val="0"/>
                <w:sz w:val="22"/>
                <w:lang w:bidi="ar-SA"/>
              </w:rPr>
              <w:t>(</w:t>
            </w:r>
            <w:r w:rsidRPr="004B24E5">
              <w:rPr>
                <w:rFonts w:ascii="Arial" w:hAnsi="Arial" w:cs="Arial"/>
                <w:color w:val="A31515"/>
                <w:kern w:val="0"/>
                <w:sz w:val="22"/>
                <w:lang w:bidi="ar-SA"/>
              </w:rPr>
              <w:t>"Success"</w:t>
            </w:r>
            <w:r w:rsidRPr="004B24E5">
              <w:rPr>
                <w:rFonts w:ascii="Arial" w:hAnsi="Arial" w:cs="Arial"/>
                <w:kern w:val="0"/>
                <w:sz w:val="22"/>
                <w:lang w:bidi="ar-SA"/>
              </w:rPr>
              <w:t>);</w:t>
            </w:r>
          </w:p>
          <w:p w:rsidR="00BA5E6E" w:rsidRPr="004B24E5" w:rsidRDefault="00BA5E6E" w:rsidP="00BA5E6E">
            <w:pPr>
              <w:widowControl/>
              <w:suppressAutoHyphens w:val="0"/>
              <w:autoSpaceDE w:val="0"/>
              <w:textAlignment w:val="auto"/>
              <w:rPr>
                <w:rFonts w:ascii="Arial" w:hAnsi="Arial" w:cs="Arial"/>
                <w:kern w:val="0"/>
                <w:sz w:val="22"/>
                <w:lang w:bidi="ar-SA"/>
              </w:rPr>
            </w:pPr>
            <w:r w:rsidRPr="004B24E5">
              <w:rPr>
                <w:rFonts w:ascii="Arial" w:hAnsi="Arial" w:cs="Arial"/>
                <w:kern w:val="0"/>
                <w:sz w:val="22"/>
                <w:lang w:bidi="ar-SA"/>
              </w:rPr>
              <w:t xml:space="preserve">    }</w:t>
            </w:r>
          </w:p>
          <w:p w:rsidR="00BA5E6E" w:rsidRPr="004B24E5" w:rsidRDefault="00BA5E6E" w:rsidP="00BA5E6E">
            <w:pPr>
              <w:widowControl/>
              <w:suppressAutoHyphens w:val="0"/>
              <w:autoSpaceDE w:val="0"/>
              <w:textAlignment w:val="auto"/>
              <w:rPr>
                <w:rFonts w:ascii="Arial" w:hAnsi="Arial" w:cs="Arial"/>
                <w:kern w:val="0"/>
                <w:sz w:val="22"/>
                <w:lang w:bidi="ar-SA"/>
              </w:rPr>
            </w:pPr>
          </w:p>
          <w:p w:rsidR="00BA5E6E" w:rsidRPr="004B24E5" w:rsidRDefault="00BA5E6E" w:rsidP="00BA5E6E">
            <w:pPr>
              <w:widowControl/>
              <w:suppressAutoHyphens w:val="0"/>
              <w:autoSpaceDE w:val="0"/>
              <w:textAlignment w:val="auto"/>
              <w:rPr>
                <w:rFonts w:ascii="Arial" w:hAnsi="Arial" w:cs="Arial"/>
                <w:kern w:val="0"/>
                <w:sz w:val="22"/>
                <w:lang w:bidi="ar-SA"/>
              </w:rPr>
            </w:pPr>
            <w:r w:rsidRPr="004B24E5">
              <w:rPr>
                <w:rFonts w:ascii="Arial" w:hAnsi="Arial" w:cs="Arial"/>
                <w:kern w:val="0"/>
                <w:sz w:val="22"/>
                <w:lang w:bidi="ar-SA"/>
              </w:rPr>
              <w:t xml:space="preserve">    </w:t>
            </w:r>
            <w:r w:rsidRPr="004B24E5">
              <w:rPr>
                <w:rFonts w:ascii="Arial" w:hAnsi="Arial" w:cs="Arial"/>
                <w:color w:val="0000FF"/>
                <w:kern w:val="0"/>
                <w:sz w:val="22"/>
                <w:lang w:bidi="ar-SA"/>
              </w:rPr>
              <w:t>public</w:t>
            </w:r>
            <w:r w:rsidRPr="004B24E5">
              <w:rPr>
                <w:rFonts w:ascii="Arial" w:hAnsi="Arial" w:cs="Arial"/>
                <w:kern w:val="0"/>
                <w:sz w:val="22"/>
                <w:lang w:bidi="ar-SA"/>
              </w:rPr>
              <w:t xml:space="preserve"> </w:t>
            </w:r>
            <w:r w:rsidRPr="004B24E5">
              <w:rPr>
                <w:rFonts w:ascii="Arial" w:hAnsi="Arial" w:cs="Arial"/>
                <w:color w:val="0000FF"/>
                <w:kern w:val="0"/>
                <w:sz w:val="22"/>
                <w:lang w:bidi="ar-SA"/>
              </w:rPr>
              <w:t>void</w:t>
            </w:r>
            <w:r w:rsidRPr="004B24E5">
              <w:rPr>
                <w:rFonts w:ascii="Arial" w:hAnsi="Arial" w:cs="Arial"/>
                <w:kern w:val="0"/>
                <w:sz w:val="22"/>
                <w:lang w:bidi="ar-SA"/>
              </w:rPr>
              <w:t xml:space="preserve"> </w:t>
            </w:r>
            <w:proofErr w:type="spellStart"/>
            <w:r w:rsidRPr="004B24E5">
              <w:rPr>
                <w:rFonts w:ascii="Arial" w:hAnsi="Arial" w:cs="Arial"/>
                <w:kern w:val="0"/>
                <w:sz w:val="22"/>
                <w:lang w:bidi="ar-SA"/>
              </w:rPr>
              <w:t>OnTimeout</w:t>
            </w:r>
            <w:proofErr w:type="spellEnd"/>
            <w:r w:rsidRPr="004B24E5">
              <w:rPr>
                <w:rFonts w:ascii="Arial" w:hAnsi="Arial" w:cs="Arial"/>
                <w:kern w:val="0"/>
                <w:sz w:val="22"/>
                <w:lang w:bidi="ar-SA"/>
              </w:rPr>
              <w:t>(</w:t>
            </w:r>
            <w:r w:rsidRPr="004B24E5">
              <w:rPr>
                <w:rFonts w:ascii="Arial" w:hAnsi="Arial" w:cs="Arial"/>
                <w:color w:val="2B91AF"/>
                <w:kern w:val="0"/>
                <w:sz w:val="22"/>
                <w:lang w:bidi="ar-SA"/>
              </w:rPr>
              <w:t>Token</w:t>
            </w:r>
            <w:r w:rsidRPr="004B24E5">
              <w:rPr>
                <w:rFonts w:ascii="Arial" w:hAnsi="Arial" w:cs="Arial"/>
                <w:kern w:val="0"/>
                <w:sz w:val="22"/>
                <w:lang w:bidi="ar-SA"/>
              </w:rPr>
              <w:t xml:space="preserve"> </w:t>
            </w:r>
            <w:proofErr w:type="spellStart"/>
            <w:r w:rsidRPr="004B24E5">
              <w:rPr>
                <w:rFonts w:ascii="Arial" w:hAnsi="Arial" w:cs="Arial"/>
                <w:kern w:val="0"/>
                <w:sz w:val="22"/>
                <w:lang w:bidi="ar-SA"/>
              </w:rPr>
              <w:t>aToken</w:t>
            </w:r>
            <w:proofErr w:type="spellEnd"/>
            <w:r w:rsidRPr="004B24E5">
              <w:rPr>
                <w:rFonts w:ascii="Arial" w:hAnsi="Arial" w:cs="Arial"/>
                <w:kern w:val="0"/>
                <w:sz w:val="22"/>
                <w:lang w:bidi="ar-SA"/>
              </w:rPr>
              <w:t>) { }</w:t>
            </w:r>
          </w:p>
          <w:p w:rsidR="00BA5E6E" w:rsidRPr="004B24E5" w:rsidRDefault="00BA5E6E" w:rsidP="00BA5E6E">
            <w:pPr>
              <w:widowControl/>
              <w:suppressAutoHyphens w:val="0"/>
              <w:autoSpaceDE w:val="0"/>
              <w:textAlignment w:val="auto"/>
              <w:rPr>
                <w:rFonts w:ascii="Arial" w:hAnsi="Arial" w:cs="Arial"/>
                <w:sz w:val="22"/>
              </w:rPr>
            </w:pPr>
          </w:p>
          <w:p w:rsidR="00BA5E6E" w:rsidRPr="004B24E5" w:rsidRDefault="00BA5E6E" w:rsidP="00BA5E6E">
            <w:pPr>
              <w:widowControl/>
              <w:suppressAutoHyphens w:val="0"/>
              <w:autoSpaceDE w:val="0"/>
              <w:textAlignment w:val="auto"/>
              <w:rPr>
                <w:rFonts w:ascii="Arial" w:hAnsi="Arial" w:cs="Arial"/>
                <w:kern w:val="0"/>
                <w:sz w:val="22"/>
                <w:lang w:bidi="ar-SA"/>
              </w:rPr>
            </w:pPr>
            <w:r w:rsidRPr="004B24E5">
              <w:rPr>
                <w:rFonts w:ascii="Arial" w:hAnsi="Arial" w:cs="Arial"/>
                <w:kern w:val="0"/>
                <w:sz w:val="22"/>
                <w:lang w:bidi="ar-SA"/>
              </w:rPr>
              <w:t>}</w:t>
            </w:r>
          </w:p>
        </w:tc>
      </w:tr>
    </w:tbl>
    <w:p w:rsidR="00BA5E6E" w:rsidRPr="004B24E5" w:rsidRDefault="00BA5E6E" w:rsidP="00BA5E6E">
      <w:pPr>
        <w:pStyle w:val="Standard1"/>
        <w:tabs>
          <w:tab w:val="left" w:pos="0"/>
        </w:tabs>
        <w:spacing w:before="280" w:after="240" w:line="360" w:lineRule="auto"/>
        <w:jc w:val="both"/>
        <w:rPr>
          <w:rFonts w:ascii="Arial" w:hAnsi="Arial" w:cs="Arial"/>
          <w:b/>
          <w:bCs/>
          <w:color w:val="000000"/>
          <w:lang w:val="en-US"/>
        </w:rPr>
      </w:pPr>
    </w:p>
    <w:p w:rsidR="004513AB" w:rsidRPr="004B24E5" w:rsidRDefault="00BA5E6E" w:rsidP="00BA5E6E">
      <w:pPr>
        <w:pStyle w:val="berschrift2"/>
        <w:numPr>
          <w:ilvl w:val="0"/>
          <w:numId w:val="25"/>
        </w:numPr>
        <w:ind w:hanging="720"/>
      </w:pPr>
      <w:r w:rsidRPr="004B24E5">
        <w:t xml:space="preserve">Interfaces </w:t>
      </w:r>
    </w:p>
    <w:p w:rsidR="00BA5E6E" w:rsidRPr="004B24E5" w:rsidRDefault="00BA5E6E" w:rsidP="00BA5E6E"/>
    <w:p w:rsidR="00BA5E6E" w:rsidRPr="00BF0C86" w:rsidRDefault="00BF0C86" w:rsidP="00BA5E6E">
      <w:pPr>
        <w:rPr>
          <w:rFonts w:ascii="Arial" w:eastAsia="Times New Roman" w:hAnsi="Arial" w:cs="Arial"/>
          <w:lang w:bidi="ar-SA"/>
        </w:rPr>
      </w:pPr>
      <w:r w:rsidRPr="00BF0C86">
        <w:rPr>
          <w:rFonts w:ascii="Arial" w:eastAsia="Times New Roman" w:hAnsi="Arial" w:cs="Arial"/>
          <w:lang w:bidi="ar-SA"/>
        </w:rPr>
        <w:t>The solution does not contain interfaces.</w:t>
      </w:r>
      <w:ins w:id="74" w:author="aschulze" w:date="2012-05-25T00:15:00Z">
        <w:r w:rsidR="006010EF">
          <w:rPr>
            <w:rFonts w:ascii="Arial" w:eastAsia="Times New Roman" w:hAnsi="Arial" w:cs="Arial"/>
            <w:lang w:bidi="ar-SA"/>
          </w:rPr>
          <w:t xml:space="preserve"> </w:t>
        </w:r>
        <w:proofErr w:type="gramStart"/>
        <w:r w:rsidR="006010EF">
          <w:rPr>
            <w:rFonts w:ascii="Arial" w:eastAsia="Times New Roman" w:hAnsi="Arial" w:cs="Arial"/>
            <w:lang w:bidi="ar-SA"/>
          </w:rPr>
          <w:t>To other or third party tools.</w:t>
        </w:r>
      </w:ins>
      <w:proofErr w:type="gramEnd"/>
    </w:p>
    <w:p w:rsidR="00BA5E6E" w:rsidRPr="004B24E5" w:rsidRDefault="00BA5E6E" w:rsidP="00BA5E6E">
      <w:pPr>
        <w:rPr>
          <w:rFonts w:ascii="Arial" w:hAnsi="Arial" w:cs="Arial"/>
        </w:rPr>
      </w:pPr>
    </w:p>
    <w:p w:rsidR="004513AB" w:rsidRPr="004B24E5" w:rsidRDefault="00BF0C86" w:rsidP="00BA5E6E">
      <w:pPr>
        <w:pStyle w:val="berschrift2"/>
        <w:numPr>
          <w:ilvl w:val="0"/>
          <w:numId w:val="25"/>
        </w:numPr>
        <w:ind w:hanging="720"/>
      </w:pPr>
      <w:r>
        <w:rPr>
          <w:rStyle w:val="hps"/>
          <w:lang/>
        </w:rPr>
        <w:t>Frameworks,</w:t>
      </w:r>
      <w:r>
        <w:rPr>
          <w:rStyle w:val="longtext"/>
          <w:lang/>
        </w:rPr>
        <w:t xml:space="preserve"> </w:t>
      </w:r>
      <w:r>
        <w:rPr>
          <w:rStyle w:val="hps"/>
          <w:lang/>
        </w:rPr>
        <w:t>libraries and tools</w:t>
      </w:r>
    </w:p>
    <w:p w:rsidR="00BA5E6E" w:rsidRPr="004B24E5" w:rsidRDefault="00BA5E6E" w:rsidP="00BA5E6E"/>
    <w:p w:rsidR="001F7818" w:rsidRPr="00BF0C86" w:rsidRDefault="00BF0C86" w:rsidP="00BA5E6E">
      <w:pPr>
        <w:pStyle w:val="Standard1"/>
        <w:tabs>
          <w:tab w:val="left" w:pos="0"/>
        </w:tabs>
        <w:spacing w:after="120" w:line="360" w:lineRule="auto"/>
        <w:jc w:val="both"/>
        <w:rPr>
          <w:rStyle w:val="hps"/>
          <w:rFonts w:eastAsiaTheme="majorEastAsia" w:cstheme="majorBidi"/>
          <w:szCs w:val="26"/>
          <w:lang w:bidi="es-ES"/>
        </w:rPr>
      </w:pPr>
      <w:r w:rsidRPr="00BF0C86">
        <w:rPr>
          <w:rStyle w:val="hps"/>
          <w:rFonts w:ascii="Arial" w:eastAsiaTheme="majorEastAsia" w:hAnsi="Arial" w:cstheme="majorBidi"/>
          <w:b/>
          <w:bCs/>
          <w:szCs w:val="26"/>
          <w:lang w:bidi="es-ES"/>
        </w:rPr>
        <w:t>Framework</w:t>
      </w:r>
      <w:r w:rsidR="001F7818" w:rsidRPr="00BF0C86">
        <w:rPr>
          <w:rStyle w:val="hps"/>
          <w:rFonts w:eastAsiaTheme="majorEastAsia" w:cstheme="majorBidi"/>
          <w:szCs w:val="26"/>
          <w:lang w:bidi="es-ES"/>
        </w:rPr>
        <w:t xml:space="preserve">: </w:t>
      </w:r>
    </w:p>
    <w:p w:rsidR="00BA5E6E" w:rsidRPr="004B24E5" w:rsidRDefault="00BF0C86" w:rsidP="00BA5E6E">
      <w:pPr>
        <w:pStyle w:val="Standard1"/>
        <w:tabs>
          <w:tab w:val="left" w:pos="0"/>
        </w:tabs>
        <w:spacing w:after="120" w:line="360" w:lineRule="auto"/>
        <w:jc w:val="both"/>
        <w:rPr>
          <w:rFonts w:ascii="Arial" w:hAnsi="Arial" w:cs="Arial"/>
          <w:lang w:val="en-US"/>
        </w:rPr>
      </w:pPr>
      <w:r w:rsidRPr="00BF0C86">
        <w:rPr>
          <w:rFonts w:ascii="Arial" w:hAnsi="Arial" w:cs="Arial"/>
          <w:lang w:val="en-US"/>
        </w:rPr>
        <w:t>. NET Framework 4.0: Contains all the necessary libraries to develop and run applications based on this technology.</w:t>
      </w:r>
    </w:p>
    <w:p w:rsidR="00BA5E6E" w:rsidRPr="004B24E5" w:rsidRDefault="00BA5E6E" w:rsidP="00BA5E6E">
      <w:pPr>
        <w:pStyle w:val="Standard1"/>
        <w:tabs>
          <w:tab w:val="left" w:pos="0"/>
        </w:tabs>
        <w:spacing w:after="120" w:line="360" w:lineRule="auto"/>
        <w:jc w:val="both"/>
        <w:rPr>
          <w:rFonts w:ascii="Arial" w:hAnsi="Arial" w:cs="Arial"/>
          <w:lang w:val="en-US"/>
        </w:rPr>
      </w:pPr>
    </w:p>
    <w:p w:rsidR="001F7818" w:rsidRPr="004B24E5" w:rsidRDefault="00BF0C86" w:rsidP="00BA5E6E">
      <w:pPr>
        <w:pStyle w:val="Standard1"/>
        <w:tabs>
          <w:tab w:val="left" w:pos="0"/>
        </w:tabs>
        <w:spacing w:after="120" w:line="360" w:lineRule="auto"/>
        <w:jc w:val="both"/>
        <w:rPr>
          <w:rFonts w:ascii="Arial" w:hAnsi="Arial" w:cs="Arial"/>
          <w:b/>
          <w:bCs/>
          <w:color w:val="000000"/>
          <w:lang w:val="en-US"/>
        </w:rPr>
      </w:pPr>
      <w:r>
        <w:rPr>
          <w:rFonts w:ascii="Arial" w:hAnsi="Arial" w:cs="Arial"/>
          <w:b/>
          <w:bCs/>
          <w:color w:val="000000"/>
          <w:lang w:val="en-US"/>
        </w:rPr>
        <w:t>Libraries</w:t>
      </w:r>
      <w:r w:rsidR="001F7818" w:rsidRPr="004B24E5">
        <w:rPr>
          <w:rFonts w:ascii="Arial" w:hAnsi="Arial" w:cs="Arial"/>
          <w:b/>
          <w:bCs/>
          <w:color w:val="000000"/>
          <w:lang w:val="en-US"/>
        </w:rPr>
        <w:t xml:space="preserve">: </w:t>
      </w:r>
    </w:p>
    <w:p w:rsidR="00BF0C86" w:rsidRDefault="00BF0C86" w:rsidP="00F61E3B">
      <w:pPr>
        <w:pStyle w:val="Standard1"/>
        <w:tabs>
          <w:tab w:val="left" w:pos="0"/>
        </w:tabs>
        <w:spacing w:after="120" w:line="360" w:lineRule="auto"/>
        <w:jc w:val="both"/>
        <w:rPr>
          <w:rFonts w:ascii="Arial" w:hAnsi="Arial" w:cs="Arial"/>
          <w:lang w:val="en-US"/>
        </w:rPr>
      </w:pPr>
      <w:r w:rsidRPr="00BF0C86">
        <w:rPr>
          <w:rFonts w:ascii="Arial" w:hAnsi="Arial" w:cs="Arial"/>
          <w:lang w:val="en-US"/>
        </w:rPr>
        <w:lastRenderedPageBreak/>
        <w:t xml:space="preserve">JSON under the GPL: This program is used to serialize and </w:t>
      </w:r>
      <w:r>
        <w:rPr>
          <w:rFonts w:ascii="Arial" w:hAnsi="Arial" w:cs="Arial"/>
          <w:lang w:val="en-US"/>
        </w:rPr>
        <w:t>deserialize</w:t>
      </w:r>
      <w:r w:rsidRPr="00BF0C86">
        <w:rPr>
          <w:rFonts w:ascii="Arial" w:hAnsi="Arial" w:cs="Arial"/>
          <w:lang w:val="en-US"/>
        </w:rPr>
        <w:t xml:space="preserve"> data exchanged with the server through the WebSocket protocol.</w:t>
      </w:r>
    </w:p>
    <w:p w:rsidR="00BA5E6E" w:rsidRDefault="00BF0C86" w:rsidP="00F61E3B">
      <w:pPr>
        <w:pStyle w:val="Standard1"/>
        <w:tabs>
          <w:tab w:val="left" w:pos="0"/>
        </w:tabs>
        <w:spacing w:after="120" w:line="360" w:lineRule="auto"/>
        <w:jc w:val="both"/>
        <w:rPr>
          <w:ins w:id="75" w:author="aschulze" w:date="2012-05-25T00:16:00Z"/>
          <w:rFonts w:ascii="Arial" w:hAnsi="Arial" w:cs="Arial"/>
          <w:lang w:val="en-US"/>
        </w:rPr>
      </w:pPr>
      <w:r w:rsidRPr="00BF0C86">
        <w:rPr>
          <w:rFonts w:ascii="Arial" w:hAnsi="Arial" w:cs="Arial"/>
          <w:lang w:val="en-US"/>
        </w:rPr>
        <w:br/>
        <w:t>Log4net under the Apache License: This library is used to display all the logs of the developed solution.</w:t>
      </w:r>
    </w:p>
    <w:p w:rsidR="006010EF" w:rsidRDefault="006010EF" w:rsidP="00F61E3B">
      <w:pPr>
        <w:pStyle w:val="Standard1"/>
        <w:tabs>
          <w:tab w:val="left" w:pos="0"/>
        </w:tabs>
        <w:spacing w:after="120" w:line="360" w:lineRule="auto"/>
        <w:jc w:val="both"/>
        <w:rPr>
          <w:rFonts w:ascii="Arial" w:hAnsi="Arial" w:cs="Arial"/>
          <w:lang w:val="en-US"/>
        </w:rPr>
      </w:pPr>
      <w:ins w:id="76" w:author="aschulze" w:date="2012-05-25T00:16:00Z">
        <w:r>
          <w:rPr>
            <w:rFonts w:ascii="Arial" w:hAnsi="Arial" w:cs="Arial"/>
            <w:lang w:val="en-US"/>
          </w:rPr>
          <w:t>How is this configured? Needs to be explained in the Administrator Guide</w:t>
        </w:r>
      </w:ins>
    </w:p>
    <w:p w:rsidR="00BF0C86" w:rsidRPr="00BF0C86" w:rsidRDefault="00BF0C86" w:rsidP="00F61E3B">
      <w:pPr>
        <w:pStyle w:val="Standard1"/>
        <w:tabs>
          <w:tab w:val="left" w:pos="0"/>
        </w:tabs>
        <w:spacing w:after="120" w:line="360" w:lineRule="auto"/>
        <w:jc w:val="both"/>
        <w:rPr>
          <w:rFonts w:ascii="Arial" w:hAnsi="Arial" w:cs="Arial"/>
          <w:lang w:val="en-US"/>
        </w:rPr>
      </w:pPr>
    </w:p>
    <w:p w:rsidR="00BF0C86" w:rsidRPr="00BF0C86" w:rsidRDefault="00BF0C86" w:rsidP="00F61E3B">
      <w:pPr>
        <w:pStyle w:val="berschrift2"/>
        <w:numPr>
          <w:ilvl w:val="0"/>
          <w:numId w:val="25"/>
        </w:numPr>
        <w:spacing w:before="0" w:after="120" w:line="360" w:lineRule="auto"/>
        <w:ind w:hanging="720"/>
        <w:jc w:val="both"/>
        <w:rPr>
          <w:rStyle w:val="hps"/>
          <w:rFonts w:cs="Arial"/>
        </w:rPr>
      </w:pPr>
      <w:r w:rsidRPr="00BF0C86">
        <w:rPr>
          <w:rStyle w:val="hps"/>
        </w:rPr>
        <w:t>Database and</w:t>
      </w:r>
      <w:r w:rsidRPr="00BF0C86">
        <w:rPr>
          <w:rStyle w:val="longtext"/>
        </w:rPr>
        <w:t xml:space="preserve"> </w:t>
      </w:r>
      <w:r w:rsidRPr="00BF0C86">
        <w:rPr>
          <w:rStyle w:val="hps"/>
        </w:rPr>
        <w:t>data persistence</w:t>
      </w:r>
    </w:p>
    <w:p w:rsidR="004513AB" w:rsidRDefault="00BF0C86" w:rsidP="00F61E3B">
      <w:pPr>
        <w:pStyle w:val="Standard1"/>
        <w:tabs>
          <w:tab w:val="left" w:pos="0"/>
        </w:tabs>
        <w:spacing w:after="120" w:line="360" w:lineRule="auto"/>
        <w:jc w:val="both"/>
        <w:rPr>
          <w:rFonts w:ascii="Arial" w:hAnsi="Arial" w:cs="Arial"/>
          <w:lang w:val="en-US"/>
        </w:rPr>
      </w:pPr>
      <w:r w:rsidRPr="00BF0C86">
        <w:rPr>
          <w:rFonts w:ascii="Arial" w:hAnsi="Arial" w:cs="Arial"/>
          <w:lang w:val="en-US"/>
        </w:rPr>
        <w:t>This solution does not contain data persistence.</w:t>
      </w:r>
    </w:p>
    <w:p w:rsidR="00BF0C86" w:rsidRPr="00BF0C86" w:rsidRDefault="00BF0C86" w:rsidP="00F61E3B">
      <w:pPr>
        <w:pStyle w:val="Standard1"/>
        <w:tabs>
          <w:tab w:val="left" w:pos="0"/>
        </w:tabs>
        <w:spacing w:after="120" w:line="360" w:lineRule="auto"/>
        <w:jc w:val="both"/>
        <w:rPr>
          <w:rFonts w:ascii="Arial" w:hAnsi="Arial" w:cs="Arial"/>
          <w:lang w:val="en-US"/>
        </w:rPr>
      </w:pPr>
    </w:p>
    <w:p w:rsidR="00BA5E6E" w:rsidRPr="00B14D91" w:rsidRDefault="00BA5E6E" w:rsidP="00F61E3B">
      <w:pPr>
        <w:pStyle w:val="berschrift2"/>
        <w:numPr>
          <w:ilvl w:val="0"/>
          <w:numId w:val="25"/>
        </w:numPr>
        <w:spacing w:before="0" w:after="120" w:line="360" w:lineRule="auto"/>
        <w:ind w:hanging="720"/>
        <w:jc w:val="both"/>
      </w:pPr>
      <w:r w:rsidRPr="00B14D91">
        <w:t xml:space="preserve">Hardware </w:t>
      </w:r>
    </w:p>
    <w:p w:rsidR="00F61E3B" w:rsidRDefault="00BF0C86" w:rsidP="00F61E3B">
      <w:pPr>
        <w:spacing w:after="120" w:line="360" w:lineRule="auto"/>
        <w:jc w:val="both"/>
        <w:rPr>
          <w:rFonts w:ascii="Arial" w:eastAsia="Times New Roman" w:hAnsi="Arial" w:cs="Arial"/>
          <w:lang w:bidi="ar-SA"/>
        </w:rPr>
      </w:pPr>
      <w:r w:rsidRPr="00B14D91">
        <w:rPr>
          <w:rFonts w:ascii="Arial" w:eastAsia="Times New Roman" w:hAnsi="Arial" w:cs="Arial"/>
          <w:lang w:bidi="ar-SA"/>
        </w:rPr>
        <w:t>You do not need any special</w:t>
      </w:r>
      <w:r w:rsidRPr="00BF0C86">
        <w:rPr>
          <w:rFonts w:ascii="Arial" w:eastAsia="Times New Roman" w:hAnsi="Arial" w:cs="Arial"/>
          <w:lang w:bidi="ar-SA"/>
        </w:rPr>
        <w:t xml:space="preserve"> hardware to develop this solution.</w:t>
      </w:r>
      <w:ins w:id="77" w:author="aschulze" w:date="2012-05-25T00:17:00Z">
        <w:r w:rsidR="006010EF">
          <w:rPr>
            <w:rFonts w:ascii="Arial" w:eastAsia="Times New Roman" w:hAnsi="Arial" w:cs="Arial"/>
            <w:lang w:bidi="ar-SA"/>
          </w:rPr>
          <w:t xml:space="preserve"> Network Card, IP4 / </w:t>
        </w:r>
        <w:proofErr w:type="gramStart"/>
        <w:r w:rsidR="006010EF">
          <w:rPr>
            <w:rFonts w:ascii="Arial" w:eastAsia="Times New Roman" w:hAnsi="Arial" w:cs="Arial"/>
            <w:lang w:bidi="ar-SA"/>
          </w:rPr>
          <w:t>IP6 ?</w:t>
        </w:r>
        <w:proofErr w:type="gramEnd"/>
        <w:r w:rsidR="006010EF">
          <w:rPr>
            <w:rFonts w:ascii="Arial" w:eastAsia="Times New Roman" w:hAnsi="Arial" w:cs="Arial"/>
            <w:lang w:bidi="ar-SA"/>
          </w:rPr>
          <w:t xml:space="preserve"> TCP </w:t>
        </w:r>
        <w:proofErr w:type="gramStart"/>
        <w:r w:rsidR="006010EF">
          <w:rPr>
            <w:rFonts w:ascii="Arial" w:eastAsia="Times New Roman" w:hAnsi="Arial" w:cs="Arial"/>
            <w:lang w:bidi="ar-SA"/>
          </w:rPr>
          <w:t>protocol ?</w:t>
        </w:r>
        <w:proofErr w:type="gramEnd"/>
        <w:r w:rsidR="006010EF">
          <w:rPr>
            <w:rFonts w:ascii="Arial" w:eastAsia="Times New Roman" w:hAnsi="Arial" w:cs="Arial"/>
            <w:lang w:bidi="ar-SA"/>
          </w:rPr>
          <w:t xml:space="preserve"> </w:t>
        </w:r>
        <w:proofErr w:type="gramStart"/>
        <w:r w:rsidR="006010EF">
          <w:rPr>
            <w:rFonts w:ascii="Arial" w:eastAsia="Times New Roman" w:hAnsi="Arial" w:cs="Arial"/>
            <w:lang w:bidi="ar-SA"/>
          </w:rPr>
          <w:t>Only some words please about these requirements on the system.</w:t>
        </w:r>
      </w:ins>
      <w:proofErr w:type="gramEnd"/>
    </w:p>
    <w:p w:rsidR="00BF0C86" w:rsidRPr="00BF0C86" w:rsidRDefault="00BF0C86" w:rsidP="00F61E3B">
      <w:pPr>
        <w:spacing w:after="120" w:line="360" w:lineRule="auto"/>
        <w:jc w:val="both"/>
        <w:rPr>
          <w:rFonts w:ascii="Arial" w:eastAsia="Times New Roman" w:hAnsi="Arial" w:cs="Arial"/>
          <w:lang w:bidi="ar-SA"/>
        </w:rPr>
      </w:pPr>
    </w:p>
    <w:p w:rsidR="00BA5E6E" w:rsidRPr="00BF0C86" w:rsidRDefault="00B14D91" w:rsidP="00F61E3B">
      <w:pPr>
        <w:pStyle w:val="berschrift2"/>
        <w:numPr>
          <w:ilvl w:val="0"/>
          <w:numId w:val="25"/>
        </w:numPr>
        <w:spacing w:before="0" w:after="120" w:line="360" w:lineRule="auto"/>
        <w:ind w:hanging="720"/>
        <w:jc w:val="both"/>
      </w:pPr>
      <w:r>
        <w:t>Security</w:t>
      </w:r>
    </w:p>
    <w:p w:rsidR="00F61E3B" w:rsidRDefault="00B14D91" w:rsidP="00B14D91">
      <w:pPr>
        <w:pStyle w:val="berschrift2"/>
        <w:spacing w:before="0" w:after="120" w:line="360" w:lineRule="auto"/>
        <w:jc w:val="both"/>
        <w:rPr>
          <w:b w:val="0"/>
        </w:rPr>
      </w:pPr>
      <w:r w:rsidRPr="00B14D91">
        <w:rPr>
          <w:b w:val="0"/>
        </w:rPr>
        <w:t>It uses SSL for secure transfer.</w:t>
      </w:r>
    </w:p>
    <w:p w:rsidR="00B14D91" w:rsidRPr="00B14D91" w:rsidRDefault="00B14D91" w:rsidP="00B14D91"/>
    <w:p w:rsidR="00F61E3B" w:rsidRPr="004B24E5" w:rsidRDefault="00B14D91" w:rsidP="00F61E3B">
      <w:pPr>
        <w:pStyle w:val="berschrift2"/>
        <w:numPr>
          <w:ilvl w:val="0"/>
          <w:numId w:val="25"/>
        </w:numPr>
        <w:spacing w:before="0" w:after="120" w:line="360" w:lineRule="auto"/>
        <w:ind w:hanging="720"/>
        <w:jc w:val="both"/>
      </w:pPr>
      <w:r>
        <w:rPr>
          <w:rStyle w:val="hps"/>
          <w:lang/>
        </w:rPr>
        <w:t>Testing,</w:t>
      </w:r>
      <w:r>
        <w:rPr>
          <w:rStyle w:val="longtext"/>
          <w:lang/>
        </w:rPr>
        <w:t xml:space="preserve"> </w:t>
      </w:r>
      <w:r>
        <w:rPr>
          <w:rStyle w:val="hps"/>
          <w:lang/>
        </w:rPr>
        <w:t>quality assurance</w:t>
      </w:r>
      <w:r>
        <w:rPr>
          <w:rStyle w:val="longtext"/>
          <w:lang/>
        </w:rPr>
        <w:t xml:space="preserve"> </w:t>
      </w:r>
      <w:r>
        <w:rPr>
          <w:rStyle w:val="hps"/>
          <w:lang/>
        </w:rPr>
        <w:t>and continuous integration</w:t>
      </w:r>
    </w:p>
    <w:p w:rsidR="00B14D91" w:rsidRPr="00887F43" w:rsidRDefault="00887F43" w:rsidP="00F61E3B">
      <w:pPr>
        <w:pStyle w:val="Standard1"/>
        <w:tabs>
          <w:tab w:val="left" w:pos="0"/>
        </w:tabs>
        <w:spacing w:before="120" w:after="60" w:line="360" w:lineRule="auto"/>
        <w:jc w:val="both"/>
        <w:rPr>
          <w:rFonts w:ascii="Arial" w:eastAsia="Humnst777 Lt BT" w:hAnsi="Arial" w:cs="Humnst777 Lt BT"/>
          <w:iCs/>
          <w:lang w:val="en-US"/>
        </w:rPr>
      </w:pPr>
      <w:r w:rsidRPr="00887F43">
        <w:rPr>
          <w:rFonts w:ascii="Arial" w:eastAsia="Humnst777 Lt BT" w:hAnsi="Arial" w:cs="Humnst777 Lt BT"/>
          <w:iCs/>
          <w:lang w:val="en-US"/>
        </w:rPr>
        <w:t>No testing</w:t>
      </w:r>
      <w:ins w:id="78" w:author="aschulze" w:date="2012-05-25T00:18:00Z">
        <w:r w:rsidR="006010EF">
          <w:rPr>
            <w:rFonts w:ascii="Arial" w:eastAsia="Humnst777 Lt BT" w:hAnsi="Arial" w:cs="Humnst777 Lt BT"/>
            <w:iCs/>
            <w:lang w:val="en-US"/>
          </w:rPr>
          <w:t xml:space="preserve">, no testing? Is not tested? </w:t>
        </w:r>
      </w:ins>
      <w:ins w:id="79" w:author="aschulze" w:date="2012-05-25T00:19:00Z">
        <w:r w:rsidR="006010EF">
          <w:rPr>
            <w:rFonts w:ascii="Arial" w:eastAsia="Humnst777 Lt BT" w:hAnsi="Arial" w:cs="Humnst777 Lt BT"/>
            <w:iCs/>
            <w:lang w:val="en-US"/>
          </w:rPr>
          <w:t>How should the reader understand that?</w:t>
        </w:r>
      </w:ins>
    </w:p>
    <w:p w:rsidR="00887F43" w:rsidRPr="00887F43" w:rsidRDefault="00887F43" w:rsidP="00F61E3B">
      <w:pPr>
        <w:pStyle w:val="Standard1"/>
        <w:tabs>
          <w:tab w:val="left" w:pos="0"/>
        </w:tabs>
        <w:spacing w:before="120" w:after="60" w:line="360" w:lineRule="auto"/>
        <w:jc w:val="both"/>
        <w:rPr>
          <w:rFonts w:ascii="Arial" w:eastAsia="Humnst777 Lt BT" w:hAnsi="Arial" w:cs="Humnst777 Lt BT"/>
          <w:i/>
          <w:iCs/>
          <w:color w:val="0000FF"/>
          <w:lang w:val="en-US"/>
        </w:rPr>
      </w:pPr>
    </w:p>
    <w:p w:rsidR="004513AB" w:rsidRPr="004B24E5" w:rsidRDefault="00B14D91" w:rsidP="00F61E3B">
      <w:pPr>
        <w:pStyle w:val="berschrift2"/>
        <w:numPr>
          <w:ilvl w:val="0"/>
          <w:numId w:val="25"/>
        </w:numPr>
        <w:spacing w:before="0" w:after="120" w:line="360" w:lineRule="auto"/>
        <w:ind w:hanging="720"/>
        <w:jc w:val="both"/>
      </w:pPr>
      <w:r>
        <w:rPr>
          <w:rStyle w:val="hps"/>
          <w:lang/>
        </w:rPr>
        <w:t>Continuous improvement</w:t>
      </w:r>
    </w:p>
    <w:p w:rsidR="00F61E3B" w:rsidRDefault="00B14D91" w:rsidP="00F61E3B">
      <w:pPr>
        <w:pStyle w:val="Standard1"/>
        <w:tabs>
          <w:tab w:val="left" w:pos="0"/>
        </w:tabs>
        <w:spacing w:after="120" w:line="360" w:lineRule="auto"/>
        <w:jc w:val="both"/>
        <w:rPr>
          <w:rFonts w:ascii="Arial" w:eastAsiaTheme="majorEastAsia" w:hAnsi="Arial" w:cstheme="majorBidi"/>
          <w:bCs/>
          <w:szCs w:val="26"/>
          <w:lang w:val="en-US" w:bidi="es-ES"/>
        </w:rPr>
      </w:pPr>
      <w:r w:rsidRPr="00B14D91">
        <w:rPr>
          <w:rFonts w:ascii="Arial" w:eastAsiaTheme="majorEastAsia" w:hAnsi="Arial" w:cstheme="majorBidi"/>
          <w:bCs/>
          <w:szCs w:val="26"/>
          <w:lang w:val="en-US" w:bidi="es-ES"/>
        </w:rPr>
        <w:t>There are proposed methods and strategies for continuous improvement of the solution.</w:t>
      </w:r>
      <w:ins w:id="80" w:author="aschulze" w:date="2012-05-25T00:19:00Z">
        <w:r w:rsidR="006010EF">
          <w:rPr>
            <w:rFonts w:ascii="Arial" w:eastAsiaTheme="majorEastAsia" w:hAnsi="Arial" w:cstheme="majorBidi"/>
            <w:bCs/>
            <w:szCs w:val="26"/>
            <w:lang w:val="en-US" w:bidi="es-ES"/>
          </w:rPr>
          <w:t xml:space="preserve"> Which? This sentence is not sufficient.</w:t>
        </w:r>
      </w:ins>
    </w:p>
    <w:p w:rsidR="00B14D91" w:rsidRDefault="00B14D91" w:rsidP="00F61E3B">
      <w:pPr>
        <w:pStyle w:val="Standard1"/>
        <w:tabs>
          <w:tab w:val="left" w:pos="0"/>
        </w:tabs>
        <w:spacing w:after="120" w:line="360" w:lineRule="auto"/>
        <w:jc w:val="both"/>
        <w:rPr>
          <w:rFonts w:ascii="Arial" w:eastAsiaTheme="majorEastAsia" w:hAnsi="Arial" w:cstheme="majorBidi"/>
          <w:bCs/>
          <w:szCs w:val="26"/>
          <w:lang w:val="en-US" w:bidi="es-ES"/>
        </w:rPr>
      </w:pPr>
    </w:p>
    <w:p w:rsidR="00B14D91" w:rsidRPr="00B14D91" w:rsidRDefault="00B14D91" w:rsidP="00F61E3B">
      <w:pPr>
        <w:pStyle w:val="Standard1"/>
        <w:tabs>
          <w:tab w:val="left" w:pos="0"/>
        </w:tabs>
        <w:spacing w:after="120" w:line="360" w:lineRule="auto"/>
        <w:jc w:val="both"/>
        <w:rPr>
          <w:rFonts w:ascii="Arial" w:eastAsiaTheme="majorEastAsia" w:hAnsi="Arial" w:cstheme="majorBidi"/>
          <w:bCs/>
          <w:szCs w:val="26"/>
          <w:lang w:val="en-US" w:bidi="es-ES"/>
        </w:rPr>
      </w:pPr>
    </w:p>
    <w:p w:rsidR="004513AB" w:rsidRPr="004B24E5" w:rsidRDefault="00B14D91" w:rsidP="00F61E3B">
      <w:pPr>
        <w:pStyle w:val="berschrift2"/>
        <w:numPr>
          <w:ilvl w:val="0"/>
          <w:numId w:val="25"/>
        </w:numPr>
        <w:ind w:hanging="720"/>
      </w:pPr>
      <w:r>
        <w:lastRenderedPageBreak/>
        <w:t>Reference</w:t>
      </w:r>
    </w:p>
    <w:p w:rsidR="00F61E3B" w:rsidRDefault="00F61E3B" w:rsidP="00F61E3B">
      <w:pPr>
        <w:rPr>
          <w:ins w:id="81" w:author="aschulze" w:date="2012-05-25T00:20:00Z"/>
        </w:rPr>
      </w:pPr>
    </w:p>
    <w:p w:rsidR="006010EF" w:rsidRDefault="006010EF" w:rsidP="00F61E3B">
      <w:pPr>
        <w:rPr>
          <w:ins w:id="82" w:author="aschulze" w:date="2012-05-25T00:20:00Z"/>
          <w:rFonts w:ascii="Arial" w:hAnsi="Arial" w:cs="Arial"/>
        </w:rPr>
      </w:pPr>
      <w:ins w:id="83" w:author="aschulze" w:date="2012-05-25T00:20:00Z">
        <w:r w:rsidRPr="006010EF">
          <w:rPr>
            <w:rFonts w:ascii="Arial" w:hAnsi="Arial" w:cs="Arial"/>
            <w:rPrChange w:id="84" w:author="aschulze" w:date="2012-05-25T00:20:00Z">
              <w:rPr/>
            </w:rPrChange>
          </w:rPr>
          <w:t>This reference section is not help</w:t>
        </w:r>
        <w:r>
          <w:rPr>
            <w:rFonts w:ascii="Arial" w:hAnsi="Arial" w:cs="Arial"/>
          </w:rPr>
          <w:t>ful</w:t>
        </w:r>
        <w:r w:rsidRPr="006010EF">
          <w:rPr>
            <w:rFonts w:ascii="Arial" w:hAnsi="Arial" w:cs="Arial"/>
            <w:rPrChange w:id="85" w:author="aschulze" w:date="2012-05-25T00:20:00Z">
              <w:rPr/>
            </w:rPrChange>
          </w:rPr>
          <w:t xml:space="preserve"> and can be </w:t>
        </w:r>
        <w:proofErr w:type="gramStart"/>
        <w:r w:rsidRPr="006010EF">
          <w:rPr>
            <w:rFonts w:ascii="Arial" w:hAnsi="Arial" w:cs="Arial"/>
            <w:rPrChange w:id="86" w:author="aschulze" w:date="2012-05-25T00:20:00Z">
              <w:rPr/>
            </w:rPrChange>
          </w:rPr>
          <w:t>removed,</w:t>
        </w:r>
        <w:proofErr w:type="gramEnd"/>
        <w:r w:rsidRPr="006010EF">
          <w:rPr>
            <w:rFonts w:ascii="Arial" w:hAnsi="Arial" w:cs="Arial"/>
            <w:rPrChange w:id="87" w:author="aschulze" w:date="2012-05-25T00:20:00Z">
              <w:rPr/>
            </w:rPrChange>
          </w:rPr>
          <w:t xml:space="preserve"> the developer is able to read the source code!</w:t>
        </w:r>
      </w:ins>
    </w:p>
    <w:p w:rsidR="006010EF" w:rsidRDefault="006010EF" w:rsidP="00F61E3B">
      <w:pPr>
        <w:rPr>
          <w:ins w:id="88" w:author="aschulze" w:date="2012-05-25T00:21:00Z"/>
          <w:rFonts w:ascii="Arial" w:hAnsi="Arial" w:cs="Arial"/>
        </w:rPr>
      </w:pPr>
    </w:p>
    <w:p w:rsidR="006010EF" w:rsidRDefault="006010EF" w:rsidP="00F61E3B">
      <w:pPr>
        <w:rPr>
          <w:ins w:id="89" w:author="aschulze" w:date="2012-05-25T00:21:00Z"/>
          <w:rFonts w:ascii="Arial" w:hAnsi="Arial" w:cs="Arial"/>
        </w:rPr>
      </w:pPr>
      <w:ins w:id="90" w:author="aschulze" w:date="2012-05-25T00:21:00Z">
        <w:r>
          <w:rPr>
            <w:rFonts w:ascii="Arial" w:hAnsi="Arial" w:cs="Arial"/>
          </w:rPr>
          <w:t>What file is this, what options do I have, what changes and options are reasonable, what do the parts mean.</w:t>
        </w:r>
      </w:ins>
    </w:p>
    <w:p w:rsidR="006010EF" w:rsidRPr="006010EF" w:rsidRDefault="006010EF" w:rsidP="00F61E3B">
      <w:pPr>
        <w:rPr>
          <w:ins w:id="91" w:author="aschulze" w:date="2012-05-25T00:20:00Z"/>
          <w:rFonts w:ascii="Arial" w:hAnsi="Arial" w:cs="Arial"/>
          <w:rPrChange w:id="92" w:author="aschulze" w:date="2012-05-25T00:20:00Z">
            <w:rPr>
              <w:ins w:id="93" w:author="aschulze" w:date="2012-05-25T00:20:00Z"/>
            </w:rPr>
          </w:rPrChange>
        </w:rPr>
      </w:pPr>
    </w:p>
    <w:p w:rsidR="006010EF" w:rsidRPr="004B24E5" w:rsidRDefault="006010EF" w:rsidP="00F61E3B"/>
    <w:tbl>
      <w:tblPr>
        <w:tblStyle w:val="Tabellengitternetz"/>
        <w:tblW w:w="0" w:type="auto"/>
        <w:tblLook w:val="04A0"/>
      </w:tblPr>
      <w:tblGrid>
        <w:gridCol w:w="8719"/>
      </w:tblGrid>
      <w:tr w:rsidR="00F61E3B" w:rsidRPr="004B24E5" w:rsidTr="00F61E3B">
        <w:tc>
          <w:tcPr>
            <w:tcW w:w="8719" w:type="dxa"/>
          </w:tcPr>
          <w:p w:rsidR="00F61E3B" w:rsidRPr="004B24E5" w:rsidRDefault="00F61E3B" w:rsidP="00702625">
            <w:pPr>
              <w:pStyle w:val="Standard1"/>
              <w:tabs>
                <w:tab w:val="left" w:pos="0"/>
              </w:tabs>
              <w:spacing w:line="360" w:lineRule="auto"/>
              <w:rPr>
                <w:rFonts w:ascii="Arial" w:hAnsi="Arial" w:cs="Arial"/>
                <w:sz w:val="22"/>
                <w:szCs w:val="22"/>
                <w:lang w:val="en-US"/>
              </w:rPr>
            </w:pPr>
            <w:proofErr w:type="gramStart"/>
            <w:r w:rsidRPr="004B24E5">
              <w:rPr>
                <w:rFonts w:ascii="Arial" w:hAnsi="Arial" w:cs="Arial"/>
                <w:sz w:val="22"/>
                <w:szCs w:val="22"/>
                <w:lang w:val="en-US"/>
              </w:rPr>
              <w:t>&lt;?xml</w:t>
            </w:r>
            <w:proofErr w:type="gramEnd"/>
            <w:r w:rsidRPr="004B24E5">
              <w:rPr>
                <w:rFonts w:ascii="Arial" w:hAnsi="Arial" w:cs="Arial"/>
                <w:sz w:val="22"/>
                <w:szCs w:val="22"/>
                <w:lang w:val="en-US"/>
              </w:rPr>
              <w:t xml:space="preserve"> version="1.0"?&gt;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&lt;doc&gt;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&lt;assembly&gt;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&lt;name&gt;</w:t>
            </w:r>
            <w:proofErr w:type="spellStart"/>
            <w:r w:rsidRPr="004B24E5">
              <w:rPr>
                <w:rFonts w:ascii="Arial" w:hAnsi="Arial" w:cs="Arial"/>
                <w:sz w:val="22"/>
                <w:szCs w:val="22"/>
                <w:lang w:val="en-US"/>
              </w:rPr>
              <w:t>ClientLibrary</w:t>
            </w:r>
            <w:proofErr w:type="spellEnd"/>
            <w:r w:rsidRPr="004B24E5">
              <w:rPr>
                <w:rFonts w:ascii="Arial" w:hAnsi="Arial" w:cs="Arial"/>
                <w:sz w:val="22"/>
                <w:szCs w:val="22"/>
                <w:lang w:val="en-US"/>
              </w:rPr>
              <w:t>&lt;/name&gt;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&lt;/assembly&gt;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&lt;members&gt;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 name="T:ClientLibrary.org.jwebsocket.client.token.kit.WebSocketTokenListener"&gt;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&lt;author&gt;Rolando Betancourt </w:t>
            </w:r>
            <w:proofErr w:type="spellStart"/>
            <w:r w:rsidRPr="004B24E5">
              <w:rPr>
                <w:rFonts w:ascii="Arial" w:hAnsi="Arial" w:cs="Arial"/>
                <w:sz w:val="22"/>
                <w:szCs w:val="22"/>
                <w:lang w:val="en-US"/>
              </w:rPr>
              <w:t>Toucet</w:t>
            </w:r>
            <w:proofErr w:type="spellEnd"/>
            <w:r w:rsidRPr="004B24E5">
              <w:rPr>
                <w:rFonts w:ascii="Arial" w:hAnsi="Arial" w:cs="Arial"/>
                <w:sz w:val="22"/>
                <w:szCs w:val="22"/>
                <w:lang w:val="en-US"/>
              </w:rPr>
              <w:t>&lt;/author&gt;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w:t>
            </w:r>
            <w:proofErr w:type="spellStart"/>
            <w:r w:rsidRPr="004B24E5">
              <w:rPr>
                <w:rFonts w:ascii="Arial" w:hAnsi="Arial" w:cs="Arial"/>
                <w:sz w:val="22"/>
                <w:szCs w:val="22"/>
                <w:lang w:val="en-US"/>
              </w:rPr>
              <w:t>lastUpdate</w:t>
            </w:r>
            <w:proofErr w:type="spellEnd"/>
            <w:r w:rsidRPr="004B24E5">
              <w:rPr>
                <w:rFonts w:ascii="Arial" w:hAnsi="Arial" w:cs="Arial"/>
                <w:sz w:val="22"/>
                <w:szCs w:val="22"/>
                <w:lang w:val="en-US"/>
              </w:rPr>
              <w:t>&gt;3/26/2012&lt;/</w:t>
            </w:r>
            <w:proofErr w:type="spellStart"/>
            <w:r w:rsidRPr="004B24E5">
              <w:rPr>
                <w:rFonts w:ascii="Arial" w:hAnsi="Arial" w:cs="Arial"/>
                <w:sz w:val="22"/>
                <w:szCs w:val="22"/>
                <w:lang w:val="en-US"/>
              </w:rPr>
              <w:t>lastUpdate</w:t>
            </w:r>
            <w:proofErr w:type="spellEnd"/>
            <w:r w:rsidRPr="004B24E5">
              <w:rPr>
                <w:rFonts w:ascii="Arial" w:hAnsi="Arial" w:cs="Arial"/>
                <w:sz w:val="22"/>
                <w:szCs w:val="22"/>
                <w:lang w:val="en-US"/>
              </w:rPr>
              <w:t>&gt;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 name="T:ClientLibrary.org.jwebsocket.client.token.api.WebSocketClientTokenListener"&gt;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&lt;author&gt;Rolando Betancourt </w:t>
            </w:r>
            <w:proofErr w:type="spellStart"/>
            <w:r w:rsidRPr="004B24E5">
              <w:rPr>
                <w:rFonts w:ascii="Arial" w:hAnsi="Arial" w:cs="Arial"/>
                <w:sz w:val="22"/>
                <w:szCs w:val="22"/>
                <w:lang w:val="en-US"/>
              </w:rPr>
              <w:t>Toucet</w:t>
            </w:r>
            <w:proofErr w:type="spellEnd"/>
            <w:r w:rsidRPr="004B24E5">
              <w:rPr>
                <w:rFonts w:ascii="Arial" w:hAnsi="Arial" w:cs="Arial"/>
                <w:sz w:val="22"/>
                <w:szCs w:val="22"/>
                <w:lang w:val="en-US"/>
              </w:rPr>
              <w:t>&lt;/author&gt;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w:t>
            </w:r>
            <w:proofErr w:type="spellStart"/>
            <w:r w:rsidRPr="004B24E5">
              <w:rPr>
                <w:rFonts w:ascii="Arial" w:hAnsi="Arial" w:cs="Arial"/>
                <w:sz w:val="22"/>
                <w:szCs w:val="22"/>
                <w:lang w:val="en-US"/>
              </w:rPr>
              <w:t>lastUpdate</w:t>
            </w:r>
            <w:proofErr w:type="spellEnd"/>
            <w:r w:rsidRPr="004B24E5">
              <w:rPr>
                <w:rFonts w:ascii="Arial" w:hAnsi="Arial" w:cs="Arial"/>
                <w:sz w:val="22"/>
                <w:szCs w:val="22"/>
                <w:lang w:val="en-US"/>
              </w:rPr>
              <w:t>&gt;3/26/2012&lt;/</w:t>
            </w:r>
            <w:proofErr w:type="spellStart"/>
            <w:r w:rsidRPr="004B24E5">
              <w:rPr>
                <w:rFonts w:ascii="Arial" w:hAnsi="Arial" w:cs="Arial"/>
                <w:sz w:val="22"/>
                <w:szCs w:val="22"/>
                <w:lang w:val="en-US"/>
              </w:rPr>
              <w:t>lastUpdate</w:t>
            </w:r>
            <w:proofErr w:type="spellEnd"/>
            <w:r w:rsidRPr="004B24E5">
              <w:rPr>
                <w:rFonts w:ascii="Arial" w:hAnsi="Arial" w:cs="Arial"/>
                <w:sz w:val="22"/>
                <w:szCs w:val="22"/>
                <w:lang w:val="en-US"/>
              </w:rPr>
              <w:t>&gt;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 name="T:ClientLibrary.org.jwebsocket.client.csharp.api.WebSocketClientListener"&gt;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&lt;author&gt;Rolando Betancourt </w:t>
            </w:r>
            <w:proofErr w:type="spellStart"/>
            <w:r w:rsidRPr="004B24E5">
              <w:rPr>
                <w:rFonts w:ascii="Arial" w:hAnsi="Arial" w:cs="Arial"/>
                <w:sz w:val="22"/>
                <w:szCs w:val="22"/>
                <w:lang w:val="en-US"/>
              </w:rPr>
              <w:t>Toucet</w:t>
            </w:r>
            <w:proofErr w:type="spellEnd"/>
            <w:r w:rsidRPr="004B24E5">
              <w:rPr>
                <w:rFonts w:ascii="Arial" w:hAnsi="Arial" w:cs="Arial"/>
                <w:sz w:val="22"/>
                <w:szCs w:val="22"/>
                <w:lang w:val="en-US"/>
              </w:rPr>
              <w:t>&lt;/author&gt;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lastRenderedPageBreak/>
              <w:t xml:space="preserve">            &lt;</w:t>
            </w:r>
            <w:proofErr w:type="spellStart"/>
            <w:r w:rsidRPr="004B24E5">
              <w:rPr>
                <w:rFonts w:ascii="Arial" w:hAnsi="Arial" w:cs="Arial"/>
                <w:sz w:val="22"/>
                <w:szCs w:val="22"/>
                <w:lang w:val="en-US"/>
              </w:rPr>
              <w:t>lastUpdate</w:t>
            </w:r>
            <w:proofErr w:type="spellEnd"/>
            <w:r w:rsidRPr="004B24E5">
              <w:rPr>
                <w:rFonts w:ascii="Arial" w:hAnsi="Arial" w:cs="Arial"/>
                <w:sz w:val="22"/>
                <w:szCs w:val="22"/>
                <w:lang w:val="en-US"/>
              </w:rPr>
              <w:t>&gt;3/26/2012&lt;/</w:t>
            </w:r>
            <w:proofErr w:type="spellStart"/>
            <w:r w:rsidRPr="004B24E5">
              <w:rPr>
                <w:rFonts w:ascii="Arial" w:hAnsi="Arial" w:cs="Arial"/>
                <w:sz w:val="22"/>
                <w:szCs w:val="22"/>
                <w:lang w:val="en-US"/>
              </w:rPr>
              <w:t>lastUpdate</w:t>
            </w:r>
            <w:proofErr w:type="spellEnd"/>
            <w:r w:rsidRPr="004B24E5">
              <w:rPr>
                <w:rFonts w:ascii="Arial" w:hAnsi="Arial" w:cs="Arial"/>
                <w:sz w:val="22"/>
                <w:szCs w:val="22"/>
                <w:lang w:val="en-US"/>
              </w:rPr>
              <w:t>&gt;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Interface for the low level WebSocket listeners.</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 name="M:ClientLibrary.org.jwebsocket.client.csharp.api.WebSocketClientListener.ProcessOnTextMessage(ClientLibrary.org.jwebsocket.client.csharp.api.WebSocketPacket)"&gt;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Invoked when a data packet as text message from a client is received.</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 xml:space="preserve"> name="</w:t>
            </w:r>
            <w:proofErr w:type="spellStart"/>
            <w:r w:rsidRPr="004B24E5">
              <w:rPr>
                <w:rFonts w:ascii="Arial" w:hAnsi="Arial" w:cs="Arial"/>
                <w:sz w:val="22"/>
                <w:szCs w:val="22"/>
                <w:lang w:val="en-US"/>
              </w:rPr>
              <w:t>aDataPacket</w:t>
            </w:r>
            <w:proofErr w:type="spellEnd"/>
            <w:r w:rsidRPr="004B24E5">
              <w:rPr>
                <w:rFonts w:ascii="Arial" w:hAnsi="Arial" w:cs="Arial"/>
                <w:sz w:val="22"/>
                <w:szCs w:val="22"/>
                <w:lang w:val="en-US"/>
              </w:rPr>
              <w:t>"&gt;Data packet received.&lt;/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 name="M:ClientLibrary.org.jwebsocket.client.csharp.api.WebSocketClientListener.ProcessOnBinaryMessage(ClientLibrary.org.jwebsocket.client.csharp.api.WebSocketPacket)"&gt;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Invoked when a data packet as binary message from a client is received.</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 xml:space="preserve"> name="</w:t>
            </w:r>
            <w:proofErr w:type="spellStart"/>
            <w:r w:rsidRPr="004B24E5">
              <w:rPr>
                <w:rFonts w:ascii="Arial" w:hAnsi="Arial" w:cs="Arial"/>
                <w:sz w:val="22"/>
                <w:szCs w:val="22"/>
                <w:lang w:val="en-US"/>
              </w:rPr>
              <w:t>aDataPacket</w:t>
            </w:r>
            <w:proofErr w:type="spellEnd"/>
            <w:r w:rsidRPr="004B24E5">
              <w:rPr>
                <w:rFonts w:ascii="Arial" w:hAnsi="Arial" w:cs="Arial"/>
                <w:sz w:val="22"/>
                <w:szCs w:val="22"/>
                <w:lang w:val="en-US"/>
              </w:rPr>
              <w:t>"&gt;Data packet received.&lt;/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 name="M:ClientLibrary.org.jwebsocket.client.csharp.api.WebSocketClientListener.ProcessOnFragment(ClientLibrary.org.jwebsocket.client.csharp.api.WebSocketPacket,System.Int32,System.Int32)"&gt;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Invoked when a fragment from client is received.</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 xml:space="preserve"> name="</w:t>
            </w:r>
            <w:proofErr w:type="spellStart"/>
            <w:r w:rsidRPr="004B24E5">
              <w:rPr>
                <w:rFonts w:ascii="Arial" w:hAnsi="Arial" w:cs="Arial"/>
                <w:sz w:val="22"/>
                <w:szCs w:val="22"/>
                <w:lang w:val="en-US"/>
              </w:rPr>
              <w:t>aFragment</w:t>
            </w:r>
            <w:proofErr w:type="spellEnd"/>
            <w:r w:rsidRPr="004B24E5">
              <w:rPr>
                <w:rFonts w:ascii="Arial" w:hAnsi="Arial" w:cs="Arial"/>
                <w:sz w:val="22"/>
                <w:szCs w:val="22"/>
                <w:lang w:val="en-US"/>
              </w:rPr>
              <w:t>"&gt;Data packet fragment received.&lt;/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 xml:space="preserve"> name="</w:t>
            </w:r>
            <w:proofErr w:type="spellStart"/>
            <w:r w:rsidRPr="004B24E5">
              <w:rPr>
                <w:rFonts w:ascii="Arial" w:hAnsi="Arial" w:cs="Arial"/>
                <w:sz w:val="22"/>
                <w:szCs w:val="22"/>
                <w:lang w:val="en-US"/>
              </w:rPr>
              <w:t>aIndex</w:t>
            </w:r>
            <w:proofErr w:type="spellEnd"/>
            <w:r w:rsidRPr="004B24E5">
              <w:rPr>
                <w:rFonts w:ascii="Arial" w:hAnsi="Arial" w:cs="Arial"/>
                <w:sz w:val="22"/>
                <w:szCs w:val="22"/>
                <w:lang w:val="en-US"/>
              </w:rPr>
              <w:t>"&gt;Index of fragment.&lt;/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 xml:space="preserve"> name="</w:t>
            </w:r>
            <w:proofErr w:type="spellStart"/>
            <w:r w:rsidRPr="004B24E5">
              <w:rPr>
                <w:rFonts w:ascii="Arial" w:hAnsi="Arial" w:cs="Arial"/>
                <w:sz w:val="22"/>
                <w:szCs w:val="22"/>
                <w:lang w:val="en-US"/>
              </w:rPr>
              <w:t>aTotal</w:t>
            </w:r>
            <w:proofErr w:type="spellEnd"/>
            <w:r w:rsidRPr="004B24E5">
              <w:rPr>
                <w:rFonts w:ascii="Arial" w:hAnsi="Arial" w:cs="Arial"/>
                <w:sz w:val="22"/>
                <w:szCs w:val="22"/>
                <w:lang w:val="en-US"/>
              </w:rPr>
              <w:t>"&gt;Total size of fragment.&lt;/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lastRenderedPageBreak/>
              <w:t xml:space="preserve">        &lt;/member&gt;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 name="M:ClientLibrary.org.jwebsocket.client.csharp.api.WebSocketClientListener.ProcessOnOpen(ClientLibrary.org.jwebsocket.client.csharp.kit.WebSocketHeaders)"&gt;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Invoked when a new client connects to the Client.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 xml:space="preserve"> name="</w:t>
            </w:r>
            <w:proofErr w:type="spellStart"/>
            <w:r w:rsidRPr="004B24E5">
              <w:rPr>
                <w:rFonts w:ascii="Arial" w:hAnsi="Arial" w:cs="Arial"/>
                <w:sz w:val="22"/>
                <w:szCs w:val="22"/>
                <w:lang w:val="en-US"/>
              </w:rPr>
              <w:t>aHeader</w:t>
            </w:r>
            <w:proofErr w:type="spellEnd"/>
            <w:r w:rsidRPr="004B24E5">
              <w:rPr>
                <w:rFonts w:ascii="Arial" w:hAnsi="Arial" w:cs="Arial"/>
                <w:sz w:val="22"/>
                <w:szCs w:val="22"/>
                <w:lang w:val="en-US"/>
              </w:rPr>
              <w:t>"&gt;Header fields from the handshake.&lt;/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 name="M:ClientLibrary.org.jwebsocket.client.csharp.api.WebSocketClientListener.ProcessOnClose(ClientLibrary.org.jwebsocket.client.csharp.kit.WebSocketCloseReason)"&gt;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Invoked when a client was </w:t>
            </w:r>
            <w:proofErr w:type="spellStart"/>
            <w:r w:rsidRPr="004B24E5">
              <w:rPr>
                <w:rFonts w:ascii="Arial" w:hAnsi="Arial" w:cs="Arial"/>
                <w:sz w:val="22"/>
                <w:szCs w:val="22"/>
                <w:lang w:val="en-US"/>
              </w:rPr>
              <w:t>disconnted</w:t>
            </w:r>
            <w:proofErr w:type="spellEnd"/>
            <w:r w:rsidRPr="004B24E5">
              <w:rPr>
                <w:rFonts w:ascii="Arial" w:hAnsi="Arial" w:cs="Arial"/>
                <w:sz w:val="22"/>
                <w:szCs w:val="22"/>
                <w:lang w:val="en-US"/>
              </w:rPr>
              <w:t xml:space="preserve"> to the Client.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 xml:space="preserve"> name="</w:t>
            </w:r>
            <w:proofErr w:type="spellStart"/>
            <w:r w:rsidRPr="004B24E5">
              <w:rPr>
                <w:rFonts w:ascii="Arial" w:hAnsi="Arial" w:cs="Arial"/>
                <w:sz w:val="22"/>
                <w:szCs w:val="22"/>
                <w:lang w:val="en-US"/>
              </w:rPr>
              <w:t>aCloseReason</w:t>
            </w:r>
            <w:proofErr w:type="spellEnd"/>
            <w:r w:rsidRPr="004B24E5">
              <w:rPr>
                <w:rFonts w:ascii="Arial" w:hAnsi="Arial" w:cs="Arial"/>
                <w:sz w:val="22"/>
                <w:szCs w:val="22"/>
                <w:lang w:val="en-US"/>
              </w:rPr>
              <w:t>"&gt;Represent the reason of the disconnect.&lt;/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 name="M:ClientLibrary.org.jwebsocket.client.csharp.api.WebSocketClientListener.ProcessOnError(ClientLibrary.org.jwebsocket.client.csharp.kit.WebSocketError)"&gt;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Invoked when any error occurs.</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 xml:space="preserve"> name="</w:t>
            </w:r>
            <w:proofErr w:type="spellStart"/>
            <w:r w:rsidRPr="004B24E5">
              <w:rPr>
                <w:rFonts w:ascii="Arial" w:hAnsi="Arial" w:cs="Arial"/>
                <w:sz w:val="22"/>
                <w:szCs w:val="22"/>
                <w:lang w:val="en-US"/>
              </w:rPr>
              <w:t>aError</w:t>
            </w:r>
            <w:proofErr w:type="spellEnd"/>
            <w:r w:rsidRPr="004B24E5">
              <w:rPr>
                <w:rFonts w:ascii="Arial" w:hAnsi="Arial" w:cs="Arial"/>
                <w:sz w:val="22"/>
                <w:szCs w:val="22"/>
                <w:lang w:val="en-US"/>
              </w:rPr>
              <w:t>"&gt;Description of the error.&lt;/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 name="M:ClientLibrary.org.jwebsocket.client.csharp.api.WebSocketClientListener.ProcessOnPing"&gt;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Invoked when client sent a ping.</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lastRenderedPageBreak/>
              <w:t xml:space="preserve">        &lt;member name="M:ClientLibrary.org.jwebsocket.client.csharp.api.WebSocketClientListener.ProcessOnPong"&gt;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Invoked when server sent a pong.</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 name="T:ClientLibrary.org.jwebsocket.client.csharp.api.WebSocketClient"&gt;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&lt;author&gt;Rolando Betancourt </w:t>
            </w:r>
            <w:proofErr w:type="spellStart"/>
            <w:r w:rsidRPr="004B24E5">
              <w:rPr>
                <w:rFonts w:ascii="Arial" w:hAnsi="Arial" w:cs="Arial"/>
                <w:sz w:val="22"/>
                <w:szCs w:val="22"/>
                <w:lang w:val="en-US"/>
              </w:rPr>
              <w:t>Toucet</w:t>
            </w:r>
            <w:proofErr w:type="spellEnd"/>
            <w:r w:rsidRPr="004B24E5">
              <w:rPr>
                <w:rFonts w:ascii="Arial" w:hAnsi="Arial" w:cs="Arial"/>
                <w:sz w:val="22"/>
                <w:szCs w:val="22"/>
                <w:lang w:val="en-US"/>
              </w:rPr>
              <w:t>&lt;/author&gt;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w:t>
            </w:r>
            <w:proofErr w:type="spellStart"/>
            <w:r w:rsidRPr="004B24E5">
              <w:rPr>
                <w:rFonts w:ascii="Arial" w:hAnsi="Arial" w:cs="Arial"/>
                <w:sz w:val="22"/>
                <w:szCs w:val="22"/>
                <w:lang w:val="en-US"/>
              </w:rPr>
              <w:t>lastUpdate</w:t>
            </w:r>
            <w:proofErr w:type="spellEnd"/>
            <w:r w:rsidRPr="004B24E5">
              <w:rPr>
                <w:rFonts w:ascii="Arial" w:hAnsi="Arial" w:cs="Arial"/>
                <w:sz w:val="22"/>
                <w:szCs w:val="22"/>
                <w:lang w:val="en-US"/>
              </w:rPr>
              <w:t>&gt;3/26/2012&lt;/</w:t>
            </w:r>
            <w:proofErr w:type="spellStart"/>
            <w:r w:rsidRPr="004B24E5">
              <w:rPr>
                <w:rFonts w:ascii="Arial" w:hAnsi="Arial" w:cs="Arial"/>
                <w:sz w:val="22"/>
                <w:szCs w:val="22"/>
                <w:lang w:val="en-US"/>
              </w:rPr>
              <w:t>lastUpdate</w:t>
            </w:r>
            <w:proofErr w:type="spellEnd"/>
            <w:r w:rsidRPr="004B24E5">
              <w:rPr>
                <w:rFonts w:ascii="Arial" w:hAnsi="Arial" w:cs="Arial"/>
                <w:sz w:val="22"/>
                <w:szCs w:val="22"/>
                <w:lang w:val="en-US"/>
              </w:rPr>
              <w:t>&gt;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API for low level client </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 name="M:ClientLibrary.org.jwebsocket.client.csharp.api.WebSocketClient.Open(System.String)"&gt;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Establish a connection to a </w:t>
            </w:r>
            <w:proofErr w:type="spellStart"/>
            <w:r w:rsidRPr="004B24E5">
              <w:rPr>
                <w:rFonts w:ascii="Arial" w:hAnsi="Arial" w:cs="Arial"/>
                <w:sz w:val="22"/>
                <w:szCs w:val="22"/>
                <w:lang w:val="en-US"/>
              </w:rPr>
              <w:t>websocket</w:t>
            </w:r>
            <w:proofErr w:type="spellEnd"/>
            <w:r w:rsidRPr="004B24E5">
              <w:rPr>
                <w:rFonts w:ascii="Arial" w:hAnsi="Arial" w:cs="Arial"/>
                <w:sz w:val="22"/>
                <w:szCs w:val="22"/>
                <w:lang w:val="en-US"/>
              </w:rPr>
              <w:t xml:space="preserve"> server.</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 xml:space="preserve"> name="</w:t>
            </w:r>
            <w:proofErr w:type="spellStart"/>
            <w:r w:rsidRPr="004B24E5">
              <w:rPr>
                <w:rFonts w:ascii="Arial" w:hAnsi="Arial" w:cs="Arial"/>
                <w:sz w:val="22"/>
                <w:szCs w:val="22"/>
                <w:lang w:val="en-US"/>
              </w:rPr>
              <w:t>aURL</w:t>
            </w:r>
            <w:proofErr w:type="spellEnd"/>
            <w:r w:rsidRPr="004B24E5">
              <w:rPr>
                <w:rFonts w:ascii="Arial" w:hAnsi="Arial" w:cs="Arial"/>
                <w:sz w:val="22"/>
                <w:szCs w:val="22"/>
                <w:lang w:val="en-US"/>
              </w:rPr>
              <w:t>"&gt;Server URL.&lt;/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 name="M:ClientLibrary.org.jwebsocket.client.csharp.api.WebSocketClient.Open(System.String,System.String)"&gt;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Establish a connection to a </w:t>
            </w:r>
            <w:proofErr w:type="spellStart"/>
            <w:r w:rsidRPr="004B24E5">
              <w:rPr>
                <w:rFonts w:ascii="Arial" w:hAnsi="Arial" w:cs="Arial"/>
                <w:sz w:val="22"/>
                <w:szCs w:val="22"/>
                <w:lang w:val="en-US"/>
              </w:rPr>
              <w:t>websocket</w:t>
            </w:r>
            <w:proofErr w:type="spellEnd"/>
            <w:r w:rsidRPr="004B24E5">
              <w:rPr>
                <w:rFonts w:ascii="Arial" w:hAnsi="Arial" w:cs="Arial"/>
                <w:sz w:val="22"/>
                <w:szCs w:val="22"/>
                <w:lang w:val="en-US"/>
              </w:rPr>
              <w:t xml:space="preserve"> server.</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 xml:space="preserve"> name="</w:t>
            </w:r>
            <w:proofErr w:type="spellStart"/>
            <w:r w:rsidRPr="004B24E5">
              <w:rPr>
                <w:rFonts w:ascii="Arial" w:hAnsi="Arial" w:cs="Arial"/>
                <w:sz w:val="22"/>
                <w:szCs w:val="22"/>
                <w:lang w:val="en-US"/>
              </w:rPr>
              <w:t>aURL</w:t>
            </w:r>
            <w:proofErr w:type="spellEnd"/>
            <w:r w:rsidRPr="004B24E5">
              <w:rPr>
                <w:rFonts w:ascii="Arial" w:hAnsi="Arial" w:cs="Arial"/>
                <w:sz w:val="22"/>
                <w:szCs w:val="22"/>
                <w:lang w:val="en-US"/>
              </w:rPr>
              <w:t>"&gt;Server URL.&lt;/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 xml:space="preserve"> name="</w:t>
            </w:r>
            <w:proofErr w:type="spellStart"/>
            <w:r w:rsidRPr="004B24E5">
              <w:rPr>
                <w:rFonts w:ascii="Arial" w:hAnsi="Arial" w:cs="Arial"/>
                <w:sz w:val="22"/>
                <w:szCs w:val="22"/>
                <w:lang w:val="en-US"/>
              </w:rPr>
              <w:t>aSubProtocol</w:t>
            </w:r>
            <w:proofErr w:type="spellEnd"/>
            <w:r w:rsidRPr="004B24E5">
              <w:rPr>
                <w:rFonts w:ascii="Arial" w:hAnsi="Arial" w:cs="Arial"/>
                <w:sz w:val="22"/>
                <w:szCs w:val="22"/>
                <w:lang w:val="en-US"/>
              </w:rPr>
              <w:t>"&gt;WebSocket protocol specification.&lt;/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 </w:t>
            </w:r>
            <w:r w:rsidRPr="004B24E5">
              <w:rPr>
                <w:rFonts w:ascii="Arial" w:hAnsi="Arial" w:cs="Arial"/>
                <w:sz w:val="22"/>
                <w:szCs w:val="22"/>
                <w:lang w:val="en-US"/>
              </w:rPr>
              <w:lastRenderedPageBreak/>
              <w:t>name="M:ClientLibrary.org.jwebsocket.client.csharp.api.WebSocketClient.Open(System.String,System.String,System.Int32)"&gt;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Establish a connection to a </w:t>
            </w:r>
            <w:proofErr w:type="spellStart"/>
            <w:r w:rsidRPr="004B24E5">
              <w:rPr>
                <w:rFonts w:ascii="Arial" w:hAnsi="Arial" w:cs="Arial"/>
                <w:sz w:val="22"/>
                <w:szCs w:val="22"/>
                <w:lang w:val="en-US"/>
              </w:rPr>
              <w:t>websocket</w:t>
            </w:r>
            <w:proofErr w:type="spellEnd"/>
            <w:r w:rsidRPr="004B24E5">
              <w:rPr>
                <w:rFonts w:ascii="Arial" w:hAnsi="Arial" w:cs="Arial"/>
                <w:sz w:val="22"/>
                <w:szCs w:val="22"/>
                <w:lang w:val="en-US"/>
              </w:rPr>
              <w:t xml:space="preserve"> server.</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 xml:space="preserve"> name="</w:t>
            </w:r>
            <w:proofErr w:type="spellStart"/>
            <w:r w:rsidRPr="004B24E5">
              <w:rPr>
                <w:rFonts w:ascii="Arial" w:hAnsi="Arial" w:cs="Arial"/>
                <w:sz w:val="22"/>
                <w:szCs w:val="22"/>
                <w:lang w:val="en-US"/>
              </w:rPr>
              <w:t>aURL</w:t>
            </w:r>
            <w:proofErr w:type="spellEnd"/>
            <w:r w:rsidRPr="004B24E5">
              <w:rPr>
                <w:rFonts w:ascii="Arial" w:hAnsi="Arial" w:cs="Arial"/>
                <w:sz w:val="22"/>
                <w:szCs w:val="22"/>
                <w:lang w:val="en-US"/>
              </w:rPr>
              <w:t>"&gt;Server URL.&lt;/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 xml:space="preserve"> name="</w:t>
            </w:r>
            <w:proofErr w:type="spellStart"/>
            <w:r w:rsidRPr="004B24E5">
              <w:rPr>
                <w:rFonts w:ascii="Arial" w:hAnsi="Arial" w:cs="Arial"/>
                <w:sz w:val="22"/>
                <w:szCs w:val="22"/>
                <w:lang w:val="en-US"/>
              </w:rPr>
              <w:t>aSubProtocol</w:t>
            </w:r>
            <w:proofErr w:type="spellEnd"/>
            <w:r w:rsidRPr="004B24E5">
              <w:rPr>
                <w:rFonts w:ascii="Arial" w:hAnsi="Arial" w:cs="Arial"/>
                <w:sz w:val="22"/>
                <w:szCs w:val="22"/>
                <w:lang w:val="en-US"/>
              </w:rPr>
              <w:t>"&gt;WebSocket protocol specification.&lt;/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 xml:space="preserve"> name="</w:t>
            </w:r>
            <w:proofErr w:type="spellStart"/>
            <w:r w:rsidRPr="004B24E5">
              <w:rPr>
                <w:rFonts w:ascii="Arial" w:hAnsi="Arial" w:cs="Arial"/>
                <w:sz w:val="22"/>
                <w:szCs w:val="22"/>
                <w:lang w:val="en-US"/>
              </w:rPr>
              <w:t>aTimeout</w:t>
            </w:r>
            <w:proofErr w:type="spellEnd"/>
            <w:r w:rsidRPr="004B24E5">
              <w:rPr>
                <w:rFonts w:ascii="Arial" w:hAnsi="Arial" w:cs="Arial"/>
                <w:sz w:val="22"/>
                <w:szCs w:val="22"/>
                <w:lang w:val="en-US"/>
              </w:rPr>
              <w:t xml:space="preserve">"&gt;Timeout for close the </w:t>
            </w:r>
            <w:proofErr w:type="spellStart"/>
            <w:r w:rsidRPr="004B24E5">
              <w:rPr>
                <w:rFonts w:ascii="Arial" w:hAnsi="Arial" w:cs="Arial"/>
                <w:sz w:val="22"/>
                <w:szCs w:val="22"/>
                <w:lang w:val="en-US"/>
              </w:rPr>
              <w:t>conection</w:t>
            </w:r>
            <w:proofErr w:type="spellEnd"/>
            <w:r w:rsidRPr="004B24E5">
              <w:rPr>
                <w:rFonts w:ascii="Arial" w:hAnsi="Arial" w:cs="Arial"/>
                <w:sz w:val="22"/>
                <w:szCs w:val="22"/>
                <w:lang w:val="en-US"/>
              </w:rPr>
              <w:t>.&lt;/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 name="M:ClientLibrary.org.jwebsocket.client.csharp.api.WebSocketClient.SendText(System.String)"&gt;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Send a complete packet as UTF8 string.</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 xml:space="preserve"> name="aUTF8String"&gt;Packet as UTF8 String.&lt;/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 name="M:ClientLibrary.org.jwebsocket.client.csharp.api.WebSocketClient.SendText(System.String,System.Int32)"&gt;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Send packet UTF8 string as multiple fragments.</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 xml:space="preserve"> name="aUTF8String"&gt;Packet as UTF8 String.&lt;/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 xml:space="preserve"> name="</w:t>
            </w:r>
            <w:proofErr w:type="spellStart"/>
            <w:r w:rsidRPr="004B24E5">
              <w:rPr>
                <w:rFonts w:ascii="Arial" w:hAnsi="Arial" w:cs="Arial"/>
                <w:sz w:val="22"/>
                <w:szCs w:val="22"/>
                <w:lang w:val="en-US"/>
              </w:rPr>
              <w:t>aFragmentSize</w:t>
            </w:r>
            <w:proofErr w:type="spellEnd"/>
            <w:r w:rsidRPr="004B24E5">
              <w:rPr>
                <w:rFonts w:ascii="Arial" w:hAnsi="Arial" w:cs="Arial"/>
                <w:sz w:val="22"/>
                <w:szCs w:val="22"/>
                <w:lang w:val="en-US"/>
              </w:rPr>
              <w:t>"&gt;Maximum fragment size.&lt;/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 name="M:ClientLibrary.org.jwebsocket.client.csharp.api.WebSocketClient.SendBinary(System.Byte[])"&gt;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Send a complete packet as binary data.</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 xml:space="preserve"> name="</w:t>
            </w:r>
            <w:proofErr w:type="spellStart"/>
            <w:r w:rsidRPr="004B24E5">
              <w:rPr>
                <w:rFonts w:ascii="Arial" w:hAnsi="Arial" w:cs="Arial"/>
                <w:sz w:val="22"/>
                <w:szCs w:val="22"/>
                <w:lang w:val="en-US"/>
              </w:rPr>
              <w:t>aBinaryData</w:t>
            </w:r>
            <w:proofErr w:type="spellEnd"/>
            <w:r w:rsidRPr="004B24E5">
              <w:rPr>
                <w:rFonts w:ascii="Arial" w:hAnsi="Arial" w:cs="Arial"/>
                <w:sz w:val="22"/>
                <w:szCs w:val="22"/>
                <w:lang w:val="en-US"/>
              </w:rPr>
              <w:t>"&gt;Binary data.&lt;/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lastRenderedPageBreak/>
              <w:t xml:space="preserve">        &lt;/member&gt;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 name="M:ClientLibrary.org.jwebsocket.client.csharp.api.WebSocketClient.SendBinary(System.Byte[],System.Int32)"&gt;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Send packet binary Data as multiple fragments.</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 xml:space="preserve"> name="</w:t>
            </w:r>
            <w:proofErr w:type="spellStart"/>
            <w:r w:rsidRPr="004B24E5">
              <w:rPr>
                <w:rFonts w:ascii="Arial" w:hAnsi="Arial" w:cs="Arial"/>
                <w:sz w:val="22"/>
                <w:szCs w:val="22"/>
                <w:lang w:val="en-US"/>
              </w:rPr>
              <w:t>aBinaryData</w:t>
            </w:r>
            <w:proofErr w:type="spellEnd"/>
            <w:r w:rsidRPr="004B24E5">
              <w:rPr>
                <w:rFonts w:ascii="Arial" w:hAnsi="Arial" w:cs="Arial"/>
                <w:sz w:val="22"/>
                <w:szCs w:val="22"/>
                <w:lang w:val="en-US"/>
              </w:rPr>
              <w:t>"&gt;Binary data.&lt;/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 xml:space="preserve"> name="</w:t>
            </w:r>
            <w:proofErr w:type="spellStart"/>
            <w:r w:rsidRPr="004B24E5">
              <w:rPr>
                <w:rFonts w:ascii="Arial" w:hAnsi="Arial" w:cs="Arial"/>
                <w:sz w:val="22"/>
                <w:szCs w:val="22"/>
                <w:lang w:val="en-US"/>
              </w:rPr>
              <w:t>aFragmentSize</w:t>
            </w:r>
            <w:proofErr w:type="spellEnd"/>
            <w:r w:rsidRPr="004B24E5">
              <w:rPr>
                <w:rFonts w:ascii="Arial" w:hAnsi="Arial" w:cs="Arial"/>
                <w:sz w:val="22"/>
                <w:szCs w:val="22"/>
                <w:lang w:val="en-US"/>
              </w:rPr>
              <w:t>"&gt;Maximum fragment size.&lt;/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 name="M:ClientLibrary.org.jwebsocket.client.csharp.api.WebSocketClient.Ping"&gt;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Send a ping frame to the server and starts a timeout observer.</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 xml:space="preserve"> name="</w:t>
            </w:r>
            <w:proofErr w:type="spellStart"/>
            <w:r w:rsidRPr="004B24E5">
              <w:rPr>
                <w:rFonts w:ascii="Arial" w:hAnsi="Arial" w:cs="Arial"/>
                <w:sz w:val="22"/>
                <w:szCs w:val="22"/>
                <w:lang w:val="en-US"/>
              </w:rPr>
              <w:t>aTimeout</w:t>
            </w:r>
            <w:proofErr w:type="spellEnd"/>
            <w:r w:rsidRPr="004B24E5">
              <w:rPr>
                <w:rFonts w:ascii="Arial" w:hAnsi="Arial" w:cs="Arial"/>
                <w:sz w:val="22"/>
                <w:szCs w:val="22"/>
                <w:lang w:val="en-US"/>
              </w:rPr>
              <w:t xml:space="preserve">"&gt;Timeout for close the </w:t>
            </w:r>
            <w:proofErr w:type="spellStart"/>
            <w:r w:rsidRPr="004B24E5">
              <w:rPr>
                <w:rFonts w:ascii="Arial" w:hAnsi="Arial" w:cs="Arial"/>
                <w:sz w:val="22"/>
                <w:szCs w:val="22"/>
                <w:lang w:val="en-US"/>
              </w:rPr>
              <w:t>conection</w:t>
            </w:r>
            <w:proofErr w:type="spellEnd"/>
            <w:r w:rsidRPr="004B24E5">
              <w:rPr>
                <w:rFonts w:ascii="Arial" w:hAnsi="Arial" w:cs="Arial"/>
                <w:sz w:val="22"/>
                <w:szCs w:val="22"/>
                <w:lang w:val="en-US"/>
              </w:rPr>
              <w:t>.&lt;/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 name="M:ClientLibrary.org.jwebsocket.client.csharp.api.WebSocketClient.OnTextMessage(ClientLibrary.org.jwebsocket.client.csharp.api.WebSocketPacket)"&gt;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Called when a text message has been received.</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 xml:space="preserve"> name="</w:t>
            </w:r>
            <w:proofErr w:type="spellStart"/>
            <w:r w:rsidRPr="004B24E5">
              <w:rPr>
                <w:rFonts w:ascii="Arial" w:hAnsi="Arial" w:cs="Arial"/>
                <w:sz w:val="22"/>
                <w:szCs w:val="22"/>
                <w:lang w:val="en-US"/>
              </w:rPr>
              <w:t>aDataPacket</w:t>
            </w:r>
            <w:proofErr w:type="spellEnd"/>
            <w:r w:rsidRPr="004B24E5">
              <w:rPr>
                <w:rFonts w:ascii="Arial" w:hAnsi="Arial" w:cs="Arial"/>
                <w:sz w:val="22"/>
                <w:szCs w:val="22"/>
                <w:lang w:val="en-US"/>
              </w:rPr>
              <w:t>"&gt;Data packet received .&lt;/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 name="M:ClientLibrary.org.jwebsocket.client.csharp.api.WebSocketClient.OnBinaryMessage(ClientLibrary.org.jwebsocket.client.csharp.api.WebSocketPacket)"&gt;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Called when a binary message has been received.</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 xml:space="preserve"> name="</w:t>
            </w:r>
            <w:proofErr w:type="spellStart"/>
            <w:r w:rsidRPr="004B24E5">
              <w:rPr>
                <w:rFonts w:ascii="Arial" w:hAnsi="Arial" w:cs="Arial"/>
                <w:sz w:val="22"/>
                <w:szCs w:val="22"/>
                <w:lang w:val="en-US"/>
              </w:rPr>
              <w:t>aDataPacket</w:t>
            </w:r>
            <w:proofErr w:type="spellEnd"/>
            <w:r w:rsidRPr="004B24E5">
              <w:rPr>
                <w:rFonts w:ascii="Arial" w:hAnsi="Arial" w:cs="Arial"/>
                <w:sz w:val="22"/>
                <w:szCs w:val="22"/>
                <w:lang w:val="en-US"/>
              </w:rPr>
              <w:t>"&gt;Data packet received.&lt;/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lastRenderedPageBreak/>
              <w:t xml:space="preserve">        &lt;member name="M:ClientLibrary.org.jwebsocket.client.csharp.api.WebSocketClient.OnFragment(ClientLibrary.org.jwebsocket.client.csharp.api.WebSocketPacket,System.Int32,System.Int32)"&gt;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Called when a fragment has been received.</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 xml:space="preserve"> name="</w:t>
            </w:r>
            <w:proofErr w:type="spellStart"/>
            <w:r w:rsidRPr="004B24E5">
              <w:rPr>
                <w:rFonts w:ascii="Arial" w:hAnsi="Arial" w:cs="Arial"/>
                <w:sz w:val="22"/>
                <w:szCs w:val="22"/>
                <w:lang w:val="en-US"/>
              </w:rPr>
              <w:t>aFragment</w:t>
            </w:r>
            <w:proofErr w:type="spellEnd"/>
            <w:r w:rsidRPr="004B24E5">
              <w:rPr>
                <w:rFonts w:ascii="Arial" w:hAnsi="Arial" w:cs="Arial"/>
                <w:sz w:val="22"/>
                <w:szCs w:val="22"/>
                <w:lang w:val="en-US"/>
              </w:rPr>
              <w:t>"&gt;Data packet fragment received.&lt;/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 xml:space="preserve"> name="</w:t>
            </w:r>
            <w:proofErr w:type="spellStart"/>
            <w:r w:rsidRPr="004B24E5">
              <w:rPr>
                <w:rFonts w:ascii="Arial" w:hAnsi="Arial" w:cs="Arial"/>
                <w:sz w:val="22"/>
                <w:szCs w:val="22"/>
                <w:lang w:val="en-US"/>
              </w:rPr>
              <w:t>aIndex</w:t>
            </w:r>
            <w:proofErr w:type="spellEnd"/>
            <w:r w:rsidRPr="004B24E5">
              <w:rPr>
                <w:rFonts w:ascii="Arial" w:hAnsi="Arial" w:cs="Arial"/>
                <w:sz w:val="22"/>
                <w:szCs w:val="22"/>
                <w:lang w:val="en-US"/>
              </w:rPr>
              <w:t>"&gt;Index of fragment.&lt;/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 xml:space="preserve"> name="</w:t>
            </w:r>
            <w:proofErr w:type="spellStart"/>
            <w:r w:rsidRPr="004B24E5">
              <w:rPr>
                <w:rFonts w:ascii="Arial" w:hAnsi="Arial" w:cs="Arial"/>
                <w:sz w:val="22"/>
                <w:szCs w:val="22"/>
                <w:lang w:val="en-US"/>
              </w:rPr>
              <w:t>aTotal</w:t>
            </w:r>
            <w:proofErr w:type="spellEnd"/>
            <w:r w:rsidRPr="004B24E5">
              <w:rPr>
                <w:rFonts w:ascii="Arial" w:hAnsi="Arial" w:cs="Arial"/>
                <w:sz w:val="22"/>
                <w:szCs w:val="22"/>
                <w:lang w:val="en-US"/>
              </w:rPr>
              <w:t>"&gt;Total size of fragment.&lt;/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 name="M:ClientLibrary.org.jwebsocket.client.csharp.api.WebSocketClient.OnOpen(ClientLibrary.org.jwebsocket.client.csharp.kit.WebSocketHeaders)"&gt;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Called when connection to a </w:t>
            </w:r>
            <w:proofErr w:type="spellStart"/>
            <w:r w:rsidRPr="004B24E5">
              <w:rPr>
                <w:rFonts w:ascii="Arial" w:hAnsi="Arial" w:cs="Arial"/>
                <w:sz w:val="22"/>
                <w:szCs w:val="22"/>
                <w:lang w:val="en-US"/>
              </w:rPr>
              <w:t>websocket</w:t>
            </w:r>
            <w:proofErr w:type="spellEnd"/>
            <w:r w:rsidRPr="004B24E5">
              <w:rPr>
                <w:rFonts w:ascii="Arial" w:hAnsi="Arial" w:cs="Arial"/>
                <w:sz w:val="22"/>
                <w:szCs w:val="22"/>
                <w:lang w:val="en-US"/>
              </w:rPr>
              <w:t xml:space="preserve"> server has been Establish.</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 xml:space="preserve"> name="</w:t>
            </w:r>
            <w:proofErr w:type="spellStart"/>
            <w:r w:rsidRPr="004B24E5">
              <w:rPr>
                <w:rFonts w:ascii="Arial" w:hAnsi="Arial" w:cs="Arial"/>
                <w:sz w:val="22"/>
                <w:szCs w:val="22"/>
                <w:lang w:val="en-US"/>
              </w:rPr>
              <w:t>aHeader</w:t>
            </w:r>
            <w:proofErr w:type="spellEnd"/>
            <w:r w:rsidRPr="004B24E5">
              <w:rPr>
                <w:rFonts w:ascii="Arial" w:hAnsi="Arial" w:cs="Arial"/>
                <w:sz w:val="22"/>
                <w:szCs w:val="22"/>
                <w:lang w:val="en-US"/>
              </w:rPr>
              <w:t>"&gt;Header fields from the handshake.&lt;/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 name="M:ClientLibrary.org.jwebsocket.client.csharp.api.WebSocketClient.OnClose(ClientLibrary.org.jwebsocket.client.csharp.kit.WebSocketCloseReason)"&gt;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Called when connection to a </w:t>
            </w:r>
            <w:proofErr w:type="spellStart"/>
            <w:r w:rsidRPr="004B24E5">
              <w:rPr>
                <w:rFonts w:ascii="Arial" w:hAnsi="Arial" w:cs="Arial"/>
                <w:sz w:val="22"/>
                <w:szCs w:val="22"/>
                <w:lang w:val="en-US"/>
              </w:rPr>
              <w:t>websocket</w:t>
            </w:r>
            <w:proofErr w:type="spellEnd"/>
            <w:r w:rsidRPr="004B24E5">
              <w:rPr>
                <w:rFonts w:ascii="Arial" w:hAnsi="Arial" w:cs="Arial"/>
                <w:sz w:val="22"/>
                <w:szCs w:val="22"/>
                <w:lang w:val="en-US"/>
              </w:rPr>
              <w:t xml:space="preserve"> server has been closed.</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 xml:space="preserve"> name="</w:t>
            </w:r>
            <w:proofErr w:type="spellStart"/>
            <w:r w:rsidRPr="004B24E5">
              <w:rPr>
                <w:rFonts w:ascii="Arial" w:hAnsi="Arial" w:cs="Arial"/>
                <w:sz w:val="22"/>
                <w:szCs w:val="22"/>
                <w:lang w:val="en-US"/>
              </w:rPr>
              <w:t>aCloseReason</w:t>
            </w:r>
            <w:proofErr w:type="spellEnd"/>
            <w:r w:rsidRPr="004B24E5">
              <w:rPr>
                <w:rFonts w:ascii="Arial" w:hAnsi="Arial" w:cs="Arial"/>
                <w:sz w:val="22"/>
                <w:szCs w:val="22"/>
                <w:lang w:val="en-US"/>
              </w:rPr>
              <w:t>"&gt;Represent the reason of the disconnect.&lt;/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 name="M:ClientLibrary.org.jwebsocket.client.csharp.api.WebSocketClient.OnError(ClientLibrary.org.jwebsocket.client.csharp.kit.WebSocketError)"&gt;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Called when </w:t>
            </w:r>
            <w:proofErr w:type="gramStart"/>
            <w:r w:rsidRPr="004B24E5">
              <w:rPr>
                <w:rFonts w:ascii="Arial" w:hAnsi="Arial" w:cs="Arial"/>
                <w:sz w:val="22"/>
                <w:szCs w:val="22"/>
                <w:lang w:val="en-US"/>
              </w:rPr>
              <w:t>occurs any error</w:t>
            </w:r>
            <w:proofErr w:type="gramEnd"/>
            <w:r w:rsidRPr="004B24E5">
              <w:rPr>
                <w:rFonts w:ascii="Arial" w:hAnsi="Arial" w:cs="Arial"/>
                <w:sz w:val="22"/>
                <w:szCs w:val="22"/>
                <w:lang w:val="en-US"/>
              </w:rPr>
              <w: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lastRenderedPageBreak/>
              <w:t xml:space="preserve">            &lt;/summary&gt;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 xml:space="preserve"> name="</w:t>
            </w:r>
            <w:proofErr w:type="spellStart"/>
            <w:r w:rsidRPr="004B24E5">
              <w:rPr>
                <w:rFonts w:ascii="Arial" w:hAnsi="Arial" w:cs="Arial"/>
                <w:sz w:val="22"/>
                <w:szCs w:val="22"/>
                <w:lang w:val="en-US"/>
              </w:rPr>
              <w:t>aError</w:t>
            </w:r>
            <w:proofErr w:type="spellEnd"/>
            <w:r w:rsidRPr="004B24E5">
              <w:rPr>
                <w:rFonts w:ascii="Arial" w:hAnsi="Arial" w:cs="Arial"/>
                <w:sz w:val="22"/>
                <w:szCs w:val="22"/>
                <w:lang w:val="en-US"/>
              </w:rPr>
              <w:t>"&gt;Represents the error occurred.&lt;/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 name="M:ClientLibrary.org.jwebsocket.client.csharp.api.WebSocketClient.OnPing"&gt;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Called when client sent a ping.</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 name="M:ClientLibrary.org.jwebsocket.client.csharp.api.WebSocketClient.OnPong"&gt;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Called when server sent a pong.</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 name="M:ClientLibrary.org.jwebsocket.client.csharp.api.WebSocketClient.AddListener(ClientLibrary.org.jwebsocket.client.csharp.api.WebSocketClientListener)"&gt;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Adds the listener.</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 xml:space="preserve"> name="</w:t>
            </w:r>
            <w:proofErr w:type="spellStart"/>
            <w:r w:rsidRPr="004B24E5">
              <w:rPr>
                <w:rFonts w:ascii="Arial" w:hAnsi="Arial" w:cs="Arial"/>
                <w:sz w:val="22"/>
                <w:szCs w:val="22"/>
                <w:lang w:val="en-US"/>
              </w:rPr>
              <w:t>aListener</w:t>
            </w:r>
            <w:proofErr w:type="spellEnd"/>
            <w:r w:rsidRPr="004B24E5">
              <w:rPr>
                <w:rFonts w:ascii="Arial" w:hAnsi="Arial" w:cs="Arial"/>
                <w:sz w:val="22"/>
                <w:szCs w:val="22"/>
                <w:lang w:val="en-US"/>
              </w:rPr>
              <w:t>"&gt;A listener.&lt;/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 name="M:ClientLibrary.org.jwebsocket.client.csharp.api.WebSocketClient.RemoveListener(ClientLibrary.org.jwebsocket.client.csharp.api.WebSocketClientListener)"&gt;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Removes the listener.</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 xml:space="preserve"> name="</w:t>
            </w:r>
            <w:proofErr w:type="spellStart"/>
            <w:r w:rsidRPr="004B24E5">
              <w:rPr>
                <w:rFonts w:ascii="Arial" w:hAnsi="Arial" w:cs="Arial"/>
                <w:sz w:val="22"/>
                <w:szCs w:val="22"/>
                <w:lang w:val="en-US"/>
              </w:rPr>
              <w:t>aListener</w:t>
            </w:r>
            <w:proofErr w:type="spellEnd"/>
            <w:r w:rsidRPr="004B24E5">
              <w:rPr>
                <w:rFonts w:ascii="Arial" w:hAnsi="Arial" w:cs="Arial"/>
                <w:sz w:val="22"/>
                <w:szCs w:val="22"/>
                <w:lang w:val="en-US"/>
              </w:rPr>
              <w:t>"&gt;A listener.&lt;/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 name="T:ClientLibrary.org.jwebsocket.client.csharp.kit.WebSocketStatus"&gt;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lastRenderedPageBreak/>
              <w:t xml:space="preserve">            &lt;author&gt;Rolando Betancourt </w:t>
            </w:r>
            <w:proofErr w:type="spellStart"/>
            <w:r w:rsidRPr="004B24E5">
              <w:rPr>
                <w:rFonts w:ascii="Arial" w:hAnsi="Arial" w:cs="Arial"/>
                <w:sz w:val="22"/>
                <w:szCs w:val="22"/>
                <w:lang w:val="en-US"/>
              </w:rPr>
              <w:t>Toucet</w:t>
            </w:r>
            <w:proofErr w:type="spellEnd"/>
            <w:r w:rsidRPr="004B24E5">
              <w:rPr>
                <w:rFonts w:ascii="Arial" w:hAnsi="Arial" w:cs="Arial"/>
                <w:sz w:val="22"/>
                <w:szCs w:val="22"/>
                <w:lang w:val="en-US"/>
              </w:rPr>
              <w:t>&lt;/author&gt;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w:t>
            </w:r>
            <w:proofErr w:type="spellStart"/>
            <w:r w:rsidRPr="004B24E5">
              <w:rPr>
                <w:rFonts w:ascii="Arial" w:hAnsi="Arial" w:cs="Arial"/>
                <w:sz w:val="22"/>
                <w:szCs w:val="22"/>
                <w:lang w:val="en-US"/>
              </w:rPr>
              <w:t>lastUpdate</w:t>
            </w:r>
            <w:proofErr w:type="spellEnd"/>
            <w:r w:rsidRPr="004B24E5">
              <w:rPr>
                <w:rFonts w:ascii="Arial" w:hAnsi="Arial" w:cs="Arial"/>
                <w:sz w:val="22"/>
                <w:szCs w:val="22"/>
                <w:lang w:val="en-US"/>
              </w:rPr>
              <w:t>&gt;3/26/2012&lt;/</w:t>
            </w:r>
            <w:proofErr w:type="spellStart"/>
            <w:r w:rsidRPr="004B24E5">
              <w:rPr>
                <w:rFonts w:ascii="Arial" w:hAnsi="Arial" w:cs="Arial"/>
                <w:sz w:val="22"/>
                <w:szCs w:val="22"/>
                <w:lang w:val="en-US"/>
              </w:rPr>
              <w:t>lastUpdate</w:t>
            </w:r>
            <w:proofErr w:type="spellEnd"/>
            <w:r w:rsidRPr="004B24E5">
              <w:rPr>
                <w:rFonts w:ascii="Arial" w:hAnsi="Arial" w:cs="Arial"/>
                <w:sz w:val="22"/>
                <w:szCs w:val="22"/>
                <w:lang w:val="en-US"/>
              </w:rPr>
              <w:t>&gt;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WebSocket Status.</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 name="T:ClientLibrary.org.jwebsocket.client.common.WebSocketTypeEncoding"&gt;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&lt;author&gt;Rolando Betancourt </w:t>
            </w:r>
            <w:proofErr w:type="spellStart"/>
            <w:r w:rsidRPr="004B24E5">
              <w:rPr>
                <w:rFonts w:ascii="Arial" w:hAnsi="Arial" w:cs="Arial"/>
                <w:sz w:val="22"/>
                <w:szCs w:val="22"/>
                <w:lang w:val="en-US"/>
              </w:rPr>
              <w:t>Toucet</w:t>
            </w:r>
            <w:proofErr w:type="spellEnd"/>
            <w:r w:rsidRPr="004B24E5">
              <w:rPr>
                <w:rFonts w:ascii="Arial" w:hAnsi="Arial" w:cs="Arial"/>
                <w:sz w:val="22"/>
                <w:szCs w:val="22"/>
                <w:lang w:val="en-US"/>
              </w:rPr>
              <w:t>&lt;/author&gt;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w:t>
            </w:r>
            <w:proofErr w:type="spellStart"/>
            <w:r w:rsidRPr="004B24E5">
              <w:rPr>
                <w:rFonts w:ascii="Arial" w:hAnsi="Arial" w:cs="Arial"/>
                <w:sz w:val="22"/>
                <w:szCs w:val="22"/>
                <w:lang w:val="en-US"/>
              </w:rPr>
              <w:t>lastUpdate</w:t>
            </w:r>
            <w:proofErr w:type="spellEnd"/>
            <w:r w:rsidRPr="004B24E5">
              <w:rPr>
                <w:rFonts w:ascii="Arial" w:hAnsi="Arial" w:cs="Arial"/>
                <w:sz w:val="22"/>
                <w:szCs w:val="22"/>
                <w:lang w:val="en-US"/>
              </w:rPr>
              <w:t>&gt;3/26/2012&lt;/</w:t>
            </w:r>
            <w:proofErr w:type="spellStart"/>
            <w:r w:rsidRPr="004B24E5">
              <w:rPr>
                <w:rFonts w:ascii="Arial" w:hAnsi="Arial" w:cs="Arial"/>
                <w:sz w:val="22"/>
                <w:szCs w:val="22"/>
                <w:lang w:val="en-US"/>
              </w:rPr>
              <w:t>lastUpdate</w:t>
            </w:r>
            <w:proofErr w:type="spellEnd"/>
            <w:r w:rsidRPr="004B24E5">
              <w:rPr>
                <w:rFonts w:ascii="Arial" w:hAnsi="Arial" w:cs="Arial"/>
                <w:sz w:val="22"/>
                <w:szCs w:val="22"/>
                <w:lang w:val="en-US"/>
              </w:rPr>
              <w:t>&gt;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Type encoding</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 name="T:ClientLibrary.org.jwebsocket.client.common.WebSocketConvert"&gt;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&lt;author&gt;Rolando Betancourt </w:t>
            </w:r>
            <w:proofErr w:type="spellStart"/>
            <w:r w:rsidRPr="004B24E5">
              <w:rPr>
                <w:rFonts w:ascii="Arial" w:hAnsi="Arial" w:cs="Arial"/>
                <w:sz w:val="22"/>
                <w:szCs w:val="22"/>
                <w:lang w:val="en-US"/>
              </w:rPr>
              <w:t>Toucet</w:t>
            </w:r>
            <w:proofErr w:type="spellEnd"/>
            <w:r w:rsidRPr="004B24E5">
              <w:rPr>
                <w:rFonts w:ascii="Arial" w:hAnsi="Arial" w:cs="Arial"/>
                <w:sz w:val="22"/>
                <w:szCs w:val="22"/>
                <w:lang w:val="en-US"/>
              </w:rPr>
              <w:t>&lt;/author&gt;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w:t>
            </w:r>
            <w:proofErr w:type="spellStart"/>
            <w:r w:rsidRPr="004B24E5">
              <w:rPr>
                <w:rFonts w:ascii="Arial" w:hAnsi="Arial" w:cs="Arial"/>
                <w:sz w:val="22"/>
                <w:szCs w:val="22"/>
                <w:lang w:val="en-US"/>
              </w:rPr>
              <w:t>lastUpdate</w:t>
            </w:r>
            <w:proofErr w:type="spellEnd"/>
            <w:r w:rsidRPr="004B24E5">
              <w:rPr>
                <w:rFonts w:ascii="Arial" w:hAnsi="Arial" w:cs="Arial"/>
                <w:sz w:val="22"/>
                <w:szCs w:val="22"/>
                <w:lang w:val="en-US"/>
              </w:rPr>
              <w:t>&gt;3/26/2012&lt;/</w:t>
            </w:r>
            <w:proofErr w:type="spellStart"/>
            <w:r w:rsidRPr="004B24E5">
              <w:rPr>
                <w:rFonts w:ascii="Arial" w:hAnsi="Arial" w:cs="Arial"/>
                <w:sz w:val="22"/>
                <w:szCs w:val="22"/>
                <w:lang w:val="en-US"/>
              </w:rPr>
              <w:t>lastUpdate</w:t>
            </w:r>
            <w:proofErr w:type="spellEnd"/>
            <w:r w:rsidRPr="004B24E5">
              <w:rPr>
                <w:rFonts w:ascii="Arial" w:hAnsi="Arial" w:cs="Arial"/>
                <w:sz w:val="22"/>
                <w:szCs w:val="22"/>
                <w:lang w:val="en-US"/>
              </w:rPr>
              <w:t>&gt;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Convert strings to bytes and </w:t>
            </w:r>
            <w:proofErr w:type="spellStart"/>
            <w:r w:rsidRPr="004B24E5">
              <w:rPr>
                <w:rFonts w:ascii="Arial" w:hAnsi="Arial" w:cs="Arial"/>
                <w:sz w:val="22"/>
                <w:szCs w:val="22"/>
                <w:lang w:val="en-US"/>
              </w:rPr>
              <w:t>viceversa</w:t>
            </w:r>
            <w:proofErr w:type="spellEnd"/>
            <w:r w:rsidRPr="004B24E5">
              <w:rPr>
                <w:rFonts w:ascii="Arial" w:hAnsi="Arial" w:cs="Arial"/>
                <w:sz w:val="22"/>
                <w:szCs w:val="22"/>
                <w:lang w:val="en-US"/>
              </w:rPr>
              <w: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 name="M:ClientLibrary.org.jwebsocket.client.common.WebSocketConvert.StringToBytes(System.String,ClientLibrary.org.jwebsocket.client.common.WebSocketTypeEncoding)"&gt;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Strings to bytes.</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 xml:space="preserve"> name="</w:t>
            </w:r>
            <w:proofErr w:type="spellStart"/>
            <w:r w:rsidRPr="004B24E5">
              <w:rPr>
                <w:rFonts w:ascii="Arial" w:hAnsi="Arial" w:cs="Arial"/>
                <w:sz w:val="22"/>
                <w:szCs w:val="22"/>
                <w:lang w:val="en-US"/>
              </w:rPr>
              <w:t>aString</w:t>
            </w:r>
            <w:proofErr w:type="spellEnd"/>
            <w:r w:rsidRPr="004B24E5">
              <w:rPr>
                <w:rFonts w:ascii="Arial" w:hAnsi="Arial" w:cs="Arial"/>
                <w:sz w:val="22"/>
                <w:szCs w:val="22"/>
                <w:lang w:val="en-US"/>
              </w:rPr>
              <w:t>"&gt;String.&lt;/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 xml:space="preserve"> name="</w:t>
            </w:r>
            <w:proofErr w:type="spellStart"/>
            <w:r w:rsidRPr="004B24E5">
              <w:rPr>
                <w:rFonts w:ascii="Arial" w:hAnsi="Arial" w:cs="Arial"/>
                <w:sz w:val="22"/>
                <w:szCs w:val="22"/>
                <w:lang w:val="en-US"/>
              </w:rPr>
              <w:t>aEncoding</w:t>
            </w:r>
            <w:proofErr w:type="spellEnd"/>
            <w:r w:rsidRPr="004B24E5">
              <w:rPr>
                <w:rFonts w:ascii="Arial" w:hAnsi="Arial" w:cs="Arial"/>
                <w:sz w:val="22"/>
                <w:szCs w:val="22"/>
                <w:lang w:val="en-US"/>
              </w:rPr>
              <w:t>"&gt;Encoding.&lt;/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&lt;returns&gt;Array bytes&lt;/returns&gt;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lastRenderedPageBreak/>
              <w:t xml:space="preserve">        &lt;member name="M:ClientLibrary.org.jwebsocket.client.common.WebSocketConvert.BytesToString(System.Byte[],ClientLibrary.org.jwebsocket.client.common.WebSocketTypeEncoding)"&gt;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Bytes to strings.</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 xml:space="preserve"> name="</w:t>
            </w:r>
            <w:proofErr w:type="spellStart"/>
            <w:r w:rsidRPr="004B24E5">
              <w:rPr>
                <w:rFonts w:ascii="Arial" w:hAnsi="Arial" w:cs="Arial"/>
                <w:sz w:val="22"/>
                <w:szCs w:val="22"/>
                <w:lang w:val="en-US"/>
              </w:rPr>
              <w:t>aBytes</w:t>
            </w:r>
            <w:proofErr w:type="spellEnd"/>
            <w:r w:rsidRPr="004B24E5">
              <w:rPr>
                <w:rFonts w:ascii="Arial" w:hAnsi="Arial" w:cs="Arial"/>
                <w:sz w:val="22"/>
                <w:szCs w:val="22"/>
                <w:lang w:val="en-US"/>
              </w:rPr>
              <w:t>"&gt;Bytes.&lt;/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 xml:space="preserve"> name="</w:t>
            </w:r>
            <w:proofErr w:type="spellStart"/>
            <w:r w:rsidRPr="004B24E5">
              <w:rPr>
                <w:rFonts w:ascii="Arial" w:hAnsi="Arial" w:cs="Arial"/>
                <w:sz w:val="22"/>
                <w:szCs w:val="22"/>
                <w:lang w:val="en-US"/>
              </w:rPr>
              <w:t>aEncoding</w:t>
            </w:r>
            <w:proofErr w:type="spellEnd"/>
            <w:r w:rsidRPr="004B24E5">
              <w:rPr>
                <w:rFonts w:ascii="Arial" w:hAnsi="Arial" w:cs="Arial"/>
                <w:sz w:val="22"/>
                <w:szCs w:val="22"/>
                <w:lang w:val="en-US"/>
              </w:rPr>
              <w:t>"&gt;Encoding.&lt;/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&lt;returns&gt;String&lt;/returns&gt;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 name="T:ClientLibrary.org.jwebsocket.client.token.tbase.DictionaryToken"&gt;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&lt;author&gt;Rolando Betancourt </w:t>
            </w:r>
            <w:proofErr w:type="spellStart"/>
            <w:r w:rsidRPr="004B24E5">
              <w:rPr>
                <w:rFonts w:ascii="Arial" w:hAnsi="Arial" w:cs="Arial"/>
                <w:sz w:val="22"/>
                <w:szCs w:val="22"/>
                <w:lang w:val="en-US"/>
              </w:rPr>
              <w:t>Toucet</w:t>
            </w:r>
            <w:proofErr w:type="spellEnd"/>
            <w:r w:rsidRPr="004B24E5">
              <w:rPr>
                <w:rFonts w:ascii="Arial" w:hAnsi="Arial" w:cs="Arial"/>
                <w:sz w:val="22"/>
                <w:szCs w:val="22"/>
                <w:lang w:val="en-US"/>
              </w:rPr>
              <w:t>&lt;/author&gt;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w:t>
            </w:r>
            <w:proofErr w:type="spellStart"/>
            <w:r w:rsidRPr="004B24E5">
              <w:rPr>
                <w:rFonts w:ascii="Arial" w:hAnsi="Arial" w:cs="Arial"/>
                <w:sz w:val="22"/>
                <w:szCs w:val="22"/>
                <w:lang w:val="en-US"/>
              </w:rPr>
              <w:t>lastUpdate</w:t>
            </w:r>
            <w:proofErr w:type="spellEnd"/>
            <w:r w:rsidRPr="004B24E5">
              <w:rPr>
                <w:rFonts w:ascii="Arial" w:hAnsi="Arial" w:cs="Arial"/>
                <w:sz w:val="22"/>
                <w:szCs w:val="22"/>
                <w:lang w:val="en-US"/>
              </w:rPr>
              <w:t>&gt;3/26/2012&lt;/</w:t>
            </w:r>
            <w:proofErr w:type="spellStart"/>
            <w:r w:rsidRPr="004B24E5">
              <w:rPr>
                <w:rFonts w:ascii="Arial" w:hAnsi="Arial" w:cs="Arial"/>
                <w:sz w:val="22"/>
                <w:szCs w:val="22"/>
                <w:lang w:val="en-US"/>
              </w:rPr>
              <w:t>lastUpdate</w:t>
            </w:r>
            <w:proofErr w:type="spellEnd"/>
            <w:r w:rsidRPr="004B24E5">
              <w:rPr>
                <w:rFonts w:ascii="Arial" w:hAnsi="Arial" w:cs="Arial"/>
                <w:sz w:val="22"/>
                <w:szCs w:val="22"/>
                <w:lang w:val="en-US"/>
              </w:rPr>
              <w:t>&gt;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 name="T:ClientLibrary.org.jwebsocket.client.token.api.Token"&gt;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&lt;author&gt;Rolando Betancourt </w:t>
            </w:r>
            <w:proofErr w:type="spellStart"/>
            <w:r w:rsidRPr="004B24E5">
              <w:rPr>
                <w:rFonts w:ascii="Arial" w:hAnsi="Arial" w:cs="Arial"/>
                <w:sz w:val="22"/>
                <w:szCs w:val="22"/>
                <w:lang w:val="en-US"/>
              </w:rPr>
              <w:t>Toucet</w:t>
            </w:r>
            <w:proofErr w:type="spellEnd"/>
            <w:r w:rsidRPr="004B24E5">
              <w:rPr>
                <w:rFonts w:ascii="Arial" w:hAnsi="Arial" w:cs="Arial"/>
                <w:sz w:val="22"/>
                <w:szCs w:val="22"/>
                <w:lang w:val="en-US"/>
              </w:rPr>
              <w:t>&lt;/author&gt;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w:t>
            </w:r>
            <w:proofErr w:type="spellStart"/>
            <w:r w:rsidRPr="004B24E5">
              <w:rPr>
                <w:rFonts w:ascii="Arial" w:hAnsi="Arial" w:cs="Arial"/>
                <w:sz w:val="22"/>
                <w:szCs w:val="22"/>
                <w:lang w:val="en-US"/>
              </w:rPr>
              <w:t>lastUpdate</w:t>
            </w:r>
            <w:proofErr w:type="spellEnd"/>
            <w:r w:rsidRPr="004B24E5">
              <w:rPr>
                <w:rFonts w:ascii="Arial" w:hAnsi="Arial" w:cs="Arial"/>
                <w:sz w:val="22"/>
                <w:szCs w:val="22"/>
                <w:lang w:val="en-US"/>
              </w:rPr>
              <w:t>&gt;3/26/2012&lt;/</w:t>
            </w:r>
            <w:proofErr w:type="spellStart"/>
            <w:r w:rsidRPr="004B24E5">
              <w:rPr>
                <w:rFonts w:ascii="Arial" w:hAnsi="Arial" w:cs="Arial"/>
                <w:sz w:val="22"/>
                <w:szCs w:val="22"/>
                <w:lang w:val="en-US"/>
              </w:rPr>
              <w:t>lastUpdate</w:t>
            </w:r>
            <w:proofErr w:type="spellEnd"/>
            <w:r w:rsidRPr="004B24E5">
              <w:rPr>
                <w:rFonts w:ascii="Arial" w:hAnsi="Arial" w:cs="Arial"/>
                <w:sz w:val="22"/>
                <w:szCs w:val="22"/>
                <w:lang w:val="en-US"/>
              </w:rPr>
              <w:t>&gt;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 name="M:ClientLibrary.org.jwebsocket.client.token.api.Token.SetDictionary(System.Collections.Generic.Dictionary{System.String,System.Object})"&gt;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Copies all fields from a Map into the Token. A check has to be made</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by the corresponding implementations that only such data types are</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w:t>
            </w:r>
            <w:proofErr w:type="gramStart"/>
            <w:r w:rsidRPr="004B24E5">
              <w:rPr>
                <w:rFonts w:ascii="Arial" w:hAnsi="Arial" w:cs="Arial"/>
                <w:sz w:val="22"/>
                <w:szCs w:val="22"/>
                <w:lang w:val="en-US"/>
              </w:rPr>
              <w:t>passed</w:t>
            </w:r>
            <w:proofErr w:type="gramEnd"/>
            <w:r w:rsidRPr="004B24E5">
              <w:rPr>
                <w:rFonts w:ascii="Arial" w:hAnsi="Arial" w:cs="Arial"/>
                <w:sz w:val="22"/>
                <w:szCs w:val="22"/>
                <w:lang w:val="en-US"/>
              </w:rPr>
              <w:t xml:space="preserve"> that are supported by the Token abstraction.</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lastRenderedPageBreak/>
              <w:t xml:space="preserve">            &lt;/summary&gt;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 xml:space="preserve"> name="</w:t>
            </w:r>
            <w:proofErr w:type="spellStart"/>
            <w:r w:rsidRPr="004B24E5">
              <w:rPr>
                <w:rFonts w:ascii="Arial" w:hAnsi="Arial" w:cs="Arial"/>
                <w:sz w:val="22"/>
                <w:szCs w:val="22"/>
                <w:lang w:val="en-US"/>
              </w:rPr>
              <w:t>aDictionary</w:t>
            </w:r>
            <w:proofErr w:type="spellEnd"/>
            <w:r w:rsidRPr="004B24E5">
              <w:rPr>
                <w:rFonts w:ascii="Arial" w:hAnsi="Arial" w:cs="Arial"/>
                <w:sz w:val="22"/>
                <w:szCs w:val="22"/>
                <w:lang w:val="en-US"/>
              </w:rPr>
              <w:t>"&gt;Dictionary.&lt;/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 name="M:ClientLibrary.org.jwebsocket.client.token.api.Token.GetObject(System.String)"&gt;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Gets the object.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 xml:space="preserve"> name="</w:t>
            </w:r>
            <w:proofErr w:type="spellStart"/>
            <w:r w:rsidRPr="004B24E5">
              <w:rPr>
                <w:rFonts w:ascii="Arial" w:hAnsi="Arial" w:cs="Arial"/>
                <w:sz w:val="22"/>
                <w:szCs w:val="22"/>
                <w:lang w:val="en-US"/>
              </w:rPr>
              <w:t>aKey</w:t>
            </w:r>
            <w:proofErr w:type="spellEnd"/>
            <w:r w:rsidRPr="004B24E5">
              <w:rPr>
                <w:rFonts w:ascii="Arial" w:hAnsi="Arial" w:cs="Arial"/>
                <w:sz w:val="22"/>
                <w:szCs w:val="22"/>
                <w:lang w:val="en-US"/>
              </w:rPr>
              <w:t>"&gt;key.&lt;/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&lt;returns&gt;&lt;/returns&gt;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 name="M:ClientLibrary.org.jwebsocket.client.token.api.Token.GetString(System.String)"&gt;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Gets the string.</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 xml:space="preserve"> name="</w:t>
            </w:r>
            <w:proofErr w:type="spellStart"/>
            <w:r w:rsidRPr="004B24E5">
              <w:rPr>
                <w:rFonts w:ascii="Arial" w:hAnsi="Arial" w:cs="Arial"/>
                <w:sz w:val="22"/>
                <w:szCs w:val="22"/>
                <w:lang w:val="en-US"/>
              </w:rPr>
              <w:t>aKey</w:t>
            </w:r>
            <w:proofErr w:type="spellEnd"/>
            <w:r w:rsidRPr="004B24E5">
              <w:rPr>
                <w:rFonts w:ascii="Arial" w:hAnsi="Arial" w:cs="Arial"/>
                <w:sz w:val="22"/>
                <w:szCs w:val="22"/>
                <w:lang w:val="en-US"/>
              </w:rPr>
              <w:t>"&gt;key.&lt;/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&lt;returns&gt;&lt;/returns&gt;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 name="M:ClientLibrary.org.jwebsocket.client.token.api.Token.SetString(System.String,System.String)"&gt;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Sets the string.</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 xml:space="preserve"> name="</w:t>
            </w:r>
            <w:proofErr w:type="spellStart"/>
            <w:r w:rsidRPr="004B24E5">
              <w:rPr>
                <w:rFonts w:ascii="Arial" w:hAnsi="Arial" w:cs="Arial"/>
                <w:sz w:val="22"/>
                <w:szCs w:val="22"/>
                <w:lang w:val="en-US"/>
              </w:rPr>
              <w:t>aKey</w:t>
            </w:r>
            <w:proofErr w:type="spellEnd"/>
            <w:r w:rsidRPr="004B24E5">
              <w:rPr>
                <w:rFonts w:ascii="Arial" w:hAnsi="Arial" w:cs="Arial"/>
                <w:sz w:val="22"/>
                <w:szCs w:val="22"/>
                <w:lang w:val="en-US"/>
              </w:rPr>
              <w:t>"&gt;key.&lt;/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 xml:space="preserve"> name="</w:t>
            </w:r>
            <w:proofErr w:type="spellStart"/>
            <w:r w:rsidRPr="004B24E5">
              <w:rPr>
                <w:rFonts w:ascii="Arial" w:hAnsi="Arial" w:cs="Arial"/>
                <w:sz w:val="22"/>
                <w:szCs w:val="22"/>
                <w:lang w:val="en-US"/>
              </w:rPr>
              <w:t>aValue</w:t>
            </w:r>
            <w:proofErr w:type="spellEnd"/>
            <w:r w:rsidRPr="004B24E5">
              <w:rPr>
                <w:rFonts w:ascii="Arial" w:hAnsi="Arial" w:cs="Arial"/>
                <w:sz w:val="22"/>
                <w:szCs w:val="22"/>
                <w:lang w:val="en-US"/>
              </w:rPr>
              <w:t>"&gt;Value.&lt;/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 name="M:ClientLibrary.org.jwebsocket.client.token.api.Token.GetInt(System.String)"&gt;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lastRenderedPageBreak/>
              <w:t xml:space="preserve">            Gets the int.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 xml:space="preserve"> name="</w:t>
            </w:r>
            <w:proofErr w:type="spellStart"/>
            <w:r w:rsidRPr="004B24E5">
              <w:rPr>
                <w:rFonts w:ascii="Arial" w:hAnsi="Arial" w:cs="Arial"/>
                <w:sz w:val="22"/>
                <w:szCs w:val="22"/>
                <w:lang w:val="en-US"/>
              </w:rPr>
              <w:t>aKey</w:t>
            </w:r>
            <w:proofErr w:type="spellEnd"/>
            <w:r w:rsidRPr="004B24E5">
              <w:rPr>
                <w:rFonts w:ascii="Arial" w:hAnsi="Arial" w:cs="Arial"/>
                <w:sz w:val="22"/>
                <w:szCs w:val="22"/>
                <w:lang w:val="en-US"/>
              </w:rPr>
              <w:t>"&gt;key.&lt;/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&lt;returns&gt;&lt;/returns&gt;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 name="M:ClientLibrary.org.jwebsocket.client.token.api.Token.SetInt(System.String,System.Int32)"&gt;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Sets the int.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 xml:space="preserve"> name="</w:t>
            </w:r>
            <w:proofErr w:type="spellStart"/>
            <w:r w:rsidRPr="004B24E5">
              <w:rPr>
                <w:rFonts w:ascii="Arial" w:hAnsi="Arial" w:cs="Arial"/>
                <w:sz w:val="22"/>
                <w:szCs w:val="22"/>
                <w:lang w:val="en-US"/>
              </w:rPr>
              <w:t>aKey</w:t>
            </w:r>
            <w:proofErr w:type="spellEnd"/>
            <w:r w:rsidRPr="004B24E5">
              <w:rPr>
                <w:rFonts w:ascii="Arial" w:hAnsi="Arial" w:cs="Arial"/>
                <w:sz w:val="22"/>
                <w:szCs w:val="22"/>
                <w:lang w:val="en-US"/>
              </w:rPr>
              <w:t>"&gt;key.&lt;/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 xml:space="preserve"> name="</w:t>
            </w:r>
            <w:proofErr w:type="spellStart"/>
            <w:r w:rsidRPr="004B24E5">
              <w:rPr>
                <w:rFonts w:ascii="Arial" w:hAnsi="Arial" w:cs="Arial"/>
                <w:sz w:val="22"/>
                <w:szCs w:val="22"/>
                <w:lang w:val="en-US"/>
              </w:rPr>
              <w:t>aValue</w:t>
            </w:r>
            <w:proofErr w:type="spellEnd"/>
            <w:r w:rsidRPr="004B24E5">
              <w:rPr>
                <w:rFonts w:ascii="Arial" w:hAnsi="Arial" w:cs="Arial"/>
                <w:sz w:val="22"/>
                <w:szCs w:val="22"/>
                <w:lang w:val="en-US"/>
              </w:rPr>
              <w:t>"&gt;Value.&lt;/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 name="M:ClientLibrary.org.jwebsocket.client.token.api.Token.GetDouble(System.String)"&gt;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Gets the double.</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 xml:space="preserve"> name="</w:t>
            </w:r>
            <w:proofErr w:type="spellStart"/>
            <w:r w:rsidRPr="004B24E5">
              <w:rPr>
                <w:rFonts w:ascii="Arial" w:hAnsi="Arial" w:cs="Arial"/>
                <w:sz w:val="22"/>
                <w:szCs w:val="22"/>
                <w:lang w:val="en-US"/>
              </w:rPr>
              <w:t>aKey</w:t>
            </w:r>
            <w:proofErr w:type="spellEnd"/>
            <w:r w:rsidRPr="004B24E5">
              <w:rPr>
                <w:rFonts w:ascii="Arial" w:hAnsi="Arial" w:cs="Arial"/>
                <w:sz w:val="22"/>
                <w:szCs w:val="22"/>
                <w:lang w:val="en-US"/>
              </w:rPr>
              <w:t>"&gt;key.&lt;/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&lt;returns&gt;&lt;/returns&gt;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 name="M:ClientLibrary.org.jwebsocket.client.token.api.Token.SetDouble(System.String,System.Double)"&gt;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Sets the double.</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 xml:space="preserve"> name="</w:t>
            </w:r>
            <w:proofErr w:type="spellStart"/>
            <w:r w:rsidRPr="004B24E5">
              <w:rPr>
                <w:rFonts w:ascii="Arial" w:hAnsi="Arial" w:cs="Arial"/>
                <w:sz w:val="22"/>
                <w:szCs w:val="22"/>
                <w:lang w:val="en-US"/>
              </w:rPr>
              <w:t>aKey</w:t>
            </w:r>
            <w:proofErr w:type="spellEnd"/>
            <w:r w:rsidRPr="004B24E5">
              <w:rPr>
                <w:rFonts w:ascii="Arial" w:hAnsi="Arial" w:cs="Arial"/>
                <w:sz w:val="22"/>
                <w:szCs w:val="22"/>
                <w:lang w:val="en-US"/>
              </w:rPr>
              <w:t>"&gt;key.&lt;/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 xml:space="preserve"> name="</w:t>
            </w:r>
            <w:proofErr w:type="spellStart"/>
            <w:r w:rsidRPr="004B24E5">
              <w:rPr>
                <w:rFonts w:ascii="Arial" w:hAnsi="Arial" w:cs="Arial"/>
                <w:sz w:val="22"/>
                <w:szCs w:val="22"/>
                <w:lang w:val="en-US"/>
              </w:rPr>
              <w:t>aValue</w:t>
            </w:r>
            <w:proofErr w:type="spellEnd"/>
            <w:r w:rsidRPr="004B24E5">
              <w:rPr>
                <w:rFonts w:ascii="Arial" w:hAnsi="Arial" w:cs="Arial"/>
                <w:sz w:val="22"/>
                <w:szCs w:val="22"/>
                <w:lang w:val="en-US"/>
              </w:rPr>
              <w:t>"&gt;Value.&lt;/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 </w:t>
            </w:r>
            <w:r w:rsidRPr="004B24E5">
              <w:rPr>
                <w:rFonts w:ascii="Arial" w:hAnsi="Arial" w:cs="Arial"/>
                <w:sz w:val="22"/>
                <w:szCs w:val="22"/>
                <w:lang w:val="en-US"/>
              </w:rPr>
              <w:lastRenderedPageBreak/>
              <w:t>name="M:ClientLibrary.org.jwebsocket.client.token.api.Token.GetBool(System.String)"&gt;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Gets the bool.</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 xml:space="preserve"> name="</w:t>
            </w:r>
            <w:proofErr w:type="spellStart"/>
            <w:r w:rsidRPr="004B24E5">
              <w:rPr>
                <w:rFonts w:ascii="Arial" w:hAnsi="Arial" w:cs="Arial"/>
                <w:sz w:val="22"/>
                <w:szCs w:val="22"/>
                <w:lang w:val="en-US"/>
              </w:rPr>
              <w:t>aKey</w:t>
            </w:r>
            <w:proofErr w:type="spellEnd"/>
            <w:r w:rsidRPr="004B24E5">
              <w:rPr>
                <w:rFonts w:ascii="Arial" w:hAnsi="Arial" w:cs="Arial"/>
                <w:sz w:val="22"/>
                <w:szCs w:val="22"/>
                <w:lang w:val="en-US"/>
              </w:rPr>
              <w:t>"&gt;key.&lt;/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&lt;returns&gt;&lt;/returns&gt;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 name="M:ClientLibrary.org.jwebsocket.client.token.api.Token.SetBool(System.String,System.Boolean)"&gt;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Sets the bool.</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 xml:space="preserve"> name="</w:t>
            </w:r>
            <w:proofErr w:type="spellStart"/>
            <w:r w:rsidRPr="004B24E5">
              <w:rPr>
                <w:rFonts w:ascii="Arial" w:hAnsi="Arial" w:cs="Arial"/>
                <w:sz w:val="22"/>
                <w:szCs w:val="22"/>
                <w:lang w:val="en-US"/>
              </w:rPr>
              <w:t>aKey</w:t>
            </w:r>
            <w:proofErr w:type="spellEnd"/>
            <w:r w:rsidRPr="004B24E5">
              <w:rPr>
                <w:rFonts w:ascii="Arial" w:hAnsi="Arial" w:cs="Arial"/>
                <w:sz w:val="22"/>
                <w:szCs w:val="22"/>
                <w:lang w:val="en-US"/>
              </w:rPr>
              <w:t>"&gt;key.&lt;/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 xml:space="preserve"> name="</w:t>
            </w:r>
            <w:proofErr w:type="spellStart"/>
            <w:r w:rsidRPr="004B24E5">
              <w:rPr>
                <w:rFonts w:ascii="Arial" w:hAnsi="Arial" w:cs="Arial"/>
                <w:sz w:val="22"/>
                <w:szCs w:val="22"/>
                <w:lang w:val="en-US"/>
              </w:rPr>
              <w:t>aValue</w:t>
            </w:r>
            <w:proofErr w:type="spellEnd"/>
            <w:r w:rsidRPr="004B24E5">
              <w:rPr>
                <w:rFonts w:ascii="Arial" w:hAnsi="Arial" w:cs="Arial"/>
                <w:sz w:val="22"/>
                <w:szCs w:val="22"/>
                <w:lang w:val="en-US"/>
              </w:rPr>
              <w:t>"&gt;if set to &lt;c&gt;true&lt;/c&gt; [a value].&lt;/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 name="M:ClientLibrary.org.jwebsocket.client.token.api.Token.GetList(System.String)"&gt;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Gets the list.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 xml:space="preserve"> name="</w:t>
            </w:r>
            <w:proofErr w:type="spellStart"/>
            <w:r w:rsidRPr="004B24E5">
              <w:rPr>
                <w:rFonts w:ascii="Arial" w:hAnsi="Arial" w:cs="Arial"/>
                <w:sz w:val="22"/>
                <w:szCs w:val="22"/>
                <w:lang w:val="en-US"/>
              </w:rPr>
              <w:t>aKey</w:t>
            </w:r>
            <w:proofErr w:type="spellEnd"/>
            <w:r w:rsidRPr="004B24E5">
              <w:rPr>
                <w:rFonts w:ascii="Arial" w:hAnsi="Arial" w:cs="Arial"/>
                <w:sz w:val="22"/>
                <w:szCs w:val="22"/>
                <w:lang w:val="en-US"/>
              </w:rPr>
              <w:t>"&gt;key.&lt;/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&lt;returns&gt;List.&lt;/returns&gt;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 name="M:ClientLibrary.org.jwebsocket.client.token.api.Token.SetList(System.String,System.Collections.Generic.List{System.Object})"&gt;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Sets the list.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 xml:space="preserve"> name="</w:t>
            </w:r>
            <w:proofErr w:type="spellStart"/>
            <w:r w:rsidRPr="004B24E5">
              <w:rPr>
                <w:rFonts w:ascii="Arial" w:hAnsi="Arial" w:cs="Arial"/>
                <w:sz w:val="22"/>
                <w:szCs w:val="22"/>
                <w:lang w:val="en-US"/>
              </w:rPr>
              <w:t>aKey</w:t>
            </w:r>
            <w:proofErr w:type="spellEnd"/>
            <w:r w:rsidRPr="004B24E5">
              <w:rPr>
                <w:rFonts w:ascii="Arial" w:hAnsi="Arial" w:cs="Arial"/>
                <w:sz w:val="22"/>
                <w:szCs w:val="22"/>
                <w:lang w:val="en-US"/>
              </w:rPr>
              <w:t>"&gt;key.&lt;/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 xml:space="preserve"> name="</w:t>
            </w:r>
            <w:proofErr w:type="spellStart"/>
            <w:r w:rsidRPr="004B24E5">
              <w:rPr>
                <w:rFonts w:ascii="Arial" w:hAnsi="Arial" w:cs="Arial"/>
                <w:sz w:val="22"/>
                <w:szCs w:val="22"/>
                <w:lang w:val="en-US"/>
              </w:rPr>
              <w:t>aList</w:t>
            </w:r>
            <w:proofErr w:type="spellEnd"/>
            <w:r w:rsidRPr="004B24E5">
              <w:rPr>
                <w:rFonts w:ascii="Arial" w:hAnsi="Arial" w:cs="Arial"/>
                <w:sz w:val="22"/>
                <w:szCs w:val="22"/>
                <w:lang w:val="en-US"/>
              </w:rPr>
              <w:t>"&gt;List.&lt;/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lastRenderedPageBreak/>
              <w:t xml:space="preserve">        &lt;/member&gt;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 name="M:ClientLibrary.org.jwebsocket.client.token.api.Token.SetToken(System.String,ClientLibrary.org.jwebsocket.client.token.api.Token)"&gt;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Sets the token.</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 xml:space="preserve"> name="</w:t>
            </w:r>
            <w:proofErr w:type="spellStart"/>
            <w:r w:rsidRPr="004B24E5">
              <w:rPr>
                <w:rFonts w:ascii="Arial" w:hAnsi="Arial" w:cs="Arial"/>
                <w:sz w:val="22"/>
                <w:szCs w:val="22"/>
                <w:lang w:val="en-US"/>
              </w:rPr>
              <w:t>aKey</w:t>
            </w:r>
            <w:proofErr w:type="spellEnd"/>
            <w:r w:rsidRPr="004B24E5">
              <w:rPr>
                <w:rFonts w:ascii="Arial" w:hAnsi="Arial" w:cs="Arial"/>
                <w:sz w:val="22"/>
                <w:szCs w:val="22"/>
                <w:lang w:val="en-US"/>
              </w:rPr>
              <w:t>"&gt;key.&lt;/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 xml:space="preserve"> name="</w:t>
            </w:r>
            <w:proofErr w:type="spellStart"/>
            <w:r w:rsidRPr="004B24E5">
              <w:rPr>
                <w:rFonts w:ascii="Arial" w:hAnsi="Arial" w:cs="Arial"/>
                <w:sz w:val="22"/>
                <w:szCs w:val="22"/>
                <w:lang w:val="en-US"/>
              </w:rPr>
              <w:t>aToken</w:t>
            </w:r>
            <w:proofErr w:type="spellEnd"/>
            <w:r w:rsidRPr="004B24E5">
              <w:rPr>
                <w:rFonts w:ascii="Arial" w:hAnsi="Arial" w:cs="Arial"/>
                <w:sz w:val="22"/>
                <w:szCs w:val="22"/>
                <w:lang w:val="en-US"/>
              </w:rPr>
              <w:t>"&gt;Token.&lt;/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 name="M:ClientLibrary.org.jwebsocket.client.token.api.Token.GetToken(System.String)"&gt;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Gets the token.</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 xml:space="preserve"> name="</w:t>
            </w:r>
            <w:proofErr w:type="spellStart"/>
            <w:r w:rsidRPr="004B24E5">
              <w:rPr>
                <w:rFonts w:ascii="Arial" w:hAnsi="Arial" w:cs="Arial"/>
                <w:sz w:val="22"/>
                <w:szCs w:val="22"/>
                <w:lang w:val="en-US"/>
              </w:rPr>
              <w:t>aKey</w:t>
            </w:r>
            <w:proofErr w:type="spellEnd"/>
            <w:r w:rsidRPr="004B24E5">
              <w:rPr>
                <w:rFonts w:ascii="Arial" w:hAnsi="Arial" w:cs="Arial"/>
                <w:sz w:val="22"/>
                <w:szCs w:val="22"/>
                <w:lang w:val="en-US"/>
              </w:rPr>
              <w:t>"&gt;key.&lt;/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&lt;returns&gt;&lt;/returns&gt;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 name="M:ClientLibrary.org.jwebsocket.client.token.api.Token.GetDictionary"&gt;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Gets the dictionary.</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&lt;returns&gt;&lt;/returns&gt;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 name="M:ClientLibrary.org.jwebsocket.client.token.api.Token.GetDictionary(System.String)"&gt;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Gets the dictionary.</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 xml:space="preserve"> name="</w:t>
            </w:r>
            <w:proofErr w:type="spellStart"/>
            <w:r w:rsidRPr="004B24E5">
              <w:rPr>
                <w:rFonts w:ascii="Arial" w:hAnsi="Arial" w:cs="Arial"/>
                <w:sz w:val="22"/>
                <w:szCs w:val="22"/>
                <w:lang w:val="en-US"/>
              </w:rPr>
              <w:t>aKey</w:t>
            </w:r>
            <w:proofErr w:type="spellEnd"/>
            <w:r w:rsidRPr="004B24E5">
              <w:rPr>
                <w:rFonts w:ascii="Arial" w:hAnsi="Arial" w:cs="Arial"/>
                <w:sz w:val="22"/>
                <w:szCs w:val="22"/>
                <w:lang w:val="en-US"/>
              </w:rPr>
              <w:t>"&gt;key.&lt;/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lastRenderedPageBreak/>
              <w:t xml:space="preserve">            &lt;returns&gt;Dictionary.&lt;/returns&gt;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 name="M:ClientLibrary.org.jwebsocket.client.token.api.Token.SetDictionary(System.String,System.Collections.Generic.Dictionary{System.String,System.Object})"&gt;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Sets the dictionary.</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 xml:space="preserve"> name="</w:t>
            </w:r>
            <w:proofErr w:type="spellStart"/>
            <w:r w:rsidRPr="004B24E5">
              <w:rPr>
                <w:rFonts w:ascii="Arial" w:hAnsi="Arial" w:cs="Arial"/>
                <w:sz w:val="22"/>
                <w:szCs w:val="22"/>
                <w:lang w:val="en-US"/>
              </w:rPr>
              <w:t>aKey</w:t>
            </w:r>
            <w:proofErr w:type="spellEnd"/>
            <w:r w:rsidRPr="004B24E5">
              <w:rPr>
                <w:rFonts w:ascii="Arial" w:hAnsi="Arial" w:cs="Arial"/>
                <w:sz w:val="22"/>
                <w:szCs w:val="22"/>
                <w:lang w:val="en-US"/>
              </w:rPr>
              <w:t>"&gt;key.&lt;/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 xml:space="preserve"> name="</w:t>
            </w:r>
            <w:proofErr w:type="spellStart"/>
            <w:r w:rsidRPr="004B24E5">
              <w:rPr>
                <w:rFonts w:ascii="Arial" w:hAnsi="Arial" w:cs="Arial"/>
                <w:sz w:val="22"/>
                <w:szCs w:val="22"/>
                <w:lang w:val="en-US"/>
              </w:rPr>
              <w:t>aDictionary</w:t>
            </w:r>
            <w:proofErr w:type="spellEnd"/>
            <w:r w:rsidRPr="004B24E5">
              <w:rPr>
                <w:rFonts w:ascii="Arial" w:hAnsi="Arial" w:cs="Arial"/>
                <w:sz w:val="22"/>
                <w:szCs w:val="22"/>
                <w:lang w:val="en-US"/>
              </w:rPr>
              <w:t>"&gt;Dictionary.&lt;/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 name="M:ClientLibrary.org.jwebsocket.client.token.api.Token.GetType"&gt;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Gets the type.</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&lt;returns&gt;Type.&lt;/returns&gt;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 name="M:ClientLibrary.org.jwebsocket.client.token.api.Token.SetType(System.String)"&gt;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Sets the type.</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 xml:space="preserve"> name="</w:t>
            </w:r>
            <w:proofErr w:type="spellStart"/>
            <w:r w:rsidRPr="004B24E5">
              <w:rPr>
                <w:rFonts w:ascii="Arial" w:hAnsi="Arial" w:cs="Arial"/>
                <w:sz w:val="22"/>
                <w:szCs w:val="22"/>
                <w:lang w:val="en-US"/>
              </w:rPr>
              <w:t>aType</w:t>
            </w:r>
            <w:proofErr w:type="spellEnd"/>
            <w:r w:rsidRPr="004B24E5">
              <w:rPr>
                <w:rFonts w:ascii="Arial" w:hAnsi="Arial" w:cs="Arial"/>
                <w:sz w:val="22"/>
                <w:szCs w:val="22"/>
                <w:lang w:val="en-US"/>
              </w:rPr>
              <w:t>"&gt;Type.&lt;/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 name="M:ClientLibrary.org.jwebsocket.client.token.api.Token.GetNS"&gt;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Gets the NS.</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&lt;returns&gt;NS.&lt;/returns&gt;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 </w:t>
            </w:r>
            <w:r w:rsidRPr="004B24E5">
              <w:rPr>
                <w:rFonts w:ascii="Arial" w:hAnsi="Arial" w:cs="Arial"/>
                <w:sz w:val="22"/>
                <w:szCs w:val="22"/>
                <w:lang w:val="en-US"/>
              </w:rPr>
              <w:lastRenderedPageBreak/>
              <w:t>name="M:ClientLibrary.org.jwebsocket.client.token.api.Token.SetNS(System.String)"&gt;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Sets the NS.</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 xml:space="preserve"> name="</w:t>
            </w:r>
            <w:proofErr w:type="spellStart"/>
            <w:r w:rsidRPr="004B24E5">
              <w:rPr>
                <w:rFonts w:ascii="Arial" w:hAnsi="Arial" w:cs="Arial"/>
                <w:sz w:val="22"/>
                <w:szCs w:val="22"/>
                <w:lang w:val="en-US"/>
              </w:rPr>
              <w:t>aNS</w:t>
            </w:r>
            <w:proofErr w:type="spellEnd"/>
            <w:r w:rsidRPr="004B24E5">
              <w:rPr>
                <w:rFonts w:ascii="Arial" w:hAnsi="Arial" w:cs="Arial"/>
                <w:sz w:val="22"/>
                <w:szCs w:val="22"/>
                <w:lang w:val="en-US"/>
              </w:rPr>
              <w:t>"&gt;NS.&lt;/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 name="M:ClientLibrary.org.jwebsocket.client.token.api.Token.Clear"&gt;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Resets all fields of the token. After this operation the token is empty.</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 name="M:ClientLibrary.org.jwebsocket.client.token.api.Token.Remove(System.String)"&gt;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Removes the specified a key.</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 xml:space="preserve"> name="</w:t>
            </w:r>
            <w:proofErr w:type="spellStart"/>
            <w:r w:rsidRPr="004B24E5">
              <w:rPr>
                <w:rFonts w:ascii="Arial" w:hAnsi="Arial" w:cs="Arial"/>
                <w:sz w:val="22"/>
                <w:szCs w:val="22"/>
                <w:lang w:val="en-US"/>
              </w:rPr>
              <w:t>aKey</w:t>
            </w:r>
            <w:proofErr w:type="spellEnd"/>
            <w:r w:rsidRPr="004B24E5">
              <w:rPr>
                <w:rFonts w:ascii="Arial" w:hAnsi="Arial" w:cs="Arial"/>
                <w:sz w:val="22"/>
                <w:szCs w:val="22"/>
                <w:lang w:val="en-US"/>
              </w:rPr>
              <w:t>"&gt;key.&lt;/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 name="P:ClientLibrary.org.jwebsocket.client.token.api.Token.IsBinary"&gt;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Determines whether this instance is binary.</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&lt;returns&gt;&lt;c&gt;true&lt;/c&gt; if this instance is binary; otherwise, &lt;c&gt;false&lt;/c&gt;.&lt;/returns&gt;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 name="T:ClientLibrary.org.jwebsocket.client.csharp.kit.WebSocketFrameType"&gt;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&lt;author&gt;Rolando Betancourt </w:t>
            </w:r>
            <w:proofErr w:type="spellStart"/>
            <w:r w:rsidRPr="004B24E5">
              <w:rPr>
                <w:rFonts w:ascii="Arial" w:hAnsi="Arial" w:cs="Arial"/>
                <w:sz w:val="22"/>
                <w:szCs w:val="22"/>
                <w:lang w:val="en-US"/>
              </w:rPr>
              <w:t>Toucet</w:t>
            </w:r>
            <w:proofErr w:type="spellEnd"/>
            <w:r w:rsidRPr="004B24E5">
              <w:rPr>
                <w:rFonts w:ascii="Arial" w:hAnsi="Arial" w:cs="Arial"/>
                <w:sz w:val="22"/>
                <w:szCs w:val="22"/>
                <w:lang w:val="en-US"/>
              </w:rPr>
              <w:t>&lt;/author&gt;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w:t>
            </w:r>
            <w:proofErr w:type="spellStart"/>
            <w:r w:rsidRPr="004B24E5">
              <w:rPr>
                <w:rFonts w:ascii="Arial" w:hAnsi="Arial" w:cs="Arial"/>
                <w:sz w:val="22"/>
                <w:szCs w:val="22"/>
                <w:lang w:val="en-US"/>
              </w:rPr>
              <w:t>lastUpdate</w:t>
            </w:r>
            <w:proofErr w:type="spellEnd"/>
            <w:r w:rsidRPr="004B24E5">
              <w:rPr>
                <w:rFonts w:ascii="Arial" w:hAnsi="Arial" w:cs="Arial"/>
                <w:sz w:val="22"/>
                <w:szCs w:val="22"/>
                <w:lang w:val="en-US"/>
              </w:rPr>
              <w:t>&gt;3/26/2012&lt;/</w:t>
            </w:r>
            <w:proofErr w:type="spellStart"/>
            <w:r w:rsidRPr="004B24E5">
              <w:rPr>
                <w:rFonts w:ascii="Arial" w:hAnsi="Arial" w:cs="Arial"/>
                <w:sz w:val="22"/>
                <w:szCs w:val="22"/>
                <w:lang w:val="en-US"/>
              </w:rPr>
              <w:t>lastUpdate</w:t>
            </w:r>
            <w:proofErr w:type="spellEnd"/>
            <w:r w:rsidRPr="004B24E5">
              <w:rPr>
                <w:rFonts w:ascii="Arial" w:hAnsi="Arial" w:cs="Arial"/>
                <w:sz w:val="22"/>
                <w:szCs w:val="22"/>
                <w:lang w:val="en-US"/>
              </w:rPr>
              <w:t>&gt;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Defines </w:t>
            </w:r>
            <w:proofErr w:type="gramStart"/>
            <w:r w:rsidRPr="004B24E5">
              <w:rPr>
                <w:rFonts w:ascii="Arial" w:hAnsi="Arial" w:cs="Arial"/>
                <w:sz w:val="22"/>
                <w:szCs w:val="22"/>
                <w:lang w:val="en-US"/>
              </w:rPr>
              <w:t>an</w:t>
            </w:r>
            <w:proofErr w:type="gramEnd"/>
            <w:r w:rsidRPr="004B24E5">
              <w:rPr>
                <w:rFonts w:ascii="Arial" w:hAnsi="Arial" w:cs="Arial"/>
                <w:sz w:val="22"/>
                <w:szCs w:val="22"/>
                <w:lang w:val="en-US"/>
              </w:rPr>
              <w:t xml:space="preserve"> frame type.</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lastRenderedPageBreak/>
              <w:t xml:space="preserve">        &lt;/member&gt;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 name="T:ClientLibrary.org.jwebsocket.client.csharp.kit.WebSocketCloseReason"&gt;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&lt;author&gt;Rolando Betancourt </w:t>
            </w:r>
            <w:proofErr w:type="spellStart"/>
            <w:r w:rsidRPr="004B24E5">
              <w:rPr>
                <w:rFonts w:ascii="Arial" w:hAnsi="Arial" w:cs="Arial"/>
                <w:sz w:val="22"/>
                <w:szCs w:val="22"/>
                <w:lang w:val="en-US"/>
              </w:rPr>
              <w:t>Toucet</w:t>
            </w:r>
            <w:proofErr w:type="spellEnd"/>
            <w:r w:rsidRPr="004B24E5">
              <w:rPr>
                <w:rFonts w:ascii="Arial" w:hAnsi="Arial" w:cs="Arial"/>
                <w:sz w:val="22"/>
                <w:szCs w:val="22"/>
                <w:lang w:val="en-US"/>
              </w:rPr>
              <w:t>&lt;/author&gt;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w:t>
            </w:r>
            <w:proofErr w:type="spellStart"/>
            <w:r w:rsidRPr="004B24E5">
              <w:rPr>
                <w:rFonts w:ascii="Arial" w:hAnsi="Arial" w:cs="Arial"/>
                <w:sz w:val="22"/>
                <w:szCs w:val="22"/>
                <w:lang w:val="en-US"/>
              </w:rPr>
              <w:t>lastUpdate</w:t>
            </w:r>
            <w:proofErr w:type="spellEnd"/>
            <w:r w:rsidRPr="004B24E5">
              <w:rPr>
                <w:rFonts w:ascii="Arial" w:hAnsi="Arial" w:cs="Arial"/>
                <w:sz w:val="22"/>
                <w:szCs w:val="22"/>
                <w:lang w:val="en-US"/>
              </w:rPr>
              <w:t>&gt;3/26/2012&lt;/</w:t>
            </w:r>
            <w:proofErr w:type="spellStart"/>
            <w:r w:rsidRPr="004B24E5">
              <w:rPr>
                <w:rFonts w:ascii="Arial" w:hAnsi="Arial" w:cs="Arial"/>
                <w:sz w:val="22"/>
                <w:szCs w:val="22"/>
                <w:lang w:val="en-US"/>
              </w:rPr>
              <w:t>lastUpdate</w:t>
            </w:r>
            <w:proofErr w:type="spellEnd"/>
            <w:r w:rsidRPr="004B24E5">
              <w:rPr>
                <w:rFonts w:ascii="Arial" w:hAnsi="Arial" w:cs="Arial"/>
                <w:sz w:val="22"/>
                <w:szCs w:val="22"/>
                <w:lang w:val="en-US"/>
              </w:rPr>
              <w:t>&gt;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1000  indicates a normal closure, meaning that the purpose for</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w:t>
            </w:r>
            <w:proofErr w:type="gramStart"/>
            <w:r w:rsidRPr="004B24E5">
              <w:rPr>
                <w:rFonts w:ascii="Arial" w:hAnsi="Arial" w:cs="Arial"/>
                <w:sz w:val="22"/>
                <w:szCs w:val="22"/>
                <w:lang w:val="en-US"/>
              </w:rPr>
              <w:t>which</w:t>
            </w:r>
            <w:proofErr w:type="gramEnd"/>
            <w:r w:rsidRPr="004B24E5">
              <w:rPr>
                <w:rFonts w:ascii="Arial" w:hAnsi="Arial" w:cs="Arial"/>
                <w:sz w:val="22"/>
                <w:szCs w:val="22"/>
                <w:lang w:val="en-US"/>
              </w:rPr>
              <w:t xml:space="preserve"> the connection was established has been fulfilled.</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1001  indicates that an endpoint is "going away", such as a server</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w:t>
            </w:r>
            <w:proofErr w:type="gramStart"/>
            <w:r w:rsidRPr="004B24E5">
              <w:rPr>
                <w:rFonts w:ascii="Arial" w:hAnsi="Arial" w:cs="Arial"/>
                <w:sz w:val="22"/>
                <w:szCs w:val="22"/>
                <w:lang w:val="en-US"/>
              </w:rPr>
              <w:t>going</w:t>
            </w:r>
            <w:proofErr w:type="gramEnd"/>
            <w:r w:rsidRPr="004B24E5">
              <w:rPr>
                <w:rFonts w:ascii="Arial" w:hAnsi="Arial" w:cs="Arial"/>
                <w:sz w:val="22"/>
                <w:szCs w:val="22"/>
                <w:lang w:val="en-US"/>
              </w:rPr>
              <w:t xml:space="preserve"> down or a browser having navigated away from a page.</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1002  indicates that an endpoint is terminating the connection due</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w:t>
            </w:r>
            <w:proofErr w:type="gramStart"/>
            <w:r w:rsidRPr="004B24E5">
              <w:rPr>
                <w:rFonts w:ascii="Arial" w:hAnsi="Arial" w:cs="Arial"/>
                <w:sz w:val="22"/>
                <w:szCs w:val="22"/>
                <w:lang w:val="en-US"/>
              </w:rPr>
              <w:t>to</w:t>
            </w:r>
            <w:proofErr w:type="gramEnd"/>
            <w:r w:rsidRPr="004B24E5">
              <w:rPr>
                <w:rFonts w:ascii="Arial" w:hAnsi="Arial" w:cs="Arial"/>
                <w:sz w:val="22"/>
                <w:szCs w:val="22"/>
                <w:lang w:val="en-US"/>
              </w:rPr>
              <w:t xml:space="preserve"> a protocol error.</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w:t>
            </w:r>
            <w:proofErr w:type="gramStart"/>
            <w:r w:rsidRPr="004B24E5">
              <w:rPr>
                <w:rFonts w:ascii="Arial" w:hAnsi="Arial" w:cs="Arial"/>
                <w:sz w:val="22"/>
                <w:szCs w:val="22"/>
                <w:lang w:val="en-US"/>
              </w:rPr>
              <w:t>1004  Reserved</w:t>
            </w:r>
            <w:proofErr w:type="gramEnd"/>
            <w:r w:rsidRPr="004B24E5">
              <w:rPr>
                <w:rFonts w:ascii="Arial" w:hAnsi="Arial" w:cs="Arial"/>
                <w:sz w:val="22"/>
                <w:szCs w:val="22"/>
                <w:lang w:val="en-US"/>
              </w:rPr>
              <w:t>.  The specific meaning might be defined in the future.</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1005  is a reserved value and MUST NOT be set as a status code in a</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Close control frame by an endpoint.  It is designated for use in</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applications expecting a status code to indicate that no status</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w:t>
            </w:r>
            <w:proofErr w:type="gramStart"/>
            <w:r w:rsidRPr="004B24E5">
              <w:rPr>
                <w:rFonts w:ascii="Arial" w:hAnsi="Arial" w:cs="Arial"/>
                <w:sz w:val="22"/>
                <w:szCs w:val="22"/>
                <w:lang w:val="en-US"/>
              </w:rPr>
              <w:t>code</w:t>
            </w:r>
            <w:proofErr w:type="gramEnd"/>
            <w:r w:rsidRPr="004B24E5">
              <w:rPr>
                <w:rFonts w:ascii="Arial" w:hAnsi="Arial" w:cs="Arial"/>
                <w:sz w:val="22"/>
                <w:szCs w:val="22"/>
                <w:lang w:val="en-US"/>
              </w:rPr>
              <w:t xml:space="preserve"> was actually present.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1006  is a reserved value and MUST NOT be set as a status code in a</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Close control frame by an endpoint.  It is designated for use in</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applications expecting a status code to indicate that the</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connection was closed abnormally, e.g., without sending or</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w:t>
            </w:r>
            <w:proofErr w:type="gramStart"/>
            <w:r w:rsidRPr="004B24E5">
              <w:rPr>
                <w:rFonts w:ascii="Arial" w:hAnsi="Arial" w:cs="Arial"/>
                <w:sz w:val="22"/>
                <w:szCs w:val="22"/>
                <w:lang w:val="en-US"/>
              </w:rPr>
              <w:t>receiving</w:t>
            </w:r>
            <w:proofErr w:type="gramEnd"/>
            <w:r w:rsidRPr="004B24E5">
              <w:rPr>
                <w:rFonts w:ascii="Arial" w:hAnsi="Arial" w:cs="Arial"/>
                <w:sz w:val="22"/>
                <w:szCs w:val="22"/>
                <w:lang w:val="en-US"/>
              </w:rPr>
              <w:t xml:space="preserve"> a Close control frame.</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 name="T:ClientLibrary.org.jwebsocket.client.csharp.csbase.WebSocketBaseClient"&gt;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&lt;author&gt;Rolando Betancourt </w:t>
            </w:r>
            <w:proofErr w:type="spellStart"/>
            <w:r w:rsidRPr="004B24E5">
              <w:rPr>
                <w:rFonts w:ascii="Arial" w:hAnsi="Arial" w:cs="Arial"/>
                <w:sz w:val="22"/>
                <w:szCs w:val="22"/>
                <w:lang w:val="en-US"/>
              </w:rPr>
              <w:t>Toucet</w:t>
            </w:r>
            <w:proofErr w:type="spellEnd"/>
            <w:r w:rsidRPr="004B24E5">
              <w:rPr>
                <w:rFonts w:ascii="Arial" w:hAnsi="Arial" w:cs="Arial"/>
                <w:sz w:val="22"/>
                <w:szCs w:val="22"/>
                <w:lang w:val="en-US"/>
              </w:rPr>
              <w:t>&lt;/author&gt;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w:t>
            </w:r>
            <w:proofErr w:type="spellStart"/>
            <w:r w:rsidRPr="004B24E5">
              <w:rPr>
                <w:rFonts w:ascii="Arial" w:hAnsi="Arial" w:cs="Arial"/>
                <w:sz w:val="22"/>
                <w:szCs w:val="22"/>
                <w:lang w:val="en-US"/>
              </w:rPr>
              <w:t>lastUpdate</w:t>
            </w:r>
            <w:proofErr w:type="spellEnd"/>
            <w:r w:rsidRPr="004B24E5">
              <w:rPr>
                <w:rFonts w:ascii="Arial" w:hAnsi="Arial" w:cs="Arial"/>
                <w:sz w:val="22"/>
                <w:szCs w:val="22"/>
                <w:lang w:val="en-US"/>
              </w:rPr>
              <w:t>&gt;3/26/2012&lt;/</w:t>
            </w:r>
            <w:proofErr w:type="spellStart"/>
            <w:r w:rsidRPr="004B24E5">
              <w:rPr>
                <w:rFonts w:ascii="Arial" w:hAnsi="Arial" w:cs="Arial"/>
                <w:sz w:val="22"/>
                <w:szCs w:val="22"/>
                <w:lang w:val="en-US"/>
              </w:rPr>
              <w:t>lastUpdate</w:t>
            </w:r>
            <w:proofErr w:type="spellEnd"/>
            <w:r w:rsidRPr="004B24E5">
              <w:rPr>
                <w:rFonts w:ascii="Arial" w:hAnsi="Arial" w:cs="Arial"/>
                <w:sz w:val="22"/>
                <w:szCs w:val="22"/>
                <w:lang w:val="en-US"/>
              </w:rPr>
              <w:t>&gt;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lastRenderedPageBreak/>
              <w:t xml:space="preserve">            &lt;summary&gt;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Base WebSocket implementation.</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This uses thread model for handling WebSocket connection which is defined</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w:t>
            </w:r>
            <w:proofErr w:type="gramStart"/>
            <w:r w:rsidRPr="004B24E5">
              <w:rPr>
                <w:rFonts w:ascii="Arial" w:hAnsi="Arial" w:cs="Arial"/>
                <w:sz w:val="22"/>
                <w:szCs w:val="22"/>
                <w:lang w:val="en-US"/>
              </w:rPr>
              <w:t>by</w:t>
            </w:r>
            <w:proofErr w:type="gramEnd"/>
            <w:r w:rsidRPr="004B24E5">
              <w:rPr>
                <w:rFonts w:ascii="Arial" w:hAnsi="Arial" w:cs="Arial"/>
                <w:sz w:val="22"/>
                <w:szCs w:val="22"/>
                <w:lang w:val="en-US"/>
              </w:rPr>
              <w:t xml:space="preserve"> the WebSocket protocol specification. </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http://www.whatwg.org/specs/web-socket-protocol/</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http://www.w3.org/TR/websockets/</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 name="T:ClientLibrary.org.jwebsocket.client.common.WebSocketMessage"&gt;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&lt;author&gt;Rolando Betancourt </w:t>
            </w:r>
            <w:proofErr w:type="spellStart"/>
            <w:r w:rsidRPr="004B24E5">
              <w:rPr>
                <w:rFonts w:ascii="Arial" w:hAnsi="Arial" w:cs="Arial"/>
                <w:sz w:val="22"/>
                <w:szCs w:val="22"/>
                <w:lang w:val="en-US"/>
              </w:rPr>
              <w:t>Toucet</w:t>
            </w:r>
            <w:proofErr w:type="spellEnd"/>
            <w:r w:rsidRPr="004B24E5">
              <w:rPr>
                <w:rFonts w:ascii="Arial" w:hAnsi="Arial" w:cs="Arial"/>
                <w:sz w:val="22"/>
                <w:szCs w:val="22"/>
                <w:lang w:val="en-US"/>
              </w:rPr>
              <w:t>&lt;/author&gt;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w:t>
            </w:r>
            <w:proofErr w:type="spellStart"/>
            <w:r w:rsidRPr="004B24E5">
              <w:rPr>
                <w:rFonts w:ascii="Arial" w:hAnsi="Arial" w:cs="Arial"/>
                <w:sz w:val="22"/>
                <w:szCs w:val="22"/>
                <w:lang w:val="en-US"/>
              </w:rPr>
              <w:t>lastUpdate</w:t>
            </w:r>
            <w:proofErr w:type="spellEnd"/>
            <w:r w:rsidRPr="004B24E5">
              <w:rPr>
                <w:rFonts w:ascii="Arial" w:hAnsi="Arial" w:cs="Arial"/>
                <w:sz w:val="22"/>
                <w:szCs w:val="22"/>
                <w:lang w:val="en-US"/>
              </w:rPr>
              <w:t>&gt;3/26/2012&lt;/</w:t>
            </w:r>
            <w:proofErr w:type="spellStart"/>
            <w:r w:rsidRPr="004B24E5">
              <w:rPr>
                <w:rFonts w:ascii="Arial" w:hAnsi="Arial" w:cs="Arial"/>
                <w:sz w:val="22"/>
                <w:szCs w:val="22"/>
                <w:lang w:val="en-US"/>
              </w:rPr>
              <w:t>lastUpdate</w:t>
            </w:r>
            <w:proofErr w:type="spellEnd"/>
            <w:r w:rsidRPr="004B24E5">
              <w:rPr>
                <w:rFonts w:ascii="Arial" w:hAnsi="Arial" w:cs="Arial"/>
                <w:sz w:val="22"/>
                <w:szCs w:val="22"/>
                <w:lang w:val="en-US"/>
              </w:rPr>
              <w:t>&gt;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All messages of the client.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 name="T:ClientLibrary.org.jwebsocket.client.csharp.api.WebSocketPacket"&gt;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&lt;author&gt;Rolando Betancourt </w:t>
            </w:r>
            <w:proofErr w:type="spellStart"/>
            <w:r w:rsidRPr="004B24E5">
              <w:rPr>
                <w:rFonts w:ascii="Arial" w:hAnsi="Arial" w:cs="Arial"/>
                <w:sz w:val="22"/>
                <w:szCs w:val="22"/>
                <w:lang w:val="en-US"/>
              </w:rPr>
              <w:t>Toucet</w:t>
            </w:r>
            <w:proofErr w:type="spellEnd"/>
            <w:r w:rsidRPr="004B24E5">
              <w:rPr>
                <w:rFonts w:ascii="Arial" w:hAnsi="Arial" w:cs="Arial"/>
                <w:sz w:val="22"/>
                <w:szCs w:val="22"/>
                <w:lang w:val="en-US"/>
              </w:rPr>
              <w:t>&lt;/author&gt;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w:t>
            </w:r>
            <w:proofErr w:type="spellStart"/>
            <w:r w:rsidRPr="004B24E5">
              <w:rPr>
                <w:rFonts w:ascii="Arial" w:hAnsi="Arial" w:cs="Arial"/>
                <w:sz w:val="22"/>
                <w:szCs w:val="22"/>
                <w:lang w:val="en-US"/>
              </w:rPr>
              <w:t>lastUpdate</w:t>
            </w:r>
            <w:proofErr w:type="spellEnd"/>
            <w:r w:rsidRPr="004B24E5">
              <w:rPr>
                <w:rFonts w:ascii="Arial" w:hAnsi="Arial" w:cs="Arial"/>
                <w:sz w:val="22"/>
                <w:szCs w:val="22"/>
                <w:lang w:val="en-US"/>
              </w:rPr>
              <w:t>&gt;3/26/2012&lt;/</w:t>
            </w:r>
            <w:proofErr w:type="spellStart"/>
            <w:r w:rsidRPr="004B24E5">
              <w:rPr>
                <w:rFonts w:ascii="Arial" w:hAnsi="Arial" w:cs="Arial"/>
                <w:sz w:val="22"/>
                <w:szCs w:val="22"/>
                <w:lang w:val="en-US"/>
              </w:rPr>
              <w:t>lastUpdate</w:t>
            </w:r>
            <w:proofErr w:type="spellEnd"/>
            <w:r w:rsidRPr="004B24E5">
              <w:rPr>
                <w:rFonts w:ascii="Arial" w:hAnsi="Arial" w:cs="Arial"/>
                <w:sz w:val="22"/>
                <w:szCs w:val="22"/>
                <w:lang w:val="en-US"/>
              </w:rPr>
              <w:t>&gt;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Specifies the API for low level data packets which are interchanged between</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w:t>
            </w:r>
            <w:proofErr w:type="gramStart"/>
            <w:r w:rsidRPr="004B24E5">
              <w:rPr>
                <w:rFonts w:ascii="Arial" w:hAnsi="Arial" w:cs="Arial"/>
                <w:sz w:val="22"/>
                <w:szCs w:val="22"/>
                <w:lang w:val="en-US"/>
              </w:rPr>
              <w:t>client</w:t>
            </w:r>
            <w:proofErr w:type="gramEnd"/>
            <w:r w:rsidRPr="004B24E5">
              <w:rPr>
                <w:rFonts w:ascii="Arial" w:hAnsi="Arial" w:cs="Arial"/>
                <w:sz w:val="22"/>
                <w:szCs w:val="22"/>
                <w:lang w:val="en-US"/>
              </w:rPr>
              <w:t xml:space="preserve"> and server. Data packets do not have a special format at this</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w:t>
            </w:r>
            <w:proofErr w:type="gramStart"/>
            <w:r w:rsidRPr="004B24E5">
              <w:rPr>
                <w:rFonts w:ascii="Arial" w:hAnsi="Arial" w:cs="Arial"/>
                <w:sz w:val="22"/>
                <w:szCs w:val="22"/>
                <w:lang w:val="en-US"/>
              </w:rPr>
              <w:t>communication</w:t>
            </w:r>
            <w:proofErr w:type="gramEnd"/>
            <w:r w:rsidRPr="004B24E5">
              <w:rPr>
                <w:rFonts w:ascii="Arial" w:hAnsi="Arial" w:cs="Arial"/>
                <w:sz w:val="22"/>
                <w:szCs w:val="22"/>
                <w:lang w:val="en-US"/>
              </w:rPr>
              <w:t xml:space="preserve"> level.</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 name="M:ClientLibrary.org.jwebsocket.client.csharp.api.WebSocketPacket.InitFragmented(System.Int32)"&gt;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w:t>
            </w:r>
            <w:proofErr w:type="spellStart"/>
            <w:r w:rsidRPr="004B24E5">
              <w:rPr>
                <w:rFonts w:ascii="Arial" w:hAnsi="Arial" w:cs="Arial"/>
                <w:sz w:val="22"/>
                <w:szCs w:val="22"/>
                <w:lang w:val="en-US"/>
              </w:rPr>
              <w:t>Inits</w:t>
            </w:r>
            <w:proofErr w:type="spellEnd"/>
            <w:r w:rsidRPr="004B24E5">
              <w:rPr>
                <w:rFonts w:ascii="Arial" w:hAnsi="Arial" w:cs="Arial"/>
                <w:sz w:val="22"/>
                <w:szCs w:val="22"/>
                <w:lang w:val="en-US"/>
              </w:rPr>
              <w:t xml:space="preserve"> the fragmented.</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 xml:space="preserve"> name="</w:t>
            </w:r>
            <w:proofErr w:type="spellStart"/>
            <w:r w:rsidRPr="004B24E5">
              <w:rPr>
                <w:rFonts w:ascii="Arial" w:hAnsi="Arial" w:cs="Arial"/>
                <w:sz w:val="22"/>
                <w:szCs w:val="22"/>
                <w:lang w:val="en-US"/>
              </w:rPr>
              <w:t>aTotal</w:t>
            </w:r>
            <w:proofErr w:type="spellEnd"/>
            <w:r w:rsidRPr="004B24E5">
              <w:rPr>
                <w:rFonts w:ascii="Arial" w:hAnsi="Arial" w:cs="Arial"/>
                <w:sz w:val="22"/>
                <w:szCs w:val="22"/>
                <w:lang w:val="en-US"/>
              </w:rPr>
              <w:t>"&gt;Total size.&lt;/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lastRenderedPageBreak/>
              <w:t xml:space="preserve">        &lt;/member&gt;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 name="M:ClientLibrary.org.jwebsocket.client.csharp.api.WebSocketPacket.SetFragment(System.String,System.Int32)"&gt;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Sets the fragment.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 xml:space="preserve"> name="</w:t>
            </w:r>
            <w:proofErr w:type="spellStart"/>
            <w:r w:rsidRPr="004B24E5">
              <w:rPr>
                <w:rFonts w:ascii="Arial" w:hAnsi="Arial" w:cs="Arial"/>
                <w:sz w:val="22"/>
                <w:szCs w:val="22"/>
                <w:lang w:val="en-US"/>
              </w:rPr>
              <w:t>aString</w:t>
            </w:r>
            <w:proofErr w:type="spellEnd"/>
            <w:r w:rsidRPr="004B24E5">
              <w:rPr>
                <w:rFonts w:ascii="Arial" w:hAnsi="Arial" w:cs="Arial"/>
                <w:sz w:val="22"/>
                <w:szCs w:val="22"/>
                <w:lang w:val="en-US"/>
              </w:rPr>
              <w:t>"&gt;String fragment.&lt;/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 xml:space="preserve"> name="</w:t>
            </w:r>
            <w:proofErr w:type="spellStart"/>
            <w:r w:rsidRPr="004B24E5">
              <w:rPr>
                <w:rFonts w:ascii="Arial" w:hAnsi="Arial" w:cs="Arial"/>
                <w:sz w:val="22"/>
                <w:szCs w:val="22"/>
                <w:lang w:val="en-US"/>
              </w:rPr>
              <w:t>aIdx</w:t>
            </w:r>
            <w:proofErr w:type="spellEnd"/>
            <w:r w:rsidRPr="004B24E5">
              <w:rPr>
                <w:rFonts w:ascii="Arial" w:hAnsi="Arial" w:cs="Arial"/>
                <w:sz w:val="22"/>
                <w:szCs w:val="22"/>
                <w:lang w:val="en-US"/>
              </w:rPr>
              <w:t>"&gt;</w:t>
            </w:r>
            <w:proofErr w:type="spellStart"/>
            <w:r w:rsidRPr="004B24E5">
              <w:rPr>
                <w:rFonts w:ascii="Arial" w:hAnsi="Arial" w:cs="Arial"/>
                <w:sz w:val="22"/>
                <w:szCs w:val="22"/>
                <w:lang w:val="en-US"/>
              </w:rPr>
              <w:t>Idx</w:t>
            </w:r>
            <w:proofErr w:type="spellEnd"/>
            <w:r w:rsidRPr="004B24E5">
              <w:rPr>
                <w:rFonts w:ascii="Arial" w:hAnsi="Arial" w:cs="Arial"/>
                <w:sz w:val="22"/>
                <w:szCs w:val="22"/>
                <w:lang w:val="en-US"/>
              </w:rPr>
              <w:t>.&lt;/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 name="M:ClientLibrary.org.jwebsocket.client.csharp.api.WebSocketPacket.PackFragments"&gt;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Packs the fragments.</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 name="M:ClientLibrary.org.jwebsocket.client.csharp.api.WebSocketPacket.SetString(System.String)"&gt;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Sets the value of the data packet to the given string by using</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w:t>
            </w:r>
            <w:proofErr w:type="gramStart"/>
            <w:r w:rsidRPr="004B24E5">
              <w:rPr>
                <w:rFonts w:ascii="Arial" w:hAnsi="Arial" w:cs="Arial"/>
                <w:sz w:val="22"/>
                <w:szCs w:val="22"/>
                <w:lang w:val="en-US"/>
              </w:rPr>
              <w:t>default</w:t>
            </w:r>
            <w:proofErr w:type="gramEnd"/>
            <w:r w:rsidRPr="004B24E5">
              <w:rPr>
                <w:rFonts w:ascii="Arial" w:hAnsi="Arial" w:cs="Arial"/>
                <w:sz w:val="22"/>
                <w:szCs w:val="22"/>
                <w:lang w:val="en-US"/>
              </w:rPr>
              <w:t xml:space="preserve"> encoding.</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 xml:space="preserve"> name="</w:t>
            </w:r>
            <w:proofErr w:type="spellStart"/>
            <w:r w:rsidRPr="004B24E5">
              <w:rPr>
                <w:rFonts w:ascii="Arial" w:hAnsi="Arial" w:cs="Arial"/>
                <w:sz w:val="22"/>
                <w:szCs w:val="22"/>
                <w:lang w:val="en-US"/>
              </w:rPr>
              <w:t>aString</w:t>
            </w:r>
            <w:proofErr w:type="spellEnd"/>
            <w:r w:rsidRPr="004B24E5">
              <w:rPr>
                <w:rFonts w:ascii="Arial" w:hAnsi="Arial" w:cs="Arial"/>
                <w:sz w:val="22"/>
                <w:szCs w:val="22"/>
                <w:lang w:val="en-US"/>
              </w:rPr>
              <w:t>"&gt;String value.&lt;/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 name="M:ClientLibrary.org.jwebsocket.client.csharp.api.WebSocketPacket.SetString(System.String,ClientLibrary.org.jwebsocket.client.common.WebSocketTypeEncoding)"&gt;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Sets the value of the data packet to the given string by using</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w:t>
            </w:r>
            <w:proofErr w:type="gramStart"/>
            <w:r w:rsidRPr="004B24E5">
              <w:rPr>
                <w:rFonts w:ascii="Arial" w:hAnsi="Arial" w:cs="Arial"/>
                <w:sz w:val="22"/>
                <w:szCs w:val="22"/>
                <w:lang w:val="en-US"/>
              </w:rPr>
              <w:t>the</w:t>
            </w:r>
            <w:proofErr w:type="gramEnd"/>
            <w:r w:rsidRPr="004B24E5">
              <w:rPr>
                <w:rFonts w:ascii="Arial" w:hAnsi="Arial" w:cs="Arial"/>
                <w:sz w:val="22"/>
                <w:szCs w:val="22"/>
                <w:lang w:val="en-US"/>
              </w:rPr>
              <w:t xml:space="preserve"> passed encoding.</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lastRenderedPageBreak/>
              <w:t xml:space="preserve">            &lt;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 xml:space="preserve"> name="</w:t>
            </w:r>
            <w:proofErr w:type="spellStart"/>
            <w:r w:rsidRPr="004B24E5">
              <w:rPr>
                <w:rFonts w:ascii="Arial" w:hAnsi="Arial" w:cs="Arial"/>
                <w:sz w:val="22"/>
                <w:szCs w:val="22"/>
                <w:lang w:val="en-US"/>
              </w:rPr>
              <w:t>aString</w:t>
            </w:r>
            <w:proofErr w:type="spellEnd"/>
            <w:r w:rsidRPr="004B24E5">
              <w:rPr>
                <w:rFonts w:ascii="Arial" w:hAnsi="Arial" w:cs="Arial"/>
                <w:sz w:val="22"/>
                <w:szCs w:val="22"/>
                <w:lang w:val="en-US"/>
              </w:rPr>
              <w:t>"&gt;String value.&lt;/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 xml:space="preserve"> name="</w:t>
            </w:r>
            <w:proofErr w:type="spellStart"/>
            <w:r w:rsidRPr="004B24E5">
              <w:rPr>
                <w:rFonts w:ascii="Arial" w:hAnsi="Arial" w:cs="Arial"/>
                <w:sz w:val="22"/>
                <w:szCs w:val="22"/>
                <w:lang w:val="en-US"/>
              </w:rPr>
              <w:t>aEncoding</w:t>
            </w:r>
            <w:proofErr w:type="spellEnd"/>
            <w:r w:rsidRPr="004B24E5">
              <w:rPr>
                <w:rFonts w:ascii="Arial" w:hAnsi="Arial" w:cs="Arial"/>
                <w:sz w:val="22"/>
                <w:szCs w:val="22"/>
                <w:lang w:val="en-US"/>
              </w:rPr>
              <w:t>"&gt;Encoding type.&lt;/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 name="M:ClientLibrary.org.jwebsocket.client.csharp.api.WebSocketPacket.SetUTF8(System.String)"&gt;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Sets the value of the data packet to the given string by using</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UTF-8 encoding.</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 xml:space="preserve"> name="</w:t>
            </w:r>
            <w:proofErr w:type="spellStart"/>
            <w:r w:rsidRPr="004B24E5">
              <w:rPr>
                <w:rFonts w:ascii="Arial" w:hAnsi="Arial" w:cs="Arial"/>
                <w:sz w:val="22"/>
                <w:szCs w:val="22"/>
                <w:lang w:val="en-US"/>
              </w:rPr>
              <w:t>aString</w:t>
            </w:r>
            <w:proofErr w:type="spellEnd"/>
            <w:r w:rsidRPr="004B24E5">
              <w:rPr>
                <w:rFonts w:ascii="Arial" w:hAnsi="Arial" w:cs="Arial"/>
                <w:sz w:val="22"/>
                <w:szCs w:val="22"/>
                <w:lang w:val="en-US"/>
              </w:rPr>
              <w:t>"&gt;String value.&lt;/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 name="M:ClientLibrary.org.jwebsocket.client.csharp.api.WebSocketPacket.SetASCII(System.String)"&gt;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Sets the value of the data packet to the given string by using</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7 bit US-ASCII encoding.</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 xml:space="preserve"> name="</w:t>
            </w:r>
            <w:proofErr w:type="spellStart"/>
            <w:r w:rsidRPr="004B24E5">
              <w:rPr>
                <w:rFonts w:ascii="Arial" w:hAnsi="Arial" w:cs="Arial"/>
                <w:sz w:val="22"/>
                <w:szCs w:val="22"/>
                <w:lang w:val="en-US"/>
              </w:rPr>
              <w:t>aString</w:t>
            </w:r>
            <w:proofErr w:type="spellEnd"/>
            <w:r w:rsidRPr="004B24E5">
              <w:rPr>
                <w:rFonts w:ascii="Arial" w:hAnsi="Arial" w:cs="Arial"/>
                <w:sz w:val="22"/>
                <w:szCs w:val="22"/>
                <w:lang w:val="en-US"/>
              </w:rPr>
              <w:t>"&gt;String value.&lt;/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 name="M:ClientLibrary.org.jwebsocket.client.csharp.api.WebSocketPacket.GetString"&gt;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Returns the content of the data packet as a string using default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w:t>
            </w:r>
            <w:proofErr w:type="gramStart"/>
            <w:r w:rsidRPr="004B24E5">
              <w:rPr>
                <w:rFonts w:ascii="Arial" w:hAnsi="Arial" w:cs="Arial"/>
                <w:sz w:val="22"/>
                <w:szCs w:val="22"/>
                <w:lang w:val="en-US"/>
              </w:rPr>
              <w:t>encoding</w:t>
            </w:r>
            <w:proofErr w:type="gramEnd"/>
            <w:r w:rsidRPr="004B24E5">
              <w:rPr>
                <w:rFonts w:ascii="Arial" w:hAnsi="Arial" w:cs="Arial"/>
                <w:sz w:val="22"/>
                <w:szCs w:val="22"/>
                <w:lang w:val="en-US"/>
              </w:rPr>
              <w: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&lt;returns&gt;Raw Data packet as string with default encoding&lt;/returns&gt;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 name="M:ClientLibrary.org.jwebsocket.client.csharp.api.WebSocketPacket.GetString(ClientLibrary.org.jwebsocket.client.common.WebSocketTypeEncoding)"&gt;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lastRenderedPageBreak/>
              <w:t xml:space="preserve">            Returns the content of the data packet as a string using the passed</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w:t>
            </w:r>
            <w:proofErr w:type="gramStart"/>
            <w:r w:rsidRPr="004B24E5">
              <w:rPr>
                <w:rFonts w:ascii="Arial" w:hAnsi="Arial" w:cs="Arial"/>
                <w:sz w:val="22"/>
                <w:szCs w:val="22"/>
                <w:lang w:val="en-US"/>
              </w:rPr>
              <w:t>encoding</w:t>
            </w:r>
            <w:proofErr w:type="gramEnd"/>
            <w:r w:rsidRPr="004B24E5">
              <w:rPr>
                <w:rFonts w:ascii="Arial" w:hAnsi="Arial" w:cs="Arial"/>
                <w:sz w:val="22"/>
                <w:szCs w:val="22"/>
                <w:lang w:val="en-US"/>
              </w:rPr>
              <w: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 xml:space="preserve"> name="</w:t>
            </w:r>
            <w:proofErr w:type="spellStart"/>
            <w:r w:rsidRPr="004B24E5">
              <w:rPr>
                <w:rFonts w:ascii="Arial" w:hAnsi="Arial" w:cs="Arial"/>
                <w:sz w:val="22"/>
                <w:szCs w:val="22"/>
                <w:lang w:val="en-US"/>
              </w:rPr>
              <w:t>aEncoding</w:t>
            </w:r>
            <w:proofErr w:type="spellEnd"/>
            <w:r w:rsidRPr="004B24E5">
              <w:rPr>
                <w:rFonts w:ascii="Arial" w:hAnsi="Arial" w:cs="Arial"/>
                <w:sz w:val="22"/>
                <w:szCs w:val="22"/>
                <w:lang w:val="en-US"/>
              </w:rPr>
              <w:t>"&gt;Encoding type.&lt;/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&lt;returns&gt;Raw Data packet as string using passed encoding&lt;/returns&gt;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 name="M:ClientLibrary.org.jwebsocket.client.csharp.api.WebSocketPacket.GetUTF8"&gt;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Interprets the data packet as a UTF8 string and returns the string</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w:t>
            </w:r>
            <w:proofErr w:type="gramStart"/>
            <w:r w:rsidRPr="004B24E5">
              <w:rPr>
                <w:rFonts w:ascii="Arial" w:hAnsi="Arial" w:cs="Arial"/>
                <w:sz w:val="22"/>
                <w:szCs w:val="22"/>
                <w:lang w:val="en-US"/>
              </w:rPr>
              <w:t>in</w:t>
            </w:r>
            <w:proofErr w:type="gramEnd"/>
            <w:r w:rsidRPr="004B24E5">
              <w:rPr>
                <w:rFonts w:ascii="Arial" w:hAnsi="Arial" w:cs="Arial"/>
                <w:sz w:val="22"/>
                <w:szCs w:val="22"/>
                <w:lang w:val="en-US"/>
              </w:rPr>
              <w:t xml:space="preserve"> UTF-8 </w:t>
            </w:r>
            <w:proofErr w:type="spellStart"/>
            <w:r w:rsidRPr="004B24E5">
              <w:rPr>
                <w:rFonts w:ascii="Arial" w:hAnsi="Arial" w:cs="Arial"/>
                <w:sz w:val="22"/>
                <w:szCs w:val="22"/>
                <w:lang w:val="en-US"/>
              </w:rPr>
              <w:t>encoding.If</w:t>
            </w:r>
            <w:proofErr w:type="spellEnd"/>
            <w:r w:rsidRPr="004B24E5">
              <w:rPr>
                <w:rFonts w:ascii="Arial" w:hAnsi="Arial" w:cs="Arial"/>
                <w:sz w:val="22"/>
                <w:szCs w:val="22"/>
                <w:lang w:val="en-US"/>
              </w:rPr>
              <w:t xml:space="preserve"> an exception occurs "null" is returned.</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&lt;returns&gt;Data packet as UTF-8 string or &lt;c&gt;null&lt;/c&gt; if not convertible.&lt;/returns&gt;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 name="M:ClientLibrary.org.jwebsocket.client.csharp.api.WebSocketPacket.GetASCII"&gt;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Interprets the data packet as a US-ASCII string and returns the string</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w:t>
            </w:r>
            <w:proofErr w:type="gramStart"/>
            <w:r w:rsidRPr="004B24E5">
              <w:rPr>
                <w:rFonts w:ascii="Arial" w:hAnsi="Arial" w:cs="Arial"/>
                <w:sz w:val="22"/>
                <w:szCs w:val="22"/>
                <w:lang w:val="en-US"/>
              </w:rPr>
              <w:t>in</w:t>
            </w:r>
            <w:proofErr w:type="gramEnd"/>
            <w:r w:rsidRPr="004B24E5">
              <w:rPr>
                <w:rFonts w:ascii="Arial" w:hAnsi="Arial" w:cs="Arial"/>
                <w:sz w:val="22"/>
                <w:szCs w:val="22"/>
                <w:lang w:val="en-US"/>
              </w:rPr>
              <w:t xml:space="preserve"> US-ASCII encoding. If an exception occurs "null" is returned.</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&lt;returns&gt;Data packet as US-ASCII string or &lt;c&gt;null&lt;/c&gt; if not convertible.&lt;/returns&gt;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 name="P:ClientLibrary.org.jwebsocket.client.csharp.api.WebSocketPacket.FrameType"&gt;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Gets or sets data packet.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&lt;value&gt;The type of the frame.&lt;/value&gt;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 </w:t>
            </w:r>
            <w:r w:rsidRPr="004B24E5">
              <w:rPr>
                <w:rFonts w:ascii="Arial" w:hAnsi="Arial" w:cs="Arial"/>
                <w:sz w:val="22"/>
                <w:szCs w:val="22"/>
                <w:lang w:val="en-US"/>
              </w:rPr>
              <w:lastRenderedPageBreak/>
              <w:t>name="P:ClientLibrary.org.jwebsocket.client.csharp.api.WebSocketPacket.ByteArray"&gt;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Gets or sets the byte array.</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&lt;value&gt;The byte array.&lt;/value&gt;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 name="P:ClientLibrary.org.jwebsocket.client.csharp.api.WebSocketPacket.Fragments"&gt;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Gets or sets the fragments.</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&lt;value&gt;The fragments.&lt;/value&gt;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 name="P:ClientLibrary.org.jwebsocket.client.csharp.api.WebSocketPacket.IsFragmented"&gt;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Gets or sets a value indicating whether this instance is fragmented.</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&lt;value&gt;&lt;c&gt;true&lt;/c&gt; if this instance is fragmented; otherwise, &lt;c&gt;false&lt;/c&gt;.&lt;/value&gt;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 name="P:ClientLibrary.org.jwebsocket.client.csharp.api.WebSocketPacket.IsComplete"&gt;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Gets or sets a value indicating whether this instance is complete.</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&lt;value&gt;&lt;c&gt;true&lt;/c&gt; if this instance is complete; otherwise, &lt;c&gt;false&lt;/c&gt;.&lt;/value&gt;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 </w:t>
            </w:r>
            <w:r w:rsidRPr="004B24E5">
              <w:rPr>
                <w:rFonts w:ascii="Arial" w:hAnsi="Arial" w:cs="Arial"/>
                <w:sz w:val="22"/>
                <w:szCs w:val="22"/>
                <w:lang w:val="en-US"/>
              </w:rPr>
              <w:lastRenderedPageBreak/>
              <w:t>name="P:ClientLibrary.org.jwebsocket.client.csharp.api.WebSocketPacket.CreationDate"&gt;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Gets or sets the creation date.</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&lt;value&gt;The creation date.&lt;/value&gt;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 name="P:ClientLibrary.org.jwebsocket.client.csharp.api.WebSocketPacket.Timeout"&gt;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Gets or sets the timeout.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&lt;value&gt;The timeout.&lt;/value&gt;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 name="T:ClientLibrary.org.jwebsocket.client.csharp.kit.WebSocketExceptionType"&gt;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&lt;author&gt;Rolando Betancourt </w:t>
            </w:r>
            <w:proofErr w:type="spellStart"/>
            <w:r w:rsidRPr="004B24E5">
              <w:rPr>
                <w:rFonts w:ascii="Arial" w:hAnsi="Arial" w:cs="Arial"/>
                <w:sz w:val="22"/>
                <w:szCs w:val="22"/>
                <w:lang w:val="en-US"/>
              </w:rPr>
              <w:t>Toucet</w:t>
            </w:r>
            <w:proofErr w:type="spellEnd"/>
            <w:r w:rsidRPr="004B24E5">
              <w:rPr>
                <w:rFonts w:ascii="Arial" w:hAnsi="Arial" w:cs="Arial"/>
                <w:sz w:val="22"/>
                <w:szCs w:val="22"/>
                <w:lang w:val="en-US"/>
              </w:rPr>
              <w:t>&lt;/author&gt;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w:t>
            </w:r>
            <w:proofErr w:type="spellStart"/>
            <w:r w:rsidRPr="004B24E5">
              <w:rPr>
                <w:rFonts w:ascii="Arial" w:hAnsi="Arial" w:cs="Arial"/>
                <w:sz w:val="22"/>
                <w:szCs w:val="22"/>
                <w:lang w:val="en-US"/>
              </w:rPr>
              <w:t>lastUpdate</w:t>
            </w:r>
            <w:proofErr w:type="spellEnd"/>
            <w:r w:rsidRPr="004B24E5">
              <w:rPr>
                <w:rFonts w:ascii="Arial" w:hAnsi="Arial" w:cs="Arial"/>
                <w:sz w:val="22"/>
                <w:szCs w:val="22"/>
                <w:lang w:val="en-US"/>
              </w:rPr>
              <w:t>&gt;3/26/2012&lt;/</w:t>
            </w:r>
            <w:proofErr w:type="spellStart"/>
            <w:r w:rsidRPr="004B24E5">
              <w:rPr>
                <w:rFonts w:ascii="Arial" w:hAnsi="Arial" w:cs="Arial"/>
                <w:sz w:val="22"/>
                <w:szCs w:val="22"/>
                <w:lang w:val="en-US"/>
              </w:rPr>
              <w:t>lastUpdate</w:t>
            </w:r>
            <w:proofErr w:type="spellEnd"/>
            <w:r w:rsidRPr="004B24E5">
              <w:rPr>
                <w:rFonts w:ascii="Arial" w:hAnsi="Arial" w:cs="Arial"/>
                <w:sz w:val="22"/>
                <w:szCs w:val="22"/>
                <w:lang w:val="en-US"/>
              </w:rPr>
              <w:t>&gt;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Defines </w:t>
            </w:r>
            <w:proofErr w:type="gramStart"/>
            <w:r w:rsidRPr="004B24E5">
              <w:rPr>
                <w:rFonts w:ascii="Arial" w:hAnsi="Arial" w:cs="Arial"/>
                <w:sz w:val="22"/>
                <w:szCs w:val="22"/>
                <w:lang w:val="en-US"/>
              </w:rPr>
              <w:t>an</w:t>
            </w:r>
            <w:proofErr w:type="gramEnd"/>
            <w:r w:rsidRPr="004B24E5">
              <w:rPr>
                <w:rFonts w:ascii="Arial" w:hAnsi="Arial" w:cs="Arial"/>
                <w:sz w:val="22"/>
                <w:szCs w:val="22"/>
                <w:lang w:val="en-US"/>
              </w:rPr>
              <w:t xml:space="preserve"> type of exception.</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 name="T:ClientLibrary.org.jwebsocket.client.token.kit.PendingResponseQueueItem"&gt;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&lt;author&gt;Rolando Betancourt </w:t>
            </w:r>
            <w:proofErr w:type="spellStart"/>
            <w:r w:rsidRPr="004B24E5">
              <w:rPr>
                <w:rFonts w:ascii="Arial" w:hAnsi="Arial" w:cs="Arial"/>
                <w:sz w:val="22"/>
                <w:szCs w:val="22"/>
                <w:lang w:val="en-US"/>
              </w:rPr>
              <w:t>Toucet</w:t>
            </w:r>
            <w:proofErr w:type="spellEnd"/>
            <w:r w:rsidRPr="004B24E5">
              <w:rPr>
                <w:rFonts w:ascii="Arial" w:hAnsi="Arial" w:cs="Arial"/>
                <w:sz w:val="22"/>
                <w:szCs w:val="22"/>
                <w:lang w:val="en-US"/>
              </w:rPr>
              <w:t>&lt;/author&gt;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w:t>
            </w:r>
            <w:proofErr w:type="spellStart"/>
            <w:r w:rsidRPr="004B24E5">
              <w:rPr>
                <w:rFonts w:ascii="Arial" w:hAnsi="Arial" w:cs="Arial"/>
                <w:sz w:val="22"/>
                <w:szCs w:val="22"/>
                <w:lang w:val="en-US"/>
              </w:rPr>
              <w:t>lastUpdate</w:t>
            </w:r>
            <w:proofErr w:type="spellEnd"/>
            <w:r w:rsidRPr="004B24E5">
              <w:rPr>
                <w:rFonts w:ascii="Arial" w:hAnsi="Arial" w:cs="Arial"/>
                <w:sz w:val="22"/>
                <w:szCs w:val="22"/>
                <w:lang w:val="en-US"/>
              </w:rPr>
              <w:t>&gt;3/26/2012&lt;/</w:t>
            </w:r>
            <w:proofErr w:type="spellStart"/>
            <w:r w:rsidRPr="004B24E5">
              <w:rPr>
                <w:rFonts w:ascii="Arial" w:hAnsi="Arial" w:cs="Arial"/>
                <w:sz w:val="22"/>
                <w:szCs w:val="22"/>
                <w:lang w:val="en-US"/>
              </w:rPr>
              <w:t>lastUpdate</w:t>
            </w:r>
            <w:proofErr w:type="spellEnd"/>
            <w:r w:rsidRPr="004B24E5">
              <w:rPr>
                <w:rFonts w:ascii="Arial" w:hAnsi="Arial" w:cs="Arial"/>
                <w:sz w:val="22"/>
                <w:szCs w:val="22"/>
                <w:lang w:val="en-US"/>
              </w:rPr>
              <w:t>&gt;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 name="T:ClientLibrary.org.jwebsocket.client.csharp.kit.WebSocketRuntimeException"&gt;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&lt;author&gt;Rolando Betancourt </w:t>
            </w:r>
            <w:proofErr w:type="spellStart"/>
            <w:r w:rsidRPr="004B24E5">
              <w:rPr>
                <w:rFonts w:ascii="Arial" w:hAnsi="Arial" w:cs="Arial"/>
                <w:sz w:val="22"/>
                <w:szCs w:val="22"/>
                <w:lang w:val="en-US"/>
              </w:rPr>
              <w:t>Toucet</w:t>
            </w:r>
            <w:proofErr w:type="spellEnd"/>
            <w:r w:rsidRPr="004B24E5">
              <w:rPr>
                <w:rFonts w:ascii="Arial" w:hAnsi="Arial" w:cs="Arial"/>
                <w:sz w:val="22"/>
                <w:szCs w:val="22"/>
                <w:lang w:val="en-US"/>
              </w:rPr>
              <w:t>&lt;/author&gt;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lastRenderedPageBreak/>
              <w:t xml:space="preserve">            &lt;</w:t>
            </w:r>
            <w:proofErr w:type="spellStart"/>
            <w:r w:rsidRPr="004B24E5">
              <w:rPr>
                <w:rFonts w:ascii="Arial" w:hAnsi="Arial" w:cs="Arial"/>
                <w:sz w:val="22"/>
                <w:szCs w:val="22"/>
                <w:lang w:val="en-US"/>
              </w:rPr>
              <w:t>lastUpdate</w:t>
            </w:r>
            <w:proofErr w:type="spellEnd"/>
            <w:r w:rsidRPr="004B24E5">
              <w:rPr>
                <w:rFonts w:ascii="Arial" w:hAnsi="Arial" w:cs="Arial"/>
                <w:sz w:val="22"/>
                <w:szCs w:val="22"/>
                <w:lang w:val="en-US"/>
              </w:rPr>
              <w:t>&gt;3/26/2012&lt;/</w:t>
            </w:r>
            <w:proofErr w:type="spellStart"/>
            <w:r w:rsidRPr="004B24E5">
              <w:rPr>
                <w:rFonts w:ascii="Arial" w:hAnsi="Arial" w:cs="Arial"/>
                <w:sz w:val="22"/>
                <w:szCs w:val="22"/>
                <w:lang w:val="en-US"/>
              </w:rPr>
              <w:t>lastUpdate</w:t>
            </w:r>
            <w:proofErr w:type="spellEnd"/>
            <w:r w:rsidRPr="004B24E5">
              <w:rPr>
                <w:rFonts w:ascii="Arial" w:hAnsi="Arial" w:cs="Arial"/>
                <w:sz w:val="22"/>
                <w:szCs w:val="22"/>
                <w:lang w:val="en-US"/>
              </w:rPr>
              <w:t>&gt;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Define Runtime Exception for </w:t>
            </w:r>
            <w:proofErr w:type="spellStart"/>
            <w:r w:rsidRPr="004B24E5">
              <w:rPr>
                <w:rFonts w:ascii="Arial" w:hAnsi="Arial" w:cs="Arial"/>
                <w:sz w:val="22"/>
                <w:szCs w:val="22"/>
                <w:lang w:val="en-US"/>
              </w:rPr>
              <w:t>Websocket</w:t>
            </w:r>
            <w:proofErr w:type="spellEnd"/>
            <w:r w:rsidRPr="004B24E5">
              <w:rPr>
                <w:rFonts w:ascii="Arial" w:hAnsi="Arial" w:cs="Arial"/>
                <w:sz w:val="22"/>
                <w:szCs w:val="22"/>
                <w:lang w:val="en-US"/>
              </w:rPr>
              <w: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 name="T:ClientLibrary.org.jwebsocket.client.csharp.kit.WebSocketTimeout"&gt;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&lt;author&gt;Rolando Betancourt </w:t>
            </w:r>
            <w:proofErr w:type="spellStart"/>
            <w:r w:rsidRPr="004B24E5">
              <w:rPr>
                <w:rFonts w:ascii="Arial" w:hAnsi="Arial" w:cs="Arial"/>
                <w:sz w:val="22"/>
                <w:szCs w:val="22"/>
                <w:lang w:val="en-US"/>
              </w:rPr>
              <w:t>Toucet</w:t>
            </w:r>
            <w:proofErr w:type="spellEnd"/>
            <w:r w:rsidRPr="004B24E5">
              <w:rPr>
                <w:rFonts w:ascii="Arial" w:hAnsi="Arial" w:cs="Arial"/>
                <w:sz w:val="22"/>
                <w:szCs w:val="22"/>
                <w:lang w:val="en-US"/>
              </w:rPr>
              <w:t>&lt;/author&gt;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w:t>
            </w:r>
            <w:proofErr w:type="spellStart"/>
            <w:r w:rsidRPr="004B24E5">
              <w:rPr>
                <w:rFonts w:ascii="Arial" w:hAnsi="Arial" w:cs="Arial"/>
                <w:sz w:val="22"/>
                <w:szCs w:val="22"/>
                <w:lang w:val="en-US"/>
              </w:rPr>
              <w:t>lastUpdate</w:t>
            </w:r>
            <w:proofErr w:type="spellEnd"/>
            <w:r w:rsidRPr="004B24E5">
              <w:rPr>
                <w:rFonts w:ascii="Arial" w:hAnsi="Arial" w:cs="Arial"/>
                <w:sz w:val="22"/>
                <w:szCs w:val="22"/>
                <w:lang w:val="en-US"/>
              </w:rPr>
              <w:t>&gt;3/26/2012&lt;/</w:t>
            </w:r>
            <w:proofErr w:type="spellStart"/>
            <w:r w:rsidRPr="004B24E5">
              <w:rPr>
                <w:rFonts w:ascii="Arial" w:hAnsi="Arial" w:cs="Arial"/>
                <w:sz w:val="22"/>
                <w:szCs w:val="22"/>
                <w:lang w:val="en-US"/>
              </w:rPr>
              <w:t>lastUpdate</w:t>
            </w:r>
            <w:proofErr w:type="spellEnd"/>
            <w:r w:rsidRPr="004B24E5">
              <w:rPr>
                <w:rFonts w:ascii="Arial" w:hAnsi="Arial" w:cs="Arial"/>
                <w:sz w:val="22"/>
                <w:szCs w:val="22"/>
                <w:lang w:val="en-US"/>
              </w:rPr>
              <w:t>&gt;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 name="M:ClientLibrary.org.jwebsocket.client.csharp.kit.WebSocketTimeout.CallWithTimeout(System.Action{System.Net.Sockets.NetworkStream},System.Int32,System.Net.Sockets.NetworkStream)"&gt;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Calls </w:t>
            </w:r>
            <w:proofErr w:type="gramStart"/>
            <w:r w:rsidRPr="004B24E5">
              <w:rPr>
                <w:rFonts w:ascii="Arial" w:hAnsi="Arial" w:cs="Arial"/>
                <w:sz w:val="22"/>
                <w:szCs w:val="22"/>
                <w:lang w:val="en-US"/>
              </w:rPr>
              <w:t>the with</w:t>
            </w:r>
            <w:proofErr w:type="gramEnd"/>
            <w:r w:rsidRPr="004B24E5">
              <w:rPr>
                <w:rFonts w:ascii="Arial" w:hAnsi="Arial" w:cs="Arial"/>
                <w:sz w:val="22"/>
                <w:szCs w:val="22"/>
                <w:lang w:val="en-US"/>
              </w:rPr>
              <w:t xml:space="preserve"> timeout.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 xml:space="preserve"> name="</w:t>
            </w:r>
            <w:proofErr w:type="spellStart"/>
            <w:r w:rsidRPr="004B24E5">
              <w:rPr>
                <w:rFonts w:ascii="Arial" w:hAnsi="Arial" w:cs="Arial"/>
                <w:sz w:val="22"/>
                <w:szCs w:val="22"/>
                <w:lang w:val="en-US"/>
              </w:rPr>
              <w:t>aAction</w:t>
            </w:r>
            <w:proofErr w:type="spellEnd"/>
            <w:r w:rsidRPr="004B24E5">
              <w:rPr>
                <w:rFonts w:ascii="Arial" w:hAnsi="Arial" w:cs="Arial"/>
                <w:sz w:val="22"/>
                <w:szCs w:val="22"/>
                <w:lang w:val="en-US"/>
              </w:rPr>
              <w:t>"&gt;Action.&lt;/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 xml:space="preserve"> name="</w:t>
            </w:r>
            <w:proofErr w:type="spellStart"/>
            <w:r w:rsidRPr="004B24E5">
              <w:rPr>
                <w:rFonts w:ascii="Arial" w:hAnsi="Arial" w:cs="Arial"/>
                <w:sz w:val="22"/>
                <w:szCs w:val="22"/>
                <w:lang w:val="en-US"/>
              </w:rPr>
              <w:t>aTimeoutMilliseconds</w:t>
            </w:r>
            <w:proofErr w:type="spellEnd"/>
            <w:r w:rsidRPr="004B24E5">
              <w:rPr>
                <w:rFonts w:ascii="Arial" w:hAnsi="Arial" w:cs="Arial"/>
                <w:sz w:val="22"/>
                <w:szCs w:val="22"/>
                <w:lang w:val="en-US"/>
              </w:rPr>
              <w:t>"&gt;Timeout milliseconds.&lt;/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 xml:space="preserve"> name="</w:t>
            </w:r>
            <w:proofErr w:type="spellStart"/>
            <w:r w:rsidRPr="004B24E5">
              <w:rPr>
                <w:rFonts w:ascii="Arial" w:hAnsi="Arial" w:cs="Arial"/>
                <w:sz w:val="22"/>
                <w:szCs w:val="22"/>
                <w:lang w:val="en-US"/>
              </w:rPr>
              <w:t>aIn</w:t>
            </w:r>
            <w:proofErr w:type="spellEnd"/>
            <w:r w:rsidRPr="004B24E5">
              <w:rPr>
                <w:rFonts w:ascii="Arial" w:hAnsi="Arial" w:cs="Arial"/>
                <w:sz w:val="22"/>
                <w:szCs w:val="22"/>
                <w:lang w:val="en-US"/>
              </w:rPr>
              <w:t>"&gt;Network Stream.&lt;/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 name="M:ClientLibrary.org.jwebsocket.client.csharp.kit.WebSocketTimeout.CallWithTimeout(System.Action{ClientLibrary.org.jwebsocket.client.csharp.api.WebSocketPacket},System.Int32,ClientLibrary.org.jwebsocket.client.csharp.api.WebSocketPacket)"&gt;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Calls </w:t>
            </w:r>
            <w:proofErr w:type="gramStart"/>
            <w:r w:rsidRPr="004B24E5">
              <w:rPr>
                <w:rFonts w:ascii="Arial" w:hAnsi="Arial" w:cs="Arial"/>
                <w:sz w:val="22"/>
                <w:szCs w:val="22"/>
                <w:lang w:val="en-US"/>
              </w:rPr>
              <w:t>the with</w:t>
            </w:r>
            <w:proofErr w:type="gramEnd"/>
            <w:r w:rsidRPr="004B24E5">
              <w:rPr>
                <w:rFonts w:ascii="Arial" w:hAnsi="Arial" w:cs="Arial"/>
                <w:sz w:val="22"/>
                <w:szCs w:val="22"/>
                <w:lang w:val="en-US"/>
              </w:rPr>
              <w:t xml:space="preserve"> timeout.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 xml:space="preserve"> name="</w:t>
            </w:r>
            <w:proofErr w:type="spellStart"/>
            <w:r w:rsidRPr="004B24E5">
              <w:rPr>
                <w:rFonts w:ascii="Arial" w:hAnsi="Arial" w:cs="Arial"/>
                <w:sz w:val="22"/>
                <w:szCs w:val="22"/>
                <w:lang w:val="en-US"/>
              </w:rPr>
              <w:t>aAction</w:t>
            </w:r>
            <w:proofErr w:type="spellEnd"/>
            <w:r w:rsidRPr="004B24E5">
              <w:rPr>
                <w:rFonts w:ascii="Arial" w:hAnsi="Arial" w:cs="Arial"/>
                <w:sz w:val="22"/>
                <w:szCs w:val="22"/>
                <w:lang w:val="en-US"/>
              </w:rPr>
              <w:t>"&gt;Action.&lt;/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 xml:space="preserve"> name="</w:t>
            </w:r>
            <w:proofErr w:type="spellStart"/>
            <w:r w:rsidRPr="004B24E5">
              <w:rPr>
                <w:rFonts w:ascii="Arial" w:hAnsi="Arial" w:cs="Arial"/>
                <w:sz w:val="22"/>
                <w:szCs w:val="22"/>
                <w:lang w:val="en-US"/>
              </w:rPr>
              <w:t>aTimeoutMilliseconds</w:t>
            </w:r>
            <w:proofErr w:type="spellEnd"/>
            <w:r w:rsidRPr="004B24E5">
              <w:rPr>
                <w:rFonts w:ascii="Arial" w:hAnsi="Arial" w:cs="Arial"/>
                <w:sz w:val="22"/>
                <w:szCs w:val="22"/>
                <w:lang w:val="en-US"/>
              </w:rPr>
              <w:t>"&gt;Timeout milliseconds.&lt;/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lastRenderedPageBreak/>
              <w:t xml:space="preserve">            &lt;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 xml:space="preserve"> name="</w:t>
            </w:r>
            <w:proofErr w:type="spellStart"/>
            <w:r w:rsidRPr="004B24E5">
              <w:rPr>
                <w:rFonts w:ascii="Arial" w:hAnsi="Arial" w:cs="Arial"/>
                <w:sz w:val="22"/>
                <w:szCs w:val="22"/>
                <w:lang w:val="en-US"/>
              </w:rPr>
              <w:t>lPacket</w:t>
            </w:r>
            <w:proofErr w:type="spellEnd"/>
            <w:r w:rsidRPr="004B24E5">
              <w:rPr>
                <w:rFonts w:ascii="Arial" w:hAnsi="Arial" w:cs="Arial"/>
                <w:sz w:val="22"/>
                <w:szCs w:val="22"/>
                <w:lang w:val="en-US"/>
              </w:rPr>
              <w:t>"&gt;WebSocket Packet.&lt;/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 name="M:ClientLibrary.org.jwebsocket.client.csharp.kit.WebSocketTimeout.CallWithTimeout(System.Action{ClientLibrary.org.jwebsocket.client.csharp.kit.WebSocketHeaders},System.Int32,ClientLibrary.org.jwebsocket.client.csharp.kit.WebSocketHeaders)"&gt;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Calls </w:t>
            </w:r>
            <w:proofErr w:type="gramStart"/>
            <w:r w:rsidRPr="004B24E5">
              <w:rPr>
                <w:rFonts w:ascii="Arial" w:hAnsi="Arial" w:cs="Arial"/>
                <w:sz w:val="22"/>
                <w:szCs w:val="22"/>
                <w:lang w:val="en-US"/>
              </w:rPr>
              <w:t>the with</w:t>
            </w:r>
            <w:proofErr w:type="gramEnd"/>
            <w:r w:rsidRPr="004B24E5">
              <w:rPr>
                <w:rFonts w:ascii="Arial" w:hAnsi="Arial" w:cs="Arial"/>
                <w:sz w:val="22"/>
                <w:szCs w:val="22"/>
                <w:lang w:val="en-US"/>
              </w:rPr>
              <w:t xml:space="preserve"> timeout.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 xml:space="preserve"> name="</w:t>
            </w:r>
            <w:proofErr w:type="spellStart"/>
            <w:r w:rsidRPr="004B24E5">
              <w:rPr>
                <w:rFonts w:ascii="Arial" w:hAnsi="Arial" w:cs="Arial"/>
                <w:sz w:val="22"/>
                <w:szCs w:val="22"/>
                <w:lang w:val="en-US"/>
              </w:rPr>
              <w:t>aAction</w:t>
            </w:r>
            <w:proofErr w:type="spellEnd"/>
            <w:r w:rsidRPr="004B24E5">
              <w:rPr>
                <w:rFonts w:ascii="Arial" w:hAnsi="Arial" w:cs="Arial"/>
                <w:sz w:val="22"/>
                <w:szCs w:val="22"/>
                <w:lang w:val="en-US"/>
              </w:rPr>
              <w:t>"&gt;Action.&lt;/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 xml:space="preserve"> name="</w:t>
            </w:r>
            <w:proofErr w:type="spellStart"/>
            <w:r w:rsidRPr="004B24E5">
              <w:rPr>
                <w:rFonts w:ascii="Arial" w:hAnsi="Arial" w:cs="Arial"/>
                <w:sz w:val="22"/>
                <w:szCs w:val="22"/>
                <w:lang w:val="en-US"/>
              </w:rPr>
              <w:t>aTimeoutMilliseconds</w:t>
            </w:r>
            <w:proofErr w:type="spellEnd"/>
            <w:r w:rsidRPr="004B24E5">
              <w:rPr>
                <w:rFonts w:ascii="Arial" w:hAnsi="Arial" w:cs="Arial"/>
                <w:sz w:val="22"/>
                <w:szCs w:val="22"/>
                <w:lang w:val="en-US"/>
              </w:rPr>
              <w:t>"&gt;Timeout milliseconds.&lt;/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 xml:space="preserve"> name="</w:t>
            </w:r>
            <w:proofErr w:type="spellStart"/>
            <w:r w:rsidRPr="004B24E5">
              <w:rPr>
                <w:rFonts w:ascii="Arial" w:hAnsi="Arial" w:cs="Arial"/>
                <w:sz w:val="22"/>
                <w:szCs w:val="22"/>
                <w:lang w:val="en-US"/>
              </w:rPr>
              <w:t>lHeaders</w:t>
            </w:r>
            <w:proofErr w:type="spellEnd"/>
            <w:r w:rsidRPr="004B24E5">
              <w:rPr>
                <w:rFonts w:ascii="Arial" w:hAnsi="Arial" w:cs="Arial"/>
                <w:sz w:val="22"/>
                <w:szCs w:val="22"/>
                <w:lang w:val="en-US"/>
              </w:rPr>
              <w:t>"&gt; WebSocket Headers.&lt;/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 name="T:ClientLibrary.org.jwebsocket.client.csharp.kit.WebSocketError"&gt;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&lt;author&gt;Rolando Betancourt </w:t>
            </w:r>
            <w:proofErr w:type="spellStart"/>
            <w:r w:rsidRPr="004B24E5">
              <w:rPr>
                <w:rFonts w:ascii="Arial" w:hAnsi="Arial" w:cs="Arial"/>
                <w:sz w:val="22"/>
                <w:szCs w:val="22"/>
                <w:lang w:val="en-US"/>
              </w:rPr>
              <w:t>Toucet</w:t>
            </w:r>
            <w:proofErr w:type="spellEnd"/>
            <w:r w:rsidRPr="004B24E5">
              <w:rPr>
                <w:rFonts w:ascii="Arial" w:hAnsi="Arial" w:cs="Arial"/>
                <w:sz w:val="22"/>
                <w:szCs w:val="22"/>
                <w:lang w:val="en-US"/>
              </w:rPr>
              <w:t>&lt;/author&gt;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w:t>
            </w:r>
            <w:proofErr w:type="spellStart"/>
            <w:r w:rsidRPr="004B24E5">
              <w:rPr>
                <w:rFonts w:ascii="Arial" w:hAnsi="Arial" w:cs="Arial"/>
                <w:sz w:val="22"/>
                <w:szCs w:val="22"/>
                <w:lang w:val="en-US"/>
              </w:rPr>
              <w:t>lastUpdate</w:t>
            </w:r>
            <w:proofErr w:type="spellEnd"/>
            <w:r w:rsidRPr="004B24E5">
              <w:rPr>
                <w:rFonts w:ascii="Arial" w:hAnsi="Arial" w:cs="Arial"/>
                <w:sz w:val="22"/>
                <w:szCs w:val="22"/>
                <w:lang w:val="en-US"/>
              </w:rPr>
              <w:t>&gt;3/26/2012&lt;/</w:t>
            </w:r>
            <w:proofErr w:type="spellStart"/>
            <w:r w:rsidRPr="004B24E5">
              <w:rPr>
                <w:rFonts w:ascii="Arial" w:hAnsi="Arial" w:cs="Arial"/>
                <w:sz w:val="22"/>
                <w:szCs w:val="22"/>
                <w:lang w:val="en-US"/>
              </w:rPr>
              <w:t>lastUpdate</w:t>
            </w:r>
            <w:proofErr w:type="spellEnd"/>
            <w:r w:rsidRPr="004B24E5">
              <w:rPr>
                <w:rFonts w:ascii="Arial" w:hAnsi="Arial" w:cs="Arial"/>
                <w:sz w:val="22"/>
                <w:szCs w:val="22"/>
                <w:lang w:val="en-US"/>
              </w:rPr>
              <w:t>&gt;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Defines an error</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 name="T:ClientLibrary.org.jwebsocket.client.csharp.kit.WebSocketProtocolAbstraction"&gt;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&lt;author&gt;Rolando Betancourt </w:t>
            </w:r>
            <w:proofErr w:type="spellStart"/>
            <w:r w:rsidRPr="004B24E5">
              <w:rPr>
                <w:rFonts w:ascii="Arial" w:hAnsi="Arial" w:cs="Arial"/>
                <w:sz w:val="22"/>
                <w:szCs w:val="22"/>
                <w:lang w:val="en-US"/>
              </w:rPr>
              <w:t>Toucet</w:t>
            </w:r>
            <w:proofErr w:type="spellEnd"/>
            <w:r w:rsidRPr="004B24E5">
              <w:rPr>
                <w:rFonts w:ascii="Arial" w:hAnsi="Arial" w:cs="Arial"/>
                <w:sz w:val="22"/>
                <w:szCs w:val="22"/>
                <w:lang w:val="en-US"/>
              </w:rPr>
              <w:t>&lt;/author&gt;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w:t>
            </w:r>
            <w:proofErr w:type="spellStart"/>
            <w:r w:rsidRPr="004B24E5">
              <w:rPr>
                <w:rFonts w:ascii="Arial" w:hAnsi="Arial" w:cs="Arial"/>
                <w:sz w:val="22"/>
                <w:szCs w:val="22"/>
                <w:lang w:val="en-US"/>
              </w:rPr>
              <w:t>lastUpdate</w:t>
            </w:r>
            <w:proofErr w:type="spellEnd"/>
            <w:r w:rsidRPr="004B24E5">
              <w:rPr>
                <w:rFonts w:ascii="Arial" w:hAnsi="Arial" w:cs="Arial"/>
                <w:sz w:val="22"/>
                <w:szCs w:val="22"/>
                <w:lang w:val="en-US"/>
              </w:rPr>
              <w:t>&gt;3/26/2012&lt;/</w:t>
            </w:r>
            <w:proofErr w:type="spellStart"/>
            <w:r w:rsidRPr="004B24E5">
              <w:rPr>
                <w:rFonts w:ascii="Arial" w:hAnsi="Arial" w:cs="Arial"/>
                <w:sz w:val="22"/>
                <w:szCs w:val="22"/>
                <w:lang w:val="en-US"/>
              </w:rPr>
              <w:t>lastUpdate</w:t>
            </w:r>
            <w:proofErr w:type="spellEnd"/>
            <w:r w:rsidRPr="004B24E5">
              <w:rPr>
                <w:rFonts w:ascii="Arial" w:hAnsi="Arial" w:cs="Arial"/>
                <w:sz w:val="22"/>
                <w:szCs w:val="22"/>
                <w:lang w:val="en-US"/>
              </w:rPr>
              <w:t>&gt;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Utility class for packetizing </w:t>
            </w:r>
            <w:proofErr w:type="spellStart"/>
            <w:r w:rsidRPr="004B24E5">
              <w:rPr>
                <w:rFonts w:ascii="Arial" w:hAnsi="Arial" w:cs="Arial"/>
                <w:sz w:val="22"/>
                <w:szCs w:val="22"/>
                <w:lang w:val="en-US"/>
              </w:rPr>
              <w:t>WebSocketPacket</w:t>
            </w:r>
            <w:proofErr w:type="spellEnd"/>
            <w:r w:rsidRPr="004B24E5">
              <w:rPr>
                <w:rFonts w:ascii="Arial" w:hAnsi="Arial" w:cs="Arial"/>
                <w:sz w:val="22"/>
                <w:szCs w:val="22"/>
                <w:lang w:val="en-US"/>
              </w:rPr>
              <w:t xml:space="preserve"> into web socket protocol packet or packets (with fragmentation) and</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w:t>
            </w:r>
            <w:proofErr w:type="gramStart"/>
            <w:r w:rsidRPr="004B24E5">
              <w:rPr>
                <w:rFonts w:ascii="Arial" w:hAnsi="Arial" w:cs="Arial"/>
                <w:sz w:val="22"/>
                <w:szCs w:val="22"/>
                <w:lang w:val="en-US"/>
              </w:rPr>
              <w:t>vice</w:t>
            </w:r>
            <w:proofErr w:type="gramEnd"/>
            <w:r w:rsidRPr="004B24E5">
              <w:rPr>
                <w:rFonts w:ascii="Arial" w:hAnsi="Arial" w:cs="Arial"/>
                <w:sz w:val="22"/>
                <w:szCs w:val="22"/>
                <w:lang w:val="en-US"/>
              </w:rPr>
              <w:t xml:space="preserve"> versa.</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Web socket protocol packet specification</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http://tools.ietf.org/html/draft-ietf-hybi-thewebsocketprotocol-03)</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lastRenderedPageBreak/>
              <w:t xml:space="preserve">            </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0                   1                   2                   3</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0 1 2 3 4 5 6 7 8 9 0 1 2 3 4 5 6 7 8 9 0 1 2 3 4 5 6 7 8 9 0 1</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w:t>
            </w:r>
            <w:r w:rsidR="00702625" w:rsidRPr="004B24E5">
              <w:rPr>
                <w:rFonts w:ascii="Arial" w:hAnsi="Arial" w:cs="Arial"/>
                <w:sz w:val="22"/>
                <w:szCs w:val="22"/>
                <w:lang w:val="en-US"/>
              </w:rPr>
              <w:t>------------</w:t>
            </w:r>
            <w:r w:rsidRPr="004B24E5">
              <w:rPr>
                <w:rFonts w:ascii="Arial" w:hAnsi="Arial" w:cs="Arial"/>
                <w:sz w:val="22"/>
                <w:szCs w:val="22"/>
                <w:lang w:val="en-US"/>
              </w:rPr>
              <w: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|M|R|R|R| </w:t>
            </w:r>
            <w:proofErr w:type="spellStart"/>
            <w:r w:rsidRPr="004B24E5">
              <w:rPr>
                <w:rFonts w:ascii="Arial" w:hAnsi="Arial" w:cs="Arial"/>
                <w:sz w:val="22"/>
                <w:szCs w:val="22"/>
                <w:lang w:val="en-US"/>
              </w:rPr>
              <w:t>opcode|R</w:t>
            </w:r>
            <w:proofErr w:type="spellEnd"/>
            <w:r w:rsidRPr="004B24E5">
              <w:rPr>
                <w:rFonts w:ascii="Arial" w:hAnsi="Arial" w:cs="Arial"/>
                <w:sz w:val="22"/>
                <w:szCs w:val="22"/>
                <w:lang w:val="en-US"/>
              </w:rPr>
              <w:t xml:space="preserve">| Payload </w:t>
            </w:r>
            <w:proofErr w:type="spellStart"/>
            <w:r w:rsidRPr="004B24E5">
              <w:rPr>
                <w:rFonts w:ascii="Arial" w:hAnsi="Arial" w:cs="Arial"/>
                <w:sz w:val="22"/>
                <w:szCs w:val="22"/>
                <w:lang w:val="en-US"/>
              </w:rPr>
              <w:t>le</w:t>
            </w:r>
            <w:r w:rsidR="00702625" w:rsidRPr="004B24E5">
              <w:rPr>
                <w:rFonts w:ascii="Arial" w:hAnsi="Arial" w:cs="Arial"/>
                <w:sz w:val="22"/>
                <w:szCs w:val="22"/>
                <w:lang w:val="en-US"/>
              </w:rPr>
              <w:t>n</w:t>
            </w:r>
            <w:proofErr w:type="spellEnd"/>
            <w:r w:rsidR="00702625" w:rsidRPr="004B24E5">
              <w:rPr>
                <w:rFonts w:ascii="Arial" w:hAnsi="Arial" w:cs="Arial"/>
                <w:sz w:val="22"/>
                <w:szCs w:val="22"/>
                <w:lang w:val="en-US"/>
              </w:rPr>
              <w:t xml:space="preserve"> |    Extended payload length</w:t>
            </w:r>
            <w:r w:rsidRPr="004B24E5">
              <w:rPr>
                <w:rFonts w:ascii="Arial" w:hAnsi="Arial" w:cs="Arial"/>
                <w:sz w:val="22"/>
                <w:szCs w:val="22"/>
                <w:lang w:val="en-US"/>
              </w:rPr>
              <w:t xml:space="preserve">  |</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|O</w:t>
            </w:r>
            <w:r w:rsidR="00702625" w:rsidRPr="004B24E5">
              <w:rPr>
                <w:rFonts w:ascii="Arial" w:hAnsi="Arial" w:cs="Arial"/>
                <w:sz w:val="22"/>
                <w:szCs w:val="22"/>
                <w:lang w:val="en-US"/>
              </w:rPr>
              <w:t xml:space="preserve"> </w:t>
            </w:r>
            <w:r w:rsidRPr="004B24E5">
              <w:rPr>
                <w:rFonts w:ascii="Arial" w:hAnsi="Arial" w:cs="Arial"/>
                <w:sz w:val="22"/>
                <w:szCs w:val="22"/>
                <w:lang w:val="en-US"/>
              </w:rPr>
              <w:t>|S|S|S</w:t>
            </w:r>
            <w:r w:rsidR="00702625" w:rsidRPr="004B24E5">
              <w:rPr>
                <w:rFonts w:ascii="Arial" w:hAnsi="Arial" w:cs="Arial"/>
                <w:sz w:val="22"/>
                <w:szCs w:val="22"/>
                <w:lang w:val="en-US"/>
              </w:rPr>
              <w:t xml:space="preserve"> </w:t>
            </w:r>
            <w:r w:rsidRPr="004B24E5">
              <w:rPr>
                <w:rFonts w:ascii="Arial" w:hAnsi="Arial" w:cs="Arial"/>
                <w:sz w:val="22"/>
                <w:szCs w:val="22"/>
                <w:lang w:val="en-US"/>
              </w:rPr>
              <w:t xml:space="preserve">|  (4) </w:t>
            </w:r>
            <w:r w:rsidR="00702625" w:rsidRPr="004B24E5">
              <w:rPr>
                <w:rFonts w:ascii="Arial" w:hAnsi="Arial" w:cs="Arial"/>
                <w:sz w:val="22"/>
                <w:szCs w:val="22"/>
                <w:lang w:val="en-US"/>
              </w:rPr>
              <w:t xml:space="preserve">    </w:t>
            </w:r>
            <w:r w:rsidRPr="004B24E5">
              <w:rPr>
                <w:rFonts w:ascii="Arial" w:hAnsi="Arial" w:cs="Arial"/>
                <w:sz w:val="22"/>
                <w:szCs w:val="22"/>
                <w:lang w:val="en-US"/>
              </w:rPr>
              <w:t xml:space="preserve"> |S|     (7)    </w:t>
            </w:r>
            <w:r w:rsidR="00702625" w:rsidRPr="004B24E5">
              <w:rPr>
                <w:rFonts w:ascii="Arial" w:hAnsi="Arial" w:cs="Arial"/>
                <w:sz w:val="22"/>
                <w:szCs w:val="22"/>
                <w:lang w:val="en-US"/>
              </w:rPr>
              <w:t xml:space="preserve">      </w:t>
            </w:r>
            <w:r w:rsidRPr="004B24E5">
              <w:rPr>
                <w:rFonts w:ascii="Arial" w:hAnsi="Arial" w:cs="Arial"/>
                <w:sz w:val="22"/>
                <w:szCs w:val="22"/>
                <w:lang w:val="en-US"/>
              </w:rPr>
              <w:t xml:space="preserve"> |             (16/63)           </w:t>
            </w:r>
            <w:r w:rsidR="00702625" w:rsidRPr="004B24E5">
              <w:rPr>
                <w:rFonts w:ascii="Arial" w:hAnsi="Arial" w:cs="Arial"/>
                <w:sz w:val="22"/>
                <w:szCs w:val="22"/>
                <w:lang w:val="en-US"/>
              </w:rPr>
              <w:t xml:space="preserve">          </w:t>
            </w:r>
            <w:r w:rsidRPr="004B24E5">
              <w:rPr>
                <w:rFonts w:ascii="Arial" w:hAnsi="Arial" w:cs="Arial"/>
                <w:sz w:val="22"/>
                <w:szCs w:val="22"/>
                <w:lang w:val="en-US"/>
              </w:rPr>
              <w: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|R</w:t>
            </w:r>
            <w:r w:rsidR="00702625" w:rsidRPr="004B24E5">
              <w:rPr>
                <w:rFonts w:ascii="Arial" w:hAnsi="Arial" w:cs="Arial"/>
                <w:sz w:val="22"/>
                <w:szCs w:val="22"/>
                <w:lang w:val="en-US"/>
              </w:rPr>
              <w:t xml:space="preserve"> </w:t>
            </w:r>
            <w:r w:rsidRPr="004B24E5">
              <w:rPr>
                <w:rFonts w:ascii="Arial" w:hAnsi="Arial" w:cs="Arial"/>
                <w:sz w:val="22"/>
                <w:szCs w:val="22"/>
                <w:lang w:val="en-US"/>
              </w:rPr>
              <w:t>|V|V|V</w:t>
            </w:r>
            <w:r w:rsidR="00702625" w:rsidRPr="004B24E5">
              <w:rPr>
                <w:rFonts w:ascii="Arial" w:hAnsi="Arial" w:cs="Arial"/>
                <w:sz w:val="22"/>
                <w:szCs w:val="22"/>
                <w:lang w:val="en-US"/>
              </w:rPr>
              <w:t xml:space="preserve"> </w:t>
            </w:r>
            <w:r w:rsidRPr="004B24E5">
              <w:rPr>
                <w:rFonts w:ascii="Arial" w:hAnsi="Arial" w:cs="Arial"/>
                <w:sz w:val="22"/>
                <w:szCs w:val="22"/>
                <w:lang w:val="en-US"/>
              </w:rPr>
              <w:t xml:space="preserve">|    </w:t>
            </w:r>
            <w:r w:rsidR="00702625" w:rsidRPr="004B24E5">
              <w:rPr>
                <w:rFonts w:ascii="Arial" w:hAnsi="Arial" w:cs="Arial"/>
                <w:sz w:val="22"/>
                <w:szCs w:val="22"/>
                <w:lang w:val="en-US"/>
              </w:rPr>
              <w:t xml:space="preserve">  </w:t>
            </w:r>
            <w:r w:rsidRPr="004B24E5">
              <w:rPr>
                <w:rFonts w:ascii="Arial" w:hAnsi="Arial" w:cs="Arial"/>
                <w:sz w:val="22"/>
                <w:szCs w:val="22"/>
                <w:lang w:val="en-US"/>
              </w:rPr>
              <w:t xml:space="preserve">  </w:t>
            </w:r>
            <w:r w:rsidR="00702625" w:rsidRPr="004B24E5">
              <w:rPr>
                <w:rFonts w:ascii="Arial" w:hAnsi="Arial" w:cs="Arial"/>
                <w:sz w:val="22"/>
                <w:szCs w:val="22"/>
                <w:lang w:val="en-US"/>
              </w:rPr>
              <w:t xml:space="preserve">   </w:t>
            </w:r>
            <w:r w:rsidRPr="004B24E5">
              <w:rPr>
                <w:rFonts w:ascii="Arial" w:hAnsi="Arial" w:cs="Arial"/>
                <w:sz w:val="22"/>
                <w:szCs w:val="22"/>
                <w:lang w:val="en-US"/>
              </w:rPr>
              <w:t xml:space="preserve"> |V|            </w:t>
            </w:r>
            <w:r w:rsidR="00702625" w:rsidRPr="004B24E5">
              <w:rPr>
                <w:rFonts w:ascii="Arial" w:hAnsi="Arial" w:cs="Arial"/>
                <w:sz w:val="22"/>
                <w:szCs w:val="22"/>
                <w:lang w:val="en-US"/>
              </w:rPr>
              <w:t xml:space="preserve">         |   (if payload </w:t>
            </w:r>
            <w:proofErr w:type="spellStart"/>
            <w:r w:rsidR="00702625" w:rsidRPr="004B24E5">
              <w:rPr>
                <w:rFonts w:ascii="Arial" w:hAnsi="Arial" w:cs="Arial"/>
                <w:sz w:val="22"/>
                <w:szCs w:val="22"/>
                <w:lang w:val="en-US"/>
              </w:rPr>
              <w:t>len</w:t>
            </w:r>
            <w:proofErr w:type="spellEnd"/>
            <w:r w:rsidR="00702625" w:rsidRPr="004B24E5">
              <w:rPr>
                <w:rFonts w:ascii="Arial" w:hAnsi="Arial" w:cs="Arial"/>
                <w:sz w:val="22"/>
                <w:szCs w:val="22"/>
                <w:lang w:val="en-US"/>
              </w:rPr>
              <w:t>==126/127)</w:t>
            </w:r>
            <w:r w:rsidRPr="004B24E5">
              <w:rPr>
                <w:rFonts w:ascii="Arial" w:hAnsi="Arial" w:cs="Arial"/>
                <w:sz w:val="22"/>
                <w:szCs w:val="22"/>
                <w:lang w:val="en-US"/>
              </w:rPr>
              <w:t xml:space="preserve"> |</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|E</w:t>
            </w:r>
            <w:r w:rsidR="00702625" w:rsidRPr="004B24E5">
              <w:rPr>
                <w:rFonts w:ascii="Arial" w:hAnsi="Arial" w:cs="Arial"/>
                <w:sz w:val="22"/>
                <w:szCs w:val="22"/>
                <w:lang w:val="en-US"/>
              </w:rPr>
              <w:t xml:space="preserve"> </w:t>
            </w:r>
            <w:r w:rsidRPr="004B24E5">
              <w:rPr>
                <w:rFonts w:ascii="Arial" w:hAnsi="Arial" w:cs="Arial"/>
                <w:sz w:val="22"/>
                <w:szCs w:val="22"/>
                <w:lang w:val="en-US"/>
              </w:rPr>
              <w:t>|1</w:t>
            </w:r>
            <w:r w:rsidR="00702625" w:rsidRPr="004B24E5">
              <w:rPr>
                <w:rFonts w:ascii="Arial" w:hAnsi="Arial" w:cs="Arial"/>
                <w:sz w:val="22"/>
                <w:szCs w:val="22"/>
                <w:lang w:val="en-US"/>
              </w:rPr>
              <w:t xml:space="preserve"> </w:t>
            </w:r>
            <w:r w:rsidRPr="004B24E5">
              <w:rPr>
                <w:rFonts w:ascii="Arial" w:hAnsi="Arial" w:cs="Arial"/>
                <w:sz w:val="22"/>
                <w:szCs w:val="22"/>
                <w:lang w:val="en-US"/>
              </w:rPr>
              <w:t>|2|3</w:t>
            </w:r>
            <w:r w:rsidR="00702625" w:rsidRPr="004B24E5">
              <w:rPr>
                <w:rFonts w:ascii="Arial" w:hAnsi="Arial" w:cs="Arial"/>
                <w:sz w:val="22"/>
                <w:szCs w:val="22"/>
                <w:lang w:val="en-US"/>
              </w:rPr>
              <w:t xml:space="preserve"> </w:t>
            </w:r>
            <w:r w:rsidRPr="004B24E5">
              <w:rPr>
                <w:rFonts w:ascii="Arial" w:hAnsi="Arial" w:cs="Arial"/>
                <w:sz w:val="22"/>
                <w:szCs w:val="22"/>
                <w:lang w:val="en-US"/>
              </w:rPr>
              <w:t xml:space="preserve">|    </w:t>
            </w:r>
            <w:r w:rsidR="00702625" w:rsidRPr="004B24E5">
              <w:rPr>
                <w:rFonts w:ascii="Arial" w:hAnsi="Arial" w:cs="Arial"/>
                <w:sz w:val="22"/>
                <w:szCs w:val="22"/>
                <w:lang w:val="en-US"/>
              </w:rPr>
              <w:t xml:space="preserve">      </w:t>
            </w:r>
            <w:r w:rsidRPr="004B24E5">
              <w:rPr>
                <w:rFonts w:ascii="Arial" w:hAnsi="Arial" w:cs="Arial"/>
                <w:sz w:val="22"/>
                <w:szCs w:val="22"/>
                <w:lang w:val="en-US"/>
              </w:rPr>
              <w:t xml:space="preserve">   |4|         </w:t>
            </w:r>
            <w:r w:rsidR="00702625" w:rsidRPr="004B24E5">
              <w:rPr>
                <w:rFonts w:ascii="Arial" w:hAnsi="Arial" w:cs="Arial"/>
                <w:sz w:val="22"/>
                <w:szCs w:val="22"/>
                <w:lang w:val="en-US"/>
              </w:rPr>
              <w:t xml:space="preserve">        </w:t>
            </w:r>
            <w:r w:rsidRPr="004B24E5">
              <w:rPr>
                <w:rFonts w:ascii="Arial" w:hAnsi="Arial" w:cs="Arial"/>
                <w:sz w:val="22"/>
                <w:szCs w:val="22"/>
                <w:lang w:val="en-US"/>
              </w:rPr>
              <w:t xml:space="preserve">    |                          </w:t>
            </w:r>
            <w:r w:rsidR="00702625" w:rsidRPr="004B24E5">
              <w:rPr>
                <w:rFonts w:ascii="Arial" w:hAnsi="Arial" w:cs="Arial"/>
                <w:sz w:val="22"/>
                <w:szCs w:val="22"/>
                <w:lang w:val="en-US"/>
              </w:rPr>
              <w:t xml:space="preserve">              </w:t>
            </w:r>
            <w:r w:rsidRPr="004B24E5">
              <w:rPr>
                <w:rFonts w:ascii="Arial" w:hAnsi="Arial" w:cs="Arial"/>
                <w:sz w:val="22"/>
                <w:szCs w:val="22"/>
                <w:lang w:val="en-US"/>
              </w:rPr>
              <w:t xml:space="preserve">     |</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 - - - - - - - - </w:t>
            </w:r>
            <w:r w:rsidR="00702625" w:rsidRPr="004B24E5">
              <w:rPr>
                <w:rFonts w:ascii="Arial" w:hAnsi="Arial" w:cs="Arial"/>
                <w:sz w:val="22"/>
                <w:szCs w:val="22"/>
                <w:lang w:val="en-US"/>
              </w:rPr>
              <w:t>---------------</w:t>
            </w:r>
            <w:r w:rsidRPr="004B24E5">
              <w:rPr>
                <w:rFonts w:ascii="Arial" w:hAnsi="Arial" w:cs="Arial"/>
                <w:sz w:val="22"/>
                <w:szCs w:val="22"/>
                <w:lang w:val="en-US"/>
              </w:rPr>
              <w:t>- - - - - - - +</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     Extended payload length continued, if payload </w:t>
            </w:r>
            <w:proofErr w:type="spellStart"/>
            <w:r w:rsidRPr="004B24E5">
              <w:rPr>
                <w:rFonts w:ascii="Arial" w:hAnsi="Arial" w:cs="Arial"/>
                <w:sz w:val="22"/>
                <w:szCs w:val="22"/>
                <w:lang w:val="en-US"/>
              </w:rPr>
              <w:t>len</w:t>
            </w:r>
            <w:proofErr w:type="spellEnd"/>
            <w:r w:rsidRPr="004B24E5">
              <w:rPr>
                <w:rFonts w:ascii="Arial" w:hAnsi="Arial" w:cs="Arial"/>
                <w:sz w:val="22"/>
                <w:szCs w:val="22"/>
                <w:lang w:val="en-US"/>
              </w:rPr>
              <w:t xml:space="preserve"> == 127  |</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 - - - - - - - - - - - - - - - +-------------------------</w:t>
            </w:r>
            <w:r w:rsidR="00702625" w:rsidRPr="004B24E5">
              <w:rPr>
                <w:rFonts w:ascii="Arial" w:hAnsi="Arial" w:cs="Arial"/>
                <w:sz w:val="22"/>
                <w:szCs w:val="22"/>
                <w:lang w:val="en-US"/>
              </w:rPr>
              <w:t>-------------------</w:t>
            </w:r>
            <w:r w:rsidRPr="004B24E5">
              <w:rPr>
                <w:rFonts w:ascii="Arial" w:hAnsi="Arial" w:cs="Arial"/>
                <w:sz w:val="22"/>
                <w:szCs w:val="22"/>
                <w:lang w:val="en-US"/>
              </w:rPr>
              <w: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                            </w:t>
            </w:r>
            <w:r w:rsidR="00702625" w:rsidRPr="004B24E5">
              <w:rPr>
                <w:rFonts w:ascii="Arial" w:hAnsi="Arial" w:cs="Arial"/>
                <w:sz w:val="22"/>
                <w:szCs w:val="22"/>
                <w:lang w:val="en-US"/>
              </w:rPr>
              <w:t xml:space="preserve">                      </w:t>
            </w:r>
            <w:r w:rsidRPr="004B24E5">
              <w:rPr>
                <w:rFonts w:ascii="Arial" w:hAnsi="Arial" w:cs="Arial"/>
                <w:sz w:val="22"/>
                <w:szCs w:val="22"/>
                <w:lang w:val="en-US"/>
              </w:rPr>
              <w:t xml:space="preserve">   |         Extension data       </w:t>
            </w:r>
            <w:r w:rsidR="00702625" w:rsidRPr="004B24E5">
              <w:rPr>
                <w:rFonts w:ascii="Arial" w:hAnsi="Arial" w:cs="Arial"/>
                <w:sz w:val="22"/>
                <w:szCs w:val="22"/>
                <w:lang w:val="en-US"/>
              </w:rPr>
              <w:t xml:space="preserve">    </w:t>
            </w:r>
            <w:r w:rsidRPr="004B24E5">
              <w:rPr>
                <w:rFonts w:ascii="Arial" w:hAnsi="Arial" w:cs="Arial"/>
                <w:sz w:val="22"/>
                <w:szCs w:val="22"/>
                <w:lang w:val="en-US"/>
              </w:rPr>
              <w:t xml:space="preserve"> |</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 - - - - - - - - - - </w:t>
            </w:r>
            <w:r w:rsidR="00702625" w:rsidRPr="004B24E5">
              <w:rPr>
                <w:rFonts w:ascii="Arial" w:hAnsi="Arial" w:cs="Arial"/>
                <w:sz w:val="22"/>
                <w:szCs w:val="22"/>
                <w:lang w:val="en-US"/>
              </w:rPr>
              <w:t>--------------------</w:t>
            </w:r>
            <w:r w:rsidRPr="004B24E5">
              <w:rPr>
                <w:rFonts w:ascii="Arial" w:hAnsi="Arial" w:cs="Arial"/>
                <w:sz w:val="22"/>
                <w:szCs w:val="22"/>
                <w:lang w:val="en-US"/>
              </w:rPr>
              <w:t>- - - - - +</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                                                          </w:t>
            </w:r>
            <w:r w:rsidR="00702625" w:rsidRPr="004B24E5">
              <w:rPr>
                <w:rFonts w:ascii="Arial" w:hAnsi="Arial" w:cs="Arial"/>
                <w:sz w:val="22"/>
                <w:szCs w:val="22"/>
                <w:lang w:val="en-US"/>
              </w:rPr>
              <w:t xml:space="preserve">                                    </w:t>
            </w:r>
            <w:r w:rsidRPr="004B24E5">
              <w:rPr>
                <w:rFonts w:ascii="Arial" w:hAnsi="Arial" w:cs="Arial"/>
                <w:sz w:val="22"/>
                <w:szCs w:val="22"/>
                <w:lang w:val="en-US"/>
              </w:rPr>
              <w:t xml:space="preserve">     :</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w:t>
            </w:r>
            <w:r w:rsidR="00702625" w:rsidRPr="004B24E5">
              <w:rPr>
                <w:rFonts w:ascii="Arial" w:hAnsi="Arial" w:cs="Arial"/>
                <w:sz w:val="22"/>
                <w:szCs w:val="22"/>
                <w:lang w:val="en-US"/>
              </w:rPr>
              <w:t>------------------</w:t>
            </w:r>
            <w:r w:rsidRPr="004B24E5">
              <w:rPr>
                <w:rFonts w:ascii="Arial" w:hAnsi="Arial" w:cs="Arial"/>
                <w:sz w:val="22"/>
                <w:szCs w:val="22"/>
                <w:lang w:val="en-US"/>
              </w:rPr>
              <w: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                    </w:t>
            </w:r>
            <w:r w:rsidR="00702625" w:rsidRPr="004B24E5">
              <w:rPr>
                <w:rFonts w:ascii="Arial" w:hAnsi="Arial" w:cs="Arial"/>
                <w:sz w:val="22"/>
                <w:szCs w:val="22"/>
                <w:lang w:val="en-US"/>
              </w:rPr>
              <w:t xml:space="preserve">             </w:t>
            </w:r>
            <w:r w:rsidRPr="004B24E5">
              <w:rPr>
                <w:rFonts w:ascii="Arial" w:hAnsi="Arial" w:cs="Arial"/>
                <w:sz w:val="22"/>
                <w:szCs w:val="22"/>
                <w:lang w:val="en-US"/>
              </w:rPr>
              <w:t xml:space="preserve">   Application data                     </w:t>
            </w:r>
            <w:r w:rsidR="00702625" w:rsidRPr="004B24E5">
              <w:rPr>
                <w:rFonts w:ascii="Arial" w:hAnsi="Arial" w:cs="Arial"/>
                <w:sz w:val="22"/>
                <w:szCs w:val="22"/>
                <w:lang w:val="en-US"/>
              </w:rPr>
              <w:t xml:space="preserve">              </w:t>
            </w:r>
            <w:r w:rsidRPr="004B24E5">
              <w:rPr>
                <w:rFonts w:ascii="Arial" w:hAnsi="Arial" w:cs="Arial"/>
                <w:sz w:val="22"/>
                <w:szCs w:val="22"/>
                <w:lang w:val="en-US"/>
              </w:rPr>
              <w:t xml:space="preserve">   :</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w:t>
            </w:r>
            <w:r w:rsidR="00702625" w:rsidRPr="004B24E5">
              <w:rPr>
                <w:rFonts w:ascii="Arial" w:hAnsi="Arial" w:cs="Arial"/>
                <w:sz w:val="22"/>
                <w:szCs w:val="22"/>
                <w:lang w:val="en-US"/>
              </w:rPr>
              <w:t>------------------</w:t>
            </w:r>
            <w:r w:rsidRPr="004B24E5">
              <w:rPr>
                <w:rFonts w:ascii="Arial" w:hAnsi="Arial" w:cs="Arial"/>
                <w:sz w:val="22"/>
                <w:szCs w:val="22"/>
                <w:lang w:val="en-US"/>
              </w:rPr>
              <w: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 name="T:ClientLibrary.org.jwebsocket.client.csharp.kit.WebSocketException"&gt;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&lt;author&gt;Rolando Betancourt </w:t>
            </w:r>
            <w:proofErr w:type="spellStart"/>
            <w:r w:rsidRPr="004B24E5">
              <w:rPr>
                <w:rFonts w:ascii="Arial" w:hAnsi="Arial" w:cs="Arial"/>
                <w:sz w:val="22"/>
                <w:szCs w:val="22"/>
                <w:lang w:val="en-US"/>
              </w:rPr>
              <w:t>Toucet</w:t>
            </w:r>
            <w:proofErr w:type="spellEnd"/>
            <w:r w:rsidRPr="004B24E5">
              <w:rPr>
                <w:rFonts w:ascii="Arial" w:hAnsi="Arial" w:cs="Arial"/>
                <w:sz w:val="22"/>
                <w:szCs w:val="22"/>
                <w:lang w:val="en-US"/>
              </w:rPr>
              <w:t>&lt;/author&gt;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w:t>
            </w:r>
            <w:proofErr w:type="spellStart"/>
            <w:r w:rsidRPr="004B24E5">
              <w:rPr>
                <w:rFonts w:ascii="Arial" w:hAnsi="Arial" w:cs="Arial"/>
                <w:sz w:val="22"/>
                <w:szCs w:val="22"/>
                <w:lang w:val="en-US"/>
              </w:rPr>
              <w:t>lastUpdate</w:t>
            </w:r>
            <w:proofErr w:type="spellEnd"/>
            <w:r w:rsidRPr="004B24E5">
              <w:rPr>
                <w:rFonts w:ascii="Arial" w:hAnsi="Arial" w:cs="Arial"/>
                <w:sz w:val="22"/>
                <w:szCs w:val="22"/>
                <w:lang w:val="en-US"/>
              </w:rPr>
              <w:t>&gt;3/26/2012&lt;/</w:t>
            </w:r>
            <w:proofErr w:type="spellStart"/>
            <w:r w:rsidRPr="004B24E5">
              <w:rPr>
                <w:rFonts w:ascii="Arial" w:hAnsi="Arial" w:cs="Arial"/>
                <w:sz w:val="22"/>
                <w:szCs w:val="22"/>
                <w:lang w:val="en-US"/>
              </w:rPr>
              <w:t>lastUpdate</w:t>
            </w:r>
            <w:proofErr w:type="spellEnd"/>
            <w:r w:rsidRPr="004B24E5">
              <w:rPr>
                <w:rFonts w:ascii="Arial" w:hAnsi="Arial" w:cs="Arial"/>
                <w:sz w:val="22"/>
                <w:szCs w:val="22"/>
                <w:lang w:val="en-US"/>
              </w:rPr>
              <w:t>&gt;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Defines an exception</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 name="T:ClientLibrary.org.jwebsocket.client.csharp.kit.WebSocketStateOfStatus"&gt;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&lt;author&gt;Rolando Betancourt </w:t>
            </w:r>
            <w:proofErr w:type="spellStart"/>
            <w:r w:rsidRPr="004B24E5">
              <w:rPr>
                <w:rFonts w:ascii="Arial" w:hAnsi="Arial" w:cs="Arial"/>
                <w:sz w:val="22"/>
                <w:szCs w:val="22"/>
                <w:lang w:val="en-US"/>
              </w:rPr>
              <w:t>Toucet</w:t>
            </w:r>
            <w:proofErr w:type="spellEnd"/>
            <w:r w:rsidRPr="004B24E5">
              <w:rPr>
                <w:rFonts w:ascii="Arial" w:hAnsi="Arial" w:cs="Arial"/>
                <w:sz w:val="22"/>
                <w:szCs w:val="22"/>
                <w:lang w:val="en-US"/>
              </w:rPr>
              <w:t>&lt;/author&gt;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w:t>
            </w:r>
            <w:proofErr w:type="spellStart"/>
            <w:r w:rsidRPr="004B24E5">
              <w:rPr>
                <w:rFonts w:ascii="Arial" w:hAnsi="Arial" w:cs="Arial"/>
                <w:sz w:val="22"/>
                <w:szCs w:val="22"/>
                <w:lang w:val="en-US"/>
              </w:rPr>
              <w:t>lastUpdate</w:t>
            </w:r>
            <w:proofErr w:type="spellEnd"/>
            <w:r w:rsidRPr="004B24E5">
              <w:rPr>
                <w:rFonts w:ascii="Arial" w:hAnsi="Arial" w:cs="Arial"/>
                <w:sz w:val="22"/>
                <w:szCs w:val="22"/>
                <w:lang w:val="en-US"/>
              </w:rPr>
              <w:t>&gt;3/26/2012&lt;/</w:t>
            </w:r>
            <w:proofErr w:type="spellStart"/>
            <w:r w:rsidRPr="004B24E5">
              <w:rPr>
                <w:rFonts w:ascii="Arial" w:hAnsi="Arial" w:cs="Arial"/>
                <w:sz w:val="22"/>
                <w:szCs w:val="22"/>
                <w:lang w:val="en-US"/>
              </w:rPr>
              <w:t>lastUpdate</w:t>
            </w:r>
            <w:proofErr w:type="spellEnd"/>
            <w:r w:rsidRPr="004B24E5">
              <w:rPr>
                <w:rFonts w:ascii="Arial" w:hAnsi="Arial" w:cs="Arial"/>
                <w:sz w:val="22"/>
                <w:szCs w:val="22"/>
                <w:lang w:val="en-US"/>
              </w:rPr>
              <w:t>&gt;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Status of the connection.</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lastRenderedPageBreak/>
              <w:t xml:space="preserve">            &lt;/summary&gt;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 name="T:ClientLibrary.org.jwebsocket.client.token.api.WebSocketResponseTokenListener"&gt;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&lt;author&gt;Rolando Betancourt </w:t>
            </w:r>
            <w:proofErr w:type="spellStart"/>
            <w:r w:rsidRPr="004B24E5">
              <w:rPr>
                <w:rFonts w:ascii="Arial" w:hAnsi="Arial" w:cs="Arial"/>
                <w:sz w:val="22"/>
                <w:szCs w:val="22"/>
                <w:lang w:val="en-US"/>
              </w:rPr>
              <w:t>Toucet</w:t>
            </w:r>
            <w:proofErr w:type="spellEnd"/>
            <w:r w:rsidRPr="004B24E5">
              <w:rPr>
                <w:rFonts w:ascii="Arial" w:hAnsi="Arial" w:cs="Arial"/>
                <w:sz w:val="22"/>
                <w:szCs w:val="22"/>
                <w:lang w:val="en-US"/>
              </w:rPr>
              <w:t>&lt;/author&gt;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w:t>
            </w:r>
            <w:proofErr w:type="spellStart"/>
            <w:r w:rsidRPr="004B24E5">
              <w:rPr>
                <w:rFonts w:ascii="Arial" w:hAnsi="Arial" w:cs="Arial"/>
                <w:sz w:val="22"/>
                <w:szCs w:val="22"/>
                <w:lang w:val="en-US"/>
              </w:rPr>
              <w:t>lastUpdate</w:t>
            </w:r>
            <w:proofErr w:type="spellEnd"/>
            <w:r w:rsidRPr="004B24E5">
              <w:rPr>
                <w:rFonts w:ascii="Arial" w:hAnsi="Arial" w:cs="Arial"/>
                <w:sz w:val="22"/>
                <w:szCs w:val="22"/>
                <w:lang w:val="en-US"/>
              </w:rPr>
              <w:t>&gt;3/26/2012&lt;/</w:t>
            </w:r>
            <w:proofErr w:type="spellStart"/>
            <w:r w:rsidRPr="004B24E5">
              <w:rPr>
                <w:rFonts w:ascii="Arial" w:hAnsi="Arial" w:cs="Arial"/>
                <w:sz w:val="22"/>
                <w:szCs w:val="22"/>
                <w:lang w:val="en-US"/>
              </w:rPr>
              <w:t>lastUpdate</w:t>
            </w:r>
            <w:proofErr w:type="spellEnd"/>
            <w:r w:rsidRPr="004B24E5">
              <w:rPr>
                <w:rFonts w:ascii="Arial" w:hAnsi="Arial" w:cs="Arial"/>
                <w:sz w:val="22"/>
                <w:szCs w:val="22"/>
                <w:lang w:val="en-US"/>
              </w:rPr>
              <w:t>&gt;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 name="M:ClientLibrary.org.jwebsocket.client.token.api.WebSocketResponseTokenListener.OnTimeout(ClientLibrary.org.jwebsocket.client.token.api.Token)"&gt;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Is fired when the given response timeout is exceeded.</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 xml:space="preserve"> name="</w:t>
            </w:r>
            <w:proofErr w:type="spellStart"/>
            <w:r w:rsidRPr="004B24E5">
              <w:rPr>
                <w:rFonts w:ascii="Arial" w:hAnsi="Arial" w:cs="Arial"/>
                <w:sz w:val="22"/>
                <w:szCs w:val="22"/>
                <w:lang w:val="en-US"/>
              </w:rPr>
              <w:t>aToken</w:t>
            </w:r>
            <w:proofErr w:type="spellEnd"/>
            <w:r w:rsidRPr="004B24E5">
              <w:rPr>
                <w:rFonts w:ascii="Arial" w:hAnsi="Arial" w:cs="Arial"/>
                <w:sz w:val="22"/>
                <w:szCs w:val="22"/>
                <w:lang w:val="en-US"/>
              </w:rPr>
              <w:t>"&gt;&lt;/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 name="M:ClientLibrary.org.jwebsocket.client.token.api.WebSocketResponseTokenListener.OnResponse(ClientLibrary.org.jwebsocket.client.token.api.Token)"&gt;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Is fired on any response to a send token.</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 xml:space="preserve"> name="</w:t>
            </w:r>
            <w:proofErr w:type="spellStart"/>
            <w:r w:rsidRPr="004B24E5">
              <w:rPr>
                <w:rFonts w:ascii="Arial" w:hAnsi="Arial" w:cs="Arial"/>
                <w:sz w:val="22"/>
                <w:szCs w:val="22"/>
                <w:lang w:val="en-US"/>
              </w:rPr>
              <w:t>aToken</w:t>
            </w:r>
            <w:proofErr w:type="spellEnd"/>
            <w:r w:rsidRPr="004B24E5">
              <w:rPr>
                <w:rFonts w:ascii="Arial" w:hAnsi="Arial" w:cs="Arial"/>
                <w:sz w:val="22"/>
                <w:szCs w:val="22"/>
                <w:lang w:val="en-US"/>
              </w:rPr>
              <w:t>"&gt;&lt;/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 name="M:ClientLibrary.org.jwebsocket.client.token.api.WebSocketResponseTokenListener.OnSuccess(ClientLibrary.org.jwebsocket.client.token.api.Token)"&gt;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Is fired if </w:t>
            </w:r>
            <w:proofErr w:type="spellStart"/>
            <w:r w:rsidRPr="004B24E5">
              <w:rPr>
                <w:rFonts w:ascii="Arial" w:hAnsi="Arial" w:cs="Arial"/>
                <w:sz w:val="22"/>
                <w:szCs w:val="22"/>
                <w:lang w:val="en-US"/>
              </w:rPr>
              <w:t>token.code</w:t>
            </w:r>
            <w:proofErr w:type="spellEnd"/>
            <w:r w:rsidRPr="004B24E5">
              <w:rPr>
                <w:rFonts w:ascii="Arial" w:hAnsi="Arial" w:cs="Arial"/>
                <w:sz w:val="22"/>
                <w:szCs w:val="22"/>
                <w:lang w:val="en-US"/>
              </w:rPr>
              <w:t xml:space="preserve"> equals 0 (zero).</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lastRenderedPageBreak/>
              <w:t xml:space="preserve">            &lt;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 xml:space="preserve"> name="</w:t>
            </w:r>
            <w:proofErr w:type="spellStart"/>
            <w:r w:rsidRPr="004B24E5">
              <w:rPr>
                <w:rFonts w:ascii="Arial" w:hAnsi="Arial" w:cs="Arial"/>
                <w:sz w:val="22"/>
                <w:szCs w:val="22"/>
                <w:lang w:val="en-US"/>
              </w:rPr>
              <w:t>aToken</w:t>
            </w:r>
            <w:proofErr w:type="spellEnd"/>
            <w:r w:rsidRPr="004B24E5">
              <w:rPr>
                <w:rFonts w:ascii="Arial" w:hAnsi="Arial" w:cs="Arial"/>
                <w:sz w:val="22"/>
                <w:szCs w:val="22"/>
                <w:lang w:val="en-US"/>
              </w:rPr>
              <w:t>"&gt;&lt;/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 name="M:ClientLibrary.org.jwebsocket.client.token.api.WebSocketResponseTokenListener.OnFailure(ClientLibrary.org.jwebsocket.client.token.api.Token)"&gt;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Is fired if </w:t>
            </w:r>
            <w:proofErr w:type="spellStart"/>
            <w:r w:rsidRPr="004B24E5">
              <w:rPr>
                <w:rFonts w:ascii="Arial" w:hAnsi="Arial" w:cs="Arial"/>
                <w:sz w:val="22"/>
                <w:szCs w:val="22"/>
                <w:lang w:val="en-US"/>
              </w:rPr>
              <w:t>token.code</w:t>
            </w:r>
            <w:proofErr w:type="spellEnd"/>
            <w:r w:rsidRPr="004B24E5">
              <w:rPr>
                <w:rFonts w:ascii="Arial" w:hAnsi="Arial" w:cs="Arial"/>
                <w:sz w:val="22"/>
                <w:szCs w:val="22"/>
                <w:lang w:val="en-US"/>
              </w:rPr>
              <w:t xml:space="preserve"> does not equal 0 (zero).</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 xml:space="preserve"> name="</w:t>
            </w:r>
            <w:proofErr w:type="spellStart"/>
            <w:r w:rsidRPr="004B24E5">
              <w:rPr>
                <w:rFonts w:ascii="Arial" w:hAnsi="Arial" w:cs="Arial"/>
                <w:sz w:val="22"/>
                <w:szCs w:val="22"/>
                <w:lang w:val="en-US"/>
              </w:rPr>
              <w:t>aToken</w:t>
            </w:r>
            <w:proofErr w:type="spellEnd"/>
            <w:r w:rsidRPr="004B24E5">
              <w:rPr>
                <w:rFonts w:ascii="Arial" w:hAnsi="Arial" w:cs="Arial"/>
                <w:sz w:val="22"/>
                <w:szCs w:val="22"/>
                <w:lang w:val="en-US"/>
              </w:rPr>
              <w:t>"&gt;&lt;/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 name="T:ClientLibrary.org.jwebsocket.client.csharp.kit.WebSocketHandshake"&gt;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&lt;author&gt;Rolando Betancourt </w:t>
            </w:r>
            <w:proofErr w:type="spellStart"/>
            <w:r w:rsidRPr="004B24E5">
              <w:rPr>
                <w:rFonts w:ascii="Arial" w:hAnsi="Arial" w:cs="Arial"/>
                <w:sz w:val="22"/>
                <w:szCs w:val="22"/>
                <w:lang w:val="en-US"/>
              </w:rPr>
              <w:t>Toucet</w:t>
            </w:r>
            <w:proofErr w:type="spellEnd"/>
            <w:r w:rsidRPr="004B24E5">
              <w:rPr>
                <w:rFonts w:ascii="Arial" w:hAnsi="Arial" w:cs="Arial"/>
                <w:sz w:val="22"/>
                <w:szCs w:val="22"/>
                <w:lang w:val="en-US"/>
              </w:rPr>
              <w:t>&lt;/author&gt;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w:t>
            </w:r>
            <w:proofErr w:type="spellStart"/>
            <w:r w:rsidRPr="004B24E5">
              <w:rPr>
                <w:rFonts w:ascii="Arial" w:hAnsi="Arial" w:cs="Arial"/>
                <w:sz w:val="22"/>
                <w:szCs w:val="22"/>
                <w:lang w:val="en-US"/>
              </w:rPr>
              <w:t>lastUpdate</w:t>
            </w:r>
            <w:proofErr w:type="spellEnd"/>
            <w:r w:rsidRPr="004B24E5">
              <w:rPr>
                <w:rFonts w:ascii="Arial" w:hAnsi="Arial" w:cs="Arial"/>
                <w:sz w:val="22"/>
                <w:szCs w:val="22"/>
                <w:lang w:val="en-US"/>
              </w:rPr>
              <w:t>&gt;3/26/2012&lt;/</w:t>
            </w:r>
            <w:proofErr w:type="spellStart"/>
            <w:r w:rsidRPr="004B24E5">
              <w:rPr>
                <w:rFonts w:ascii="Arial" w:hAnsi="Arial" w:cs="Arial"/>
                <w:sz w:val="22"/>
                <w:szCs w:val="22"/>
                <w:lang w:val="en-US"/>
              </w:rPr>
              <w:t>lastUpdate</w:t>
            </w:r>
            <w:proofErr w:type="spellEnd"/>
            <w:r w:rsidRPr="004B24E5">
              <w:rPr>
                <w:rFonts w:ascii="Arial" w:hAnsi="Arial" w:cs="Arial"/>
                <w:sz w:val="22"/>
                <w:szCs w:val="22"/>
                <w:lang w:val="en-US"/>
              </w:rPr>
              <w:t>&gt;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Utility class for </w:t>
            </w:r>
            <w:proofErr w:type="gramStart"/>
            <w:r w:rsidRPr="004B24E5">
              <w:rPr>
                <w:rFonts w:ascii="Arial" w:hAnsi="Arial" w:cs="Arial"/>
                <w:sz w:val="22"/>
                <w:szCs w:val="22"/>
                <w:lang w:val="en-US"/>
              </w:rPr>
              <w:t>all the</w:t>
            </w:r>
            <w:proofErr w:type="gramEnd"/>
            <w:r w:rsidRPr="004B24E5">
              <w:rPr>
                <w:rFonts w:ascii="Arial" w:hAnsi="Arial" w:cs="Arial"/>
                <w:sz w:val="22"/>
                <w:szCs w:val="22"/>
                <w:lang w:val="en-US"/>
              </w:rPr>
              <w:t xml:space="preserve"> handshake.</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 name="M:ClientLibrary.org.jwebsocket.client.csharp.kit.WebSocketHandshake.GenerateC2SRequest"&gt;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Generates the initial Handshake from a Client to the WebSocket.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&lt;returns&gt;Handshake as byte array.&lt;/returns&gt;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 name="M:ClientLibrary.org.jwebsocket.client.csharp.kit.WebSocketHandshake.VerifyS2CResponse(ClientLibrary.org.jwebsocket.client.csharp.kit.WebSocketHeaders)"&gt;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Verify that the server's response is correct.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 xml:space="preserve"> name="</w:t>
            </w:r>
            <w:proofErr w:type="spellStart"/>
            <w:r w:rsidRPr="004B24E5">
              <w:rPr>
                <w:rFonts w:ascii="Arial" w:hAnsi="Arial" w:cs="Arial"/>
                <w:sz w:val="22"/>
                <w:szCs w:val="22"/>
                <w:lang w:val="en-US"/>
              </w:rPr>
              <w:t>aHeaders</w:t>
            </w:r>
            <w:proofErr w:type="spellEnd"/>
            <w:r w:rsidRPr="004B24E5">
              <w:rPr>
                <w:rFonts w:ascii="Arial" w:hAnsi="Arial" w:cs="Arial"/>
                <w:sz w:val="22"/>
                <w:szCs w:val="22"/>
                <w:lang w:val="en-US"/>
              </w:rPr>
              <w:t>"&gt;Header with the response data.&lt;/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lastRenderedPageBreak/>
              <w:t xml:space="preserve">        &lt;/member&gt;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 name="T:ClientLibrary.org.jwebsocket.client.token.processor.JSONTokenProcessor"&gt;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&lt;author&gt;Rolando Betancourt </w:t>
            </w:r>
            <w:proofErr w:type="spellStart"/>
            <w:r w:rsidRPr="004B24E5">
              <w:rPr>
                <w:rFonts w:ascii="Arial" w:hAnsi="Arial" w:cs="Arial"/>
                <w:sz w:val="22"/>
                <w:szCs w:val="22"/>
                <w:lang w:val="en-US"/>
              </w:rPr>
              <w:t>Toucet</w:t>
            </w:r>
            <w:proofErr w:type="spellEnd"/>
            <w:r w:rsidRPr="004B24E5">
              <w:rPr>
                <w:rFonts w:ascii="Arial" w:hAnsi="Arial" w:cs="Arial"/>
                <w:sz w:val="22"/>
                <w:szCs w:val="22"/>
                <w:lang w:val="en-US"/>
              </w:rPr>
              <w:t>&lt;/author&gt;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w:t>
            </w:r>
            <w:proofErr w:type="spellStart"/>
            <w:r w:rsidRPr="004B24E5">
              <w:rPr>
                <w:rFonts w:ascii="Arial" w:hAnsi="Arial" w:cs="Arial"/>
                <w:sz w:val="22"/>
                <w:szCs w:val="22"/>
                <w:lang w:val="en-US"/>
              </w:rPr>
              <w:t>lastUpdate</w:t>
            </w:r>
            <w:proofErr w:type="spellEnd"/>
            <w:r w:rsidRPr="004B24E5">
              <w:rPr>
                <w:rFonts w:ascii="Arial" w:hAnsi="Arial" w:cs="Arial"/>
                <w:sz w:val="22"/>
                <w:szCs w:val="22"/>
                <w:lang w:val="en-US"/>
              </w:rPr>
              <w:t>&gt;3/26/2012&lt;/</w:t>
            </w:r>
            <w:proofErr w:type="spellStart"/>
            <w:r w:rsidRPr="004B24E5">
              <w:rPr>
                <w:rFonts w:ascii="Arial" w:hAnsi="Arial" w:cs="Arial"/>
                <w:sz w:val="22"/>
                <w:szCs w:val="22"/>
                <w:lang w:val="en-US"/>
              </w:rPr>
              <w:t>lastUpdate</w:t>
            </w:r>
            <w:proofErr w:type="spellEnd"/>
            <w:r w:rsidRPr="004B24E5">
              <w:rPr>
                <w:rFonts w:ascii="Arial" w:hAnsi="Arial" w:cs="Arial"/>
                <w:sz w:val="22"/>
                <w:szCs w:val="22"/>
                <w:lang w:val="en-US"/>
              </w:rPr>
              <w:t>&gt;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 name="T:ClientLibrary.org.jwebsocket.client.csharp.csbase.WebSocketRawPacket"&gt;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&lt;author&gt;Rolando Betancourt </w:t>
            </w:r>
            <w:proofErr w:type="spellStart"/>
            <w:r w:rsidRPr="004B24E5">
              <w:rPr>
                <w:rFonts w:ascii="Arial" w:hAnsi="Arial" w:cs="Arial"/>
                <w:sz w:val="22"/>
                <w:szCs w:val="22"/>
                <w:lang w:val="en-US"/>
              </w:rPr>
              <w:t>Toucet</w:t>
            </w:r>
            <w:proofErr w:type="spellEnd"/>
            <w:r w:rsidRPr="004B24E5">
              <w:rPr>
                <w:rFonts w:ascii="Arial" w:hAnsi="Arial" w:cs="Arial"/>
                <w:sz w:val="22"/>
                <w:szCs w:val="22"/>
                <w:lang w:val="en-US"/>
              </w:rPr>
              <w:t>&lt;/author&gt;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w:t>
            </w:r>
            <w:proofErr w:type="spellStart"/>
            <w:r w:rsidRPr="004B24E5">
              <w:rPr>
                <w:rFonts w:ascii="Arial" w:hAnsi="Arial" w:cs="Arial"/>
                <w:sz w:val="22"/>
                <w:szCs w:val="22"/>
                <w:lang w:val="en-US"/>
              </w:rPr>
              <w:t>lastUpdate</w:t>
            </w:r>
            <w:proofErr w:type="spellEnd"/>
            <w:r w:rsidRPr="004B24E5">
              <w:rPr>
                <w:rFonts w:ascii="Arial" w:hAnsi="Arial" w:cs="Arial"/>
                <w:sz w:val="22"/>
                <w:szCs w:val="22"/>
                <w:lang w:val="en-US"/>
              </w:rPr>
              <w:t>&gt;3/26/2012&lt;/</w:t>
            </w:r>
            <w:proofErr w:type="spellStart"/>
            <w:r w:rsidRPr="004B24E5">
              <w:rPr>
                <w:rFonts w:ascii="Arial" w:hAnsi="Arial" w:cs="Arial"/>
                <w:sz w:val="22"/>
                <w:szCs w:val="22"/>
                <w:lang w:val="en-US"/>
              </w:rPr>
              <w:t>lastUpdate</w:t>
            </w:r>
            <w:proofErr w:type="spellEnd"/>
            <w:r w:rsidRPr="004B24E5">
              <w:rPr>
                <w:rFonts w:ascii="Arial" w:hAnsi="Arial" w:cs="Arial"/>
                <w:sz w:val="22"/>
                <w:szCs w:val="22"/>
                <w:lang w:val="en-US"/>
              </w:rPr>
              <w:t>&gt;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Implements the low level data packets which are interchanged between</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w:t>
            </w:r>
            <w:proofErr w:type="gramStart"/>
            <w:r w:rsidRPr="004B24E5">
              <w:rPr>
                <w:rFonts w:ascii="Arial" w:hAnsi="Arial" w:cs="Arial"/>
                <w:sz w:val="22"/>
                <w:szCs w:val="22"/>
                <w:lang w:val="en-US"/>
              </w:rPr>
              <w:t>client</w:t>
            </w:r>
            <w:proofErr w:type="gramEnd"/>
            <w:r w:rsidRPr="004B24E5">
              <w:rPr>
                <w:rFonts w:ascii="Arial" w:hAnsi="Arial" w:cs="Arial"/>
                <w:sz w:val="22"/>
                <w:szCs w:val="22"/>
                <w:lang w:val="en-US"/>
              </w:rPr>
              <w:t xml:space="preserve"> and server. Data packets do not have a special format at this</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w:t>
            </w:r>
            <w:proofErr w:type="gramStart"/>
            <w:r w:rsidRPr="004B24E5">
              <w:rPr>
                <w:rFonts w:ascii="Arial" w:hAnsi="Arial" w:cs="Arial"/>
                <w:sz w:val="22"/>
                <w:szCs w:val="22"/>
                <w:lang w:val="en-US"/>
              </w:rPr>
              <w:t>communication</w:t>
            </w:r>
            <w:proofErr w:type="gramEnd"/>
            <w:r w:rsidRPr="004B24E5">
              <w:rPr>
                <w:rFonts w:ascii="Arial" w:hAnsi="Arial" w:cs="Arial"/>
                <w:sz w:val="22"/>
                <w:szCs w:val="22"/>
                <w:lang w:val="en-US"/>
              </w:rPr>
              <w:t xml:space="preserve"> level.</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 name="T:ClientLibrary.org.jwebsocket.client.token.tbase.WebSocketBaseTokenClient"&gt;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&lt;author&gt;Rolando Betancourt </w:t>
            </w:r>
            <w:proofErr w:type="spellStart"/>
            <w:r w:rsidRPr="004B24E5">
              <w:rPr>
                <w:rFonts w:ascii="Arial" w:hAnsi="Arial" w:cs="Arial"/>
                <w:sz w:val="22"/>
                <w:szCs w:val="22"/>
                <w:lang w:val="en-US"/>
              </w:rPr>
              <w:t>Toucet</w:t>
            </w:r>
            <w:proofErr w:type="spellEnd"/>
            <w:r w:rsidRPr="004B24E5">
              <w:rPr>
                <w:rFonts w:ascii="Arial" w:hAnsi="Arial" w:cs="Arial"/>
                <w:sz w:val="22"/>
                <w:szCs w:val="22"/>
                <w:lang w:val="en-US"/>
              </w:rPr>
              <w:t>&lt;/author&gt;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w:t>
            </w:r>
            <w:proofErr w:type="spellStart"/>
            <w:r w:rsidRPr="004B24E5">
              <w:rPr>
                <w:rFonts w:ascii="Arial" w:hAnsi="Arial" w:cs="Arial"/>
                <w:sz w:val="22"/>
                <w:szCs w:val="22"/>
                <w:lang w:val="en-US"/>
              </w:rPr>
              <w:t>lastUpdate</w:t>
            </w:r>
            <w:proofErr w:type="spellEnd"/>
            <w:r w:rsidRPr="004B24E5">
              <w:rPr>
                <w:rFonts w:ascii="Arial" w:hAnsi="Arial" w:cs="Arial"/>
                <w:sz w:val="22"/>
                <w:szCs w:val="22"/>
                <w:lang w:val="en-US"/>
              </w:rPr>
              <w:t>&gt;3/26/2012&lt;/</w:t>
            </w:r>
            <w:proofErr w:type="spellStart"/>
            <w:r w:rsidRPr="004B24E5">
              <w:rPr>
                <w:rFonts w:ascii="Arial" w:hAnsi="Arial" w:cs="Arial"/>
                <w:sz w:val="22"/>
                <w:szCs w:val="22"/>
                <w:lang w:val="en-US"/>
              </w:rPr>
              <w:t>lastUpdate</w:t>
            </w:r>
            <w:proofErr w:type="spellEnd"/>
            <w:r w:rsidRPr="004B24E5">
              <w:rPr>
                <w:rFonts w:ascii="Arial" w:hAnsi="Arial" w:cs="Arial"/>
                <w:sz w:val="22"/>
                <w:szCs w:val="22"/>
                <w:lang w:val="en-US"/>
              </w:rPr>
              <w:t>&gt;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Token based implementation of &lt;c&gt;</w:t>
            </w:r>
            <w:proofErr w:type="spellStart"/>
            <w:r w:rsidRPr="004B24E5">
              <w:rPr>
                <w:rFonts w:ascii="Arial" w:hAnsi="Arial" w:cs="Arial"/>
                <w:sz w:val="22"/>
                <w:szCs w:val="22"/>
                <w:lang w:val="en-US"/>
              </w:rPr>
              <w:t>WebSocketBaseClient</w:t>
            </w:r>
            <w:proofErr w:type="spellEnd"/>
            <w:r w:rsidRPr="004B24E5">
              <w:rPr>
                <w:rFonts w:ascii="Arial" w:hAnsi="Arial" w:cs="Arial"/>
                <w:sz w:val="22"/>
                <w:szCs w:val="22"/>
                <w:lang w:val="en-US"/>
              </w:rPr>
              <w:t>&lt;/c&gt;.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 name="T:ClientLibrary.org.jwebsocket.client.csharp.kit.WebSocketSubProtocol"&gt;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&lt;author&gt;Rolando Betancourt </w:t>
            </w:r>
            <w:proofErr w:type="spellStart"/>
            <w:r w:rsidRPr="004B24E5">
              <w:rPr>
                <w:rFonts w:ascii="Arial" w:hAnsi="Arial" w:cs="Arial"/>
                <w:sz w:val="22"/>
                <w:szCs w:val="22"/>
                <w:lang w:val="en-US"/>
              </w:rPr>
              <w:t>Toucet</w:t>
            </w:r>
            <w:proofErr w:type="spellEnd"/>
            <w:r w:rsidRPr="004B24E5">
              <w:rPr>
                <w:rFonts w:ascii="Arial" w:hAnsi="Arial" w:cs="Arial"/>
                <w:sz w:val="22"/>
                <w:szCs w:val="22"/>
                <w:lang w:val="en-US"/>
              </w:rPr>
              <w:t>&lt;/author&gt;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w:t>
            </w:r>
            <w:proofErr w:type="spellStart"/>
            <w:r w:rsidRPr="004B24E5">
              <w:rPr>
                <w:rFonts w:ascii="Arial" w:hAnsi="Arial" w:cs="Arial"/>
                <w:sz w:val="22"/>
                <w:szCs w:val="22"/>
                <w:lang w:val="en-US"/>
              </w:rPr>
              <w:t>lastUpdate</w:t>
            </w:r>
            <w:proofErr w:type="spellEnd"/>
            <w:r w:rsidRPr="004B24E5">
              <w:rPr>
                <w:rFonts w:ascii="Arial" w:hAnsi="Arial" w:cs="Arial"/>
                <w:sz w:val="22"/>
                <w:szCs w:val="22"/>
                <w:lang w:val="en-US"/>
              </w:rPr>
              <w:t>&gt;3/26/2012&lt;/</w:t>
            </w:r>
            <w:proofErr w:type="spellStart"/>
            <w:r w:rsidRPr="004B24E5">
              <w:rPr>
                <w:rFonts w:ascii="Arial" w:hAnsi="Arial" w:cs="Arial"/>
                <w:sz w:val="22"/>
                <w:szCs w:val="22"/>
                <w:lang w:val="en-US"/>
              </w:rPr>
              <w:t>lastUpdate</w:t>
            </w:r>
            <w:proofErr w:type="spellEnd"/>
            <w:r w:rsidRPr="004B24E5">
              <w:rPr>
                <w:rFonts w:ascii="Arial" w:hAnsi="Arial" w:cs="Arial"/>
                <w:sz w:val="22"/>
                <w:szCs w:val="22"/>
                <w:lang w:val="en-US"/>
              </w:rPr>
              <w:t>&gt;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Define WebSocket sub protocol.</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lastRenderedPageBreak/>
              <w:t xml:space="preserve">            &lt;/summary&gt;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 name="T:ClientLibrary.org.jwebsocket.client.common.WebSocketConstants"&gt;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&lt;author&gt;Rolando Betancourt </w:t>
            </w:r>
            <w:proofErr w:type="spellStart"/>
            <w:r w:rsidRPr="004B24E5">
              <w:rPr>
                <w:rFonts w:ascii="Arial" w:hAnsi="Arial" w:cs="Arial"/>
                <w:sz w:val="22"/>
                <w:szCs w:val="22"/>
                <w:lang w:val="en-US"/>
              </w:rPr>
              <w:t>Toucet</w:t>
            </w:r>
            <w:proofErr w:type="spellEnd"/>
            <w:r w:rsidRPr="004B24E5">
              <w:rPr>
                <w:rFonts w:ascii="Arial" w:hAnsi="Arial" w:cs="Arial"/>
                <w:sz w:val="22"/>
                <w:szCs w:val="22"/>
                <w:lang w:val="en-US"/>
              </w:rPr>
              <w:t>&lt;/author&gt;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w:t>
            </w:r>
            <w:proofErr w:type="spellStart"/>
            <w:r w:rsidRPr="004B24E5">
              <w:rPr>
                <w:rFonts w:ascii="Arial" w:hAnsi="Arial" w:cs="Arial"/>
                <w:sz w:val="22"/>
                <w:szCs w:val="22"/>
                <w:lang w:val="en-US"/>
              </w:rPr>
              <w:t>lastUpdate</w:t>
            </w:r>
            <w:proofErr w:type="spellEnd"/>
            <w:r w:rsidRPr="004B24E5">
              <w:rPr>
                <w:rFonts w:ascii="Arial" w:hAnsi="Arial" w:cs="Arial"/>
                <w:sz w:val="22"/>
                <w:szCs w:val="22"/>
                <w:lang w:val="en-US"/>
              </w:rPr>
              <w:t>&gt;3/26/2012&lt;/</w:t>
            </w:r>
            <w:proofErr w:type="spellStart"/>
            <w:r w:rsidRPr="004B24E5">
              <w:rPr>
                <w:rFonts w:ascii="Arial" w:hAnsi="Arial" w:cs="Arial"/>
                <w:sz w:val="22"/>
                <w:szCs w:val="22"/>
                <w:lang w:val="en-US"/>
              </w:rPr>
              <w:t>lastUpdate</w:t>
            </w:r>
            <w:proofErr w:type="spellEnd"/>
            <w:r w:rsidRPr="004B24E5">
              <w:rPr>
                <w:rFonts w:ascii="Arial" w:hAnsi="Arial" w:cs="Arial"/>
                <w:sz w:val="22"/>
                <w:szCs w:val="22"/>
                <w:lang w:val="en-US"/>
              </w:rPr>
              <w:t>&gt;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Contains all constants of the client.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 name="F:ClientLibrary.org.jwebsocket.client.common.WebSocketConstants.mLog"&gt;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Logger.</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 name="F:ClientLibrary.org.jwebsocket.client.common.WebSocketConstants.WS_ENCODING_DEFAULT"&gt;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Use text format as default encoding for WebSocket Packets if not explicitly specified.</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 name="F:ClientLibrary.org.jwebsocket.client.common.WebSocketConstants.WS_VERSION_DEFAULT"&gt;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WebSocket default protocol version.</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 name="F:ClientLibrary.org.jwebsocket.client.common.WebSocketConstants.WS_SUBP</w:t>
            </w:r>
            <w:r w:rsidRPr="004B24E5">
              <w:rPr>
                <w:rFonts w:ascii="Arial" w:hAnsi="Arial" w:cs="Arial"/>
                <w:sz w:val="22"/>
                <w:szCs w:val="22"/>
                <w:lang w:val="en-US"/>
              </w:rPr>
              <w:lastRenderedPageBreak/>
              <w:t>ROT_PREFIX"&gt;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w:t>
            </w:r>
            <w:proofErr w:type="gramStart"/>
            <w:r w:rsidRPr="004B24E5">
              <w:rPr>
                <w:rFonts w:ascii="Arial" w:hAnsi="Arial" w:cs="Arial"/>
                <w:sz w:val="22"/>
                <w:szCs w:val="22"/>
                <w:lang w:val="en-US"/>
              </w:rPr>
              <w:t>jWebSocket</w:t>
            </w:r>
            <w:proofErr w:type="gramEnd"/>
            <w:r w:rsidRPr="004B24E5">
              <w:rPr>
                <w:rFonts w:ascii="Arial" w:hAnsi="Arial" w:cs="Arial"/>
                <w:sz w:val="22"/>
                <w:szCs w:val="22"/>
                <w:lang w:val="en-US"/>
              </w:rPr>
              <w:t xml:space="preserve"> sub protocol prefix.</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 name="F:ClientLibrary.org.jwebsocket.client.common.WebSocketConstants.WS_SUBPROT_JSON"&gt;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w:t>
            </w:r>
            <w:proofErr w:type="gramStart"/>
            <w:r w:rsidRPr="004B24E5">
              <w:rPr>
                <w:rFonts w:ascii="Arial" w:hAnsi="Arial" w:cs="Arial"/>
                <w:sz w:val="22"/>
                <w:szCs w:val="22"/>
                <w:lang w:val="en-US"/>
              </w:rPr>
              <w:t>jWebSocket</w:t>
            </w:r>
            <w:proofErr w:type="gramEnd"/>
            <w:r w:rsidRPr="004B24E5">
              <w:rPr>
                <w:rFonts w:ascii="Arial" w:hAnsi="Arial" w:cs="Arial"/>
                <w:sz w:val="22"/>
                <w:szCs w:val="22"/>
                <w:lang w:val="en-US"/>
              </w:rPr>
              <w:t xml:space="preserve"> JSON sub protocol.</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 name="F:ClientLibrary.org.jwebsocket.client.common.WebSocketConstants.WS_SUBPROT_CSV"&gt;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w:t>
            </w:r>
            <w:proofErr w:type="gramStart"/>
            <w:r w:rsidRPr="004B24E5">
              <w:rPr>
                <w:rFonts w:ascii="Arial" w:hAnsi="Arial" w:cs="Arial"/>
                <w:sz w:val="22"/>
                <w:szCs w:val="22"/>
                <w:lang w:val="en-US"/>
              </w:rPr>
              <w:t>jWebSocket</w:t>
            </w:r>
            <w:proofErr w:type="gramEnd"/>
            <w:r w:rsidRPr="004B24E5">
              <w:rPr>
                <w:rFonts w:ascii="Arial" w:hAnsi="Arial" w:cs="Arial"/>
                <w:sz w:val="22"/>
                <w:szCs w:val="22"/>
                <w:lang w:val="en-US"/>
              </w:rPr>
              <w:t xml:space="preserve"> CSV sub protocol.</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 name="F:ClientLibrary.org.jwebsocket.client.common.WebSocketConstants.WS_SUBPROT_XML"&gt;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w:t>
            </w:r>
            <w:proofErr w:type="gramStart"/>
            <w:r w:rsidRPr="004B24E5">
              <w:rPr>
                <w:rFonts w:ascii="Arial" w:hAnsi="Arial" w:cs="Arial"/>
                <w:sz w:val="22"/>
                <w:szCs w:val="22"/>
                <w:lang w:val="en-US"/>
              </w:rPr>
              <w:t>jWebSocket</w:t>
            </w:r>
            <w:proofErr w:type="gramEnd"/>
            <w:r w:rsidRPr="004B24E5">
              <w:rPr>
                <w:rFonts w:ascii="Arial" w:hAnsi="Arial" w:cs="Arial"/>
                <w:sz w:val="22"/>
                <w:szCs w:val="22"/>
                <w:lang w:val="en-US"/>
              </w:rPr>
              <w:t xml:space="preserve"> XML sub protocol.</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 name="F:ClientLibrary.org.jwebsocket.client.common.WebSocketConstants.WS_SUBPROT_TEXT"&gt;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w:t>
            </w:r>
            <w:proofErr w:type="gramStart"/>
            <w:r w:rsidRPr="004B24E5">
              <w:rPr>
                <w:rFonts w:ascii="Arial" w:hAnsi="Arial" w:cs="Arial"/>
                <w:sz w:val="22"/>
                <w:szCs w:val="22"/>
                <w:lang w:val="en-US"/>
              </w:rPr>
              <w:t>jWebSocket</w:t>
            </w:r>
            <w:proofErr w:type="gramEnd"/>
            <w:r w:rsidRPr="004B24E5">
              <w:rPr>
                <w:rFonts w:ascii="Arial" w:hAnsi="Arial" w:cs="Arial"/>
                <w:sz w:val="22"/>
                <w:szCs w:val="22"/>
                <w:lang w:val="en-US"/>
              </w:rPr>
              <w:t xml:space="preserve"> custom specific text sub protocol.</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lastRenderedPageBreak/>
              <w:t xml:space="preserve">        &lt;member name="F:ClientLibrary.org.jwebsocket.client.common.WebSocketConstants.WS_SUBPROT_BINARY"&gt;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w:t>
            </w:r>
            <w:proofErr w:type="gramStart"/>
            <w:r w:rsidRPr="004B24E5">
              <w:rPr>
                <w:rFonts w:ascii="Arial" w:hAnsi="Arial" w:cs="Arial"/>
                <w:sz w:val="22"/>
                <w:szCs w:val="22"/>
                <w:lang w:val="en-US"/>
              </w:rPr>
              <w:t>jWebSocket</w:t>
            </w:r>
            <w:proofErr w:type="gramEnd"/>
            <w:r w:rsidRPr="004B24E5">
              <w:rPr>
                <w:rFonts w:ascii="Arial" w:hAnsi="Arial" w:cs="Arial"/>
                <w:sz w:val="22"/>
                <w:szCs w:val="22"/>
                <w:lang w:val="en-US"/>
              </w:rPr>
              <w:t xml:space="preserve"> custom specific binary sub protocol.</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 name="F:ClientLibrary.org.jwebsocket.client.common.WebSocketConstants.WS_FORMAT_JSON"&gt;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JSON sub protocol format.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 name="F:ClientLibrary.org.jwebsocket.client.common.WebSocketConstants.WS_FORMAT_CSV"&gt;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CSV sub protocol format.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 name="F:ClientLibrary.org.jwebsocket.client.common.WebSocketConstants.WS_FORMAT_XML"&gt;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XML sub protocol format.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 name="F:ClientLibrary.org.jwebsocket.client.common.WebSocketConstants.WS_FORMAT_BINARY"&gt;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Binary sub protocol format.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lastRenderedPageBreak/>
              <w:t xml:space="preserve">            &lt;/summary&gt;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 name="F:ClientLibrary.org.jwebsocket.client.common.WebSocketConstants.WS_FORMAT_TEXT"&gt;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Custom specific sub protocol format.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 name="F:ClientLibrary.org.jwebsocket.client.common.WebSocketConstants.WS_SUBPROT_DEFAULT"&gt;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Default protocol.</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 name="F:ClientLibrary.org.jwebsocket.client.common.WebSocketConstants.HOST"&gt;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Host header from handshake.</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 name="F:ClientLibrary.org.jwebsocket.client.common.WebSocketConstants.UPGRADE"&gt;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Upgrade header from handshake.</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 name="F:ClientLibrary.org.jwebsocket.client.common.WebSocketConstants.CONNECTION"&gt;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lastRenderedPageBreak/>
              <w:t xml:space="preserve">            Connection header from handshake.</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 name="F:ClientLibrary.org.jwebsocket.client.common.WebSocketConstants.SEC_WEBSOCKET_KEY"&gt;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Sec-WebSocket-Key header from handshake.</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 name="F:ClientLibrary.org.jwebsocket.client.common.WebSocketConstants.ORIGIN"&gt;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Sec-WebSocket-Origin header from handshake.</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 name="F:ClientLibrary.org.jwebsocket.client.common.WebSocketConstants.SEC_WEBSOCKET_PROTOCOL"&gt;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Sec-WebSocket-Protocol header from handshake.</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 name="F:ClientLibrary.org.jwebsocket.client.common.WebSocketConstants.SEC_WEBSOCKET_VERSION"&gt;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Sec-WebSocket-Version header from handshake.</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 name="F:ClientLibrary.org.jwebsocket.client.common.WebSocketConstants.SEC_WEBSOCKET_ACCEPT"&gt;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lastRenderedPageBreak/>
              <w:t xml:space="preserve">            &lt;summary&gt;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Sec-WebSocket-Accept header from handshake.</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 name="F:ClientLibrary.org.jwebsocket.client.common.WebSocketConstants.SCHEME_WS"&gt;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Scheme </w:t>
            </w:r>
            <w:proofErr w:type="spellStart"/>
            <w:r w:rsidRPr="004B24E5">
              <w:rPr>
                <w:rFonts w:ascii="Arial" w:hAnsi="Arial" w:cs="Arial"/>
                <w:sz w:val="22"/>
                <w:szCs w:val="22"/>
                <w:lang w:val="en-US"/>
              </w:rPr>
              <w:t>ws</w:t>
            </w:r>
            <w:proofErr w:type="spellEnd"/>
            <w:r w:rsidRPr="004B24E5">
              <w:rPr>
                <w:rFonts w:ascii="Arial" w:hAnsi="Arial" w:cs="Arial"/>
                <w:sz w:val="22"/>
                <w:szCs w:val="22"/>
                <w:lang w:val="en-US"/>
              </w:rPr>
              <w:t xml:space="preserve"> for connection.</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 name="F:ClientLibrary.org.jwebsocket.client.common.WebSocketConstants.SCHEME_WSS"&gt;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Scheme </w:t>
            </w:r>
            <w:proofErr w:type="spellStart"/>
            <w:r w:rsidRPr="004B24E5">
              <w:rPr>
                <w:rFonts w:ascii="Arial" w:hAnsi="Arial" w:cs="Arial"/>
                <w:sz w:val="22"/>
                <w:szCs w:val="22"/>
                <w:lang w:val="en-US"/>
              </w:rPr>
              <w:t>wss</w:t>
            </w:r>
            <w:proofErr w:type="spellEnd"/>
            <w:r w:rsidRPr="004B24E5">
              <w:rPr>
                <w:rFonts w:ascii="Arial" w:hAnsi="Arial" w:cs="Arial"/>
                <w:sz w:val="22"/>
                <w:szCs w:val="22"/>
                <w:lang w:val="en-US"/>
              </w:rPr>
              <w:t xml:space="preserve"> for connection.</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 name="F:ClientLibrary.org.jwebsocket.client.common.WebSocketConstants.CONFIG"&gt;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XML configuration file.</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 name="F:ClientLibrary.org.jwebsocket.client.common.WebSocketConstants.DEFAULT_MAX_FRAME_SIZE"&gt;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The default maximum frame size if not configured.</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 name="F:ClientLibrary.org.jwebsocket.client.common.WebSocketConstants.DEFAULT</w:t>
            </w:r>
            <w:r w:rsidRPr="004B24E5">
              <w:rPr>
                <w:rFonts w:ascii="Arial" w:hAnsi="Arial" w:cs="Arial"/>
                <w:sz w:val="22"/>
                <w:szCs w:val="22"/>
                <w:lang w:val="en-US"/>
              </w:rPr>
              <w:lastRenderedPageBreak/>
              <w:t>_OPEN_TIMEOUT"&gt;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Default Session Timeout for client connections.</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 name="F:ClientLibrary.org.jwebsocket.client.common.WebSocketConstants.DEFAULT_PING_TIMEOUT"&gt;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Default ping Timeout for client connections.</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 name="F:ClientLibrary.org.jwebsocket.client.common.WebSocketConstants.DEFAULT_PING_DELAY"&gt;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Default ping delay for client connections.</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 name="F:ClientLibrary.org.jwebsocket.client.common.WebSocketConstants.WS_SUPPORTED_HYBI_VERSIONS"&gt;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WebSocket supported </w:t>
            </w:r>
            <w:proofErr w:type="spellStart"/>
            <w:r w:rsidRPr="004B24E5">
              <w:rPr>
                <w:rFonts w:ascii="Arial" w:hAnsi="Arial" w:cs="Arial"/>
                <w:sz w:val="22"/>
                <w:szCs w:val="22"/>
                <w:lang w:val="en-US"/>
              </w:rPr>
              <w:t>hixie</w:t>
            </w:r>
            <w:proofErr w:type="spellEnd"/>
            <w:r w:rsidRPr="004B24E5">
              <w:rPr>
                <w:rFonts w:ascii="Arial" w:hAnsi="Arial" w:cs="Arial"/>
                <w:sz w:val="22"/>
                <w:szCs w:val="22"/>
                <w:lang w:val="en-US"/>
              </w:rPr>
              <w:t xml:space="preserve"> versions.</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 name="M:ClientLibrary.org.jwebsocket.client.common.WebSocketConstants.#cctor"&gt;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Initializes the &lt;see cref="T:ClientLibrary.org.jwebsocket.client.common.WebSocketConstants"/&gt; class.</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lastRenderedPageBreak/>
              <w:t xml:space="preserve">        &lt;member name="M:ClientLibrary.org.jwebsocket.client.common.WebSocketConstants.InitialiceXML"&gt;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w:t>
            </w:r>
            <w:proofErr w:type="spellStart"/>
            <w:r w:rsidRPr="004B24E5">
              <w:rPr>
                <w:rFonts w:ascii="Arial" w:hAnsi="Arial" w:cs="Arial"/>
                <w:sz w:val="22"/>
                <w:szCs w:val="22"/>
                <w:lang w:val="en-US"/>
              </w:rPr>
              <w:t>Initialices</w:t>
            </w:r>
            <w:proofErr w:type="spellEnd"/>
            <w:r w:rsidRPr="004B24E5">
              <w:rPr>
                <w:rFonts w:ascii="Arial" w:hAnsi="Arial" w:cs="Arial"/>
                <w:sz w:val="22"/>
                <w:szCs w:val="22"/>
                <w:lang w:val="en-US"/>
              </w:rPr>
              <w:t xml:space="preserve"> the XML </w:t>
            </w:r>
            <w:proofErr w:type="spellStart"/>
            <w:r w:rsidRPr="004B24E5">
              <w:rPr>
                <w:rFonts w:ascii="Arial" w:hAnsi="Arial" w:cs="Arial"/>
                <w:sz w:val="22"/>
                <w:szCs w:val="22"/>
                <w:lang w:val="en-US"/>
              </w:rPr>
              <w:t>config</w:t>
            </w:r>
            <w:proofErr w:type="spellEnd"/>
            <w:r w:rsidRPr="004B24E5">
              <w:rPr>
                <w:rFonts w:ascii="Arial" w:hAnsi="Arial" w:cs="Arial"/>
                <w:sz w:val="22"/>
                <w:szCs w:val="22"/>
                <w:lang w:val="en-US"/>
              </w:rPr>
              <w: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 name="T:ClientLibrary.org.jwebsocket.client.token.tbase.TokenFactory"&gt;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&lt;author&gt;Rolando Betancourt </w:t>
            </w:r>
            <w:proofErr w:type="spellStart"/>
            <w:r w:rsidRPr="004B24E5">
              <w:rPr>
                <w:rFonts w:ascii="Arial" w:hAnsi="Arial" w:cs="Arial"/>
                <w:sz w:val="22"/>
                <w:szCs w:val="22"/>
                <w:lang w:val="en-US"/>
              </w:rPr>
              <w:t>Toucet</w:t>
            </w:r>
            <w:proofErr w:type="spellEnd"/>
            <w:r w:rsidRPr="004B24E5">
              <w:rPr>
                <w:rFonts w:ascii="Arial" w:hAnsi="Arial" w:cs="Arial"/>
                <w:sz w:val="22"/>
                <w:szCs w:val="22"/>
                <w:lang w:val="en-US"/>
              </w:rPr>
              <w:t>&lt;/author&gt;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w:t>
            </w:r>
            <w:proofErr w:type="spellStart"/>
            <w:r w:rsidRPr="004B24E5">
              <w:rPr>
                <w:rFonts w:ascii="Arial" w:hAnsi="Arial" w:cs="Arial"/>
                <w:sz w:val="22"/>
                <w:szCs w:val="22"/>
                <w:lang w:val="en-US"/>
              </w:rPr>
              <w:t>lastUpdate</w:t>
            </w:r>
            <w:proofErr w:type="spellEnd"/>
            <w:r w:rsidRPr="004B24E5">
              <w:rPr>
                <w:rFonts w:ascii="Arial" w:hAnsi="Arial" w:cs="Arial"/>
                <w:sz w:val="22"/>
                <w:szCs w:val="22"/>
                <w:lang w:val="en-US"/>
              </w:rPr>
              <w:t>&gt;3/26/2012&lt;/</w:t>
            </w:r>
            <w:proofErr w:type="spellStart"/>
            <w:r w:rsidRPr="004B24E5">
              <w:rPr>
                <w:rFonts w:ascii="Arial" w:hAnsi="Arial" w:cs="Arial"/>
                <w:sz w:val="22"/>
                <w:szCs w:val="22"/>
                <w:lang w:val="en-US"/>
              </w:rPr>
              <w:t>lastUpdate</w:t>
            </w:r>
            <w:proofErr w:type="spellEnd"/>
            <w:r w:rsidRPr="004B24E5">
              <w:rPr>
                <w:rFonts w:ascii="Arial" w:hAnsi="Arial" w:cs="Arial"/>
                <w:sz w:val="22"/>
                <w:szCs w:val="22"/>
                <w:lang w:val="en-US"/>
              </w:rPr>
              <w:t>&gt;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 name="T:ClientLibrary.org.jwebsocket.client.csharp.kit.WebSocketEncoding"&gt;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&lt;author&gt;Rolando Betancourt </w:t>
            </w:r>
            <w:proofErr w:type="spellStart"/>
            <w:r w:rsidRPr="004B24E5">
              <w:rPr>
                <w:rFonts w:ascii="Arial" w:hAnsi="Arial" w:cs="Arial"/>
                <w:sz w:val="22"/>
                <w:szCs w:val="22"/>
                <w:lang w:val="en-US"/>
              </w:rPr>
              <w:t>Toucet</w:t>
            </w:r>
            <w:proofErr w:type="spellEnd"/>
            <w:r w:rsidRPr="004B24E5">
              <w:rPr>
                <w:rFonts w:ascii="Arial" w:hAnsi="Arial" w:cs="Arial"/>
                <w:sz w:val="22"/>
                <w:szCs w:val="22"/>
                <w:lang w:val="en-US"/>
              </w:rPr>
              <w:t>&lt;/author&gt;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w:t>
            </w:r>
            <w:proofErr w:type="spellStart"/>
            <w:r w:rsidRPr="004B24E5">
              <w:rPr>
                <w:rFonts w:ascii="Arial" w:hAnsi="Arial" w:cs="Arial"/>
                <w:sz w:val="22"/>
                <w:szCs w:val="22"/>
                <w:lang w:val="en-US"/>
              </w:rPr>
              <w:t>lastUpdate</w:t>
            </w:r>
            <w:proofErr w:type="spellEnd"/>
            <w:r w:rsidRPr="004B24E5">
              <w:rPr>
                <w:rFonts w:ascii="Arial" w:hAnsi="Arial" w:cs="Arial"/>
                <w:sz w:val="22"/>
                <w:szCs w:val="22"/>
                <w:lang w:val="en-US"/>
              </w:rPr>
              <w:t>&gt;3/26/2012&lt;/</w:t>
            </w:r>
            <w:proofErr w:type="spellStart"/>
            <w:r w:rsidRPr="004B24E5">
              <w:rPr>
                <w:rFonts w:ascii="Arial" w:hAnsi="Arial" w:cs="Arial"/>
                <w:sz w:val="22"/>
                <w:szCs w:val="22"/>
                <w:lang w:val="en-US"/>
              </w:rPr>
              <w:t>lastUpdate</w:t>
            </w:r>
            <w:proofErr w:type="spellEnd"/>
            <w:r w:rsidRPr="004B24E5">
              <w:rPr>
                <w:rFonts w:ascii="Arial" w:hAnsi="Arial" w:cs="Arial"/>
                <w:sz w:val="22"/>
                <w:szCs w:val="22"/>
                <w:lang w:val="en-US"/>
              </w:rPr>
              <w:t>&gt;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Type of encoding for data packet.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 name="T:ClientLibrary.org.jwebsocket.client.csharp.kit.WebSocketCookieManager"&gt;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&lt;author&gt;Rolando Betancourt </w:t>
            </w:r>
            <w:proofErr w:type="spellStart"/>
            <w:r w:rsidRPr="004B24E5">
              <w:rPr>
                <w:rFonts w:ascii="Arial" w:hAnsi="Arial" w:cs="Arial"/>
                <w:sz w:val="22"/>
                <w:szCs w:val="22"/>
                <w:lang w:val="en-US"/>
              </w:rPr>
              <w:t>Toucet</w:t>
            </w:r>
            <w:proofErr w:type="spellEnd"/>
            <w:r w:rsidRPr="004B24E5">
              <w:rPr>
                <w:rFonts w:ascii="Arial" w:hAnsi="Arial" w:cs="Arial"/>
                <w:sz w:val="22"/>
                <w:szCs w:val="22"/>
                <w:lang w:val="en-US"/>
              </w:rPr>
              <w:t>&lt;/author&gt;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w:t>
            </w:r>
            <w:proofErr w:type="spellStart"/>
            <w:r w:rsidRPr="004B24E5">
              <w:rPr>
                <w:rFonts w:ascii="Arial" w:hAnsi="Arial" w:cs="Arial"/>
                <w:sz w:val="22"/>
                <w:szCs w:val="22"/>
                <w:lang w:val="en-US"/>
              </w:rPr>
              <w:t>lastUpdate</w:t>
            </w:r>
            <w:proofErr w:type="spellEnd"/>
            <w:r w:rsidRPr="004B24E5">
              <w:rPr>
                <w:rFonts w:ascii="Arial" w:hAnsi="Arial" w:cs="Arial"/>
                <w:sz w:val="22"/>
                <w:szCs w:val="22"/>
                <w:lang w:val="en-US"/>
              </w:rPr>
              <w:t>&gt;4/26/2012&lt;/</w:t>
            </w:r>
            <w:proofErr w:type="spellStart"/>
            <w:r w:rsidRPr="004B24E5">
              <w:rPr>
                <w:rFonts w:ascii="Arial" w:hAnsi="Arial" w:cs="Arial"/>
                <w:sz w:val="22"/>
                <w:szCs w:val="22"/>
                <w:lang w:val="en-US"/>
              </w:rPr>
              <w:t>lastUpdate</w:t>
            </w:r>
            <w:proofErr w:type="spellEnd"/>
            <w:r w:rsidRPr="004B24E5">
              <w:rPr>
                <w:rFonts w:ascii="Arial" w:hAnsi="Arial" w:cs="Arial"/>
                <w:sz w:val="22"/>
                <w:szCs w:val="22"/>
                <w:lang w:val="en-US"/>
              </w:rPr>
              <w:t>&gt;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 name="T:ClientLibrary.org.jwebsocket.client.csharp.api.ICookiesManager"&gt;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lastRenderedPageBreak/>
              <w:t xml:space="preserve">            &lt;author&gt;Rolando Betancourt </w:t>
            </w:r>
            <w:proofErr w:type="spellStart"/>
            <w:r w:rsidRPr="004B24E5">
              <w:rPr>
                <w:rFonts w:ascii="Arial" w:hAnsi="Arial" w:cs="Arial"/>
                <w:sz w:val="22"/>
                <w:szCs w:val="22"/>
                <w:lang w:val="en-US"/>
              </w:rPr>
              <w:t>Toucet</w:t>
            </w:r>
            <w:proofErr w:type="spellEnd"/>
            <w:r w:rsidRPr="004B24E5">
              <w:rPr>
                <w:rFonts w:ascii="Arial" w:hAnsi="Arial" w:cs="Arial"/>
                <w:sz w:val="22"/>
                <w:szCs w:val="22"/>
                <w:lang w:val="en-US"/>
              </w:rPr>
              <w:t>&lt;/author&gt;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w:t>
            </w:r>
            <w:proofErr w:type="spellStart"/>
            <w:r w:rsidRPr="004B24E5">
              <w:rPr>
                <w:rFonts w:ascii="Arial" w:hAnsi="Arial" w:cs="Arial"/>
                <w:sz w:val="22"/>
                <w:szCs w:val="22"/>
                <w:lang w:val="en-US"/>
              </w:rPr>
              <w:t>lastUpdate</w:t>
            </w:r>
            <w:proofErr w:type="spellEnd"/>
            <w:r w:rsidRPr="004B24E5">
              <w:rPr>
                <w:rFonts w:ascii="Arial" w:hAnsi="Arial" w:cs="Arial"/>
                <w:sz w:val="22"/>
                <w:szCs w:val="22"/>
                <w:lang w:val="en-US"/>
              </w:rPr>
              <w:t>&gt;4/26/2012&lt;/</w:t>
            </w:r>
            <w:proofErr w:type="spellStart"/>
            <w:r w:rsidRPr="004B24E5">
              <w:rPr>
                <w:rFonts w:ascii="Arial" w:hAnsi="Arial" w:cs="Arial"/>
                <w:sz w:val="22"/>
                <w:szCs w:val="22"/>
                <w:lang w:val="en-US"/>
              </w:rPr>
              <w:t>lastUpdate</w:t>
            </w:r>
            <w:proofErr w:type="spellEnd"/>
            <w:r w:rsidRPr="004B24E5">
              <w:rPr>
                <w:rFonts w:ascii="Arial" w:hAnsi="Arial" w:cs="Arial"/>
                <w:sz w:val="22"/>
                <w:szCs w:val="22"/>
                <w:lang w:val="en-US"/>
              </w:rPr>
              <w:t>&gt;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API for Cookie Manage</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 name="M:ClientLibrary.org.jwebsocket.client.csharp.api.ICookiesManager.AddCookies(System.Collections.Generic.List{System.String},System.Uri)"&gt;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 xml:space="preserve"> name="</w:t>
            </w:r>
            <w:proofErr w:type="spellStart"/>
            <w:r w:rsidRPr="004B24E5">
              <w:rPr>
                <w:rFonts w:ascii="Arial" w:hAnsi="Arial" w:cs="Arial"/>
                <w:sz w:val="22"/>
                <w:szCs w:val="22"/>
                <w:lang w:val="en-US"/>
              </w:rPr>
              <w:t>aCookies</w:t>
            </w:r>
            <w:proofErr w:type="spellEnd"/>
            <w:r w:rsidRPr="004B24E5">
              <w:rPr>
                <w:rFonts w:ascii="Arial" w:hAnsi="Arial" w:cs="Arial"/>
                <w:sz w:val="22"/>
                <w:szCs w:val="22"/>
                <w:lang w:val="en-US"/>
              </w:rPr>
              <w:t>"&gt;&lt;/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 xml:space="preserve"> name="</w:t>
            </w:r>
            <w:proofErr w:type="spellStart"/>
            <w:r w:rsidRPr="004B24E5">
              <w:rPr>
                <w:rFonts w:ascii="Arial" w:hAnsi="Arial" w:cs="Arial"/>
                <w:sz w:val="22"/>
                <w:szCs w:val="22"/>
                <w:lang w:val="en-US"/>
              </w:rPr>
              <w:t>aUri</w:t>
            </w:r>
            <w:proofErr w:type="spellEnd"/>
            <w:r w:rsidRPr="004B24E5">
              <w:rPr>
                <w:rFonts w:ascii="Arial" w:hAnsi="Arial" w:cs="Arial"/>
                <w:sz w:val="22"/>
                <w:szCs w:val="22"/>
                <w:lang w:val="en-US"/>
              </w:rPr>
              <w:t>"&gt;&lt;/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 name="M:ClientLibrary.org.jwebsocket.client.csharp.api.ICookiesManager.GetCookies(System.Uri)"&gt;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 xml:space="preserve"> name="</w:t>
            </w:r>
            <w:proofErr w:type="spellStart"/>
            <w:r w:rsidRPr="004B24E5">
              <w:rPr>
                <w:rFonts w:ascii="Arial" w:hAnsi="Arial" w:cs="Arial"/>
                <w:sz w:val="22"/>
                <w:szCs w:val="22"/>
                <w:lang w:val="en-US"/>
              </w:rPr>
              <w:t>aUri</w:t>
            </w:r>
            <w:proofErr w:type="spellEnd"/>
            <w:r w:rsidRPr="004B24E5">
              <w:rPr>
                <w:rFonts w:ascii="Arial" w:hAnsi="Arial" w:cs="Arial"/>
                <w:sz w:val="22"/>
                <w:szCs w:val="22"/>
                <w:lang w:val="en-US"/>
              </w:rPr>
              <w:t>"&gt;&lt;/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&lt;returns&gt;&lt;/returns&gt;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 name="M:ClientLibrary.org.jwebsocket.client.csharp.api.ICookiesManager.ProcessCookies(System.Web.HttpCookieCollection)"&gt;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 xml:space="preserve"> name="</w:t>
            </w:r>
            <w:proofErr w:type="spellStart"/>
            <w:r w:rsidRPr="004B24E5">
              <w:rPr>
                <w:rFonts w:ascii="Arial" w:hAnsi="Arial" w:cs="Arial"/>
                <w:sz w:val="22"/>
                <w:szCs w:val="22"/>
                <w:lang w:val="en-US"/>
              </w:rPr>
              <w:t>aCookies</w:t>
            </w:r>
            <w:proofErr w:type="spellEnd"/>
            <w:r w:rsidRPr="004B24E5">
              <w:rPr>
                <w:rFonts w:ascii="Arial" w:hAnsi="Arial" w:cs="Arial"/>
                <w:sz w:val="22"/>
                <w:szCs w:val="22"/>
                <w:lang w:val="en-US"/>
              </w:rPr>
              <w:t>"&gt;&lt;/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&lt;returns&gt;&lt;/returns&gt;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lastRenderedPageBreak/>
              <w:t xml:space="preserve">        &lt;member name="T:ClientLibrary.org.jwebsocket.client.csharp.kit.WebSocketReliabilityOptions"&gt;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&lt;author&gt;Rolando Betancourt </w:t>
            </w:r>
            <w:proofErr w:type="spellStart"/>
            <w:r w:rsidRPr="004B24E5">
              <w:rPr>
                <w:rFonts w:ascii="Arial" w:hAnsi="Arial" w:cs="Arial"/>
                <w:sz w:val="22"/>
                <w:szCs w:val="22"/>
                <w:lang w:val="en-US"/>
              </w:rPr>
              <w:t>Toucet</w:t>
            </w:r>
            <w:proofErr w:type="spellEnd"/>
            <w:r w:rsidRPr="004B24E5">
              <w:rPr>
                <w:rFonts w:ascii="Arial" w:hAnsi="Arial" w:cs="Arial"/>
                <w:sz w:val="22"/>
                <w:szCs w:val="22"/>
                <w:lang w:val="en-US"/>
              </w:rPr>
              <w:t>&lt;/author&gt;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w:t>
            </w:r>
            <w:proofErr w:type="spellStart"/>
            <w:r w:rsidRPr="004B24E5">
              <w:rPr>
                <w:rFonts w:ascii="Arial" w:hAnsi="Arial" w:cs="Arial"/>
                <w:sz w:val="22"/>
                <w:szCs w:val="22"/>
                <w:lang w:val="en-US"/>
              </w:rPr>
              <w:t>lastUpdate</w:t>
            </w:r>
            <w:proofErr w:type="spellEnd"/>
            <w:r w:rsidRPr="004B24E5">
              <w:rPr>
                <w:rFonts w:ascii="Arial" w:hAnsi="Arial" w:cs="Arial"/>
                <w:sz w:val="22"/>
                <w:szCs w:val="22"/>
                <w:lang w:val="en-US"/>
              </w:rPr>
              <w:t>&gt;3/26/2012&lt;/</w:t>
            </w:r>
            <w:proofErr w:type="spellStart"/>
            <w:r w:rsidRPr="004B24E5">
              <w:rPr>
                <w:rFonts w:ascii="Arial" w:hAnsi="Arial" w:cs="Arial"/>
                <w:sz w:val="22"/>
                <w:szCs w:val="22"/>
                <w:lang w:val="en-US"/>
              </w:rPr>
              <w:t>lastUpdate</w:t>
            </w:r>
            <w:proofErr w:type="spellEnd"/>
            <w:r w:rsidRPr="004B24E5">
              <w:rPr>
                <w:rFonts w:ascii="Arial" w:hAnsi="Arial" w:cs="Arial"/>
                <w:sz w:val="22"/>
                <w:szCs w:val="22"/>
                <w:lang w:val="en-US"/>
              </w:rPr>
              <w:t>&gt;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Reliability Options for connection.</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 name="T:ClientLibrary.org.jwebsocket.client.csharp.kit.WebSocketHeaders"&gt;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&lt;author&gt;Rolando Betancourt </w:t>
            </w:r>
            <w:proofErr w:type="spellStart"/>
            <w:r w:rsidRPr="004B24E5">
              <w:rPr>
                <w:rFonts w:ascii="Arial" w:hAnsi="Arial" w:cs="Arial"/>
                <w:sz w:val="22"/>
                <w:szCs w:val="22"/>
                <w:lang w:val="en-US"/>
              </w:rPr>
              <w:t>Toucet</w:t>
            </w:r>
            <w:proofErr w:type="spellEnd"/>
            <w:r w:rsidRPr="004B24E5">
              <w:rPr>
                <w:rFonts w:ascii="Arial" w:hAnsi="Arial" w:cs="Arial"/>
                <w:sz w:val="22"/>
                <w:szCs w:val="22"/>
                <w:lang w:val="en-US"/>
              </w:rPr>
              <w:t>&lt;/author&gt;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w:t>
            </w:r>
            <w:proofErr w:type="spellStart"/>
            <w:r w:rsidRPr="004B24E5">
              <w:rPr>
                <w:rFonts w:ascii="Arial" w:hAnsi="Arial" w:cs="Arial"/>
                <w:sz w:val="22"/>
                <w:szCs w:val="22"/>
                <w:lang w:val="en-US"/>
              </w:rPr>
              <w:t>lastUpdate</w:t>
            </w:r>
            <w:proofErr w:type="spellEnd"/>
            <w:r w:rsidRPr="004B24E5">
              <w:rPr>
                <w:rFonts w:ascii="Arial" w:hAnsi="Arial" w:cs="Arial"/>
                <w:sz w:val="22"/>
                <w:szCs w:val="22"/>
                <w:lang w:val="en-US"/>
              </w:rPr>
              <w:t>&gt;3/26/2012&lt;/</w:t>
            </w:r>
            <w:proofErr w:type="spellStart"/>
            <w:r w:rsidRPr="004B24E5">
              <w:rPr>
                <w:rFonts w:ascii="Arial" w:hAnsi="Arial" w:cs="Arial"/>
                <w:sz w:val="22"/>
                <w:szCs w:val="22"/>
                <w:lang w:val="en-US"/>
              </w:rPr>
              <w:t>lastUpdate</w:t>
            </w:r>
            <w:proofErr w:type="spellEnd"/>
            <w:r w:rsidRPr="004B24E5">
              <w:rPr>
                <w:rFonts w:ascii="Arial" w:hAnsi="Arial" w:cs="Arial"/>
                <w:sz w:val="22"/>
                <w:szCs w:val="22"/>
                <w:lang w:val="en-US"/>
              </w:rPr>
              <w:t>&gt;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Implementation of the request and response headers</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 name="M:ClientLibrary.org.jwebsocket.client.csharp.kit.WebSocketHeaders.ReadResponseFromStream(System.Net.Sockets.NetworkStream)"&gt;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Reads the response from stream.</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 xml:space="preserve"> name="</w:t>
            </w:r>
            <w:proofErr w:type="spellStart"/>
            <w:r w:rsidRPr="004B24E5">
              <w:rPr>
                <w:rFonts w:ascii="Arial" w:hAnsi="Arial" w:cs="Arial"/>
                <w:sz w:val="22"/>
                <w:szCs w:val="22"/>
                <w:lang w:val="en-US"/>
              </w:rPr>
              <w:t>aSR</w:t>
            </w:r>
            <w:proofErr w:type="spellEnd"/>
            <w:r w:rsidRPr="004B24E5">
              <w:rPr>
                <w:rFonts w:ascii="Arial" w:hAnsi="Arial" w:cs="Arial"/>
                <w:sz w:val="22"/>
                <w:szCs w:val="22"/>
                <w:lang w:val="en-US"/>
              </w:rPr>
              <w:t>"&gt;Data stream from server.&lt;/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 name="M:ClientLibrary.org.jwebsocket.client.csharp.kit.WebSocketHeaders.ReadRequestFromBuffer(System.Byte[])"&gt;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Reads the request from buffer.</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 xml:space="preserve"> name="</w:t>
            </w:r>
            <w:proofErr w:type="spellStart"/>
            <w:r w:rsidRPr="004B24E5">
              <w:rPr>
                <w:rFonts w:ascii="Arial" w:hAnsi="Arial" w:cs="Arial"/>
                <w:sz w:val="22"/>
                <w:szCs w:val="22"/>
                <w:lang w:val="en-US"/>
              </w:rPr>
              <w:t>aBuff</w:t>
            </w:r>
            <w:proofErr w:type="spellEnd"/>
            <w:r w:rsidRPr="004B24E5">
              <w:rPr>
                <w:rFonts w:ascii="Arial" w:hAnsi="Arial" w:cs="Arial"/>
                <w:sz w:val="22"/>
                <w:szCs w:val="22"/>
                <w:lang w:val="en-US"/>
              </w:rPr>
              <w:t>"&gt;Data buffer from client.&lt;/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 </w:t>
            </w:r>
            <w:r w:rsidRPr="004B24E5">
              <w:rPr>
                <w:rFonts w:ascii="Arial" w:hAnsi="Arial" w:cs="Arial"/>
                <w:sz w:val="22"/>
                <w:szCs w:val="22"/>
                <w:lang w:val="en-US"/>
              </w:rPr>
              <w:lastRenderedPageBreak/>
              <w:t>name="M:ClientLibrary.org.jwebsocket.client.csharp.kit.WebSocketHeaders.ToStringRequest"&gt;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Gets request as string.</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&lt;returns&gt;String request&lt;/returns&gt;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 name="M:ClientLibrary.org.jwebsocket.client.csharp.kit.WebSocketHeaders.ToStringResponse"&gt;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Gets response as string.</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&lt;returns&gt;String response&lt;/returns&gt;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&lt;/members&gt;</w:t>
            </w:r>
          </w:p>
          <w:p w:rsidR="00F61E3B" w:rsidRPr="004B24E5" w:rsidRDefault="00F61E3B" w:rsidP="00702625">
            <w:pPr>
              <w:pStyle w:val="Standard1"/>
              <w:tabs>
                <w:tab w:val="left" w:pos="0"/>
              </w:tabs>
              <w:spacing w:line="360" w:lineRule="auto"/>
              <w:rPr>
                <w:rFonts w:ascii="Arial" w:hAnsi="Arial" w:cs="Arial"/>
                <w:sz w:val="22"/>
                <w:szCs w:val="22"/>
                <w:lang w:val="en-US"/>
              </w:rPr>
            </w:pPr>
            <w:r w:rsidRPr="004B24E5">
              <w:rPr>
                <w:rFonts w:ascii="Arial" w:hAnsi="Arial" w:cs="Arial"/>
                <w:sz w:val="22"/>
                <w:szCs w:val="22"/>
                <w:lang w:val="en-US"/>
              </w:rPr>
              <w:t>&lt;/doc&gt;</w:t>
            </w:r>
          </w:p>
        </w:tc>
      </w:tr>
    </w:tbl>
    <w:p w:rsidR="00F61E3B" w:rsidRPr="004B24E5" w:rsidRDefault="00F61E3B" w:rsidP="00F61E3B"/>
    <w:sectPr w:rsidR="00F61E3B" w:rsidRPr="004B24E5" w:rsidSect="00926AAE">
      <w:headerReference w:type="default" r:id="rId13"/>
      <w:pgSz w:w="11905" w:h="16837"/>
      <w:pgMar w:top="1417" w:right="1701" w:bottom="1417" w:left="1701"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42F63" w:rsidRDefault="00942F63">
      <w:r>
        <w:separator/>
      </w:r>
    </w:p>
  </w:endnote>
  <w:endnote w:type="continuationSeparator" w:id="0">
    <w:p w:rsidR="00942F63" w:rsidRDefault="00942F63">
      <w:r>
        <w:continuationSeparator/>
      </w:r>
    </w:p>
  </w:endnote>
</w:endnotes>
</file>

<file path=word/fontTable.xml><?xml version="1.0" encoding="utf-8"?>
<w:fonts xmlns:r="http://schemas.openxmlformats.org/officeDocument/2006/relationships" xmlns:w="http://schemas.openxmlformats.org/wordprocessingml/2006/main">
  <w:font w:name="OpenSymbol">
    <w:altName w:val="Times New Roman"/>
    <w:charset w:val="00"/>
    <w:family w:val="auto"/>
    <w:pitch w:val="default"/>
    <w:sig w:usb0="00000000" w:usb1="00000000" w:usb2="00000000" w:usb3="00000000" w:csb0="00000000" w:csb1="00000000"/>
  </w:font>
  <w:font w:name="Bitstream Vera Sans">
    <w:altName w:val="Times New Roman"/>
    <w:charset w:val="00"/>
    <w:family w:val="roman"/>
    <w:pitch w:val="variable"/>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Humnst777 Lt BT">
    <w:charset w:val="00"/>
    <w:family w:val="swiss"/>
    <w:pitch w:val="variable"/>
    <w:sig w:usb0="00000000" w:usb1="00000000" w:usb2="00000000" w:usb3="00000000" w:csb0="00000000"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42F63" w:rsidRDefault="00942F63">
      <w:r>
        <w:rPr>
          <w:color w:val="000000"/>
        </w:rPr>
        <w:separator/>
      </w:r>
    </w:p>
  </w:footnote>
  <w:footnote w:type="continuationSeparator" w:id="0">
    <w:p w:rsidR="00942F63" w:rsidRDefault="00942F6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8503" w:type="dxa"/>
      <w:tblInd w:w="45" w:type="dxa"/>
      <w:tblLayout w:type="fixed"/>
      <w:tblCellMar>
        <w:left w:w="10" w:type="dxa"/>
        <w:right w:w="10" w:type="dxa"/>
      </w:tblCellMar>
      <w:tblLook w:val="0000"/>
    </w:tblPr>
    <w:tblGrid>
      <w:gridCol w:w="2657"/>
      <w:gridCol w:w="3360"/>
      <w:gridCol w:w="2486"/>
    </w:tblGrid>
    <w:tr w:rsidR="00136AD1">
      <w:trPr>
        <w:trHeight w:val="615"/>
        <w:tblHeader/>
      </w:trPr>
      <w:tc>
        <w:tcPr>
          <w:tcW w:w="2656" w:type="dxa"/>
          <w:tcBorders>
            <w:top w:val="single" w:sz="2" w:space="0" w:color="000000"/>
            <w:left w:val="single" w:sz="2" w:space="0" w:color="000000"/>
            <w:bottom w:val="single" w:sz="2" w:space="0" w:color="000000"/>
          </w:tcBorders>
          <w:tcMar>
            <w:top w:w="55" w:type="dxa"/>
            <w:left w:w="55" w:type="dxa"/>
            <w:bottom w:w="55" w:type="dxa"/>
            <w:right w:w="55" w:type="dxa"/>
          </w:tcMar>
        </w:tcPr>
        <w:p w:rsidR="00136AD1" w:rsidRDefault="00136AD1">
          <w:pPr>
            <w:pStyle w:val="TableContents"/>
          </w:pPr>
          <w:r>
            <w:rPr>
              <w:noProof/>
              <w:lang w:val="en-US" w:eastAsia="en-US"/>
            </w:rPr>
            <w:drawing>
              <wp:inline distT="0" distB="0" distL="0" distR="0">
                <wp:extent cx="1638360" cy="847799"/>
                <wp:effectExtent l="0" t="0" r="0" b="9451"/>
                <wp:docPr id="1" name="gráfico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1638360" cy="847799"/>
                        </a:xfrm>
                        <a:prstGeom prst="rect">
                          <a:avLst/>
                        </a:prstGeom>
                        <a:ln>
                          <a:noFill/>
                          <a:prstDash/>
                        </a:ln>
                      </pic:spPr>
                    </pic:pic>
                  </a:graphicData>
                </a:graphic>
              </wp:inline>
            </w:drawing>
          </w:r>
        </w:p>
      </w:tc>
      <w:tc>
        <w:tcPr>
          <w:tcW w:w="3360"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136AD1" w:rsidRDefault="00136AD1" w:rsidP="00A101EE">
          <w:pPr>
            <w:pStyle w:val="TableContents"/>
            <w:spacing w:line="360" w:lineRule="auto"/>
            <w:jc w:val="center"/>
            <w:rPr>
              <w:rFonts w:ascii="Arial" w:hAnsi="Arial"/>
              <w:sz w:val="44"/>
              <w:szCs w:val="44"/>
            </w:rPr>
          </w:pPr>
          <w:r>
            <w:rPr>
              <w:rFonts w:ascii="Arial" w:hAnsi="Arial"/>
              <w:sz w:val="44"/>
              <w:szCs w:val="44"/>
            </w:rPr>
            <w:t>D</w:t>
          </w:r>
          <w:r w:rsidRPr="00A101EE">
            <w:rPr>
              <w:rFonts w:ascii="Arial" w:hAnsi="Arial"/>
              <w:sz w:val="44"/>
              <w:szCs w:val="44"/>
            </w:rPr>
            <w:t xml:space="preserve">eveloper </w:t>
          </w:r>
          <w:r>
            <w:rPr>
              <w:rFonts w:ascii="Arial" w:hAnsi="Arial"/>
              <w:sz w:val="44"/>
              <w:szCs w:val="44"/>
            </w:rPr>
            <w:t>M</w:t>
          </w:r>
          <w:r w:rsidRPr="00A101EE">
            <w:rPr>
              <w:rFonts w:ascii="Arial" w:hAnsi="Arial"/>
              <w:sz w:val="44"/>
              <w:szCs w:val="44"/>
            </w:rPr>
            <w:t>anual</w:t>
          </w:r>
        </w:p>
      </w:tc>
      <w:tc>
        <w:tcPr>
          <w:tcW w:w="2486"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136AD1" w:rsidRDefault="00136AD1">
          <w:pPr>
            <w:pStyle w:val="TableContents"/>
          </w:pPr>
          <w:r>
            <w:rPr>
              <w:noProof/>
              <w:lang w:val="en-US" w:eastAsia="en-US"/>
            </w:rPr>
            <w:drawing>
              <wp:anchor distT="0" distB="0" distL="114300" distR="114300" simplePos="0" relativeHeight="251659264" behindDoc="0" locked="0" layoutInCell="1" allowOverlap="1">
                <wp:simplePos x="0" y="0"/>
                <wp:positionH relativeFrom="column">
                  <wp:posOffset>27940</wp:posOffset>
                </wp:positionH>
                <wp:positionV relativeFrom="paragraph">
                  <wp:posOffset>152400</wp:posOffset>
                </wp:positionV>
                <wp:extent cx="1428750" cy="695325"/>
                <wp:effectExtent l="0" t="0" r="0" b="9525"/>
                <wp:wrapSquare wrapText="largest"/>
                <wp:docPr id="2" name="Imagen 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rcRect/>
                        <a:stretch>
                          <a:fillRect/>
                        </a:stretch>
                      </pic:blipFill>
                      <pic:spPr>
                        <a:xfrm>
                          <a:off x="0" y="0"/>
                          <a:ext cx="1428750" cy="695325"/>
                        </a:xfrm>
                        <a:prstGeom prst="rect">
                          <a:avLst/>
                        </a:prstGeom>
                        <a:solidFill>
                          <a:srgbClr val="FFFFFF"/>
                        </a:solidFill>
                        <a:ln>
                          <a:noFill/>
                          <a:prstDash/>
                        </a:ln>
                      </pic:spPr>
                    </pic:pic>
                  </a:graphicData>
                </a:graphic>
              </wp:anchor>
            </w:drawing>
          </w:r>
        </w:p>
      </w:tc>
    </w:tr>
  </w:tbl>
  <w:p w:rsidR="00136AD1" w:rsidRDefault="00136AD1">
    <w:pPr>
      <w:pStyle w:val="Kopfzeil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AD47E4"/>
    <w:multiLevelType w:val="multilevel"/>
    <w:tmpl w:val="81A4F03E"/>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
    <w:nsid w:val="082F10C3"/>
    <w:multiLevelType w:val="hybridMultilevel"/>
    <w:tmpl w:val="41BA04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CD7AB2"/>
    <w:multiLevelType w:val="multilevel"/>
    <w:tmpl w:val="C74AF2FA"/>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3">
    <w:nsid w:val="0F672012"/>
    <w:multiLevelType w:val="multilevel"/>
    <w:tmpl w:val="3698BD10"/>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4">
    <w:nsid w:val="17717777"/>
    <w:multiLevelType w:val="multilevel"/>
    <w:tmpl w:val="AF7E0792"/>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5">
    <w:nsid w:val="18BC1201"/>
    <w:multiLevelType w:val="hybridMultilevel"/>
    <w:tmpl w:val="E74AA7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D491FD4"/>
    <w:multiLevelType w:val="hybridMultilevel"/>
    <w:tmpl w:val="A5EA85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6140875"/>
    <w:multiLevelType w:val="multilevel"/>
    <w:tmpl w:val="4260EB32"/>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8">
    <w:nsid w:val="27650D09"/>
    <w:multiLevelType w:val="hybridMultilevel"/>
    <w:tmpl w:val="A78055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88A6875"/>
    <w:multiLevelType w:val="multilevel"/>
    <w:tmpl w:val="3684F152"/>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0">
    <w:nsid w:val="28D35BA4"/>
    <w:multiLevelType w:val="hybridMultilevel"/>
    <w:tmpl w:val="B652E4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AF95D85"/>
    <w:multiLevelType w:val="hybridMultilevel"/>
    <w:tmpl w:val="E542CD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CA87689"/>
    <w:multiLevelType w:val="multilevel"/>
    <w:tmpl w:val="8FD8D116"/>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3">
    <w:nsid w:val="2E135B93"/>
    <w:multiLevelType w:val="hybridMultilevel"/>
    <w:tmpl w:val="C54471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E2509C4"/>
    <w:multiLevelType w:val="hybridMultilevel"/>
    <w:tmpl w:val="CE80C2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B97356A"/>
    <w:multiLevelType w:val="multilevel"/>
    <w:tmpl w:val="E872E918"/>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6">
    <w:nsid w:val="5141008C"/>
    <w:multiLevelType w:val="hybridMultilevel"/>
    <w:tmpl w:val="751E5A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260791F"/>
    <w:multiLevelType w:val="hybridMultilevel"/>
    <w:tmpl w:val="E85E22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48238B5"/>
    <w:multiLevelType w:val="multilevel"/>
    <w:tmpl w:val="557008B6"/>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9">
    <w:nsid w:val="54D66069"/>
    <w:multiLevelType w:val="multilevel"/>
    <w:tmpl w:val="B9AA5ABC"/>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0">
    <w:nsid w:val="558C2AF9"/>
    <w:multiLevelType w:val="multilevel"/>
    <w:tmpl w:val="839EB4B6"/>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21">
    <w:nsid w:val="63253D06"/>
    <w:multiLevelType w:val="hybridMultilevel"/>
    <w:tmpl w:val="92AC64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8A55293"/>
    <w:multiLevelType w:val="hybridMultilevel"/>
    <w:tmpl w:val="36909A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AE2349A"/>
    <w:multiLevelType w:val="multilevel"/>
    <w:tmpl w:val="713A20D8"/>
    <w:styleLink w:val="WW8Num1"/>
    <w:lvl w:ilvl="0">
      <w:start w:val="2"/>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21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432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6480"/>
      </w:pPr>
    </w:lvl>
  </w:abstractNum>
  <w:abstractNum w:abstractNumId="24">
    <w:nsid w:val="6B961DDA"/>
    <w:multiLevelType w:val="multilevel"/>
    <w:tmpl w:val="CF8CE902"/>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25">
    <w:nsid w:val="796C0918"/>
    <w:multiLevelType w:val="hybridMultilevel"/>
    <w:tmpl w:val="016AA1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D323DCE"/>
    <w:multiLevelType w:val="multilevel"/>
    <w:tmpl w:val="7AAE03FC"/>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num w:numId="1">
    <w:abstractNumId w:val="23"/>
  </w:num>
  <w:num w:numId="2">
    <w:abstractNumId w:val="19"/>
  </w:num>
  <w:num w:numId="3">
    <w:abstractNumId w:val="9"/>
  </w:num>
  <w:num w:numId="4">
    <w:abstractNumId w:val="19"/>
  </w:num>
  <w:num w:numId="5">
    <w:abstractNumId w:val="12"/>
  </w:num>
  <w:num w:numId="6">
    <w:abstractNumId w:val="19"/>
    <w:lvlOverride w:ilvl="0">
      <w:startOverride w:val="1"/>
    </w:lvlOverride>
  </w:num>
  <w:num w:numId="7">
    <w:abstractNumId w:val="26"/>
  </w:num>
  <w:num w:numId="8">
    <w:abstractNumId w:val="19"/>
    <w:lvlOverride w:ilvl="0">
      <w:startOverride w:val="1"/>
    </w:lvlOverride>
  </w:num>
  <w:num w:numId="9">
    <w:abstractNumId w:val="20"/>
  </w:num>
  <w:num w:numId="10">
    <w:abstractNumId w:val="19"/>
    <w:lvlOverride w:ilvl="0">
      <w:startOverride w:val="1"/>
    </w:lvlOverride>
  </w:num>
  <w:num w:numId="11">
    <w:abstractNumId w:val="2"/>
  </w:num>
  <w:num w:numId="12">
    <w:abstractNumId w:val="19"/>
    <w:lvlOverride w:ilvl="0">
      <w:startOverride w:val="1"/>
    </w:lvlOverride>
  </w:num>
  <w:num w:numId="13">
    <w:abstractNumId w:val="15"/>
  </w:num>
  <w:num w:numId="14">
    <w:abstractNumId w:val="19"/>
    <w:lvlOverride w:ilvl="0">
      <w:startOverride w:val="1"/>
    </w:lvlOverride>
  </w:num>
  <w:num w:numId="15">
    <w:abstractNumId w:val="18"/>
  </w:num>
  <w:num w:numId="16">
    <w:abstractNumId w:val="19"/>
    <w:lvlOverride w:ilvl="0">
      <w:startOverride w:val="1"/>
    </w:lvlOverride>
  </w:num>
  <w:num w:numId="17">
    <w:abstractNumId w:val="24"/>
  </w:num>
  <w:num w:numId="18">
    <w:abstractNumId w:val="19"/>
    <w:lvlOverride w:ilvl="0">
      <w:startOverride w:val="1"/>
    </w:lvlOverride>
  </w:num>
  <w:num w:numId="19">
    <w:abstractNumId w:val="0"/>
  </w:num>
  <w:num w:numId="20">
    <w:abstractNumId w:val="19"/>
    <w:lvlOverride w:ilvl="0">
      <w:startOverride w:val="1"/>
    </w:lvlOverride>
  </w:num>
  <w:num w:numId="21">
    <w:abstractNumId w:val="7"/>
  </w:num>
  <w:num w:numId="22">
    <w:abstractNumId w:val="19"/>
    <w:lvlOverride w:ilvl="0">
      <w:startOverride w:val="1"/>
    </w:lvlOverride>
  </w:num>
  <w:num w:numId="23">
    <w:abstractNumId w:val="4"/>
  </w:num>
  <w:num w:numId="24">
    <w:abstractNumId w:val="3"/>
  </w:num>
  <w:num w:numId="25">
    <w:abstractNumId w:val="1"/>
  </w:num>
  <w:num w:numId="26">
    <w:abstractNumId w:val="13"/>
  </w:num>
  <w:num w:numId="27">
    <w:abstractNumId w:val="22"/>
  </w:num>
  <w:num w:numId="28">
    <w:abstractNumId w:val="6"/>
  </w:num>
  <w:num w:numId="29">
    <w:abstractNumId w:val="17"/>
  </w:num>
  <w:num w:numId="30">
    <w:abstractNumId w:val="11"/>
  </w:num>
  <w:num w:numId="31">
    <w:abstractNumId w:val="8"/>
  </w:num>
  <w:num w:numId="32">
    <w:abstractNumId w:val="21"/>
  </w:num>
  <w:num w:numId="33">
    <w:abstractNumId w:val="25"/>
  </w:num>
  <w:num w:numId="34">
    <w:abstractNumId w:val="10"/>
  </w:num>
  <w:num w:numId="35">
    <w:abstractNumId w:val="5"/>
  </w:num>
  <w:num w:numId="36">
    <w:abstractNumId w:val="14"/>
  </w:num>
  <w:num w:numId="37">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trackRevisions/>
  <w:defaultTabStop w:val="708"/>
  <w:autoHyphenation/>
  <w:characterSpacingControl w:val="doNotCompress"/>
  <w:footnotePr>
    <w:footnote w:id="-1"/>
    <w:footnote w:id="0"/>
  </w:footnotePr>
  <w:endnotePr>
    <w:endnote w:id="-1"/>
    <w:endnote w:id="0"/>
  </w:endnotePr>
  <w:compat/>
  <w:rsids>
    <w:rsidRoot w:val="004513AB"/>
    <w:rsid w:val="000076DA"/>
    <w:rsid w:val="00021F74"/>
    <w:rsid w:val="00022DEA"/>
    <w:rsid w:val="00026FA2"/>
    <w:rsid w:val="000465F6"/>
    <w:rsid w:val="00064F8C"/>
    <w:rsid w:val="00084CC8"/>
    <w:rsid w:val="000A3A91"/>
    <w:rsid w:val="000B6B01"/>
    <w:rsid w:val="000D137B"/>
    <w:rsid w:val="00110C6B"/>
    <w:rsid w:val="001119AB"/>
    <w:rsid w:val="00136AD1"/>
    <w:rsid w:val="00147F1B"/>
    <w:rsid w:val="001F7818"/>
    <w:rsid w:val="00201D00"/>
    <w:rsid w:val="0022390A"/>
    <w:rsid w:val="00244698"/>
    <w:rsid w:val="00281F6D"/>
    <w:rsid w:val="00285680"/>
    <w:rsid w:val="00286170"/>
    <w:rsid w:val="00297DBB"/>
    <w:rsid w:val="00305820"/>
    <w:rsid w:val="003175EB"/>
    <w:rsid w:val="00321810"/>
    <w:rsid w:val="00346A09"/>
    <w:rsid w:val="003722A4"/>
    <w:rsid w:val="003C49A0"/>
    <w:rsid w:val="003E33B4"/>
    <w:rsid w:val="00404037"/>
    <w:rsid w:val="0041112C"/>
    <w:rsid w:val="00417813"/>
    <w:rsid w:val="004513AB"/>
    <w:rsid w:val="004556FC"/>
    <w:rsid w:val="004564F3"/>
    <w:rsid w:val="0046537C"/>
    <w:rsid w:val="0047472A"/>
    <w:rsid w:val="00490406"/>
    <w:rsid w:val="004B24E5"/>
    <w:rsid w:val="004C7BAB"/>
    <w:rsid w:val="004E1922"/>
    <w:rsid w:val="004E2ECF"/>
    <w:rsid w:val="004E67B3"/>
    <w:rsid w:val="004F4ED2"/>
    <w:rsid w:val="005079FE"/>
    <w:rsid w:val="0053078D"/>
    <w:rsid w:val="00572E11"/>
    <w:rsid w:val="005915AE"/>
    <w:rsid w:val="00596BCD"/>
    <w:rsid w:val="005C26BF"/>
    <w:rsid w:val="006010EF"/>
    <w:rsid w:val="00607D61"/>
    <w:rsid w:val="006408CC"/>
    <w:rsid w:val="00655C1B"/>
    <w:rsid w:val="00660547"/>
    <w:rsid w:val="00683E0A"/>
    <w:rsid w:val="006B631B"/>
    <w:rsid w:val="006C02AB"/>
    <w:rsid w:val="006D21A3"/>
    <w:rsid w:val="00702625"/>
    <w:rsid w:val="00724E72"/>
    <w:rsid w:val="00750764"/>
    <w:rsid w:val="00767BF2"/>
    <w:rsid w:val="007712ED"/>
    <w:rsid w:val="0077217B"/>
    <w:rsid w:val="007729E8"/>
    <w:rsid w:val="00787154"/>
    <w:rsid w:val="007C1F65"/>
    <w:rsid w:val="007C7354"/>
    <w:rsid w:val="008066E8"/>
    <w:rsid w:val="00815FC9"/>
    <w:rsid w:val="00823CCF"/>
    <w:rsid w:val="00876218"/>
    <w:rsid w:val="00887F43"/>
    <w:rsid w:val="008A3BA0"/>
    <w:rsid w:val="008F1949"/>
    <w:rsid w:val="00913FEE"/>
    <w:rsid w:val="00926AAE"/>
    <w:rsid w:val="00931894"/>
    <w:rsid w:val="00942F63"/>
    <w:rsid w:val="009771ED"/>
    <w:rsid w:val="009D3B67"/>
    <w:rsid w:val="00A101EE"/>
    <w:rsid w:val="00A16215"/>
    <w:rsid w:val="00A31B6F"/>
    <w:rsid w:val="00A6637A"/>
    <w:rsid w:val="00A90C75"/>
    <w:rsid w:val="00AA145B"/>
    <w:rsid w:val="00B07E80"/>
    <w:rsid w:val="00B14D91"/>
    <w:rsid w:val="00B154A0"/>
    <w:rsid w:val="00B81D5D"/>
    <w:rsid w:val="00B92EB4"/>
    <w:rsid w:val="00BA5E6E"/>
    <w:rsid w:val="00BE2F91"/>
    <w:rsid w:val="00BE6106"/>
    <w:rsid w:val="00BF0C86"/>
    <w:rsid w:val="00BF4B3E"/>
    <w:rsid w:val="00C22F35"/>
    <w:rsid w:val="00C31221"/>
    <w:rsid w:val="00C35D1A"/>
    <w:rsid w:val="00C3642E"/>
    <w:rsid w:val="00C44BE0"/>
    <w:rsid w:val="00CF34E9"/>
    <w:rsid w:val="00D263AA"/>
    <w:rsid w:val="00D91295"/>
    <w:rsid w:val="00D93CF7"/>
    <w:rsid w:val="00DB0809"/>
    <w:rsid w:val="00DC6472"/>
    <w:rsid w:val="00DD2E0B"/>
    <w:rsid w:val="00DE4B44"/>
    <w:rsid w:val="00DE6988"/>
    <w:rsid w:val="00E36D53"/>
    <w:rsid w:val="00E617F4"/>
    <w:rsid w:val="00E71AF1"/>
    <w:rsid w:val="00EE5963"/>
    <w:rsid w:val="00EF09B9"/>
    <w:rsid w:val="00F07106"/>
    <w:rsid w:val="00F449A6"/>
    <w:rsid w:val="00F54C06"/>
    <w:rsid w:val="00F61E3B"/>
    <w:rsid w:val="00F67BFF"/>
    <w:rsid w:val="00F71EED"/>
    <w:rsid w:val="00F76B84"/>
    <w:rsid w:val="00F94BE0"/>
    <w:rsid w:val="00FB40F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Bitstream Vera Sans" w:eastAsia="Bitstream Vera Sans" w:hAnsi="Bitstream Vera Sans" w:cs="Bitstream Vera Sans"/>
        <w:kern w:val="3"/>
        <w:sz w:val="24"/>
        <w:szCs w:val="24"/>
        <w:lang w:val="es-ES" w:eastAsia="es-ES" w:bidi="es-ES"/>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926AAE"/>
    <w:rPr>
      <w:lang w:val="en-US"/>
    </w:rPr>
  </w:style>
  <w:style w:type="paragraph" w:styleId="berschrift1">
    <w:name w:val="heading 1"/>
    <w:basedOn w:val="Standard1"/>
    <w:next w:val="Standard1"/>
    <w:rsid w:val="00926AAE"/>
    <w:pPr>
      <w:keepNext/>
      <w:jc w:val="right"/>
      <w:outlineLvl w:val="0"/>
    </w:pPr>
    <w:rPr>
      <w:rFonts w:ascii="Arial" w:hAnsi="Arial" w:cs="Arial"/>
      <w:b/>
      <w:bCs/>
      <w:iCs/>
      <w:sz w:val="36"/>
      <w:szCs w:val="36"/>
    </w:rPr>
  </w:style>
  <w:style w:type="paragraph" w:styleId="berschrift2">
    <w:name w:val="heading 2"/>
    <w:basedOn w:val="Standard"/>
    <w:next w:val="Standard"/>
    <w:link w:val="berschrift2Zchn"/>
    <w:uiPriority w:val="9"/>
    <w:unhideWhenUsed/>
    <w:qFormat/>
    <w:rsid w:val="007C7354"/>
    <w:pPr>
      <w:keepNext/>
      <w:keepLines/>
      <w:spacing w:before="200"/>
      <w:outlineLvl w:val="1"/>
    </w:pPr>
    <w:rPr>
      <w:rFonts w:ascii="Arial" w:eastAsiaTheme="majorEastAsia" w:hAnsi="Arial" w:cstheme="majorBidi"/>
      <w:b/>
      <w:bCs/>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Standard1">
    <w:name w:val="Standard1"/>
    <w:rsid w:val="00926AAE"/>
    <w:pPr>
      <w:widowControl/>
    </w:pPr>
    <w:rPr>
      <w:rFonts w:ascii="Times New Roman" w:eastAsia="Times New Roman" w:hAnsi="Times New Roman" w:cs="Times New Roman"/>
      <w:lang w:bidi="ar-SA"/>
    </w:rPr>
  </w:style>
  <w:style w:type="paragraph" w:customStyle="1" w:styleId="Textbody">
    <w:name w:val="Text body"/>
    <w:basedOn w:val="Standard1"/>
    <w:rsid w:val="00926AAE"/>
    <w:pPr>
      <w:spacing w:after="120"/>
    </w:pPr>
  </w:style>
  <w:style w:type="paragraph" w:customStyle="1" w:styleId="Heading">
    <w:name w:val="Heading"/>
    <w:basedOn w:val="Standard1"/>
    <w:next w:val="Textbody"/>
    <w:rsid w:val="00926AAE"/>
    <w:pPr>
      <w:keepNext/>
      <w:spacing w:before="240" w:after="120"/>
    </w:pPr>
    <w:rPr>
      <w:rFonts w:ascii="Bitstream Vera Sans" w:eastAsia="Bitstream Vera Sans" w:hAnsi="Bitstream Vera Sans" w:cs="Bitstream Vera Sans"/>
      <w:sz w:val="28"/>
      <w:szCs w:val="28"/>
    </w:rPr>
  </w:style>
  <w:style w:type="paragraph" w:styleId="Liste">
    <w:name w:val="List"/>
    <w:basedOn w:val="Textbody"/>
    <w:rsid w:val="00926AAE"/>
  </w:style>
  <w:style w:type="paragraph" w:styleId="Kopfzeile">
    <w:name w:val="header"/>
    <w:basedOn w:val="Standard1"/>
    <w:rsid w:val="00926AAE"/>
    <w:pPr>
      <w:suppressLineNumbers/>
      <w:tabs>
        <w:tab w:val="center" w:pos="4251"/>
        <w:tab w:val="right" w:pos="8503"/>
      </w:tabs>
    </w:pPr>
  </w:style>
  <w:style w:type="paragraph" w:customStyle="1" w:styleId="TableContents">
    <w:name w:val="Table Contents"/>
    <w:basedOn w:val="Standard1"/>
    <w:rsid w:val="00926AAE"/>
    <w:pPr>
      <w:suppressLineNumbers/>
    </w:pPr>
  </w:style>
  <w:style w:type="paragraph" w:customStyle="1" w:styleId="TableHeading">
    <w:name w:val="Table Heading"/>
    <w:basedOn w:val="TableContents"/>
    <w:rsid w:val="00926AAE"/>
    <w:pPr>
      <w:jc w:val="center"/>
    </w:pPr>
    <w:rPr>
      <w:b/>
      <w:bCs/>
    </w:rPr>
  </w:style>
  <w:style w:type="paragraph" w:styleId="Beschriftung">
    <w:name w:val="caption"/>
    <w:basedOn w:val="Standard1"/>
    <w:rsid w:val="00926AAE"/>
    <w:pPr>
      <w:suppressLineNumbers/>
      <w:spacing w:before="120" w:after="120"/>
    </w:pPr>
    <w:rPr>
      <w:i/>
      <w:iCs/>
    </w:rPr>
  </w:style>
  <w:style w:type="paragraph" w:customStyle="1" w:styleId="Index">
    <w:name w:val="Index"/>
    <w:basedOn w:val="Standard1"/>
    <w:rsid w:val="00926AAE"/>
    <w:pPr>
      <w:suppressLineNumbers/>
    </w:pPr>
  </w:style>
  <w:style w:type="paragraph" w:styleId="StandardWeb">
    <w:name w:val="Normal (Web)"/>
    <w:basedOn w:val="Standard1"/>
    <w:rsid w:val="00926AAE"/>
    <w:pPr>
      <w:spacing w:before="280" w:after="119"/>
    </w:pPr>
  </w:style>
  <w:style w:type="character" w:customStyle="1" w:styleId="NumberingSymbols">
    <w:name w:val="Numbering Symbols"/>
    <w:rsid w:val="00926AAE"/>
  </w:style>
  <w:style w:type="character" w:customStyle="1" w:styleId="StrongEmphasis">
    <w:name w:val="Strong Emphasis"/>
    <w:rsid w:val="00926AAE"/>
    <w:rPr>
      <w:b/>
      <w:bCs/>
    </w:rPr>
  </w:style>
  <w:style w:type="character" w:customStyle="1" w:styleId="BulletSymbols">
    <w:name w:val="Bullet Symbols"/>
    <w:rsid w:val="00926AAE"/>
    <w:rPr>
      <w:rFonts w:ascii="OpenSymbol" w:eastAsia="OpenSymbol" w:hAnsi="OpenSymbol" w:cs="OpenSymbol"/>
    </w:rPr>
  </w:style>
  <w:style w:type="numbering" w:customStyle="1" w:styleId="WW8Num1">
    <w:name w:val="WW8Num1"/>
    <w:basedOn w:val="KeineListe"/>
    <w:rsid w:val="00926AAE"/>
    <w:pPr>
      <w:numPr>
        <w:numId w:val="1"/>
      </w:numPr>
    </w:pPr>
  </w:style>
  <w:style w:type="paragraph" w:styleId="Sprechblasentext">
    <w:name w:val="Balloon Text"/>
    <w:basedOn w:val="Standard"/>
    <w:link w:val="SprechblasentextZchn"/>
    <w:uiPriority w:val="99"/>
    <w:semiHidden/>
    <w:unhideWhenUsed/>
    <w:rsid w:val="00823CCF"/>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23CCF"/>
    <w:rPr>
      <w:rFonts w:ascii="Tahoma" w:hAnsi="Tahoma" w:cs="Tahoma"/>
      <w:sz w:val="16"/>
      <w:szCs w:val="16"/>
    </w:rPr>
  </w:style>
  <w:style w:type="paragraph" w:customStyle="1" w:styleId="Ilustracin">
    <w:name w:val="Ilustración"/>
    <w:basedOn w:val="Beschriftung"/>
    <w:rsid w:val="006408CC"/>
    <w:pPr>
      <w:textAlignment w:val="auto"/>
    </w:pPr>
    <w:rPr>
      <w:kern w:val="0"/>
    </w:rPr>
  </w:style>
  <w:style w:type="character" w:styleId="Hyperlink">
    <w:name w:val="Hyperlink"/>
    <w:basedOn w:val="Absatz-Standardschriftart"/>
    <w:rsid w:val="0053078D"/>
    <w:rPr>
      <w:color w:val="0000FF"/>
      <w:u w:val="single"/>
    </w:rPr>
  </w:style>
  <w:style w:type="paragraph" w:customStyle="1" w:styleId="Contenidodelatabla">
    <w:name w:val="Contenido de la tabla"/>
    <w:basedOn w:val="Standard"/>
    <w:rsid w:val="00A31B6F"/>
    <w:pPr>
      <w:widowControl/>
      <w:suppressLineNumbers/>
      <w:textAlignment w:val="auto"/>
    </w:pPr>
    <w:rPr>
      <w:rFonts w:ascii="Times New Roman" w:eastAsia="Times New Roman" w:hAnsi="Times New Roman" w:cs="Times New Roman"/>
      <w:kern w:val="0"/>
      <w:lang w:bidi="ar-SA"/>
    </w:rPr>
  </w:style>
  <w:style w:type="paragraph" w:styleId="Textkrper">
    <w:name w:val="Body Text"/>
    <w:basedOn w:val="Standard1"/>
    <w:link w:val="TextkrperZchn"/>
    <w:rsid w:val="00D263AA"/>
    <w:pPr>
      <w:spacing w:after="120"/>
    </w:pPr>
    <w:rPr>
      <w:lang w:eastAsia="zh-CN"/>
    </w:rPr>
  </w:style>
  <w:style w:type="character" w:customStyle="1" w:styleId="TextkrperZchn">
    <w:name w:val="Textkörper Zchn"/>
    <w:basedOn w:val="Absatz-Standardschriftart"/>
    <w:link w:val="Textkrper"/>
    <w:rsid w:val="00D263AA"/>
    <w:rPr>
      <w:rFonts w:ascii="Times New Roman" w:eastAsia="Times New Roman" w:hAnsi="Times New Roman" w:cs="Times New Roman"/>
      <w:lang w:eastAsia="zh-CN" w:bidi="ar-SA"/>
    </w:rPr>
  </w:style>
  <w:style w:type="paragraph" w:styleId="Titel">
    <w:name w:val="Title"/>
    <w:aliases w:val="Título1"/>
    <w:basedOn w:val="Standard"/>
    <w:next w:val="Standard"/>
    <w:link w:val="TitelZchn"/>
    <w:uiPriority w:val="10"/>
    <w:qFormat/>
    <w:rsid w:val="007C7354"/>
    <w:pPr>
      <w:pBdr>
        <w:bottom w:val="single" w:sz="8" w:space="4" w:color="4F81BD" w:themeColor="accent1"/>
      </w:pBdr>
      <w:spacing w:after="300"/>
      <w:contextualSpacing/>
    </w:pPr>
    <w:rPr>
      <w:rFonts w:ascii="Arial" w:eastAsiaTheme="majorEastAsia" w:hAnsi="Arial" w:cstheme="majorBidi"/>
      <w:b/>
      <w:color w:val="000000" w:themeColor="text1"/>
      <w:spacing w:val="5"/>
      <w:kern w:val="28"/>
      <w:szCs w:val="52"/>
    </w:rPr>
  </w:style>
  <w:style w:type="character" w:customStyle="1" w:styleId="TitelZchn">
    <w:name w:val="Titel Zchn"/>
    <w:aliases w:val="Título1 Zchn"/>
    <w:basedOn w:val="Absatz-Standardschriftart"/>
    <w:link w:val="Titel"/>
    <w:uiPriority w:val="10"/>
    <w:rsid w:val="007C7354"/>
    <w:rPr>
      <w:rFonts w:ascii="Arial" w:eastAsiaTheme="majorEastAsia" w:hAnsi="Arial" w:cstheme="majorBidi"/>
      <w:b/>
      <w:color w:val="000000" w:themeColor="text1"/>
      <w:spacing w:val="5"/>
      <w:kern w:val="28"/>
      <w:szCs w:val="52"/>
    </w:rPr>
  </w:style>
  <w:style w:type="paragraph" w:styleId="Untertitel">
    <w:name w:val="Subtitle"/>
    <w:basedOn w:val="Standard"/>
    <w:next w:val="Standard"/>
    <w:link w:val="UntertitelZchn"/>
    <w:uiPriority w:val="11"/>
    <w:qFormat/>
    <w:rsid w:val="007C7354"/>
    <w:pPr>
      <w:numPr>
        <w:ilvl w:val="1"/>
      </w:numPr>
    </w:pPr>
    <w:rPr>
      <w:rFonts w:asciiTheme="majorHAnsi" w:eastAsiaTheme="majorEastAsia" w:hAnsiTheme="majorHAnsi" w:cstheme="majorBidi"/>
      <w:i/>
      <w:iCs/>
      <w:color w:val="4F81BD" w:themeColor="accent1"/>
      <w:spacing w:val="15"/>
    </w:rPr>
  </w:style>
  <w:style w:type="character" w:customStyle="1" w:styleId="UntertitelZchn">
    <w:name w:val="Untertitel Zchn"/>
    <w:basedOn w:val="Absatz-Standardschriftart"/>
    <w:link w:val="Untertitel"/>
    <w:uiPriority w:val="11"/>
    <w:rsid w:val="007C7354"/>
    <w:rPr>
      <w:rFonts w:asciiTheme="majorHAnsi" w:eastAsiaTheme="majorEastAsia" w:hAnsiTheme="majorHAnsi" w:cstheme="majorBidi"/>
      <w:i/>
      <w:iCs/>
      <w:color w:val="4F81BD" w:themeColor="accent1"/>
      <w:spacing w:val="15"/>
    </w:rPr>
  </w:style>
  <w:style w:type="character" w:customStyle="1" w:styleId="berschrift2Zchn">
    <w:name w:val="Überschrift 2 Zchn"/>
    <w:basedOn w:val="Absatz-Standardschriftart"/>
    <w:link w:val="berschrift2"/>
    <w:uiPriority w:val="9"/>
    <w:rsid w:val="007C7354"/>
    <w:rPr>
      <w:rFonts w:ascii="Arial" w:eastAsiaTheme="majorEastAsia" w:hAnsi="Arial" w:cstheme="majorBidi"/>
      <w:b/>
      <w:bCs/>
      <w:szCs w:val="26"/>
    </w:rPr>
  </w:style>
  <w:style w:type="table" w:styleId="Tabellengitternetz">
    <w:name w:val="Table Grid"/>
    <w:basedOn w:val="NormaleTabelle"/>
    <w:uiPriority w:val="59"/>
    <w:rsid w:val="00E36D5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uzeile">
    <w:name w:val="footer"/>
    <w:basedOn w:val="Standard"/>
    <w:link w:val="FuzeileZchn"/>
    <w:uiPriority w:val="99"/>
    <w:unhideWhenUsed/>
    <w:rsid w:val="00A101EE"/>
    <w:pPr>
      <w:tabs>
        <w:tab w:val="center" w:pos="4680"/>
        <w:tab w:val="right" w:pos="9360"/>
      </w:tabs>
    </w:pPr>
  </w:style>
  <w:style w:type="character" w:customStyle="1" w:styleId="FuzeileZchn">
    <w:name w:val="Fußzeile Zchn"/>
    <w:basedOn w:val="Absatz-Standardschriftart"/>
    <w:link w:val="Fuzeile"/>
    <w:uiPriority w:val="99"/>
    <w:rsid w:val="00A101EE"/>
  </w:style>
  <w:style w:type="character" w:customStyle="1" w:styleId="shorttext">
    <w:name w:val="short_text"/>
    <w:basedOn w:val="Absatz-Standardschriftart"/>
    <w:rsid w:val="00A101EE"/>
  </w:style>
  <w:style w:type="character" w:customStyle="1" w:styleId="hps">
    <w:name w:val="hps"/>
    <w:basedOn w:val="Absatz-Standardschriftart"/>
    <w:rsid w:val="00A101EE"/>
  </w:style>
  <w:style w:type="character" w:customStyle="1" w:styleId="longtext">
    <w:name w:val="long_text"/>
    <w:basedOn w:val="Absatz-Standardschriftart"/>
    <w:rsid w:val="00244698"/>
  </w:style>
  <w:style w:type="character" w:customStyle="1" w:styleId="atn">
    <w:name w:val="atn"/>
    <w:basedOn w:val="Absatz-Standardschriftart"/>
    <w:rsid w:val="003175EB"/>
  </w:style>
  <w:style w:type="character" w:styleId="BesuchterHyperlink">
    <w:name w:val="FollowedHyperlink"/>
    <w:basedOn w:val="Absatz-Standardschriftart"/>
    <w:uiPriority w:val="99"/>
    <w:semiHidden/>
    <w:unhideWhenUsed/>
    <w:rsid w:val="000B6B01"/>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Bitstream Vera Sans" w:eastAsia="Bitstream Vera Sans" w:hAnsi="Bitstream Vera Sans" w:cs="Bitstream Vera Sans"/>
        <w:kern w:val="3"/>
        <w:sz w:val="24"/>
        <w:szCs w:val="24"/>
        <w:lang w:val="es-ES" w:eastAsia="es-ES" w:bidi="es-ES"/>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paragraph" w:styleId="Ttulo1">
    <w:name w:val="heading 1"/>
    <w:basedOn w:val="Standard"/>
    <w:next w:val="Standard"/>
    <w:pPr>
      <w:keepNext/>
      <w:jc w:val="right"/>
      <w:outlineLvl w:val="0"/>
    </w:pPr>
    <w:rPr>
      <w:rFonts w:ascii="Arial" w:hAnsi="Arial" w:cs="Arial"/>
      <w:b/>
      <w:bCs/>
      <w:iCs/>
      <w:sz w:val="36"/>
      <w:szCs w:val="36"/>
    </w:rPr>
  </w:style>
  <w:style w:type="paragraph" w:styleId="Ttulo2">
    <w:name w:val="heading 2"/>
    <w:basedOn w:val="Normal"/>
    <w:next w:val="Normal"/>
    <w:link w:val="Ttulo2Car"/>
    <w:uiPriority w:val="9"/>
    <w:unhideWhenUsed/>
    <w:qFormat/>
    <w:rsid w:val="007C7354"/>
    <w:pPr>
      <w:keepNext/>
      <w:keepLines/>
      <w:spacing w:before="200"/>
      <w:outlineLvl w:val="1"/>
    </w:pPr>
    <w:rPr>
      <w:rFonts w:ascii="Arial" w:eastAsiaTheme="majorEastAsia" w:hAnsi="Arial" w:cstheme="majorBidi"/>
      <w:b/>
      <w:bCs/>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pPr>
      <w:widowControl/>
    </w:pPr>
    <w:rPr>
      <w:rFonts w:ascii="Times New Roman" w:eastAsia="Times New Roman" w:hAnsi="Times New Roman" w:cs="Times New Roman"/>
      <w:lang w:bidi="ar-SA"/>
    </w:rPr>
  </w:style>
  <w:style w:type="paragraph" w:customStyle="1" w:styleId="Textbody">
    <w:name w:val="Text body"/>
    <w:basedOn w:val="Standard"/>
    <w:pPr>
      <w:spacing w:after="120"/>
    </w:pPr>
  </w:style>
  <w:style w:type="paragraph" w:customStyle="1" w:styleId="Heading">
    <w:name w:val="Heading"/>
    <w:basedOn w:val="Standard"/>
    <w:next w:val="Textbody"/>
    <w:pPr>
      <w:keepNext/>
      <w:spacing w:before="240" w:after="120"/>
    </w:pPr>
    <w:rPr>
      <w:rFonts w:ascii="Bitstream Vera Sans" w:eastAsia="Bitstream Vera Sans" w:hAnsi="Bitstream Vera Sans" w:cs="Bitstream Vera Sans"/>
      <w:sz w:val="28"/>
      <w:szCs w:val="28"/>
    </w:rPr>
  </w:style>
  <w:style w:type="paragraph" w:styleId="Lista">
    <w:name w:val="List"/>
    <w:basedOn w:val="Textbody"/>
  </w:style>
  <w:style w:type="paragraph" w:styleId="Encabezado">
    <w:name w:val="header"/>
    <w:basedOn w:val="Standard"/>
    <w:pPr>
      <w:suppressLineNumbers/>
      <w:tabs>
        <w:tab w:val="center" w:pos="4251"/>
        <w:tab w:val="right" w:pos="8503"/>
      </w:tabs>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styleId="Epgrafe">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NormalWeb">
    <w:name w:val="Normal (Web)"/>
    <w:basedOn w:val="Standard"/>
    <w:pPr>
      <w:spacing w:before="280" w:after="119"/>
    </w:pPr>
  </w:style>
  <w:style w:type="character" w:customStyle="1" w:styleId="NumberingSymbols">
    <w:name w:val="Numbering Symbols"/>
  </w:style>
  <w:style w:type="character" w:customStyle="1" w:styleId="StrongEmphasis">
    <w:name w:val="Strong Emphasis"/>
    <w:rPr>
      <w:b/>
      <w:bCs/>
    </w:rPr>
  </w:style>
  <w:style w:type="character" w:customStyle="1" w:styleId="BulletSymbols">
    <w:name w:val="Bullet Symbols"/>
    <w:rPr>
      <w:rFonts w:ascii="OpenSymbol" w:eastAsia="OpenSymbol" w:hAnsi="OpenSymbol" w:cs="OpenSymbol"/>
    </w:rPr>
  </w:style>
  <w:style w:type="numbering" w:customStyle="1" w:styleId="WW8Num1">
    <w:name w:val="WW8Num1"/>
    <w:basedOn w:val="Sinlista"/>
    <w:pPr>
      <w:numPr>
        <w:numId w:val="1"/>
      </w:numPr>
    </w:pPr>
  </w:style>
  <w:style w:type="paragraph" w:styleId="Textodeglobo">
    <w:name w:val="Balloon Text"/>
    <w:basedOn w:val="Normal"/>
    <w:link w:val="TextodegloboCar"/>
    <w:uiPriority w:val="99"/>
    <w:semiHidden/>
    <w:unhideWhenUsed/>
    <w:rsid w:val="00823CCF"/>
    <w:rPr>
      <w:rFonts w:ascii="Tahoma" w:hAnsi="Tahoma" w:cs="Tahoma"/>
      <w:sz w:val="16"/>
      <w:szCs w:val="16"/>
    </w:rPr>
  </w:style>
  <w:style w:type="character" w:customStyle="1" w:styleId="TextodegloboCar">
    <w:name w:val="Texto de globo Car"/>
    <w:basedOn w:val="Fuentedeprrafopredeter"/>
    <w:link w:val="Textodeglobo"/>
    <w:uiPriority w:val="99"/>
    <w:semiHidden/>
    <w:rsid w:val="00823CCF"/>
    <w:rPr>
      <w:rFonts w:ascii="Tahoma" w:hAnsi="Tahoma" w:cs="Tahoma"/>
      <w:sz w:val="16"/>
      <w:szCs w:val="16"/>
    </w:rPr>
  </w:style>
  <w:style w:type="paragraph" w:customStyle="1" w:styleId="Ilustracin">
    <w:name w:val="Ilustración"/>
    <w:basedOn w:val="Epgrafe"/>
    <w:rsid w:val="006408CC"/>
    <w:pPr>
      <w:textAlignment w:val="auto"/>
    </w:pPr>
    <w:rPr>
      <w:kern w:val="0"/>
    </w:rPr>
  </w:style>
  <w:style w:type="character" w:styleId="Hipervnculo">
    <w:name w:val="Hyperlink"/>
    <w:basedOn w:val="Fuentedeprrafopredeter"/>
    <w:rsid w:val="0053078D"/>
    <w:rPr>
      <w:color w:val="0000FF"/>
      <w:u w:val="single"/>
    </w:rPr>
  </w:style>
  <w:style w:type="paragraph" w:customStyle="1" w:styleId="Contenidodelatabla">
    <w:name w:val="Contenido de la tabla"/>
    <w:basedOn w:val="Normal"/>
    <w:rsid w:val="00A31B6F"/>
    <w:pPr>
      <w:widowControl/>
      <w:suppressLineNumbers/>
      <w:textAlignment w:val="auto"/>
    </w:pPr>
    <w:rPr>
      <w:rFonts w:ascii="Times New Roman" w:eastAsia="Times New Roman" w:hAnsi="Times New Roman" w:cs="Times New Roman"/>
      <w:kern w:val="0"/>
      <w:lang w:bidi="ar-SA"/>
    </w:rPr>
  </w:style>
  <w:style w:type="paragraph" w:styleId="Textoindependiente">
    <w:name w:val="Body Text"/>
    <w:basedOn w:val="Standard"/>
    <w:link w:val="TextoindependienteCar"/>
    <w:rsid w:val="00D263AA"/>
    <w:pPr>
      <w:spacing w:after="120"/>
    </w:pPr>
    <w:rPr>
      <w:lang w:eastAsia="zh-CN"/>
    </w:rPr>
  </w:style>
  <w:style w:type="character" w:customStyle="1" w:styleId="TextoindependienteCar">
    <w:name w:val="Texto independiente Car"/>
    <w:basedOn w:val="Fuentedeprrafopredeter"/>
    <w:link w:val="Textoindependiente"/>
    <w:rsid w:val="00D263AA"/>
    <w:rPr>
      <w:rFonts w:ascii="Times New Roman" w:eastAsia="Times New Roman" w:hAnsi="Times New Roman" w:cs="Times New Roman"/>
      <w:lang w:eastAsia="zh-CN" w:bidi="ar-SA"/>
    </w:rPr>
  </w:style>
  <w:style w:type="paragraph" w:styleId="Ttulo">
    <w:name w:val="Title"/>
    <w:aliases w:val="Título1"/>
    <w:basedOn w:val="Normal"/>
    <w:next w:val="Normal"/>
    <w:link w:val="TtuloCar"/>
    <w:uiPriority w:val="10"/>
    <w:qFormat/>
    <w:rsid w:val="007C7354"/>
    <w:pPr>
      <w:pBdr>
        <w:bottom w:val="single" w:sz="8" w:space="4" w:color="4F81BD" w:themeColor="accent1"/>
      </w:pBdr>
      <w:spacing w:after="300"/>
      <w:contextualSpacing/>
    </w:pPr>
    <w:rPr>
      <w:rFonts w:ascii="Arial" w:eastAsiaTheme="majorEastAsia" w:hAnsi="Arial" w:cstheme="majorBidi"/>
      <w:b/>
      <w:color w:val="000000" w:themeColor="text1"/>
      <w:spacing w:val="5"/>
      <w:kern w:val="28"/>
      <w:szCs w:val="52"/>
    </w:rPr>
  </w:style>
  <w:style w:type="character" w:customStyle="1" w:styleId="TtuloCar">
    <w:name w:val="Título Car"/>
    <w:aliases w:val="Título1 Car"/>
    <w:basedOn w:val="Fuentedeprrafopredeter"/>
    <w:link w:val="Ttulo"/>
    <w:uiPriority w:val="10"/>
    <w:rsid w:val="007C7354"/>
    <w:rPr>
      <w:rFonts w:ascii="Arial" w:eastAsiaTheme="majorEastAsia" w:hAnsi="Arial" w:cstheme="majorBidi"/>
      <w:b/>
      <w:color w:val="000000" w:themeColor="text1"/>
      <w:spacing w:val="5"/>
      <w:kern w:val="28"/>
      <w:szCs w:val="52"/>
    </w:rPr>
  </w:style>
  <w:style w:type="paragraph" w:styleId="Subttulo">
    <w:name w:val="Subtitle"/>
    <w:basedOn w:val="Normal"/>
    <w:next w:val="Normal"/>
    <w:link w:val="SubttuloCar"/>
    <w:uiPriority w:val="11"/>
    <w:qFormat/>
    <w:rsid w:val="007C7354"/>
    <w:pPr>
      <w:numPr>
        <w:ilvl w:val="1"/>
      </w:numPr>
    </w:pPr>
    <w:rPr>
      <w:rFonts w:asciiTheme="majorHAnsi" w:eastAsiaTheme="majorEastAsia" w:hAnsiTheme="majorHAnsi" w:cstheme="majorBidi"/>
      <w:i/>
      <w:iCs/>
      <w:color w:val="4F81BD" w:themeColor="accent1"/>
      <w:spacing w:val="15"/>
    </w:rPr>
  </w:style>
  <w:style w:type="character" w:customStyle="1" w:styleId="SubttuloCar">
    <w:name w:val="Subtítulo Car"/>
    <w:basedOn w:val="Fuentedeprrafopredeter"/>
    <w:link w:val="Subttulo"/>
    <w:uiPriority w:val="11"/>
    <w:rsid w:val="007C7354"/>
    <w:rPr>
      <w:rFonts w:asciiTheme="majorHAnsi" w:eastAsiaTheme="majorEastAsia" w:hAnsiTheme="majorHAnsi" w:cstheme="majorBidi"/>
      <w:i/>
      <w:iCs/>
      <w:color w:val="4F81BD" w:themeColor="accent1"/>
      <w:spacing w:val="15"/>
    </w:rPr>
  </w:style>
  <w:style w:type="character" w:customStyle="1" w:styleId="Ttulo2Car">
    <w:name w:val="Título 2 Car"/>
    <w:basedOn w:val="Fuentedeprrafopredeter"/>
    <w:link w:val="Ttulo2"/>
    <w:uiPriority w:val="9"/>
    <w:rsid w:val="007C7354"/>
    <w:rPr>
      <w:rFonts w:ascii="Arial" w:eastAsiaTheme="majorEastAsia" w:hAnsi="Arial" w:cstheme="majorBidi"/>
      <w:b/>
      <w:bCs/>
      <w:szCs w:val="26"/>
    </w:rPr>
  </w:style>
  <w:style w:type="table" w:styleId="Tablaconcuadrcula">
    <w:name w:val="Table Grid"/>
    <w:basedOn w:val="Tablanormal"/>
    <w:uiPriority w:val="59"/>
    <w:rsid w:val="00E36D5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iedepgina">
    <w:name w:val="footer"/>
    <w:basedOn w:val="Normal"/>
    <w:link w:val="PiedepginaCar"/>
    <w:uiPriority w:val="99"/>
    <w:unhideWhenUsed/>
    <w:rsid w:val="00A101EE"/>
    <w:pPr>
      <w:tabs>
        <w:tab w:val="center" w:pos="4680"/>
        <w:tab w:val="right" w:pos="9360"/>
      </w:tabs>
    </w:pPr>
  </w:style>
  <w:style w:type="character" w:customStyle="1" w:styleId="PiedepginaCar">
    <w:name w:val="Pie de página Car"/>
    <w:basedOn w:val="Fuentedeprrafopredeter"/>
    <w:link w:val="Piedepgina"/>
    <w:uiPriority w:val="99"/>
    <w:rsid w:val="00A101EE"/>
  </w:style>
  <w:style w:type="character" w:customStyle="1" w:styleId="shorttext">
    <w:name w:val="short_text"/>
    <w:basedOn w:val="Fuentedeprrafopredeter"/>
    <w:rsid w:val="00A101EE"/>
  </w:style>
  <w:style w:type="character" w:customStyle="1" w:styleId="hps">
    <w:name w:val="hps"/>
    <w:basedOn w:val="Fuentedeprrafopredeter"/>
    <w:rsid w:val="00A101EE"/>
  </w:style>
  <w:style w:type="character" w:customStyle="1" w:styleId="longtext">
    <w:name w:val="long_text"/>
    <w:basedOn w:val="Fuentedeprrafopredeter"/>
    <w:rsid w:val="00244698"/>
  </w:style>
  <w:style w:type="character" w:customStyle="1" w:styleId="atn">
    <w:name w:val="atn"/>
    <w:basedOn w:val="Fuentedeprrafopredeter"/>
    <w:rsid w:val="003175EB"/>
  </w:style>
  <w:style w:type="character" w:styleId="Hipervnculovisitado">
    <w:name w:val="FollowedHyperlink"/>
    <w:basedOn w:val="Fuentedeprrafopredeter"/>
    <w:uiPriority w:val="99"/>
    <w:semiHidden/>
    <w:unhideWhenUsed/>
    <w:rsid w:val="000B6B01"/>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jwsdev.org:9443/svn/jWebSocket/branches/jWebSocket-1.0/jWebSocketCSClient" TargetMode="External"/><Relationship Id="rId4" Type="http://schemas.openxmlformats.org/officeDocument/2006/relationships/settings" Target="settings.xml"/><Relationship Id="rId9" Type="http://schemas.openxmlformats.org/officeDocument/2006/relationships/hyperlink" Target="file:///C:\svn\jWebSocketDev\thesis\CSharpClient\Documentation\Developer%20manual\Components%20Diagram.jpg"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62DE1A-BBA0-4653-BE13-50A1862235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10780</Words>
  <Characters>61450</Characters>
  <Application>Microsoft Office Word</Application>
  <DocSecurity>0</DocSecurity>
  <Lines>512</Lines>
  <Paragraphs>144</Paragraphs>
  <ScaleCrop>false</ScaleCrop>
  <HeadingPairs>
    <vt:vector size="4" baseType="variant">
      <vt:variant>
        <vt:lpstr>Titel</vt:lpstr>
      </vt:variant>
      <vt:variant>
        <vt:i4>1</vt:i4>
      </vt:variant>
      <vt:variant>
        <vt:lpstr>Título</vt:lpstr>
      </vt:variant>
      <vt:variant>
        <vt:i4>1</vt:i4>
      </vt:variant>
    </vt:vector>
  </HeadingPairs>
  <TitlesOfParts>
    <vt:vector size="2" baseType="lpstr">
      <vt:lpstr>1</vt:lpstr>
      <vt:lpstr>1</vt:lpstr>
    </vt:vector>
  </TitlesOfParts>
  <Company/>
  <LinksUpToDate>false</LinksUpToDate>
  <CharactersWithSpaces>72086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Gladys Marcia</dc:creator>
  <cp:lastModifiedBy>aschulze</cp:lastModifiedBy>
  <cp:revision>4</cp:revision>
  <dcterms:created xsi:type="dcterms:W3CDTF">2012-05-24T21:52:00Z</dcterms:created>
  <dcterms:modified xsi:type="dcterms:W3CDTF">2012-05-24T22:52:00Z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