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2A" w:rsidRDefault="00472C2A" w:rsidP="00472C2A">
      <w:pPr>
        <w:pStyle w:val="Heading1"/>
        <w:tabs>
          <w:tab w:val="left" w:pos="585"/>
        </w:tabs>
        <w:spacing w:line="360" w:lineRule="auto"/>
        <w:ind w:left="585"/>
        <w:rPr>
          <w:sz w:val="56"/>
          <w:szCs w:val="56"/>
        </w:rPr>
      </w:pPr>
      <w:r>
        <w:rPr>
          <w:sz w:val="56"/>
          <w:szCs w:val="56"/>
        </w:rPr>
        <w:t>Manual de instalación</w:t>
      </w:r>
    </w:p>
    <w:p w:rsidR="00472C2A" w:rsidRDefault="00472C2A" w:rsidP="00472C2A">
      <w:pPr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</w:p>
    <w:p w:rsidR="00472C2A" w:rsidRDefault="00472C2A" w:rsidP="00472C2A">
      <w:pPr>
        <w:spacing w:after="240" w:line="360" w:lineRule="auto"/>
        <w:jc w:val="right"/>
        <w:rPr>
          <w:ins w:id="0" w:author="aschulze" w:date="2012-06-11T12:57:00Z"/>
          <w:rFonts w:ascii="Arial" w:hAnsi="Arial" w:cs="Arial"/>
          <w:b/>
          <w:bCs/>
          <w:iCs/>
          <w:sz w:val="28"/>
          <w:szCs w:val="28"/>
          <w:lang w:val="es-MX"/>
        </w:rPr>
      </w:pPr>
      <w:r>
        <w:rPr>
          <w:rFonts w:ascii="Arial" w:hAnsi="Arial" w:cs="Arial"/>
          <w:b/>
          <w:bCs/>
          <w:iCs/>
          <w:sz w:val="28"/>
          <w:szCs w:val="28"/>
          <w:lang w:val="es-MX"/>
        </w:rPr>
        <w:t>Servicios de  localización en un entorno de tiempo real usando el marco de trabajo jWebsocket.</w:t>
      </w:r>
    </w:p>
    <w:p w:rsidR="00A663C7" w:rsidRDefault="00A663C7" w:rsidP="00472C2A">
      <w:pPr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  <w:lang w:val="es-MX"/>
        </w:rPr>
      </w:pPr>
      <w:ins w:id="1" w:author="aschulze" w:date="2012-06-11T12:57:00Z">
        <w:r>
          <w:rPr>
            <w:rFonts w:ascii="Arial" w:hAnsi="Arial" w:cs="Arial"/>
            <w:b/>
            <w:bCs/>
            <w:iCs/>
            <w:sz w:val="28"/>
            <w:szCs w:val="28"/>
            <w:lang w:val="es-MX"/>
          </w:rPr>
          <w:t>Please translate!</w:t>
        </w:r>
      </w:ins>
    </w:p>
    <w:p w:rsidR="00472C2A" w:rsidRDefault="00472C2A" w:rsidP="00472C2A">
      <w:pPr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Mapsensors</w:t>
      </w:r>
    </w:p>
    <w:p w:rsidR="00E02C60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right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53766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  <w:ins w:id="2" w:author="aschulze" w:date="2012-06-11T12:57:00Z">
        <w:r>
          <w:rPr>
            <w:rFonts w:ascii="Arial" w:hAnsi="Arial" w:cs="Arial"/>
            <w:b/>
            <w:bCs/>
            <w:iCs/>
            <w:sz w:val="28"/>
            <w:szCs w:val="28"/>
          </w:rPr>
          <w:t>Version history?</w:t>
        </w:r>
      </w:ins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472C2A" w:rsidRDefault="00472C2A" w:rsidP="00472C2A">
      <w:pPr>
        <w:jc w:val="both"/>
      </w:pPr>
    </w:p>
    <w:p w:rsidR="006319E6" w:rsidRPr="006319E6" w:rsidRDefault="006319E6" w:rsidP="006319E6">
      <w:pPr>
        <w:spacing w:line="360" w:lineRule="auto"/>
        <w:ind w:left="60"/>
        <w:jc w:val="both"/>
        <w:rPr>
          <w:rFonts w:ascii="Arial" w:hAnsi="Arial"/>
          <w:b/>
          <w:bCs/>
        </w:rPr>
      </w:pPr>
    </w:p>
    <w:p w:rsidR="006319E6" w:rsidRDefault="006319E6" w:rsidP="006319E6">
      <w:pPr>
        <w:spacing w:line="360" w:lineRule="auto"/>
        <w:ind w:left="60"/>
        <w:jc w:val="both"/>
        <w:rPr>
          <w:rFonts w:ascii="Arial" w:hAnsi="Arial"/>
          <w:b/>
          <w:bCs/>
          <w:lang w:val="en-US"/>
        </w:rPr>
      </w:pPr>
      <w:r w:rsidRPr="006319E6">
        <w:rPr>
          <w:rFonts w:ascii="Arial" w:hAnsi="Arial"/>
          <w:b/>
          <w:bCs/>
          <w:lang w:val="en-US"/>
        </w:rPr>
        <w:t>1. Process application download</w:t>
      </w:r>
    </w:p>
    <w:p w:rsidR="00472C2A" w:rsidRPr="000D4D1A" w:rsidRDefault="000D4D1A" w:rsidP="006319E6">
      <w:pPr>
        <w:spacing w:line="360" w:lineRule="auto"/>
        <w:ind w:left="60"/>
        <w:jc w:val="both"/>
        <w:rPr>
          <w:rFonts w:ascii="Arial" w:hAnsi="Arial"/>
          <w:bCs/>
          <w:lang w:val="en-US"/>
        </w:rPr>
      </w:pPr>
      <w:r w:rsidRPr="000D4D1A">
        <w:rPr>
          <w:rFonts w:ascii="Arial" w:hAnsi="Arial"/>
          <w:bCs/>
          <w:lang w:val="en-US"/>
        </w:rPr>
        <w:t>The process of downloading the application Mapsensors.apk</w:t>
      </w:r>
      <w:r>
        <w:rPr>
          <w:rFonts w:ascii="Arial" w:hAnsi="Arial"/>
          <w:bCs/>
          <w:lang w:val="en-US"/>
        </w:rPr>
        <w:t xml:space="preserve"> </w:t>
      </w:r>
      <w:r w:rsidRPr="000D4D1A">
        <w:rPr>
          <w:rFonts w:ascii="Arial" w:hAnsi="Arial"/>
          <w:bCs/>
          <w:lang w:val="en-US"/>
        </w:rPr>
        <w:t>is made downloading all the packages containing the client and server jWebSocket contained in version 1.0 from the URL: http://jwebsocket.org/download/.</w:t>
      </w:r>
    </w:p>
    <w:p w:rsidR="00472C2A" w:rsidRDefault="00472C2A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="006319E6" w:rsidRPr="006319E6">
        <w:rPr>
          <w:rFonts w:ascii="Arial" w:hAnsi="Arial" w:cs="Arial"/>
          <w:b/>
          <w:bCs/>
          <w:color w:val="000000"/>
        </w:rPr>
        <w:t>Characteristics of the installation environment</w:t>
      </w:r>
      <w:bookmarkStart w:id="3" w:name="_GoBack"/>
      <w:bookmarkEnd w:id="3"/>
    </w:p>
    <w:p w:rsidR="009E42E3" w:rsidRPr="009E42E3" w:rsidRDefault="009E42E3" w:rsidP="009E42E3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 xml:space="preserve">You need to have a server which is mounted the map server </w:t>
      </w:r>
      <w:ins w:id="4" w:author="aschulze" w:date="2012-06-11T12:59:00Z">
        <w:r w:rsidR="00D37B1A">
          <w:rPr>
            <w:rFonts w:ascii="Arial" w:hAnsi="Arial" w:cs="Arial"/>
            <w:iCs/>
            <w:color w:val="000000"/>
            <w:lang w:val="en-US"/>
          </w:rPr>
          <w:t xml:space="preserve">(is this an external tool? Is this open source? Can the user get it? Where how?) </w:t>
        </w:r>
      </w:ins>
      <w:r w:rsidRPr="009E42E3">
        <w:rPr>
          <w:rFonts w:ascii="Arial" w:hAnsi="Arial" w:cs="Arial"/>
          <w:iCs/>
          <w:color w:val="000000"/>
          <w:lang w:val="en-US"/>
        </w:rPr>
        <w:t xml:space="preserve">and </w:t>
      </w:r>
      <w:ins w:id="5" w:author="aschulze" w:date="2012-06-11T12:59:00Z">
        <w:r w:rsidR="00D37B1A" w:rsidRPr="009E42E3">
          <w:rPr>
            <w:rFonts w:ascii="Arial" w:hAnsi="Arial" w:cs="Arial"/>
            <w:iCs/>
            <w:color w:val="000000"/>
            <w:lang w:val="en-US"/>
          </w:rPr>
          <w:t>jWebSocket</w:t>
        </w:r>
        <w:r w:rsidR="00D37B1A" w:rsidRPr="009E42E3">
          <w:rPr>
            <w:rFonts w:ascii="Arial" w:hAnsi="Arial" w:cs="Arial"/>
            <w:iCs/>
            <w:color w:val="000000"/>
            <w:lang w:val="en-US"/>
          </w:rPr>
          <w:t xml:space="preserve"> </w:t>
        </w:r>
      </w:ins>
      <w:r w:rsidRPr="009E42E3">
        <w:rPr>
          <w:rFonts w:ascii="Arial" w:hAnsi="Arial" w:cs="Arial"/>
          <w:iCs/>
          <w:color w:val="000000"/>
          <w:lang w:val="en-US"/>
        </w:rPr>
        <w:t>server</w:t>
      </w:r>
      <w:del w:id="6" w:author="aschulze" w:date="2012-06-11T12:59:00Z">
        <w:r w:rsidRPr="009E42E3" w:rsidDel="00D37B1A">
          <w:rPr>
            <w:rFonts w:ascii="Arial" w:hAnsi="Arial" w:cs="Arial"/>
            <w:iCs/>
            <w:color w:val="000000"/>
            <w:lang w:val="en-US"/>
          </w:rPr>
          <w:delText xml:space="preserve"> jWebSocket</w:delText>
        </w:r>
      </w:del>
      <w:r w:rsidRPr="009E42E3">
        <w:rPr>
          <w:rFonts w:ascii="Arial" w:hAnsi="Arial" w:cs="Arial"/>
          <w:iCs/>
          <w:color w:val="000000"/>
          <w:lang w:val="en-US"/>
        </w:rPr>
        <w:t>. The minimum hardware requirements for this server are: 2GB RAM, 320GB hard drive and a 64-bit operating system.</w:t>
      </w:r>
    </w:p>
    <w:p w:rsidR="009E42E3" w:rsidRPr="009E42E3" w:rsidRDefault="009E42E3" w:rsidP="009E42E3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>For the client need a smart phone with Android Operating System 2.3.3 or higher.</w:t>
      </w:r>
    </w:p>
    <w:p w:rsidR="007A55A1" w:rsidRDefault="007A55A1" w:rsidP="007A55A1">
      <w:pPr>
        <w:pStyle w:val="BodyText"/>
        <w:numPr>
          <w:ilvl w:val="0"/>
          <w:numId w:val="2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7A55A1">
        <w:rPr>
          <w:rFonts w:ascii="Arial" w:hAnsi="Arial" w:cs="Arial"/>
          <w:b/>
          <w:bCs/>
          <w:color w:val="000000"/>
          <w:lang w:val="en-US"/>
        </w:rPr>
        <w:t>Installation process</w:t>
      </w:r>
    </w:p>
    <w:p w:rsidR="007A55A1" w:rsidRDefault="009E42E3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 xml:space="preserve">To run the installation process on </w:t>
      </w:r>
      <w:del w:id="7" w:author="aschulze" w:date="2012-06-11T13:00:00Z">
        <w:r w:rsidRPr="009E42E3" w:rsidDel="00D017F1">
          <w:rPr>
            <w:rFonts w:ascii="Arial" w:hAnsi="Arial" w:cs="Arial"/>
            <w:iCs/>
            <w:color w:val="000000"/>
            <w:lang w:val="en-US"/>
          </w:rPr>
          <w:delText xml:space="preserve">our </w:delText>
        </w:r>
      </w:del>
      <w:ins w:id="8" w:author="aschulze" w:date="2012-06-11T13:00:00Z">
        <w:r w:rsidR="00D017F1">
          <w:rPr>
            <w:rFonts w:ascii="Arial" w:hAnsi="Arial" w:cs="Arial"/>
            <w:iCs/>
            <w:color w:val="000000"/>
            <w:lang w:val="en-US"/>
          </w:rPr>
          <w:t>a</w:t>
        </w:r>
        <w:r w:rsidR="00D017F1" w:rsidRPr="009E42E3">
          <w:rPr>
            <w:rFonts w:ascii="Arial" w:hAnsi="Arial" w:cs="Arial"/>
            <w:iCs/>
            <w:color w:val="000000"/>
            <w:lang w:val="en-US"/>
          </w:rPr>
          <w:t xml:space="preserve"> </w:t>
        </w:r>
      </w:ins>
      <w:r w:rsidRPr="009E42E3">
        <w:rPr>
          <w:rFonts w:ascii="Arial" w:hAnsi="Arial" w:cs="Arial"/>
          <w:iCs/>
          <w:color w:val="000000"/>
          <w:lang w:val="en-US"/>
        </w:rPr>
        <w:t>smart phone with Android, it is necessary to install a browser application that allows us to install from the sdcard.</w:t>
      </w:r>
      <w:ins w:id="9" w:author="aschulze" w:date="2012-06-11T13:01:00Z">
        <w:r w:rsidR="005D4E9C">
          <w:rPr>
            <w:rFonts w:ascii="Arial" w:hAnsi="Arial" w:cs="Arial"/>
            <w:iCs/>
            <w:color w:val="000000"/>
            <w:lang w:val="en-US"/>
          </w:rPr>
          <w:t xml:space="preserve"> I do not understand that, I need to install a browser application which can access the SD card? Please explain </w:t>
        </w:r>
      </w:ins>
      <w:ins w:id="10" w:author="aschulze" w:date="2012-06-11T13:03:00Z">
        <w:r w:rsidR="0097384E">
          <w:rPr>
            <w:rFonts w:ascii="Arial" w:hAnsi="Arial" w:cs="Arial"/>
            <w:iCs/>
            <w:color w:val="000000"/>
            <w:lang w:val="en-US"/>
          </w:rPr>
          <w:t xml:space="preserve">what is a </w:t>
        </w:r>
        <w:r w:rsidR="0097384E">
          <w:rPr>
            <w:rFonts w:ascii="Arial" w:hAnsi="Arial" w:cs="Arial"/>
            <w:iCs/>
            <w:color w:val="000000"/>
            <w:lang w:val="en-US"/>
          </w:rPr>
          <w:t>“</w:t>
        </w:r>
        <w:r w:rsidR="0097384E">
          <w:rPr>
            <w:rFonts w:ascii="Arial" w:hAnsi="Arial" w:cs="Arial"/>
            <w:iCs/>
            <w:color w:val="000000"/>
            <w:lang w:val="en-US"/>
          </w:rPr>
          <w:t>browser application</w:t>
        </w:r>
        <w:r w:rsidR="0097384E">
          <w:rPr>
            <w:rFonts w:ascii="Arial" w:hAnsi="Arial" w:cs="Arial"/>
            <w:iCs/>
            <w:color w:val="000000"/>
            <w:lang w:val="en-US"/>
          </w:rPr>
          <w:t>”</w:t>
        </w:r>
        <w:r w:rsidR="0097384E">
          <w:rPr>
            <w:rFonts w:ascii="Arial" w:hAnsi="Arial" w:cs="Arial"/>
            <w:iCs/>
            <w:color w:val="000000"/>
            <w:lang w:val="en-US"/>
          </w:rPr>
          <w:t xml:space="preserve"> in this context</w:t>
        </w:r>
        <w:r w:rsidR="00C97467">
          <w:rPr>
            <w:rFonts w:ascii="Arial" w:hAnsi="Arial" w:cs="Arial"/>
            <w:iCs/>
            <w:color w:val="000000"/>
            <w:lang w:val="en-US"/>
          </w:rPr>
          <w:t>, is not a web app right?</w:t>
        </w:r>
        <w:r w:rsidR="0097384E">
          <w:rPr>
            <w:rFonts w:ascii="Arial" w:hAnsi="Arial" w:cs="Arial"/>
            <w:iCs/>
            <w:color w:val="000000"/>
            <w:lang w:val="en-US"/>
          </w:rPr>
          <w:t>.</w:t>
        </w:r>
      </w:ins>
    </w:p>
    <w:p w:rsidR="007A55A1" w:rsidRDefault="009E42E3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r w:rsidRPr="009E42E3">
        <w:rPr>
          <w:rFonts w:ascii="Arial" w:hAnsi="Arial" w:cs="Arial"/>
          <w:iCs/>
          <w:color w:val="000000"/>
          <w:lang w:val="en-US"/>
        </w:rPr>
        <w:t>To install the application must take the following steps:</w:t>
      </w:r>
    </w:p>
    <w:p w:rsidR="007A55A1" w:rsidRDefault="00212682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ins w:id="11" w:author="aschulze" w:date="2012-06-11T13:02:00Z"/>
          <w:rFonts w:ascii="Arial" w:hAnsi="Arial" w:cs="Arial"/>
          <w:iCs/>
          <w:color w:val="000000"/>
          <w:lang w:val="en-US"/>
        </w:rPr>
      </w:pPr>
      <w:r w:rsidRPr="00212682">
        <w:rPr>
          <w:rFonts w:ascii="Arial" w:hAnsi="Arial" w:cs="Arial"/>
          <w:iCs/>
          <w:color w:val="000000"/>
          <w:lang w:val="en-US"/>
        </w:rPr>
        <w:t>Step 1: Find the application directory with the file browser, and click on MapSensors.</w:t>
      </w:r>
      <w:r w:rsidR="007A55A1">
        <w:rPr>
          <w:rFonts w:ascii="Arial" w:hAnsi="Arial" w:cs="Arial"/>
          <w:iCs/>
          <w:color w:val="000000"/>
          <w:lang w:val="en-US"/>
        </w:rPr>
        <w:t xml:space="preserve"> </w:t>
      </w:r>
    </w:p>
    <w:p w:rsidR="005D4E9C" w:rsidRDefault="005D4E9C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ins w:id="12" w:author="aschulze" w:date="2012-06-11T13:02:00Z">
        <w:r>
          <w:rPr>
            <w:rFonts w:ascii="Arial" w:hAnsi="Arial" w:cs="Arial"/>
            <w:iCs/>
            <w:noProof/>
            <w:color w:val="000000"/>
            <w:lang w:val="de-DE" w:eastAsia="de-DE"/>
          </w:rPr>
          <w:lastRenderedPageBreak/>
          <w:drawing>
            <wp:inline distT="0" distB="0" distL="0" distR="0">
              <wp:extent cx="2205990" cy="3676650"/>
              <wp:effectExtent l="19050" t="0" r="3810" b="0"/>
              <wp:docPr id="1" name="device-2012-05-18-112953.png" descr="C:\svn\jWebSocketDev\thesis\Carlos_Karen_Cespedes\Documentation\img\instal_doc\device-2012-05-18-11295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12953.png"/>
                      <pic:cNvPicPr/>
                    </pic:nvPicPr>
                    <pic:blipFill>
                      <a:blip r:link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990" cy="3676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A55A1" w:rsidDel="005D4E9C" w:rsidRDefault="000D196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del w:id="13" w:author="aschulze" w:date="2012-06-11T13:02:00Z"/>
          <w:rFonts w:ascii="Arial" w:hAnsi="Arial" w:cs="Arial"/>
          <w:iCs/>
          <w:color w:val="000000"/>
          <w:lang w:val="en-US"/>
        </w:rPr>
      </w:pPr>
      <w:del w:id="14" w:author="aschulze" w:date="2012-06-11T13:02:00Z">
        <w:r w:rsidDel="005D4E9C">
          <w:fldChar w:fldCharType="begin"/>
        </w:r>
        <w:r w:rsidDel="005D4E9C">
          <w:delInstrText>HYPERLINK "img/instal_doc/device-2012-05-18-112953.png"</w:delInstrText>
        </w:r>
        <w:r w:rsidDel="005D4E9C">
          <w:fldChar w:fldCharType="separate"/>
        </w:r>
        <w:r w:rsidR="007A55A1" w:rsidRPr="007A55A1" w:rsidDel="005D4E9C">
          <w:rPr>
            <w:rStyle w:val="Hyperlink"/>
            <w:rFonts w:ascii="Arial" w:hAnsi="Arial" w:cs="Arial"/>
            <w:iCs/>
            <w:lang w:val="en-US"/>
          </w:rPr>
          <w:delText>img\instal_doc\device-2012-05-18-112953.png</w:delText>
        </w:r>
        <w:r w:rsidDel="005D4E9C">
          <w:fldChar w:fldCharType="end"/>
        </w:r>
      </w:del>
    </w:p>
    <w:p w:rsidR="007A55A1" w:rsidRDefault="0075080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ins w:id="15" w:author="aschulze" w:date="2012-06-11T13:03:00Z"/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Step2: Select option "Open the Application Manager".</w:t>
      </w:r>
    </w:p>
    <w:p w:rsidR="0017328E" w:rsidRDefault="0017328E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ins w:id="16" w:author="aschulze" w:date="2012-06-11T13:03:00Z">
        <w:r>
          <w:rPr>
            <w:rFonts w:ascii="Arial" w:hAnsi="Arial" w:cs="Arial"/>
            <w:iCs/>
            <w:noProof/>
            <w:color w:val="000000"/>
            <w:lang w:val="de-DE" w:eastAsia="de-DE"/>
          </w:rPr>
          <w:lastRenderedPageBreak/>
          <w:drawing>
            <wp:inline distT="0" distB="0" distL="0" distR="0">
              <wp:extent cx="2280285" cy="3800475"/>
              <wp:effectExtent l="19050" t="0" r="5715" b="0"/>
              <wp:docPr id="2" name="device-2012-05-18-113029.png" descr="C:\svn\jWebSocketDev\thesis\Carlos_Karen_Cespedes\Documentation\img\instal_doc\device-2012-05-18-11302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13029.png"/>
                      <pic:cNvPicPr/>
                    </pic:nvPicPr>
                    <pic:blipFill>
                      <a:blip r:link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8551" cy="379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A55A1" w:rsidRPr="007A55A1" w:rsidDel="0017328E" w:rsidRDefault="000D196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del w:id="17" w:author="aschulze" w:date="2012-06-11T13:03:00Z"/>
          <w:rFonts w:ascii="Arial" w:hAnsi="Arial" w:cs="Arial"/>
          <w:iCs/>
          <w:color w:val="000000"/>
          <w:lang w:val="en-US"/>
        </w:rPr>
      </w:pPr>
      <w:del w:id="18" w:author="aschulze" w:date="2012-06-11T13:03:00Z">
        <w:r w:rsidDel="0017328E">
          <w:fldChar w:fldCharType="begin"/>
        </w:r>
        <w:r w:rsidDel="0017328E">
          <w:delInstrText>HYPERLINK "img/instal_doc/device-2012-05-18-113029.png"</w:delInstrText>
        </w:r>
        <w:r w:rsidDel="0017328E">
          <w:fldChar w:fldCharType="separate"/>
        </w:r>
        <w:r w:rsidR="007A55A1" w:rsidRPr="007A55A1" w:rsidDel="0017328E">
          <w:rPr>
            <w:rStyle w:val="Hyperlink"/>
            <w:rFonts w:ascii="Arial" w:hAnsi="Arial" w:cs="Arial"/>
            <w:iCs/>
            <w:lang w:val="en-US"/>
          </w:rPr>
          <w:delText>img\instal_doc\device-2012-05-18-113029.png</w:delText>
        </w:r>
        <w:r w:rsidDel="0017328E">
          <w:fldChar w:fldCharType="end"/>
        </w:r>
      </w:del>
    </w:p>
    <w:p w:rsidR="0075080B" w:rsidRDefault="0075080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ins w:id="19" w:author="aschulze" w:date="2012-06-11T13:03:00Z"/>
          <w:rFonts w:ascii="Arial" w:hAnsi="Arial" w:cs="Arial"/>
          <w:iCs/>
          <w:color w:val="000000"/>
          <w:lang w:val="en-US"/>
        </w:rPr>
      </w:pPr>
      <w:r w:rsidRPr="007A55A1">
        <w:rPr>
          <w:rFonts w:ascii="Arial" w:hAnsi="Arial" w:cs="Arial"/>
          <w:iCs/>
          <w:color w:val="000000"/>
          <w:lang w:val="en-US"/>
        </w:rPr>
        <w:t>Step 3: Press Install.</w:t>
      </w:r>
    </w:p>
    <w:p w:rsidR="00F543B9" w:rsidRDefault="00F543B9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color w:val="000000"/>
          <w:lang w:val="en-US"/>
        </w:rPr>
      </w:pPr>
      <w:ins w:id="20" w:author="aschulze" w:date="2012-06-11T13:04:00Z">
        <w:r>
          <w:rPr>
            <w:rFonts w:ascii="Arial" w:hAnsi="Arial" w:cs="Arial"/>
            <w:iCs/>
            <w:noProof/>
            <w:color w:val="000000"/>
            <w:lang w:val="de-DE" w:eastAsia="de-DE"/>
          </w:rPr>
          <w:lastRenderedPageBreak/>
          <w:drawing>
            <wp:inline distT="0" distB="0" distL="0" distR="0">
              <wp:extent cx="2038350" cy="3397250"/>
              <wp:effectExtent l="19050" t="0" r="0" b="0"/>
              <wp:docPr id="3" name="device-2012-05-18-113046.png" descr="C:\svn\jWebSocketDev\thesis\Carlos_Karen_Cespedes\Documentation\img\instal_doc\device-2012-05-18-11304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13046.png"/>
                      <pic:cNvPicPr/>
                    </pic:nvPicPr>
                    <pic:blipFill>
                      <a:blip r:link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8350" cy="3397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A55A1" w:rsidRPr="007A55A1" w:rsidDel="00F543B9" w:rsidRDefault="000D196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del w:id="21" w:author="aschulze" w:date="2012-06-11T13:04:00Z"/>
          <w:rFonts w:ascii="Arial" w:hAnsi="Arial" w:cs="Arial"/>
          <w:iCs/>
          <w:color w:val="000000"/>
          <w:lang w:val="es-PR"/>
        </w:rPr>
      </w:pPr>
      <w:del w:id="22" w:author="aschulze" w:date="2012-06-11T13:04:00Z">
        <w:r w:rsidDel="00F543B9">
          <w:fldChar w:fldCharType="begin"/>
        </w:r>
        <w:r w:rsidDel="00F543B9">
          <w:delInstrText>HYPERLINK "img/instal_doc/device-2012-05-18-113046.png"</w:delInstrText>
        </w:r>
        <w:r w:rsidDel="00F543B9">
          <w:fldChar w:fldCharType="separate"/>
        </w:r>
        <w:r w:rsidR="007A55A1" w:rsidRPr="007A55A1" w:rsidDel="00F543B9">
          <w:rPr>
            <w:rStyle w:val="Hyperlink"/>
            <w:rFonts w:ascii="Arial" w:hAnsi="Arial" w:cs="Arial"/>
            <w:iCs/>
            <w:lang w:val="es-PR"/>
          </w:rPr>
          <w:delText>img\instal_doc\device-2012-05-18-113046.png</w:delText>
        </w:r>
        <w:r w:rsidDel="00F543B9">
          <w:fldChar w:fldCharType="end"/>
        </w:r>
      </w:del>
    </w:p>
    <w:p w:rsidR="00472C2A" w:rsidRDefault="0075080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ins w:id="23" w:author="aschulze" w:date="2012-06-11T13:04:00Z"/>
          <w:rFonts w:ascii="Arial" w:hAnsi="Arial" w:cs="Arial"/>
          <w:iCs/>
          <w:color w:val="000000"/>
          <w:lang w:val="en-US"/>
        </w:rPr>
      </w:pPr>
      <w:r w:rsidRPr="007A55A1">
        <w:rPr>
          <w:rFonts w:ascii="Arial" w:hAnsi="Arial" w:cs="Arial"/>
          <w:iCs/>
          <w:color w:val="000000"/>
          <w:lang w:val="en-US"/>
        </w:rPr>
        <w:t>Step 4: Choose Install.</w:t>
      </w:r>
    </w:p>
    <w:p w:rsidR="00F543B9" w:rsidRDefault="00F543B9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rFonts w:ascii="Arial" w:hAnsi="Arial" w:cs="Arial"/>
          <w:iCs/>
          <w:noProof/>
          <w:color w:val="000000"/>
          <w:lang w:val="es-PR" w:eastAsia="es-PR"/>
        </w:rPr>
      </w:pPr>
      <w:ins w:id="24" w:author="aschulze" w:date="2012-06-11T13:04:00Z">
        <w:r>
          <w:rPr>
            <w:rFonts w:ascii="Arial" w:hAnsi="Arial" w:cs="Arial"/>
            <w:iCs/>
            <w:noProof/>
            <w:color w:val="000000"/>
            <w:lang w:val="de-DE" w:eastAsia="de-DE"/>
          </w:rPr>
          <w:drawing>
            <wp:inline distT="0" distB="0" distL="0" distR="0">
              <wp:extent cx="2124075" cy="3540125"/>
              <wp:effectExtent l="19050" t="0" r="9525" b="0"/>
              <wp:docPr id="4" name="device-2012-05-18-113053.png" descr="C:\svn\jWebSocketDev\thesis\Carlos_Karen_Cespedes\Documentation\img\instal_doc\device-2012-05-18-11305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13053.png"/>
                      <pic:cNvPicPr/>
                    </pic:nvPicPr>
                    <pic:blipFill>
                      <a:blip r:link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4075" cy="3540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A55A1" w:rsidDel="00F543B9" w:rsidRDefault="000D196B" w:rsidP="007A55A1">
      <w:pPr>
        <w:pStyle w:val="BodyText"/>
        <w:tabs>
          <w:tab w:val="left" w:pos="0"/>
        </w:tabs>
        <w:spacing w:before="280" w:after="240" w:line="360" w:lineRule="auto"/>
        <w:ind w:left="60"/>
        <w:jc w:val="both"/>
        <w:rPr>
          <w:del w:id="25" w:author="aschulze" w:date="2012-06-11T13:04:00Z"/>
          <w:rFonts w:ascii="Arial" w:hAnsi="Arial" w:cs="Arial"/>
          <w:iCs/>
          <w:color w:val="000000"/>
          <w:lang w:val="es-PR"/>
        </w:rPr>
      </w:pPr>
      <w:del w:id="26" w:author="aschulze" w:date="2012-06-11T13:04:00Z">
        <w:r w:rsidDel="00F543B9">
          <w:lastRenderedPageBreak/>
          <w:fldChar w:fldCharType="begin"/>
        </w:r>
        <w:r w:rsidDel="00F543B9">
          <w:delInstrText>HYPERLINK "img/instal_doc/device-2012-05-18-113053.png"</w:delInstrText>
        </w:r>
        <w:r w:rsidDel="00F543B9">
          <w:fldChar w:fldCharType="separate"/>
        </w:r>
        <w:r w:rsidR="007A55A1" w:rsidRPr="007A55A1" w:rsidDel="00F543B9">
          <w:rPr>
            <w:rStyle w:val="Hyperlink"/>
            <w:rFonts w:ascii="Arial" w:hAnsi="Arial" w:cs="Arial"/>
            <w:iCs/>
            <w:lang w:val="es-PR"/>
          </w:rPr>
          <w:delText>img\instal_doc\device-2012-05-18-113053.png</w:delText>
        </w:r>
        <w:r w:rsidDel="00F543B9">
          <w:fldChar w:fldCharType="end"/>
        </w:r>
      </w:del>
    </w:p>
    <w:p w:rsid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27" w:author="aschulze" w:date="2012-06-11T13:04:00Z"/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lastRenderedPageBreak/>
        <w:t xml:space="preserve">Step 5: Wait </w:t>
      </w:r>
      <w:del w:id="28" w:author="aschulze" w:date="2012-06-11T13:04:00Z">
        <w:r w:rsidRPr="0075080B" w:rsidDel="00A12292">
          <w:rPr>
            <w:rFonts w:ascii="Arial" w:hAnsi="Arial" w:cs="Arial"/>
            <w:iCs/>
            <w:color w:val="000000"/>
            <w:lang w:val="en-US"/>
          </w:rPr>
          <w:delText>for the complete</w:delText>
        </w:r>
      </w:del>
      <w:ins w:id="29" w:author="aschulze" w:date="2012-06-11T13:04:00Z">
        <w:r w:rsidR="00A12292">
          <w:rPr>
            <w:rFonts w:ascii="Arial" w:hAnsi="Arial" w:cs="Arial"/>
            <w:iCs/>
            <w:color w:val="000000"/>
            <w:lang w:val="en-US"/>
          </w:rPr>
          <w:t>until the</w:t>
        </w:r>
      </w:ins>
      <w:r w:rsidRPr="0075080B">
        <w:rPr>
          <w:rFonts w:ascii="Arial" w:hAnsi="Arial" w:cs="Arial"/>
          <w:iCs/>
          <w:color w:val="000000"/>
          <w:lang w:val="en-US"/>
        </w:rPr>
        <w:t xml:space="preserve"> installation process</w:t>
      </w:r>
      <w:ins w:id="30" w:author="aschulze" w:date="2012-06-11T13:04:00Z">
        <w:r w:rsidR="00A12292">
          <w:rPr>
            <w:rFonts w:ascii="Arial" w:hAnsi="Arial" w:cs="Arial"/>
            <w:iCs/>
            <w:color w:val="000000"/>
            <w:lang w:val="en-US"/>
          </w:rPr>
          <w:t xml:space="preserve"> is completed</w:t>
        </w:r>
      </w:ins>
    </w:p>
    <w:p w:rsidR="00A12292" w:rsidRPr="0075080B" w:rsidRDefault="000A0CB6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  <w:ins w:id="31" w:author="aschulze" w:date="2012-06-11T13:05:00Z">
        <w:r>
          <w:rPr>
            <w:rFonts w:ascii="Arial" w:hAnsi="Arial" w:cs="Arial"/>
            <w:iCs/>
            <w:noProof/>
            <w:color w:val="000000"/>
            <w:lang w:val="de-DE" w:eastAsia="de-DE"/>
          </w:rPr>
          <w:drawing>
            <wp:inline distT="0" distB="0" distL="0" distR="0">
              <wp:extent cx="2209800" cy="3683000"/>
              <wp:effectExtent l="19050" t="0" r="0" b="0"/>
              <wp:docPr id="5" name="device-2012-05-18-113100.png" descr="C:\svn\jWebSocketDev\thesis\Carlos_Karen_Cespedes\Documentation\img\instal_doc\device-2012-05-18-11310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13100.png"/>
                      <pic:cNvPicPr/>
                    </pic:nvPicPr>
                    <pic:blipFill>
                      <a:blip r:link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9800" cy="3683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72C2A" w:rsidRPr="007A55A1" w:rsidDel="000A0CB6" w:rsidRDefault="000D196B" w:rsidP="00472C2A">
      <w:pPr>
        <w:keepNext/>
        <w:tabs>
          <w:tab w:val="left" w:pos="0"/>
        </w:tabs>
        <w:spacing w:before="120" w:after="60" w:line="360" w:lineRule="auto"/>
        <w:jc w:val="both"/>
        <w:rPr>
          <w:del w:id="32" w:author="aschulze" w:date="2012-06-11T13:05:00Z"/>
          <w:rFonts w:ascii="Arial" w:hAnsi="Arial" w:cs="Arial"/>
          <w:iCs/>
          <w:color w:val="000000"/>
          <w:lang w:val="en-US"/>
        </w:rPr>
      </w:pPr>
      <w:del w:id="33" w:author="aschulze" w:date="2012-06-11T13:05:00Z">
        <w:r w:rsidDel="000A0CB6">
          <w:fldChar w:fldCharType="begin"/>
        </w:r>
        <w:r w:rsidDel="000A0CB6">
          <w:delInstrText>HYPERLINK "img/instal_doc/device-2012-05-18-113100.png"</w:delInstrText>
        </w:r>
        <w:r w:rsidDel="000A0CB6">
          <w:fldChar w:fldCharType="separate"/>
        </w:r>
        <w:r w:rsidR="007A55A1" w:rsidRPr="007A55A1" w:rsidDel="000A0CB6">
          <w:rPr>
            <w:rStyle w:val="Hyperlink"/>
            <w:rFonts w:ascii="Arial" w:hAnsi="Arial" w:cs="Arial"/>
            <w:iCs/>
            <w:lang w:val="en-US"/>
          </w:rPr>
          <w:delText>img\instal_doc\device-2012-05-18-113100.png</w:delText>
        </w:r>
        <w:r w:rsidDel="000A0CB6">
          <w:fldChar w:fldCharType="end"/>
        </w:r>
      </w:del>
    </w:p>
    <w:p w:rsid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34" w:author="aschulze" w:date="2012-06-11T13:05:00Z"/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Step 6: You can choose either option.</w:t>
      </w:r>
      <w:ins w:id="35" w:author="aschulze" w:date="2012-06-11T13:05:00Z">
        <w:r w:rsidR="000A0CB6">
          <w:rPr>
            <w:rFonts w:ascii="Arial" w:hAnsi="Arial" w:cs="Arial"/>
            <w:iCs/>
            <w:color w:val="000000"/>
            <w:lang w:val="en-US"/>
          </w:rPr>
          <w:t xml:space="preserve"> For what? Goal Purpose?</w:t>
        </w:r>
      </w:ins>
    </w:p>
    <w:p w:rsidR="007433B7" w:rsidRDefault="00EC232A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36" w:author="aschulze" w:date="2012-06-11T13:05:00Z"/>
          <w:rFonts w:ascii="Arial" w:hAnsi="Arial" w:cs="Arial"/>
          <w:iCs/>
          <w:color w:val="000000"/>
          <w:lang w:val="en-US"/>
        </w:rPr>
      </w:pPr>
      <w:ins w:id="37" w:author="aschulze" w:date="2012-06-11T13:05:00Z">
        <w:r>
          <w:rPr>
            <w:rFonts w:ascii="Arial" w:hAnsi="Arial" w:cs="Arial"/>
            <w:iCs/>
            <w:noProof/>
            <w:color w:val="000000"/>
            <w:lang w:val="de-DE" w:eastAsia="de-DE"/>
          </w:rPr>
          <w:lastRenderedPageBreak/>
          <w:drawing>
            <wp:inline distT="0" distB="0" distL="0" distR="0">
              <wp:extent cx="2181225" cy="3635375"/>
              <wp:effectExtent l="19050" t="0" r="9525" b="0"/>
              <wp:docPr id="6" name="device-2012-05-18-113107.png" descr="C:\svn\jWebSocketDev\thesis\Carlos_Karen_Cespedes\Documentation\img\instal_doc\device-2012-05-18-11310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13107.png"/>
                      <pic:cNvPicPr/>
                    </pic:nvPicPr>
                    <pic:blipFill>
                      <a:blip r:link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1225" cy="3635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A0CB6" w:rsidRPr="0075080B" w:rsidDel="00EC232A" w:rsidRDefault="000A0CB6" w:rsidP="00472C2A">
      <w:pPr>
        <w:keepNext/>
        <w:tabs>
          <w:tab w:val="left" w:pos="0"/>
        </w:tabs>
        <w:spacing w:before="120" w:after="60" w:line="360" w:lineRule="auto"/>
        <w:jc w:val="both"/>
        <w:rPr>
          <w:del w:id="38" w:author="aschulze" w:date="2012-06-11T13:05:00Z"/>
          <w:rFonts w:ascii="Arial" w:hAnsi="Arial" w:cs="Arial"/>
          <w:iCs/>
          <w:color w:val="000000"/>
          <w:lang w:val="en-US"/>
        </w:rPr>
      </w:pPr>
    </w:p>
    <w:p w:rsidR="00472C2A" w:rsidRPr="007A55A1" w:rsidDel="00EC232A" w:rsidRDefault="000D196B" w:rsidP="00472C2A">
      <w:pPr>
        <w:keepNext/>
        <w:tabs>
          <w:tab w:val="left" w:pos="0"/>
        </w:tabs>
        <w:spacing w:before="120" w:after="60" w:line="360" w:lineRule="auto"/>
        <w:jc w:val="both"/>
        <w:rPr>
          <w:del w:id="39" w:author="aschulze" w:date="2012-06-11T13:05:00Z"/>
          <w:rFonts w:ascii="Arial" w:hAnsi="Arial" w:cs="Arial"/>
          <w:iCs/>
          <w:color w:val="000000"/>
          <w:lang w:val="en-US"/>
        </w:rPr>
      </w:pPr>
      <w:del w:id="40" w:author="aschulze" w:date="2012-06-11T13:05:00Z">
        <w:r w:rsidDel="00EC232A">
          <w:fldChar w:fldCharType="begin"/>
        </w:r>
        <w:r w:rsidDel="00EC232A">
          <w:delInstrText>HYPERLINK "img/instal_doc/device-2012-05-18-113107.png"</w:delInstrText>
        </w:r>
        <w:r w:rsidDel="00EC232A">
          <w:fldChar w:fldCharType="separate"/>
        </w:r>
        <w:r w:rsidR="007A55A1" w:rsidRPr="007A55A1" w:rsidDel="00EC232A">
          <w:rPr>
            <w:rStyle w:val="Hyperlink"/>
            <w:rFonts w:ascii="Arial" w:hAnsi="Arial" w:cs="Arial"/>
            <w:iCs/>
            <w:lang w:val="en-US"/>
          </w:rPr>
          <w:delText>img\instal_doc\device-2012-05-18-113107.png</w:delText>
        </w:r>
        <w:r w:rsidDel="00EC232A">
          <w:fldChar w:fldCharType="end"/>
        </w:r>
      </w:del>
    </w:p>
    <w:p w:rsid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41" w:author="aschulze" w:date="2012-06-11T13:05:00Z"/>
          <w:rFonts w:ascii="Arial" w:hAnsi="Arial" w:cs="Arial"/>
          <w:iCs/>
          <w:color w:val="000000"/>
          <w:lang w:val="en-US"/>
        </w:rPr>
      </w:pPr>
      <w:r w:rsidRPr="007A55A1">
        <w:rPr>
          <w:rFonts w:ascii="Arial" w:hAnsi="Arial" w:cs="Arial"/>
          <w:iCs/>
          <w:color w:val="000000"/>
          <w:lang w:val="en-US"/>
        </w:rPr>
        <w:t>Application running</w:t>
      </w:r>
      <w:ins w:id="42" w:author="aschulze" w:date="2012-06-11T13:05:00Z">
        <w:r w:rsidR="00EC232A">
          <w:rPr>
            <w:rFonts w:ascii="Arial" w:hAnsi="Arial" w:cs="Arial"/>
            <w:iCs/>
            <w:color w:val="000000"/>
            <w:lang w:val="en-US"/>
          </w:rPr>
          <w:t xml:space="preserve"> Please give a complete sentence here.</w:t>
        </w:r>
      </w:ins>
    </w:p>
    <w:p w:rsidR="00EC232A" w:rsidRPr="007A55A1" w:rsidRDefault="00EC232A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</w:p>
    <w:p w:rsidR="008E4698" w:rsidRDefault="008E4698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43" w:author="aschulze" w:date="2012-06-11T13:06:00Z"/>
        </w:rPr>
      </w:pPr>
      <w:ins w:id="44" w:author="aschulze" w:date="2012-06-11T13:06:00Z">
        <w:r w:rsidRPr="008E4698">
          <w:lastRenderedPageBreak/>
          <w:drawing>
            <wp:inline distT="0" distB="0" distL="0" distR="0">
              <wp:extent cx="2057505" cy="3429000"/>
              <wp:effectExtent l="19050" t="0" r="0" b="0"/>
              <wp:docPr id="8" name="device-2012-05-18-120258.png" descr="C:\svn\jWebSocketDev\thesis\Carlos_Karen_Cespedes\Documentation\img\instal_doc\device-2012-05-18-12025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20258.png"/>
                      <pic:cNvPicPr/>
                    </pic:nvPicPr>
                    <pic:blipFill>
                      <a:blip r:link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8560" cy="34307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72C2A" w:rsidRPr="007A55A1" w:rsidDel="008E4698" w:rsidRDefault="000D196B" w:rsidP="00472C2A">
      <w:pPr>
        <w:keepNext/>
        <w:tabs>
          <w:tab w:val="left" w:pos="0"/>
        </w:tabs>
        <w:spacing w:before="120" w:after="60" w:line="360" w:lineRule="auto"/>
        <w:jc w:val="both"/>
        <w:rPr>
          <w:del w:id="45" w:author="aschulze" w:date="2012-06-11T13:06:00Z"/>
          <w:rFonts w:ascii="Arial" w:hAnsi="Arial" w:cs="Arial"/>
          <w:iCs/>
          <w:color w:val="000000"/>
          <w:lang w:val="en-US"/>
        </w:rPr>
      </w:pPr>
      <w:del w:id="46" w:author="aschulze" w:date="2012-06-11T13:06:00Z">
        <w:r w:rsidDel="008E4698">
          <w:fldChar w:fldCharType="begin"/>
        </w:r>
        <w:r w:rsidDel="008E4698">
          <w:delInstrText>HYPERLINK "img/instal_doc/device-2012-05-18-120258.png"</w:delInstrText>
        </w:r>
        <w:r w:rsidDel="008E4698">
          <w:fldChar w:fldCharType="separate"/>
        </w:r>
        <w:r w:rsidR="007A55A1" w:rsidRPr="007A55A1" w:rsidDel="008E4698">
          <w:rPr>
            <w:rStyle w:val="Hyperlink"/>
            <w:rFonts w:ascii="Arial" w:hAnsi="Arial" w:cs="Arial"/>
            <w:iCs/>
            <w:lang w:val="en-US"/>
          </w:rPr>
          <w:delText>img\instal_doc\device-2012-05-18-120258.png</w:delText>
        </w:r>
        <w:r w:rsidDel="008E4698">
          <w:fldChar w:fldCharType="end"/>
        </w:r>
      </w:del>
    </w:p>
    <w:p w:rsidR="0075080B" w:rsidRDefault="0075080B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47" w:author="aschulze" w:date="2012-06-11T13:06:00Z"/>
          <w:rFonts w:ascii="Arial" w:hAnsi="Arial" w:cs="Arial"/>
          <w:iCs/>
          <w:color w:val="000000"/>
          <w:lang w:val="en-US"/>
        </w:rPr>
      </w:pPr>
      <w:r w:rsidRPr="0075080B">
        <w:rPr>
          <w:rFonts w:ascii="Arial" w:hAnsi="Arial" w:cs="Arial"/>
          <w:iCs/>
          <w:color w:val="000000"/>
          <w:lang w:val="en-US"/>
        </w:rPr>
        <w:t>You can view the application on the phone menu.</w:t>
      </w:r>
    </w:p>
    <w:p w:rsidR="008E4698" w:rsidRPr="0075080B" w:rsidRDefault="008E4698" w:rsidP="00472C2A">
      <w:pPr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color w:val="000000"/>
          <w:lang w:val="en-US"/>
        </w:rPr>
      </w:pPr>
    </w:p>
    <w:p w:rsidR="008E4698" w:rsidRDefault="008E4698" w:rsidP="00472C2A">
      <w:pPr>
        <w:keepNext/>
        <w:tabs>
          <w:tab w:val="left" w:pos="0"/>
        </w:tabs>
        <w:spacing w:before="120" w:after="60" w:line="360" w:lineRule="auto"/>
        <w:jc w:val="both"/>
        <w:rPr>
          <w:ins w:id="48" w:author="aschulze" w:date="2012-06-11T13:06:00Z"/>
        </w:rPr>
      </w:pPr>
      <w:ins w:id="49" w:author="aschulze" w:date="2012-06-11T13:06:00Z">
        <w:r w:rsidRPr="008E4698">
          <w:drawing>
            <wp:inline distT="0" distB="0" distL="0" distR="0">
              <wp:extent cx="1943100" cy="3238500"/>
              <wp:effectExtent l="19050" t="0" r="0" b="0"/>
              <wp:docPr id="10" name="device-2012-05-18-120227.png" descr="C:\svn\jWebSocketDev\thesis\Carlos_Karen_Cespedes\Documentation\img\instal_doc\device-2012-05-18-12022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ce-2012-05-18-120227.png"/>
                      <pic:cNvPicPr/>
                    </pic:nvPicPr>
                    <pic:blipFill>
                      <a:blip r:link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3100" cy="3238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72C2A" w:rsidRPr="007A55A1" w:rsidDel="008E4698" w:rsidRDefault="000D196B" w:rsidP="00472C2A">
      <w:pPr>
        <w:keepNext/>
        <w:tabs>
          <w:tab w:val="left" w:pos="0"/>
        </w:tabs>
        <w:spacing w:before="120" w:after="60" w:line="360" w:lineRule="auto"/>
        <w:jc w:val="both"/>
        <w:rPr>
          <w:del w:id="50" w:author="aschulze" w:date="2012-06-11T13:06:00Z"/>
          <w:rFonts w:ascii="Arial" w:hAnsi="Arial" w:cs="Arial"/>
          <w:iCs/>
          <w:color w:val="000000"/>
          <w:lang w:val="en-US"/>
        </w:rPr>
      </w:pPr>
      <w:del w:id="51" w:author="aschulze" w:date="2012-06-11T13:06:00Z">
        <w:r w:rsidDel="008E4698">
          <w:fldChar w:fldCharType="begin"/>
        </w:r>
        <w:r w:rsidDel="008E4698">
          <w:delInstrText>HYPERLINK "img/instal_doc/device-2012-05-18-120227.png"</w:delInstrText>
        </w:r>
        <w:r w:rsidDel="008E4698">
          <w:fldChar w:fldCharType="separate"/>
        </w:r>
        <w:r w:rsidR="007A55A1" w:rsidRPr="007A55A1" w:rsidDel="008E4698">
          <w:rPr>
            <w:rStyle w:val="Hyperlink"/>
            <w:rFonts w:ascii="Arial" w:hAnsi="Arial" w:cs="Arial"/>
            <w:iCs/>
            <w:lang w:val="en-US"/>
          </w:rPr>
          <w:delText>img\instal_doc\device-2012-05-18-120227.png</w:delText>
        </w:r>
        <w:r w:rsidDel="008E4698">
          <w:fldChar w:fldCharType="end"/>
        </w:r>
      </w:del>
    </w:p>
    <w:p w:rsidR="00472C2A" w:rsidRPr="007A55A1" w:rsidRDefault="00472C2A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7A55A1">
        <w:rPr>
          <w:rFonts w:ascii="Arial" w:hAnsi="Arial" w:cs="Arial"/>
          <w:b/>
          <w:bCs/>
          <w:color w:val="000000"/>
          <w:lang w:val="en-US"/>
        </w:rPr>
        <w:lastRenderedPageBreak/>
        <w:t xml:space="preserve">4. </w:t>
      </w:r>
      <w:r w:rsidR="007A55A1" w:rsidRPr="007A55A1">
        <w:rPr>
          <w:rFonts w:ascii="Arial" w:hAnsi="Arial" w:cs="Arial"/>
          <w:b/>
          <w:bCs/>
          <w:color w:val="000000"/>
          <w:lang w:val="en-US"/>
        </w:rPr>
        <w:t>Configuration Options</w:t>
      </w:r>
    </w:p>
    <w:p w:rsidR="0075080B" w:rsidRPr="0075080B" w:rsidRDefault="0075080B" w:rsidP="00472C2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75080B">
        <w:rPr>
          <w:rFonts w:ascii="Arial" w:hAnsi="Arial" w:cs="Arial"/>
          <w:bCs/>
          <w:color w:val="000000"/>
          <w:lang w:val="en-US"/>
        </w:rPr>
        <w:t>Does not require any specific configuration.</w:t>
      </w:r>
      <w:ins w:id="52" w:author="aschulze" w:date="2012-06-11T13:06:00Z">
        <w:r w:rsidR="008E4698">
          <w:rPr>
            <w:rFonts w:ascii="Arial" w:hAnsi="Arial" w:cs="Arial"/>
            <w:bCs/>
            <w:color w:val="000000"/>
            <w:lang w:val="en-US"/>
          </w:rPr>
          <w:t xml:space="preserve"> W</w:t>
        </w:r>
      </w:ins>
      <w:ins w:id="53" w:author="aschulze" w:date="2012-06-11T13:07:00Z">
        <w:r w:rsidR="008E4698">
          <w:rPr>
            <w:rFonts w:ascii="Arial" w:hAnsi="Arial" w:cs="Arial"/>
            <w:bCs/>
            <w:color w:val="000000"/>
            <w:lang w:val="en-US"/>
          </w:rPr>
          <w:t>ell, what about the map data?</w:t>
        </w:r>
      </w:ins>
    </w:p>
    <w:p w:rsidR="00472C2A" w:rsidRDefault="00472C2A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5. </w:t>
      </w:r>
      <w:r w:rsidR="007A55A1" w:rsidRPr="007A55A1">
        <w:rPr>
          <w:rFonts w:ascii="Arial" w:hAnsi="Arial" w:cs="Arial"/>
          <w:b/>
          <w:bCs/>
          <w:color w:val="000000"/>
        </w:rPr>
        <w:t>Putting into operation</w:t>
      </w:r>
    </w:p>
    <w:p w:rsidR="00472C2A" w:rsidRPr="00D225A5" w:rsidRDefault="00472C2A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D225A5">
        <w:rPr>
          <w:rFonts w:ascii="Arial" w:hAnsi="Arial" w:cs="Arial"/>
          <w:b/>
          <w:bCs/>
          <w:color w:val="000000"/>
        </w:rPr>
        <w:t>Serv</w:t>
      </w:r>
      <w:r w:rsidR="007A55A1">
        <w:rPr>
          <w:rFonts w:ascii="Arial" w:hAnsi="Arial" w:cs="Arial"/>
          <w:b/>
          <w:bCs/>
          <w:color w:val="000000"/>
        </w:rPr>
        <w:t>er</w:t>
      </w:r>
      <w:r w:rsidRPr="00D225A5">
        <w:rPr>
          <w:rFonts w:ascii="Arial" w:hAnsi="Arial" w:cs="Arial"/>
          <w:b/>
          <w:bCs/>
          <w:color w:val="000000"/>
        </w:rPr>
        <w:t>:</w:t>
      </w:r>
    </w:p>
    <w:p w:rsidR="0075080B" w:rsidRPr="0075080B" w:rsidRDefault="0075080B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75080B">
        <w:rPr>
          <w:rFonts w:ascii="Arial" w:hAnsi="Arial" w:cs="Arial"/>
          <w:bCs/>
          <w:color w:val="000000"/>
          <w:lang w:val="en-US"/>
        </w:rPr>
        <w:t xml:space="preserve">For the operation of the application must start the server </w:t>
      </w:r>
      <w:r w:rsidR="00DA12F6" w:rsidRPr="0075080B">
        <w:rPr>
          <w:rFonts w:ascii="Arial" w:hAnsi="Arial" w:cs="Arial"/>
          <w:bCs/>
          <w:color w:val="000000"/>
          <w:lang w:val="en-US"/>
        </w:rPr>
        <w:t xml:space="preserve">Geoserver </w:t>
      </w:r>
      <w:ins w:id="54" w:author="aschulze" w:date="2012-06-11T13:07:00Z">
        <w:r w:rsidR="00774314">
          <w:rPr>
            <w:rFonts w:ascii="Arial" w:hAnsi="Arial" w:cs="Arial"/>
            <w:bCs/>
            <w:color w:val="000000"/>
            <w:lang w:val="en-US"/>
          </w:rPr>
          <w:t xml:space="preserve">(how? Where is that described. Describe either here or giva a reference where the user camn find that. After he read this document he for sure will like to test it ;-) </w:t>
        </w:r>
      </w:ins>
      <w:r w:rsidRPr="0075080B">
        <w:rPr>
          <w:rFonts w:ascii="Arial" w:hAnsi="Arial" w:cs="Arial"/>
          <w:bCs/>
          <w:color w:val="000000"/>
          <w:lang w:val="en-US"/>
        </w:rPr>
        <w:t xml:space="preserve">and the </w:t>
      </w:r>
      <w:ins w:id="55" w:author="aschulze" w:date="2012-06-11T13:07:00Z">
        <w:r w:rsidR="00774314" w:rsidRPr="0075080B">
          <w:rPr>
            <w:rFonts w:ascii="Arial" w:hAnsi="Arial" w:cs="Arial"/>
            <w:bCs/>
            <w:color w:val="000000"/>
            <w:lang w:val="en-US"/>
          </w:rPr>
          <w:t>jWebSocket</w:t>
        </w:r>
        <w:r w:rsidR="00774314" w:rsidRPr="0075080B">
          <w:rPr>
            <w:rFonts w:ascii="Arial" w:hAnsi="Arial" w:cs="Arial"/>
            <w:bCs/>
            <w:color w:val="000000"/>
            <w:lang w:val="en-US"/>
          </w:rPr>
          <w:t xml:space="preserve"> </w:t>
        </w:r>
      </w:ins>
      <w:r w:rsidRPr="0075080B">
        <w:rPr>
          <w:rFonts w:ascii="Arial" w:hAnsi="Arial" w:cs="Arial"/>
          <w:bCs/>
          <w:color w:val="000000"/>
          <w:lang w:val="en-US"/>
        </w:rPr>
        <w:t>server</w:t>
      </w:r>
      <w:del w:id="56" w:author="aschulze" w:date="2012-06-11T13:07:00Z">
        <w:r w:rsidRPr="0075080B" w:rsidDel="00774314">
          <w:rPr>
            <w:rFonts w:ascii="Arial" w:hAnsi="Arial" w:cs="Arial"/>
            <w:bCs/>
            <w:color w:val="000000"/>
            <w:lang w:val="en-US"/>
          </w:rPr>
          <w:delText xml:space="preserve"> jWebSocket</w:delText>
        </w:r>
      </w:del>
      <w:r w:rsidRPr="0075080B">
        <w:rPr>
          <w:rFonts w:ascii="Arial" w:hAnsi="Arial" w:cs="Arial"/>
          <w:bCs/>
          <w:color w:val="000000"/>
          <w:lang w:val="en-US"/>
        </w:rPr>
        <w:t>.</w:t>
      </w:r>
    </w:p>
    <w:p w:rsidR="00472C2A" w:rsidRDefault="00472C2A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BC6A82">
        <w:rPr>
          <w:rFonts w:ascii="Arial" w:hAnsi="Arial" w:cs="Arial"/>
          <w:b/>
          <w:bCs/>
          <w:color w:val="000000"/>
        </w:rPr>
        <w:t xml:space="preserve">Client: </w:t>
      </w:r>
    </w:p>
    <w:p w:rsidR="00472C2A" w:rsidRPr="007A55A1" w:rsidRDefault="007A55A1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7A55A1">
        <w:rPr>
          <w:rFonts w:ascii="Arial" w:hAnsi="Arial" w:cs="Arial"/>
          <w:bCs/>
          <w:color w:val="000000"/>
          <w:lang w:val="en-US"/>
        </w:rPr>
        <w:t>Start the application on your smartphone</w:t>
      </w:r>
      <w:r w:rsidR="00472C2A" w:rsidRPr="007A55A1">
        <w:rPr>
          <w:rFonts w:ascii="Arial" w:hAnsi="Arial" w:cs="Arial"/>
          <w:bCs/>
          <w:color w:val="000000"/>
          <w:lang w:val="en-US"/>
        </w:rPr>
        <w:t>.</w:t>
      </w:r>
    </w:p>
    <w:p w:rsidR="00472C2A" w:rsidRDefault="00472C2A" w:rsidP="00472C2A">
      <w:pPr>
        <w:pStyle w:val="BodyText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 w:rsidRPr="007A55A1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5. </w:t>
      </w:r>
      <w:r w:rsidR="007A55A1" w:rsidRPr="007A55A1">
        <w:rPr>
          <w:rFonts w:ascii="Arial" w:hAnsi="Arial" w:cs="Arial"/>
          <w:b/>
          <w:bCs/>
          <w:color w:val="000000"/>
        </w:rPr>
        <w:t>Application Management</w:t>
      </w:r>
    </w:p>
    <w:p w:rsidR="00BE51E9" w:rsidRPr="00BE51E9" w:rsidRDefault="00BE51E9" w:rsidP="00BE51E9">
      <w:p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lang w:val="en-US"/>
        </w:rPr>
      </w:pPr>
      <w:r w:rsidRPr="00BE51E9">
        <w:rPr>
          <w:rFonts w:ascii="Arial" w:hAnsi="Arial" w:cs="Arial"/>
          <w:lang w:val="en-US"/>
        </w:rPr>
        <w:t xml:space="preserve">For </w:t>
      </w:r>
      <w:ins w:id="57" w:author="aschulze" w:date="2012-06-11T13:08:00Z">
        <w:r w:rsidR="00AD5825">
          <w:rPr>
            <w:rFonts w:ascii="Arial" w:hAnsi="Arial" w:cs="Arial"/>
            <w:lang w:val="en-US"/>
          </w:rPr>
          <w:t xml:space="preserve">the </w:t>
        </w:r>
      </w:ins>
      <w:r w:rsidRPr="00BE51E9">
        <w:rPr>
          <w:rFonts w:ascii="Arial" w:hAnsi="Arial" w:cs="Arial"/>
          <w:lang w:val="en-US"/>
        </w:rPr>
        <w:t xml:space="preserve">administration of </w:t>
      </w:r>
      <w:ins w:id="58" w:author="aschulze" w:date="2012-06-11T13:08:00Z">
        <w:r w:rsidR="00AD5825">
          <w:rPr>
            <w:rFonts w:ascii="Arial" w:hAnsi="Arial" w:cs="Arial"/>
            <w:lang w:val="en-US"/>
          </w:rPr>
          <w:t xml:space="preserve">the </w:t>
        </w:r>
      </w:ins>
      <w:r w:rsidRPr="00BE51E9">
        <w:rPr>
          <w:rFonts w:ascii="Arial" w:hAnsi="Arial" w:cs="Arial"/>
          <w:lang w:val="en-US"/>
        </w:rPr>
        <w:t xml:space="preserve">MapSensors Demo </w:t>
      </w:r>
      <w:del w:id="59" w:author="aschulze" w:date="2012-06-11T13:08:00Z">
        <w:r w:rsidRPr="00BE51E9" w:rsidDel="006F6A36">
          <w:rPr>
            <w:rFonts w:ascii="Arial" w:hAnsi="Arial" w:cs="Arial"/>
            <w:lang w:val="en-US"/>
          </w:rPr>
          <w:delText>can be supported in</w:delText>
        </w:r>
      </w:del>
      <w:ins w:id="60" w:author="aschulze" w:date="2012-06-11T13:08:00Z">
        <w:r w:rsidR="006F6A36">
          <w:rPr>
            <w:rFonts w:ascii="Arial" w:hAnsi="Arial" w:cs="Arial"/>
            <w:lang w:val="en-US"/>
          </w:rPr>
          <w:t xml:space="preserve">please refer to </w:t>
        </w:r>
      </w:ins>
      <w:del w:id="61" w:author="aschulze" w:date="2012-06-11T13:08:00Z">
        <w:r w:rsidRPr="00BE51E9" w:rsidDel="006F6A36">
          <w:rPr>
            <w:rFonts w:ascii="Arial" w:hAnsi="Arial" w:cs="Arial"/>
            <w:lang w:val="en-US"/>
          </w:rPr>
          <w:delText xml:space="preserve"> </w:delText>
        </w:r>
      </w:del>
      <w:r w:rsidRPr="00BE51E9">
        <w:rPr>
          <w:rFonts w:ascii="Arial" w:hAnsi="Arial" w:cs="Arial"/>
          <w:lang w:val="en-US"/>
        </w:rPr>
        <w:t>the user manual.</w:t>
      </w:r>
    </w:p>
    <w:sectPr w:rsidR="00BE51E9" w:rsidRPr="00BE51E9" w:rsidSect="0014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59941F0"/>
    <w:multiLevelType w:val="hybridMultilevel"/>
    <w:tmpl w:val="1BA01A40"/>
    <w:lvl w:ilvl="0" w:tplc="CE2891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140" w:hanging="360"/>
      </w:pPr>
    </w:lvl>
    <w:lvl w:ilvl="2" w:tplc="500A001B" w:tentative="1">
      <w:start w:val="1"/>
      <w:numFmt w:val="lowerRoman"/>
      <w:lvlText w:val="%3."/>
      <w:lvlJc w:val="right"/>
      <w:pPr>
        <w:ind w:left="1860" w:hanging="180"/>
      </w:pPr>
    </w:lvl>
    <w:lvl w:ilvl="3" w:tplc="500A000F" w:tentative="1">
      <w:start w:val="1"/>
      <w:numFmt w:val="decimal"/>
      <w:lvlText w:val="%4."/>
      <w:lvlJc w:val="left"/>
      <w:pPr>
        <w:ind w:left="2580" w:hanging="360"/>
      </w:pPr>
    </w:lvl>
    <w:lvl w:ilvl="4" w:tplc="500A0019" w:tentative="1">
      <w:start w:val="1"/>
      <w:numFmt w:val="lowerLetter"/>
      <w:lvlText w:val="%5."/>
      <w:lvlJc w:val="left"/>
      <w:pPr>
        <w:ind w:left="3300" w:hanging="360"/>
      </w:pPr>
    </w:lvl>
    <w:lvl w:ilvl="5" w:tplc="500A001B" w:tentative="1">
      <w:start w:val="1"/>
      <w:numFmt w:val="lowerRoman"/>
      <w:lvlText w:val="%6."/>
      <w:lvlJc w:val="right"/>
      <w:pPr>
        <w:ind w:left="4020" w:hanging="180"/>
      </w:pPr>
    </w:lvl>
    <w:lvl w:ilvl="6" w:tplc="500A000F" w:tentative="1">
      <w:start w:val="1"/>
      <w:numFmt w:val="decimal"/>
      <w:lvlText w:val="%7."/>
      <w:lvlJc w:val="left"/>
      <w:pPr>
        <w:ind w:left="4740" w:hanging="360"/>
      </w:pPr>
    </w:lvl>
    <w:lvl w:ilvl="7" w:tplc="500A0019" w:tentative="1">
      <w:start w:val="1"/>
      <w:numFmt w:val="lowerLetter"/>
      <w:lvlText w:val="%8."/>
      <w:lvlJc w:val="left"/>
      <w:pPr>
        <w:ind w:left="5460" w:hanging="360"/>
      </w:pPr>
    </w:lvl>
    <w:lvl w:ilvl="8" w:tplc="50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compat/>
  <w:rsids>
    <w:rsidRoot w:val="00B23352"/>
    <w:rsid w:val="000A0CB6"/>
    <w:rsid w:val="000D196B"/>
    <w:rsid w:val="000D4D1A"/>
    <w:rsid w:val="00141237"/>
    <w:rsid w:val="0017328E"/>
    <w:rsid w:val="00212682"/>
    <w:rsid w:val="00453766"/>
    <w:rsid w:val="00472C2A"/>
    <w:rsid w:val="005D4E9C"/>
    <w:rsid w:val="006319E6"/>
    <w:rsid w:val="006F6A36"/>
    <w:rsid w:val="007433B7"/>
    <w:rsid w:val="0075080B"/>
    <w:rsid w:val="00774314"/>
    <w:rsid w:val="007A55A1"/>
    <w:rsid w:val="008E4698"/>
    <w:rsid w:val="0097384E"/>
    <w:rsid w:val="009E42E3"/>
    <w:rsid w:val="00A12292"/>
    <w:rsid w:val="00A663C7"/>
    <w:rsid w:val="00AD5825"/>
    <w:rsid w:val="00B23352"/>
    <w:rsid w:val="00BE51E9"/>
    <w:rsid w:val="00C97467"/>
    <w:rsid w:val="00CF188A"/>
    <w:rsid w:val="00D017F1"/>
    <w:rsid w:val="00D37B1A"/>
    <w:rsid w:val="00DA12F6"/>
    <w:rsid w:val="00DE4573"/>
    <w:rsid w:val="00E02C60"/>
    <w:rsid w:val="00EC232A"/>
    <w:rsid w:val="00F473C7"/>
    <w:rsid w:val="00F54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472C2A"/>
    <w:pPr>
      <w:keepNext/>
      <w:tabs>
        <w:tab w:val="num" w:pos="0"/>
      </w:tabs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2C2A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BodyText">
    <w:name w:val="Body Text"/>
    <w:basedOn w:val="Normal"/>
    <w:link w:val="BodyTextChar"/>
    <w:rsid w:val="00472C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2C2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yperlink">
    <w:name w:val="Hyperlink"/>
    <w:rsid w:val="00472C2A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2A"/>
    <w:rPr>
      <w:rFonts w:ascii="Tahoma" w:eastAsia="Times New Roman" w:hAnsi="Tahoma" w:cs="Tahoma"/>
      <w:sz w:val="16"/>
      <w:szCs w:val="16"/>
      <w:lang w:val="es-ES" w:eastAsia="ar-SA"/>
    </w:rPr>
  </w:style>
  <w:style w:type="character" w:customStyle="1" w:styleId="hps">
    <w:name w:val="hps"/>
    <w:basedOn w:val="DefaultParagraphFont"/>
    <w:rsid w:val="009E42E3"/>
  </w:style>
  <w:style w:type="character" w:customStyle="1" w:styleId="shorttext">
    <w:name w:val="short_text"/>
    <w:basedOn w:val="DefaultParagraphFont"/>
    <w:rsid w:val="0075080B"/>
  </w:style>
  <w:style w:type="paragraph" w:styleId="ListParagraph">
    <w:name w:val="List Paragraph"/>
    <w:basedOn w:val="Normal"/>
    <w:uiPriority w:val="34"/>
    <w:qFormat/>
    <w:rsid w:val="00631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72C2A"/>
    <w:pPr>
      <w:keepNext/>
      <w:tabs>
        <w:tab w:val="num" w:pos="0"/>
      </w:tabs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2C2A"/>
    <w:rPr>
      <w:rFonts w:ascii="Arial" w:eastAsia="Times New Roman" w:hAnsi="Arial" w:cs="Arial"/>
      <w:b/>
      <w:bCs/>
      <w:iCs/>
      <w:sz w:val="36"/>
      <w:szCs w:val="36"/>
      <w:lang w:val="es-ES" w:eastAsia="ar-SA"/>
    </w:rPr>
  </w:style>
  <w:style w:type="paragraph" w:styleId="Textoindependiente">
    <w:name w:val="Body Text"/>
    <w:basedOn w:val="Normal"/>
    <w:link w:val="TextoindependienteCar"/>
    <w:rsid w:val="00472C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72C2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Hipervnculo">
    <w:name w:val="Hyperlink"/>
    <w:rsid w:val="00472C2A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C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C2A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svn\jWebSocketDev\thesis\Carlos_Karen_Cespedes\Documentation\img\instal_doc\device-2012-05-18-113053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svn\jWebSocketDev\thesis\Carlos_Karen_Cespedes\Documentation\img\instal_doc\device-2012-05-18-113046.png" TargetMode="External"/><Relationship Id="rId12" Type="http://schemas.openxmlformats.org/officeDocument/2006/relationships/image" Target="file:///C:\svn\jWebSocketDev\thesis\Carlos_Karen_Cespedes\Documentation\img\instal_doc\device-2012-05-18-12022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svn\jWebSocketDev\thesis\Carlos_Karen_Cespedes\Documentation\img\instal_doc\device-2012-05-18-113029.png" TargetMode="External"/><Relationship Id="rId11" Type="http://schemas.openxmlformats.org/officeDocument/2006/relationships/image" Target="file:///C:\svn\jWebSocketDev\thesis\Carlos_Karen_Cespedes\Documentation\img\instal_doc\device-2012-05-18-120258.png" TargetMode="External"/><Relationship Id="rId5" Type="http://schemas.openxmlformats.org/officeDocument/2006/relationships/image" Target="file:///C:\svn\jWebSocketDev\thesis\Carlos_Karen_Cespedes\Documentation\img\instal_doc\device-2012-05-18-112953.png" TargetMode="External"/><Relationship Id="rId15" Type="http://schemas.microsoft.com/office/2007/relationships/stylesWithEffects" Target="stylesWithEffects.xml"/><Relationship Id="rId10" Type="http://schemas.openxmlformats.org/officeDocument/2006/relationships/image" Target="file:///C:\svn\jWebSocketDev\thesis\Carlos_Karen_Cespedes\Documentation\img\instal_doc\device-2012-05-18-11310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svn\jWebSocketDev\thesis\Carlos_Karen_Cespedes\Documentation\img\instal_doc\device-2012-05-18-11310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429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carlosk</dc:creator>
  <cp:keywords/>
  <dc:description/>
  <cp:lastModifiedBy>aschulze</cp:lastModifiedBy>
  <cp:revision>26</cp:revision>
  <dcterms:created xsi:type="dcterms:W3CDTF">2012-05-03T05:33:00Z</dcterms:created>
  <dcterms:modified xsi:type="dcterms:W3CDTF">2012-06-11T11:08:00Z</dcterms:modified>
</cp:coreProperties>
</file>