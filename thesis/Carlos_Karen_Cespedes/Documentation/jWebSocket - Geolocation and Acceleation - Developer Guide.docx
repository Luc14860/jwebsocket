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4CE" w:rsidRDefault="00B50D69" w:rsidP="000854CE">
      <w:pPr>
        <w:spacing w:line="360" w:lineRule="auto"/>
        <w:jc w:val="right"/>
        <w:rPr>
          <w:rFonts w:ascii="Arial" w:hAnsi="Arial" w:cs="Arial"/>
          <w:b/>
          <w:bCs/>
          <w:iCs/>
          <w:sz w:val="56"/>
          <w:szCs w:val="56"/>
        </w:rPr>
      </w:pPr>
      <w:r w:rsidRPr="00B50D69">
        <w:rPr>
          <w:rFonts w:ascii="Arial" w:hAnsi="Arial" w:cs="Arial"/>
          <w:b/>
          <w:bCs/>
          <w:iCs/>
          <w:sz w:val="56"/>
          <w:szCs w:val="56"/>
        </w:rPr>
        <w:t>Developer Guide</w:t>
      </w:r>
    </w:p>
    <w:p w:rsidR="00B50D69" w:rsidRDefault="00B50D69" w:rsidP="000854CE">
      <w:pPr>
        <w:spacing w:line="360" w:lineRule="auto"/>
        <w:jc w:val="right"/>
        <w:rPr>
          <w:rFonts w:ascii="Arial" w:hAnsi="Arial" w:cs="Arial"/>
          <w:b/>
          <w:bCs/>
          <w:iCs/>
          <w:sz w:val="56"/>
          <w:szCs w:val="56"/>
        </w:rPr>
      </w:pPr>
    </w:p>
    <w:p w:rsidR="00B50D69" w:rsidRPr="00BD24F8" w:rsidRDefault="00B50D69" w:rsidP="00B50D69">
      <w:pPr>
        <w:autoSpaceDE w:val="0"/>
        <w:autoSpaceDN w:val="0"/>
        <w:adjustRightInd w:val="0"/>
        <w:spacing w:after="240" w:line="360" w:lineRule="auto"/>
        <w:jc w:val="right"/>
        <w:rPr>
          <w:rFonts w:ascii="Arial" w:hAnsi="Arial" w:cs="Arial"/>
          <w:b/>
          <w:bCs/>
          <w:sz w:val="36"/>
          <w:szCs w:val="36"/>
          <w:lang w:val="en-US"/>
        </w:rPr>
      </w:pPr>
      <w:proofErr w:type="gramStart"/>
      <w:r w:rsidRPr="00BD24F8">
        <w:rPr>
          <w:rFonts w:ascii="Arial" w:hAnsi="Arial" w:cs="Arial"/>
          <w:b/>
          <w:bCs/>
          <w:sz w:val="36"/>
          <w:szCs w:val="36"/>
          <w:lang w:val="en-US"/>
        </w:rPr>
        <w:t>jWebSocket</w:t>
      </w:r>
      <w:proofErr w:type="gramEnd"/>
    </w:p>
    <w:p w:rsidR="000854CE" w:rsidRDefault="000854CE" w:rsidP="000854CE">
      <w:pPr>
        <w:spacing w:after="240" w:line="360" w:lineRule="auto"/>
        <w:jc w:val="right"/>
        <w:rPr>
          <w:rFonts w:ascii="Arial" w:eastAsia="Arial" w:hAnsi="Arial" w:cs="Arial"/>
          <w:b/>
          <w:sz w:val="28"/>
        </w:rPr>
      </w:pPr>
      <w:r>
        <w:rPr>
          <w:rFonts w:ascii="Arial" w:eastAsia="Arial" w:hAnsi="Arial" w:cs="Arial"/>
          <w:b/>
          <w:bCs/>
          <w:iCs/>
          <w:sz w:val="28"/>
          <w:szCs w:val="28"/>
        </w:rPr>
        <w:t>MapSensors</w:t>
      </w:r>
    </w:p>
    <w:p w:rsidR="000854CE" w:rsidRDefault="000854CE" w:rsidP="000854CE">
      <w:pPr>
        <w:spacing w:line="360" w:lineRule="auto"/>
        <w:jc w:val="right"/>
        <w:rPr>
          <w:rFonts w:ascii="Arial" w:eastAsia="Arial" w:hAnsi="Arial" w:cs="Arial"/>
          <w:b/>
          <w:sz w:val="28"/>
        </w:rPr>
      </w:pPr>
      <w:r>
        <w:rPr>
          <w:rFonts w:ascii="Arial" w:eastAsia="Arial" w:hAnsi="Arial" w:cs="Arial"/>
          <w:b/>
          <w:sz w:val="28"/>
        </w:rPr>
        <w:t>1.0</w:t>
      </w:r>
    </w:p>
    <w:p w:rsidR="000854CE" w:rsidRDefault="000854CE" w:rsidP="000854CE">
      <w:pPr>
        <w:spacing w:after="240" w:line="360" w:lineRule="auto"/>
        <w:jc w:val="right"/>
        <w:rPr>
          <w:rFonts w:ascii="Arial" w:hAnsi="Arial" w:cs="Arial"/>
          <w:b/>
          <w:bCs/>
          <w:iCs/>
          <w:sz w:val="28"/>
          <w:szCs w:val="28"/>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E00E02" w:rsidP="000854CE">
      <w:pPr>
        <w:spacing w:line="360" w:lineRule="auto"/>
        <w:rPr>
          <w:rFonts w:ascii="Arial" w:hAnsi="Arial" w:cs="Arial"/>
          <w:b/>
        </w:rPr>
      </w:pPr>
      <w:ins w:id="0" w:author="aschulze" w:date="2012-06-11T13:28:00Z">
        <w:r>
          <w:rPr>
            <w:rFonts w:ascii="Arial" w:hAnsi="Arial" w:cs="Arial"/>
            <w:b/>
          </w:rPr>
          <w:t>Version history?</w:t>
        </w:r>
      </w:ins>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p w:rsidR="000854CE" w:rsidRDefault="000854CE"/>
    <w:p w:rsidR="000854CE" w:rsidRPr="00195161" w:rsidRDefault="000854CE" w:rsidP="00195161">
      <w:pPr>
        <w:pStyle w:val="Heading1"/>
      </w:pPr>
      <w:r w:rsidRPr="00195161">
        <w:lastRenderedPageBreak/>
        <w:t>Introduc</w:t>
      </w:r>
      <w:del w:id="1" w:author="aschulze" w:date="2012-06-11T13:29:00Z">
        <w:r w:rsidRPr="00195161" w:rsidDel="00671D90">
          <w:delText>c</w:delText>
        </w:r>
      </w:del>
      <w:ins w:id="2" w:author="aschulze" w:date="2012-06-11T13:29:00Z">
        <w:r w:rsidR="00671D90">
          <w:t>t</w:t>
        </w:r>
      </w:ins>
      <w:r w:rsidRPr="00195161">
        <w:t>i</w:t>
      </w:r>
      <w:del w:id="3" w:author="aschulze" w:date="2012-06-11T13:29:00Z">
        <w:r w:rsidRPr="00195161" w:rsidDel="00671D90">
          <w:delText>ó</w:delText>
        </w:r>
      </w:del>
      <w:ins w:id="4" w:author="aschulze" w:date="2012-06-11T13:29:00Z">
        <w:r w:rsidR="00671D90">
          <w:t>o</w:t>
        </w:r>
      </w:ins>
      <w:r w:rsidRPr="00195161">
        <w:t>n</w:t>
      </w:r>
    </w:p>
    <w:p w:rsidR="00CC0415" w:rsidRDefault="00CC0415" w:rsidP="00CC0415">
      <w:pPr>
        <w:spacing w:after="120" w:line="360" w:lineRule="auto"/>
        <w:jc w:val="both"/>
        <w:rPr>
          <w:rStyle w:val="hps"/>
          <w:rFonts w:ascii="Arial" w:hAnsi="Arial" w:cs="Arial"/>
          <w:lang w:val="en-US"/>
        </w:rPr>
      </w:pPr>
      <w:r w:rsidRPr="00CC0415">
        <w:rPr>
          <w:rStyle w:val="hps"/>
          <w:rFonts w:ascii="Arial" w:hAnsi="Arial" w:cs="Arial"/>
          <w:lang w:val="en-US"/>
        </w:rPr>
        <w:t>Th</w:t>
      </w:r>
      <w:ins w:id="5" w:author="aschulze" w:date="2012-06-11T13:29:00Z">
        <w:r w:rsidR="00671D90">
          <w:rPr>
            <w:rStyle w:val="hps"/>
            <w:rFonts w:ascii="Arial" w:hAnsi="Arial" w:cs="Arial"/>
            <w:lang w:val="en-US"/>
          </w:rPr>
          <w:t>is</w:t>
        </w:r>
      </w:ins>
      <w:del w:id="6" w:author="aschulze" w:date="2012-06-11T13:29:00Z">
        <w:r w:rsidRPr="00CC0415" w:rsidDel="00671D90">
          <w:rPr>
            <w:rStyle w:val="hps"/>
            <w:rFonts w:ascii="Arial" w:hAnsi="Arial" w:cs="Arial"/>
            <w:lang w:val="en-US"/>
          </w:rPr>
          <w:delText>e</w:delText>
        </w:r>
      </w:del>
      <w:r w:rsidRPr="00CC0415">
        <w:rPr>
          <w:rStyle w:val="hps"/>
          <w:rFonts w:ascii="Arial" w:hAnsi="Arial" w:cs="Arial"/>
          <w:lang w:val="en-US"/>
        </w:rPr>
        <w:t xml:space="preserve"> manual describes how </w:t>
      </w:r>
      <w:ins w:id="7" w:author="aschulze" w:date="2012-06-11T13:29:00Z">
        <w:r w:rsidR="008B4FAE" w:rsidRPr="00CC0415">
          <w:rPr>
            <w:rStyle w:val="hps"/>
            <w:rFonts w:ascii="Arial" w:hAnsi="Arial" w:cs="Arial"/>
            <w:lang w:val="en-US"/>
          </w:rPr>
          <w:t xml:space="preserve">the developer </w:t>
        </w:r>
      </w:ins>
      <w:del w:id="8" w:author="aschulze" w:date="2012-06-11T13:29:00Z">
        <w:r w:rsidRPr="00CC0415" w:rsidDel="008B4FAE">
          <w:rPr>
            <w:rStyle w:val="hps"/>
            <w:rFonts w:ascii="Arial" w:hAnsi="Arial" w:cs="Arial"/>
            <w:lang w:val="en-US"/>
          </w:rPr>
          <w:delText xml:space="preserve">to </w:delText>
        </w:r>
      </w:del>
      <w:ins w:id="9" w:author="aschulze" w:date="2012-06-11T13:29:00Z">
        <w:r w:rsidR="008B4FAE">
          <w:rPr>
            <w:rStyle w:val="hps"/>
            <w:rFonts w:ascii="Arial" w:hAnsi="Arial" w:cs="Arial"/>
            <w:lang w:val="en-US"/>
          </w:rPr>
          <w:t>can</w:t>
        </w:r>
        <w:r w:rsidR="008B4FAE" w:rsidRPr="00CC0415">
          <w:rPr>
            <w:rStyle w:val="hps"/>
            <w:rFonts w:ascii="Arial" w:hAnsi="Arial" w:cs="Arial"/>
            <w:lang w:val="en-US"/>
          </w:rPr>
          <w:t xml:space="preserve"> </w:t>
        </w:r>
      </w:ins>
      <w:r w:rsidRPr="00CC0415">
        <w:rPr>
          <w:rStyle w:val="hps"/>
          <w:rFonts w:ascii="Arial" w:hAnsi="Arial" w:cs="Arial"/>
          <w:lang w:val="en-US"/>
        </w:rPr>
        <w:t xml:space="preserve">modify </w:t>
      </w:r>
      <w:del w:id="10" w:author="aschulze" w:date="2012-06-11T13:29:00Z">
        <w:r w:rsidRPr="00CC0415" w:rsidDel="008B4FAE">
          <w:rPr>
            <w:rStyle w:val="hps"/>
            <w:rFonts w:ascii="Arial" w:hAnsi="Arial" w:cs="Arial"/>
            <w:lang w:val="en-US"/>
          </w:rPr>
          <w:delText xml:space="preserve">the developer </w:delText>
        </w:r>
      </w:del>
      <w:r w:rsidRPr="00CC0415">
        <w:rPr>
          <w:rStyle w:val="hps"/>
          <w:rFonts w:ascii="Arial" w:hAnsi="Arial" w:cs="Arial"/>
          <w:lang w:val="en-US"/>
        </w:rPr>
        <w:t>and use the application code</w:t>
      </w:r>
      <w:ins w:id="11" w:author="aschulze" w:date="2012-06-11T13:29:00Z">
        <w:r w:rsidR="008B4FAE">
          <w:rPr>
            <w:rStyle w:val="hps"/>
            <w:rFonts w:ascii="Arial" w:hAnsi="Arial" w:cs="Arial"/>
            <w:lang w:val="en-US"/>
          </w:rPr>
          <w:t xml:space="preserve"> of</w:t>
        </w:r>
      </w:ins>
      <w:r w:rsidRPr="00CC0415">
        <w:rPr>
          <w:rStyle w:val="hps"/>
          <w:rFonts w:ascii="Arial" w:hAnsi="Arial" w:cs="Arial"/>
          <w:lang w:val="en-US"/>
        </w:rPr>
        <w:t xml:space="preserve"> MapSensors</w:t>
      </w:r>
      <w:r>
        <w:rPr>
          <w:rStyle w:val="hps"/>
          <w:rFonts w:ascii="Arial" w:hAnsi="Arial" w:cs="Arial"/>
          <w:lang w:val="en-US"/>
        </w:rPr>
        <w:t xml:space="preserve"> </w:t>
      </w:r>
      <w:r w:rsidRPr="00CC0415">
        <w:rPr>
          <w:rStyle w:val="hps"/>
          <w:rFonts w:ascii="Arial" w:hAnsi="Arial" w:cs="Arial"/>
          <w:lang w:val="en-US"/>
        </w:rPr>
        <w:t xml:space="preserve">developed </w:t>
      </w:r>
      <w:del w:id="12" w:author="aschulze" w:date="2012-06-11T13:29:00Z">
        <w:r w:rsidRPr="00CC0415" w:rsidDel="008B4FAE">
          <w:rPr>
            <w:rStyle w:val="hps"/>
            <w:rFonts w:ascii="Arial" w:hAnsi="Arial" w:cs="Arial"/>
            <w:lang w:val="en-US"/>
          </w:rPr>
          <w:delText xml:space="preserve">on </w:delText>
        </w:r>
      </w:del>
      <w:ins w:id="13" w:author="aschulze" w:date="2012-06-11T13:29:00Z">
        <w:r w:rsidR="008B4FAE">
          <w:rPr>
            <w:rStyle w:val="hps"/>
            <w:rFonts w:ascii="Arial" w:hAnsi="Arial" w:cs="Arial"/>
            <w:lang w:val="en-US"/>
          </w:rPr>
          <w:t>with</w:t>
        </w:r>
        <w:r w:rsidR="008B4FAE" w:rsidRPr="00CC0415">
          <w:rPr>
            <w:rStyle w:val="hps"/>
            <w:rFonts w:ascii="Arial" w:hAnsi="Arial" w:cs="Arial"/>
            <w:lang w:val="en-US"/>
          </w:rPr>
          <w:t xml:space="preserve"> </w:t>
        </w:r>
        <w:r w:rsidR="008B4FAE">
          <w:rPr>
            <w:rStyle w:val="hps"/>
            <w:rFonts w:ascii="Arial" w:hAnsi="Arial" w:cs="Arial"/>
            <w:lang w:val="en-US"/>
          </w:rPr>
          <w:t xml:space="preserve">the </w:t>
        </w:r>
      </w:ins>
      <w:r w:rsidRPr="00CC0415">
        <w:rPr>
          <w:rStyle w:val="hps"/>
          <w:rFonts w:ascii="Arial" w:hAnsi="Arial" w:cs="Arial"/>
          <w:lang w:val="en-US"/>
        </w:rPr>
        <w:t xml:space="preserve">jWebSocket framework. This document has been created for software developers to create, assemble and deploy applications using the </w:t>
      </w:r>
      <w:del w:id="14" w:author="aschulze" w:date="2012-06-11T13:30:00Z">
        <w:r w:rsidRPr="00CC0415" w:rsidDel="00C92F6C">
          <w:rPr>
            <w:rStyle w:val="hps"/>
            <w:rFonts w:ascii="Arial" w:hAnsi="Arial" w:cs="Arial"/>
            <w:lang w:val="en-US"/>
          </w:rPr>
          <w:delText xml:space="preserve">framework </w:delText>
        </w:r>
      </w:del>
      <w:r w:rsidRPr="00CC0415">
        <w:rPr>
          <w:rStyle w:val="hps"/>
          <w:rFonts w:ascii="Arial" w:hAnsi="Arial" w:cs="Arial"/>
          <w:lang w:val="en-US"/>
        </w:rPr>
        <w:t>jWebSocket</w:t>
      </w:r>
      <w:ins w:id="15" w:author="aschulze" w:date="2012-06-11T13:30:00Z">
        <w:r w:rsidR="00C92F6C" w:rsidRPr="00C92F6C">
          <w:rPr>
            <w:rStyle w:val="hps"/>
            <w:rFonts w:ascii="Arial" w:hAnsi="Arial" w:cs="Arial"/>
            <w:lang w:val="en-US"/>
          </w:rPr>
          <w:t xml:space="preserve"> </w:t>
        </w:r>
        <w:r w:rsidR="00C92F6C" w:rsidRPr="00CC0415">
          <w:rPr>
            <w:rStyle w:val="hps"/>
            <w:rFonts w:ascii="Arial" w:hAnsi="Arial" w:cs="Arial"/>
            <w:lang w:val="en-US"/>
          </w:rPr>
          <w:t>framework</w:t>
        </w:r>
      </w:ins>
      <w:r w:rsidRPr="00CC0415">
        <w:rPr>
          <w:rStyle w:val="hps"/>
          <w:rFonts w:ascii="Arial" w:hAnsi="Arial" w:cs="Arial"/>
          <w:lang w:val="en-US"/>
        </w:rPr>
        <w:t>.</w:t>
      </w:r>
    </w:p>
    <w:p w:rsidR="00CB6164" w:rsidRPr="00CC0415" w:rsidRDefault="00CB6164" w:rsidP="00CC0415">
      <w:pPr>
        <w:spacing w:after="120" w:line="360" w:lineRule="auto"/>
        <w:jc w:val="both"/>
        <w:rPr>
          <w:rStyle w:val="hps"/>
          <w:rFonts w:ascii="Arial" w:hAnsi="Arial" w:cs="Arial"/>
          <w:lang w:val="en-US"/>
        </w:rPr>
      </w:pPr>
      <w:r w:rsidRPr="00CB6164">
        <w:rPr>
          <w:rStyle w:val="hps"/>
          <w:rFonts w:ascii="Arial" w:hAnsi="Arial" w:cs="Arial"/>
          <w:lang w:val="en-US"/>
        </w:rPr>
        <w:t>MapSensors location is an application that allows users to view a map in real time via the mobile Web, in addition to reference the current position of the mobile device. It differs from other applications of location because it works in real time through the new WebSocket protocol that makes it possible. It was developed using the framework jWebSocket, allowing the user to view the potential for locating jWebSocket in real time.</w:t>
      </w:r>
      <w:ins w:id="16" w:author="aschulze" w:date="2012-06-11T13:30:00Z">
        <w:r w:rsidR="00C92F6C">
          <w:rPr>
            <w:rStyle w:val="hps"/>
            <w:rFonts w:ascii="Arial" w:hAnsi="Arial" w:cs="Arial"/>
            <w:lang w:val="en-US"/>
          </w:rPr>
          <w:t xml:space="preserve"> </w:t>
        </w:r>
        <w:proofErr w:type="gramStart"/>
        <w:r w:rsidR="00C92F6C">
          <w:rPr>
            <w:rStyle w:val="hps"/>
            <w:rFonts w:ascii="Arial" w:hAnsi="Arial" w:cs="Arial"/>
            <w:lang w:val="en-US"/>
          </w:rPr>
          <w:t>As mention already for the user guide: The main benefit is to distribute the location data in realtime, please expose that more clearly.</w:t>
        </w:r>
      </w:ins>
      <w:proofErr w:type="gramEnd"/>
    </w:p>
    <w:p w:rsidR="000854CE" w:rsidRDefault="00986D48" w:rsidP="00E037D5">
      <w:pPr>
        <w:pStyle w:val="Heading1"/>
      </w:pPr>
      <w:r w:rsidRPr="00986D48">
        <w:t xml:space="preserve">Infrastructure </w:t>
      </w:r>
      <w:r>
        <w:t>of s</w:t>
      </w:r>
      <w:r w:rsidRPr="00986D48">
        <w:t>olution</w:t>
      </w:r>
    </w:p>
    <w:p w:rsidR="004275AC" w:rsidRDefault="004275AC" w:rsidP="004F5056">
      <w:pPr>
        <w:tabs>
          <w:tab w:val="left" w:pos="0"/>
        </w:tabs>
        <w:spacing w:before="120" w:after="60" w:line="360" w:lineRule="auto"/>
        <w:rPr>
          <w:ins w:id="17" w:author="aschulze" w:date="2012-06-11T13:30:00Z"/>
        </w:rPr>
      </w:pPr>
      <w:ins w:id="18" w:author="aschulze" w:date="2012-06-11T13:31:00Z">
        <w:r>
          <w:rPr>
            <w:noProof/>
            <w:lang w:val="de-DE" w:eastAsia="de-DE"/>
          </w:rPr>
          <w:drawing>
            <wp:inline distT="0" distB="0" distL="0" distR="0">
              <wp:extent cx="5612130" cy="2527935"/>
              <wp:effectExtent l="19050" t="0" r="7620" b="0"/>
              <wp:docPr id="1" name="diagrama.jpg" descr="C:\svn\jWebSocketDev\thesis\Carlos_Karen_Cespedes\Documentation\img\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link="rId8" cstate="print"/>
                      <a:stretch>
                        <a:fillRect/>
                      </a:stretch>
                    </pic:blipFill>
                    <pic:spPr>
                      <a:xfrm>
                        <a:off x="0" y="0"/>
                        <a:ext cx="5612130" cy="2527935"/>
                      </a:xfrm>
                      <a:prstGeom prst="rect">
                        <a:avLst/>
                      </a:prstGeom>
                    </pic:spPr>
                  </pic:pic>
                </a:graphicData>
              </a:graphic>
            </wp:inline>
          </w:drawing>
        </w:r>
      </w:ins>
    </w:p>
    <w:p w:rsidR="00E037D5" w:rsidDel="004275AC" w:rsidRDefault="007A740E" w:rsidP="004F5056">
      <w:pPr>
        <w:tabs>
          <w:tab w:val="left" w:pos="0"/>
        </w:tabs>
        <w:spacing w:before="120" w:after="60" w:line="360" w:lineRule="auto"/>
        <w:rPr>
          <w:del w:id="19" w:author="aschulze" w:date="2012-06-11T13:31:00Z"/>
          <w:rFonts w:ascii="Arial" w:eastAsia="Humnst777 Lt BT" w:hAnsi="Arial" w:cs="Humnst777 Lt BT"/>
          <w:iCs/>
          <w:lang w:eastAsia="es-ES" w:bidi="es-ES"/>
        </w:rPr>
      </w:pPr>
      <w:del w:id="20" w:author="aschulze" w:date="2012-06-11T13:31:00Z">
        <w:r w:rsidDel="004275AC">
          <w:fldChar w:fldCharType="begin"/>
        </w:r>
        <w:r w:rsidDel="004275AC">
          <w:delInstrText>HYPERLINK "file:///C:\\repo_org\\Carlos_Karen_Cespedes\\Documentation\\img\\diagrama.jpg"</w:delInstrText>
        </w:r>
        <w:r w:rsidDel="004275AC">
          <w:fldChar w:fldCharType="separate"/>
        </w:r>
        <w:r w:rsidR="00E037D5" w:rsidRPr="00E037D5" w:rsidDel="004275AC">
          <w:rPr>
            <w:rStyle w:val="Hyperlink"/>
            <w:rFonts w:ascii="Arial" w:eastAsia="Humnst777 Lt BT" w:hAnsi="Arial" w:cs="Humnst777 Lt BT"/>
            <w:iCs/>
            <w:lang w:eastAsia="es-ES" w:bidi="es-ES"/>
          </w:rPr>
          <w:delText>img\diagrama.jpg</w:delText>
        </w:r>
        <w:r w:rsidDel="004275AC">
          <w:fldChar w:fldCharType="end"/>
        </w:r>
      </w:del>
    </w:p>
    <w:p w:rsidR="001A280D" w:rsidRPr="00677701" w:rsidRDefault="001A280D" w:rsidP="000854CE">
      <w:pPr>
        <w:pStyle w:val="ListParagraph"/>
        <w:numPr>
          <w:ilvl w:val="0"/>
          <w:numId w:val="3"/>
        </w:numPr>
        <w:tabs>
          <w:tab w:val="left" w:pos="0"/>
        </w:tabs>
        <w:autoSpaceDE w:val="0"/>
        <w:autoSpaceDN w:val="0"/>
        <w:adjustRightInd w:val="0"/>
        <w:spacing w:before="120" w:after="60" w:line="360" w:lineRule="auto"/>
        <w:jc w:val="both"/>
        <w:rPr>
          <w:rFonts w:ascii="Arial" w:eastAsia="Humnst777 Lt BT" w:hAnsi="Arial" w:cs="Arial"/>
          <w:iCs/>
          <w:lang w:eastAsia="es-ES" w:bidi="es-ES"/>
        </w:rPr>
      </w:pPr>
      <w:r w:rsidRPr="00677701">
        <w:rPr>
          <w:rFonts w:ascii="Arial" w:eastAsia="Humnst777 Lt BT" w:hAnsi="Arial" w:cs="Arial"/>
          <w:iCs/>
          <w:lang w:eastAsia="es-ES" w:bidi="es-ES"/>
        </w:rPr>
        <w:t xml:space="preserve">The </w:t>
      </w:r>
      <w:del w:id="21" w:author="aschulze" w:date="2012-06-11T13:31:00Z">
        <w:r w:rsidRPr="00677701" w:rsidDel="004275AC">
          <w:rPr>
            <w:rFonts w:ascii="Arial" w:eastAsia="Humnst777 Lt BT" w:hAnsi="Arial" w:cs="Arial"/>
            <w:iCs/>
            <w:lang w:eastAsia="es-ES" w:bidi="es-ES"/>
          </w:rPr>
          <w:delText xml:space="preserve">application </w:delText>
        </w:r>
      </w:del>
      <w:r w:rsidRPr="00677701">
        <w:rPr>
          <w:rFonts w:ascii="Arial" w:eastAsia="Humnst777 Lt BT" w:hAnsi="Arial" w:cs="Arial"/>
          <w:iCs/>
          <w:lang w:eastAsia="es-ES" w:bidi="es-ES"/>
        </w:rPr>
        <w:t xml:space="preserve">MapSensors </w:t>
      </w:r>
      <w:ins w:id="22" w:author="aschulze" w:date="2012-06-11T13:31:00Z">
        <w:r w:rsidR="004275AC" w:rsidRPr="00677701">
          <w:rPr>
            <w:rFonts w:ascii="Arial" w:eastAsia="Humnst777 Lt BT" w:hAnsi="Arial" w:cs="Arial"/>
            <w:iCs/>
            <w:lang w:eastAsia="es-ES" w:bidi="es-ES"/>
          </w:rPr>
          <w:t xml:space="preserve">application </w:t>
        </w:r>
      </w:ins>
      <w:r w:rsidRPr="00677701">
        <w:rPr>
          <w:rFonts w:ascii="Arial" w:eastAsia="Humnst777 Lt BT" w:hAnsi="Arial" w:cs="Arial"/>
          <w:iCs/>
          <w:lang w:eastAsia="es-ES" w:bidi="es-ES"/>
        </w:rPr>
        <w:t xml:space="preserve">consumes features </w:t>
      </w:r>
      <w:ins w:id="23" w:author="aschulze" w:date="2012-06-11T13:31:00Z">
        <w:r w:rsidR="004275AC">
          <w:rPr>
            <w:rFonts w:ascii="Arial" w:eastAsia="Humnst777 Lt BT" w:hAnsi="Arial" w:cs="Arial"/>
            <w:iCs/>
            <w:lang w:eastAsia="es-ES" w:bidi="es-ES"/>
          </w:rPr>
          <w:t xml:space="preserve">from the </w:t>
        </w:r>
        <w:r w:rsidR="004275AC" w:rsidRPr="00677701">
          <w:rPr>
            <w:rFonts w:ascii="Arial" w:eastAsia="Humnst777 Lt BT" w:hAnsi="Arial" w:cs="Arial"/>
            <w:iCs/>
            <w:lang w:eastAsia="es-ES" w:bidi="es-ES"/>
          </w:rPr>
          <w:t xml:space="preserve">JavaScript </w:t>
        </w:r>
      </w:ins>
      <w:r w:rsidRPr="00677701">
        <w:rPr>
          <w:rFonts w:ascii="Arial" w:eastAsia="Humnst777 Lt BT" w:hAnsi="Arial" w:cs="Arial"/>
          <w:iCs/>
          <w:lang w:eastAsia="es-ES" w:bidi="es-ES"/>
        </w:rPr>
        <w:t xml:space="preserve">libraries </w:t>
      </w:r>
      <w:del w:id="24" w:author="aschulze" w:date="2012-06-11T13:31:00Z">
        <w:r w:rsidRPr="00677701" w:rsidDel="004275AC">
          <w:rPr>
            <w:rFonts w:ascii="Arial" w:eastAsia="Humnst777 Lt BT" w:hAnsi="Arial" w:cs="Arial"/>
            <w:iCs/>
            <w:lang w:eastAsia="es-ES" w:bidi="es-ES"/>
          </w:rPr>
          <w:delText xml:space="preserve">JavaScript </w:delText>
        </w:r>
      </w:del>
      <w:r w:rsidRPr="00677701">
        <w:rPr>
          <w:rFonts w:ascii="Arial" w:eastAsia="Humnst777 Lt BT" w:hAnsi="Arial" w:cs="Arial"/>
          <w:iCs/>
          <w:lang w:eastAsia="es-ES" w:bidi="es-ES"/>
        </w:rPr>
        <w:t>PhoneGap and OpenLayers.</w:t>
      </w:r>
      <w:ins w:id="25" w:author="aschulze" w:date="2012-06-11T13:31:00Z">
        <w:r w:rsidR="004275AC">
          <w:rPr>
            <w:rFonts w:ascii="Arial" w:eastAsia="Humnst777 Lt BT" w:hAnsi="Arial" w:cs="Arial"/>
            <w:iCs/>
            <w:lang w:eastAsia="es-ES" w:bidi="es-ES"/>
          </w:rPr>
          <w:t xml:space="preserve"> Please provide download links.</w:t>
        </w:r>
      </w:ins>
    </w:p>
    <w:p w:rsidR="00677701" w:rsidRPr="00677701" w:rsidRDefault="00677701" w:rsidP="000854CE">
      <w:pPr>
        <w:pStyle w:val="ListParagraph"/>
        <w:numPr>
          <w:ilvl w:val="0"/>
          <w:numId w:val="3"/>
        </w:numPr>
        <w:tabs>
          <w:tab w:val="left" w:pos="0"/>
        </w:tabs>
        <w:autoSpaceDE w:val="0"/>
        <w:autoSpaceDN w:val="0"/>
        <w:adjustRightInd w:val="0"/>
        <w:spacing w:before="120" w:after="60" w:line="360" w:lineRule="auto"/>
        <w:jc w:val="both"/>
        <w:rPr>
          <w:rStyle w:val="hps"/>
          <w:rFonts w:ascii="Arial" w:eastAsia="Humnst777 Lt BT" w:hAnsi="Arial" w:cs="Arial"/>
          <w:iCs/>
          <w:lang w:eastAsia="es-ES" w:bidi="es-ES"/>
        </w:rPr>
      </w:pPr>
      <w:r w:rsidRPr="00677701">
        <w:rPr>
          <w:rStyle w:val="hps"/>
          <w:rFonts w:ascii="Arial" w:hAnsi="Arial" w:cs="Arial"/>
        </w:rPr>
        <w:lastRenderedPageBreak/>
        <w:t xml:space="preserve">The </w:t>
      </w:r>
      <w:del w:id="26" w:author="aschulze" w:date="2012-06-11T13:31:00Z">
        <w:r w:rsidRPr="00677701" w:rsidDel="0021203F">
          <w:rPr>
            <w:rStyle w:val="hps"/>
            <w:rFonts w:ascii="Arial" w:hAnsi="Arial" w:cs="Arial"/>
          </w:rPr>
          <w:delText>application</w:delText>
        </w:r>
        <w:r w:rsidRPr="00677701" w:rsidDel="0021203F">
          <w:rPr>
            <w:rFonts w:ascii="Arial" w:hAnsi="Arial" w:cs="Arial"/>
          </w:rPr>
          <w:delText xml:space="preserve"> </w:delText>
        </w:r>
      </w:del>
      <w:r w:rsidRPr="00677701">
        <w:rPr>
          <w:rStyle w:val="hps"/>
          <w:rFonts w:ascii="Arial" w:hAnsi="Arial" w:cs="Arial"/>
        </w:rPr>
        <w:t>MapSensors</w:t>
      </w:r>
      <w:r w:rsidRPr="00677701">
        <w:rPr>
          <w:rFonts w:ascii="Arial" w:hAnsi="Arial" w:cs="Arial"/>
        </w:rPr>
        <w:t xml:space="preserve"> </w:t>
      </w:r>
      <w:ins w:id="27" w:author="aschulze" w:date="2012-06-11T13:31:00Z">
        <w:r w:rsidR="0021203F" w:rsidRPr="00677701">
          <w:rPr>
            <w:rStyle w:val="hps"/>
            <w:rFonts w:ascii="Arial" w:hAnsi="Arial" w:cs="Arial"/>
          </w:rPr>
          <w:t>application</w:t>
        </w:r>
        <w:r w:rsidR="0021203F" w:rsidRPr="00677701">
          <w:rPr>
            <w:rFonts w:ascii="Arial" w:hAnsi="Arial" w:cs="Arial"/>
          </w:rPr>
          <w:t xml:space="preserve"> </w:t>
        </w:r>
      </w:ins>
      <w:r w:rsidRPr="00677701">
        <w:rPr>
          <w:rStyle w:val="hps"/>
          <w:rFonts w:ascii="Arial" w:hAnsi="Arial" w:cs="Arial"/>
        </w:rPr>
        <w:t>receives</w:t>
      </w:r>
      <w:r w:rsidRPr="00677701">
        <w:rPr>
          <w:rFonts w:ascii="Arial" w:hAnsi="Arial" w:cs="Arial"/>
        </w:rPr>
        <w:t xml:space="preserve"> </w:t>
      </w:r>
      <w:r w:rsidRPr="00677701">
        <w:rPr>
          <w:rStyle w:val="hps"/>
          <w:rFonts w:ascii="Arial" w:hAnsi="Arial" w:cs="Arial"/>
        </w:rPr>
        <w:t>and sends data</w:t>
      </w:r>
      <w:r w:rsidRPr="00677701">
        <w:rPr>
          <w:rFonts w:ascii="Arial" w:hAnsi="Arial" w:cs="Arial"/>
        </w:rPr>
        <w:t xml:space="preserve"> </w:t>
      </w:r>
      <w:r w:rsidRPr="00677701">
        <w:rPr>
          <w:rStyle w:val="hps"/>
          <w:rFonts w:ascii="Arial" w:hAnsi="Arial" w:cs="Arial"/>
        </w:rPr>
        <w:t xml:space="preserve">through the </w:t>
      </w:r>
      <w:ins w:id="28" w:author="aschulze" w:date="2012-06-11T13:31:00Z">
        <w:r w:rsidR="0021203F" w:rsidRPr="00677701">
          <w:rPr>
            <w:rStyle w:val="hps"/>
            <w:rFonts w:ascii="Arial" w:hAnsi="Arial" w:cs="Arial"/>
          </w:rPr>
          <w:t>jWebSocket</w:t>
        </w:r>
        <w:r w:rsidR="0021203F" w:rsidRPr="00677701">
          <w:rPr>
            <w:rStyle w:val="hps"/>
            <w:rFonts w:ascii="Arial" w:hAnsi="Arial" w:cs="Arial"/>
          </w:rPr>
          <w:t xml:space="preserve"> </w:t>
        </w:r>
      </w:ins>
      <w:r w:rsidRPr="00677701">
        <w:rPr>
          <w:rStyle w:val="hps"/>
          <w:rFonts w:ascii="Arial" w:hAnsi="Arial" w:cs="Arial"/>
        </w:rPr>
        <w:t>client</w:t>
      </w:r>
      <w:r w:rsidRPr="00677701">
        <w:rPr>
          <w:rFonts w:ascii="Arial" w:hAnsi="Arial" w:cs="Arial"/>
        </w:rPr>
        <w:t xml:space="preserve"> </w:t>
      </w:r>
      <w:del w:id="29" w:author="aschulze" w:date="2012-06-11T13:31:00Z">
        <w:r w:rsidRPr="00677701" w:rsidDel="0021203F">
          <w:rPr>
            <w:rStyle w:val="hps"/>
            <w:rFonts w:ascii="Arial" w:hAnsi="Arial" w:cs="Arial"/>
          </w:rPr>
          <w:delText>jWebSocket</w:delText>
        </w:r>
      </w:del>
    </w:p>
    <w:p w:rsidR="00677701" w:rsidRDefault="00677701" w:rsidP="000854CE">
      <w:pPr>
        <w:pStyle w:val="ListParagraph"/>
        <w:numPr>
          <w:ilvl w:val="0"/>
          <w:numId w:val="3"/>
        </w:numPr>
        <w:tabs>
          <w:tab w:val="left" w:pos="0"/>
        </w:tabs>
        <w:autoSpaceDE w:val="0"/>
        <w:autoSpaceDN w:val="0"/>
        <w:adjustRightInd w:val="0"/>
        <w:spacing w:before="120" w:after="60" w:line="360" w:lineRule="auto"/>
        <w:jc w:val="both"/>
        <w:rPr>
          <w:rFonts w:ascii="Arial" w:eastAsia="Humnst777 Lt BT" w:hAnsi="Arial" w:cs="Arial"/>
          <w:iCs/>
          <w:lang w:eastAsia="es-ES" w:bidi="es-ES"/>
        </w:rPr>
      </w:pPr>
      <w:r w:rsidRPr="00677701">
        <w:rPr>
          <w:rFonts w:ascii="Arial" w:eastAsia="Humnst777 Lt BT" w:hAnsi="Arial" w:cs="Arial"/>
          <w:iCs/>
          <w:lang w:eastAsia="es-ES" w:bidi="es-ES"/>
        </w:rPr>
        <w:t xml:space="preserve">The server contains the </w:t>
      </w:r>
      <w:ins w:id="30" w:author="aschulze" w:date="2012-06-11T13:32:00Z">
        <w:r w:rsidR="0021203F" w:rsidRPr="00677701">
          <w:rPr>
            <w:rFonts w:ascii="Arial" w:eastAsia="Humnst777 Lt BT" w:hAnsi="Arial" w:cs="Arial"/>
            <w:iCs/>
            <w:lang w:eastAsia="es-ES" w:bidi="es-ES"/>
          </w:rPr>
          <w:t xml:space="preserve">jWebSocket </w:t>
        </w:r>
      </w:ins>
      <w:r w:rsidRPr="00677701">
        <w:rPr>
          <w:rFonts w:ascii="Arial" w:eastAsia="Humnst777 Lt BT" w:hAnsi="Arial" w:cs="Arial"/>
          <w:iCs/>
          <w:lang w:eastAsia="es-ES" w:bidi="es-ES"/>
        </w:rPr>
        <w:t xml:space="preserve">plugin </w:t>
      </w:r>
      <w:del w:id="31" w:author="aschulze" w:date="2012-06-11T13:32:00Z">
        <w:r w:rsidRPr="00677701" w:rsidDel="0021203F">
          <w:rPr>
            <w:rFonts w:ascii="Arial" w:eastAsia="Humnst777 Lt BT" w:hAnsi="Arial" w:cs="Arial"/>
            <w:iCs/>
            <w:lang w:eastAsia="es-ES" w:bidi="es-ES"/>
          </w:rPr>
          <w:delText xml:space="preserve">jWebSocket </w:delText>
        </w:r>
      </w:del>
      <w:r w:rsidRPr="00677701">
        <w:rPr>
          <w:rFonts w:ascii="Arial" w:eastAsia="Humnst777 Lt BT" w:hAnsi="Arial" w:cs="Arial"/>
          <w:iCs/>
          <w:lang w:eastAsia="es-ES" w:bidi="es-ES"/>
        </w:rPr>
        <w:t>the application that is responsible for managing the maps with the map server.</w:t>
      </w:r>
      <w:ins w:id="32" w:author="aschulze" w:date="2012-06-11T13:32:00Z">
        <w:r w:rsidR="0021203F">
          <w:rPr>
            <w:rFonts w:ascii="Arial" w:eastAsia="Humnst777 Lt BT" w:hAnsi="Arial" w:cs="Arial"/>
            <w:iCs/>
            <w:lang w:eastAsia="es-ES" w:bidi="es-ES"/>
          </w:rPr>
          <w:t xml:space="preserve"> Which Plugin, please give the name.</w:t>
        </w:r>
      </w:ins>
    </w:p>
    <w:p w:rsidR="00BE10BD" w:rsidRDefault="00BE10BD" w:rsidP="00BE10BD">
      <w:pPr>
        <w:pStyle w:val="ListParagraph"/>
        <w:tabs>
          <w:tab w:val="left" w:pos="0"/>
        </w:tabs>
        <w:autoSpaceDE w:val="0"/>
        <w:autoSpaceDN w:val="0"/>
        <w:adjustRightInd w:val="0"/>
        <w:spacing w:before="120" w:after="60" w:line="360" w:lineRule="auto"/>
        <w:jc w:val="both"/>
        <w:rPr>
          <w:rFonts w:ascii="Arial" w:eastAsia="Humnst777 Lt BT" w:hAnsi="Arial" w:cs="Arial"/>
          <w:iCs/>
          <w:lang w:eastAsia="es-ES" w:bidi="es-ES"/>
        </w:rPr>
      </w:pPr>
    </w:p>
    <w:p w:rsidR="00BE10BD" w:rsidRPr="00BE10BD" w:rsidRDefault="00BE10BD" w:rsidP="00BE10BD">
      <w:pPr>
        <w:pStyle w:val="ListParagraph"/>
        <w:numPr>
          <w:ilvl w:val="0"/>
          <w:numId w:val="11"/>
        </w:numPr>
        <w:autoSpaceDE w:val="0"/>
        <w:autoSpaceDN w:val="0"/>
        <w:adjustRightInd w:val="0"/>
        <w:spacing w:before="120" w:after="60" w:line="360" w:lineRule="auto"/>
        <w:jc w:val="both"/>
        <w:rPr>
          <w:rFonts w:ascii="Arial" w:eastAsia="Humnst777 Lt BT" w:hAnsi="Arial" w:cs="Arial"/>
          <w:iCs/>
          <w:lang w:eastAsia="es-ES" w:bidi="es-ES"/>
        </w:rPr>
      </w:pPr>
      <w:r w:rsidRPr="00BE10BD">
        <w:rPr>
          <w:rFonts w:ascii="Arial" w:eastAsiaTheme="minorHAnsi" w:hAnsi="Arial" w:cs="Arial"/>
          <w:b/>
          <w:bCs/>
          <w:iCs/>
          <w:lang w:val="es-ES"/>
        </w:rPr>
        <w:t>2. Requirements and prerequisites</w:t>
      </w:r>
    </w:p>
    <w:p w:rsidR="00121A48" w:rsidRPr="00121A48" w:rsidRDefault="00BE10BD" w:rsidP="00BE10BD">
      <w:pPr>
        <w:pStyle w:val="ListParagraph"/>
        <w:numPr>
          <w:ilvl w:val="0"/>
          <w:numId w:val="11"/>
        </w:numPr>
        <w:autoSpaceDE w:val="0"/>
        <w:autoSpaceDN w:val="0"/>
        <w:adjustRightInd w:val="0"/>
        <w:spacing w:before="120" w:after="60" w:line="360" w:lineRule="auto"/>
        <w:jc w:val="both"/>
        <w:rPr>
          <w:rFonts w:ascii="Arial" w:eastAsia="Humnst777 Lt BT" w:hAnsi="Arial" w:cs="Arial"/>
          <w:iCs/>
          <w:lang w:eastAsia="es-ES" w:bidi="es-ES"/>
        </w:rPr>
      </w:pPr>
      <w:r w:rsidRPr="00BE10BD">
        <w:rPr>
          <w:rFonts w:ascii="Arial" w:eastAsiaTheme="minorHAnsi" w:hAnsi="Arial" w:cs="Arial"/>
          <w:iCs/>
        </w:rPr>
        <w:t>Resource requirements</w:t>
      </w:r>
    </w:p>
    <w:p w:rsidR="00195161" w:rsidRPr="00493422" w:rsidRDefault="00493422" w:rsidP="00493422">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eastAsia="es-ES" w:bidi="es-ES"/>
        </w:rPr>
      </w:pPr>
      <w:r w:rsidRPr="00493422">
        <w:rPr>
          <w:rFonts w:ascii="Arial" w:eastAsia="Humnst777 Lt BT" w:hAnsi="Arial" w:cs="Arial"/>
          <w:iCs/>
          <w:lang w:eastAsia="es-ES" w:bidi="es-ES"/>
        </w:rPr>
        <w:t>Smartphone</w:t>
      </w:r>
      <w:r>
        <w:rPr>
          <w:rFonts w:ascii="Arial" w:eastAsia="Humnst777 Lt BT" w:hAnsi="Arial" w:cs="Arial"/>
          <w:iCs/>
          <w:lang w:eastAsia="es-ES" w:bidi="es-ES"/>
        </w:rPr>
        <w:t xml:space="preserve"> </w:t>
      </w:r>
      <w:r w:rsidRPr="00493422">
        <w:rPr>
          <w:rFonts w:ascii="Arial" w:eastAsia="Humnst777 Lt BT" w:hAnsi="Arial" w:cs="Arial"/>
          <w:iCs/>
          <w:lang w:eastAsia="es-ES" w:bidi="es-ES"/>
        </w:rPr>
        <w:t>with OS Android 2.3.3 or higher</w:t>
      </w:r>
      <w:r w:rsidR="00121A48" w:rsidRPr="00493422">
        <w:rPr>
          <w:rFonts w:ascii="Arial" w:eastAsia="Humnst777 Lt BT" w:hAnsi="Arial" w:cs="Arial"/>
          <w:iCs/>
          <w:lang w:eastAsia="es-ES" w:bidi="es-ES"/>
        </w:rPr>
        <w:t xml:space="preserve">. </w:t>
      </w:r>
    </w:p>
    <w:p w:rsidR="00131C55" w:rsidRDefault="00131C55" w:rsidP="00131C55">
      <w:pPr>
        <w:pStyle w:val="ListParagraph"/>
        <w:numPr>
          <w:ilvl w:val="1"/>
          <w:numId w:val="11"/>
        </w:numPr>
        <w:autoSpaceDE w:val="0"/>
        <w:autoSpaceDN w:val="0"/>
        <w:adjustRightInd w:val="0"/>
        <w:spacing w:before="120" w:after="60" w:line="360" w:lineRule="auto"/>
        <w:jc w:val="both"/>
        <w:rPr>
          <w:ins w:id="33" w:author="aschulze" w:date="2012-06-11T13:36:00Z"/>
          <w:rFonts w:ascii="Arial" w:eastAsia="Humnst777 Lt BT" w:hAnsi="Arial" w:cs="Arial"/>
          <w:iCs/>
          <w:lang w:val="es-ES" w:eastAsia="es-ES" w:bidi="es-ES"/>
        </w:rPr>
      </w:pPr>
      <w:r w:rsidRPr="00131C55">
        <w:rPr>
          <w:rFonts w:ascii="Arial" w:eastAsia="Humnst777 Lt BT" w:hAnsi="Arial" w:cs="Arial"/>
          <w:iCs/>
          <w:lang w:val="es-ES" w:eastAsia="es-ES" w:bidi="es-ES"/>
        </w:rPr>
        <w:t>WIFI Wireless Access Point.</w:t>
      </w:r>
    </w:p>
    <w:p w:rsidR="002A7BA6" w:rsidRDefault="002A7BA6" w:rsidP="00131C55">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ins w:id="34" w:author="aschulze" w:date="2012-06-11T13:36:00Z">
        <w:r>
          <w:rPr>
            <w:rFonts w:ascii="Arial" w:eastAsia="Humnst777 Lt BT" w:hAnsi="Arial" w:cs="Arial"/>
            <w:iCs/>
            <w:lang w:val="es-ES" w:eastAsia="es-ES" w:bidi="es-ES"/>
          </w:rPr>
          <w:t>What about GSM geolocation?</w:t>
        </w:r>
      </w:ins>
    </w:p>
    <w:p w:rsidR="00131C55" w:rsidRDefault="00131C55" w:rsidP="00131C55">
      <w:pPr>
        <w:pStyle w:val="ListParagraph"/>
        <w:numPr>
          <w:ilvl w:val="0"/>
          <w:numId w:val="11"/>
        </w:numPr>
        <w:autoSpaceDE w:val="0"/>
        <w:autoSpaceDN w:val="0"/>
        <w:adjustRightInd w:val="0"/>
        <w:spacing w:before="120" w:after="60" w:line="360" w:lineRule="auto"/>
        <w:jc w:val="both"/>
        <w:rPr>
          <w:rFonts w:ascii="Arial" w:eastAsia="Humnst777 Lt BT" w:hAnsi="Arial" w:cs="Arial"/>
          <w:iCs/>
          <w:lang w:val="es-ES" w:eastAsia="es-ES" w:bidi="es-ES"/>
        </w:rPr>
      </w:pPr>
      <w:r w:rsidRPr="00131C55">
        <w:rPr>
          <w:rFonts w:ascii="Arial" w:eastAsia="Humnst777 Lt BT" w:hAnsi="Arial" w:cs="Arial"/>
          <w:iCs/>
          <w:lang w:val="es-ES" w:eastAsia="es-ES" w:bidi="es-ES"/>
        </w:rPr>
        <w:t>Equipping</w:t>
      </w:r>
    </w:p>
    <w:p w:rsidR="00121A48" w:rsidRDefault="00121A48" w:rsidP="00131C55">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Pr>
          <w:rFonts w:ascii="Arial" w:eastAsia="Humnst777 Lt BT" w:hAnsi="Arial" w:cs="Arial"/>
          <w:iCs/>
          <w:lang w:val="es-ES" w:eastAsia="es-ES" w:bidi="es-ES"/>
        </w:rPr>
        <w:t>SDK android 2.3.3</w:t>
      </w:r>
      <w:ins w:id="35" w:author="aschulze" w:date="2012-06-11T13:37:00Z">
        <w:r w:rsidR="00E75861">
          <w:rPr>
            <w:rFonts w:ascii="Arial" w:eastAsia="Humnst777 Lt BT" w:hAnsi="Arial" w:cs="Arial"/>
            <w:iCs/>
            <w:lang w:val="es-ES" w:eastAsia="es-ES" w:bidi="es-ES"/>
          </w:rPr>
          <w:t>, where to get, how to use, to install?</w:t>
        </w:r>
      </w:ins>
    </w:p>
    <w:p w:rsidR="00121A48" w:rsidRDefault="00121A48" w:rsidP="00121A48">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Pr>
          <w:rFonts w:ascii="Arial" w:eastAsia="Humnst777 Lt BT" w:hAnsi="Arial" w:cs="Arial"/>
          <w:iCs/>
          <w:lang w:val="es-ES" w:eastAsia="es-ES" w:bidi="es-ES"/>
        </w:rPr>
        <w:t>Plugin ADT-12</w:t>
      </w:r>
      <w:ins w:id="36" w:author="aschulze" w:date="2012-06-11T13:37:00Z">
        <w:r w:rsidR="00E75861">
          <w:rPr>
            <w:rFonts w:ascii="Arial" w:eastAsia="Humnst777 Lt BT" w:hAnsi="Arial" w:cs="Arial"/>
            <w:iCs/>
            <w:lang w:val="es-ES" w:eastAsia="es-ES" w:bidi="es-ES"/>
          </w:rPr>
          <w:t>, where to get, how to use, to install?</w:t>
        </w:r>
      </w:ins>
    </w:p>
    <w:p w:rsidR="00131C55" w:rsidRDefault="00131C55" w:rsidP="00131C55">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sidRPr="00131C55">
        <w:rPr>
          <w:rFonts w:ascii="Arial" w:eastAsia="Humnst777 Lt BT" w:hAnsi="Arial" w:cs="Arial"/>
          <w:iCs/>
          <w:lang w:val="es-ES" w:eastAsia="es-ES" w:bidi="es-ES"/>
        </w:rPr>
        <w:t>GeoServer map server</w:t>
      </w:r>
      <w:ins w:id="37" w:author="aschulze" w:date="2012-06-11T13:36:00Z">
        <w:r w:rsidR="002A7BA6">
          <w:rPr>
            <w:rFonts w:ascii="Arial" w:eastAsia="Humnst777 Lt BT" w:hAnsi="Arial" w:cs="Arial"/>
            <w:iCs/>
            <w:lang w:val="es-ES" w:eastAsia="es-ES" w:bidi="es-ES"/>
          </w:rPr>
          <w:t>, where to get, how to use, to install?</w:t>
        </w:r>
      </w:ins>
    </w:p>
    <w:p w:rsidR="00121A48" w:rsidRPr="00121A48" w:rsidRDefault="00121A48" w:rsidP="00131C55">
      <w:pPr>
        <w:pStyle w:val="ListParagraph"/>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Pr>
          <w:rFonts w:ascii="Arial" w:eastAsia="Humnst777 Lt BT" w:hAnsi="Arial" w:cs="Arial"/>
          <w:iCs/>
          <w:lang w:val="es-ES" w:eastAsia="es-ES" w:bidi="es-ES"/>
        </w:rPr>
        <w:t>Eclipse Helios</w:t>
      </w:r>
      <w:ins w:id="38" w:author="aschulze" w:date="2012-06-11T13:36:00Z">
        <w:r w:rsidR="002A7BA6">
          <w:rPr>
            <w:rFonts w:ascii="Arial" w:eastAsia="Humnst777 Lt BT" w:hAnsi="Arial" w:cs="Arial"/>
            <w:iCs/>
            <w:lang w:val="es-ES" w:eastAsia="es-ES" w:bidi="es-ES"/>
          </w:rPr>
          <w:t>, where to get, how to use, to install?</w:t>
        </w:r>
      </w:ins>
    </w:p>
    <w:p w:rsidR="00195161" w:rsidRPr="00195161" w:rsidRDefault="00195161" w:rsidP="00195161">
      <w:pPr>
        <w:tabs>
          <w:tab w:val="left" w:pos="0"/>
        </w:tabs>
        <w:autoSpaceDE w:val="0"/>
        <w:autoSpaceDN w:val="0"/>
        <w:adjustRightInd w:val="0"/>
        <w:spacing w:before="120" w:after="60" w:line="360" w:lineRule="auto"/>
        <w:jc w:val="both"/>
        <w:rPr>
          <w:rFonts w:ascii="Arial" w:eastAsia="Humnst777 Lt BT" w:hAnsi="Arial" w:cs="Arial"/>
          <w:iCs/>
          <w:lang w:eastAsia="es-ES" w:bidi="es-ES"/>
        </w:rPr>
      </w:pPr>
    </w:p>
    <w:p w:rsidR="000854CE" w:rsidRPr="00131C55" w:rsidRDefault="00131C55" w:rsidP="00131C55">
      <w:pPr>
        <w:pStyle w:val="Heading1"/>
        <w:rPr>
          <w:lang w:val="en-US"/>
        </w:rPr>
      </w:pPr>
      <w:r w:rsidRPr="00131C55">
        <w:rPr>
          <w:lang w:val="en-US"/>
        </w:rPr>
        <w:t>Modularization of the application</w:t>
      </w:r>
    </w:p>
    <w:p w:rsidR="000854CE" w:rsidRPr="00270C77" w:rsidRDefault="00131C55" w:rsidP="00131C55">
      <w:pPr>
        <w:pStyle w:val="ListParagraph"/>
        <w:numPr>
          <w:ilvl w:val="1"/>
          <w:numId w:val="12"/>
        </w:numPr>
        <w:tabs>
          <w:tab w:val="left" w:pos="0"/>
        </w:tabs>
        <w:autoSpaceDE w:val="0"/>
        <w:autoSpaceDN w:val="0"/>
        <w:adjustRightInd w:val="0"/>
        <w:spacing w:before="280" w:after="240" w:line="360" w:lineRule="auto"/>
        <w:jc w:val="both"/>
        <w:rPr>
          <w:ins w:id="39" w:author="aschulze" w:date="2012-06-11T13:35:00Z"/>
          <w:rFonts w:ascii="Arial" w:eastAsia="Humnst777 Lt BT" w:hAnsi="Arial" w:cs="Humnst777 Lt BT"/>
          <w:iCs/>
          <w:lang w:val="es-ES" w:eastAsia="es-ES" w:bidi="es-ES"/>
          <w:rPrChange w:id="40" w:author="aschulze" w:date="2012-06-11T13:35:00Z">
            <w:rPr>
              <w:ins w:id="41" w:author="aschulze" w:date="2012-06-11T13:35:00Z"/>
              <w:rFonts w:ascii="Arial" w:hAnsi="Arial" w:cs="Arial"/>
              <w:b/>
              <w:iCs/>
              <w:lang w:val="es-PR"/>
            </w:rPr>
          </w:rPrChange>
        </w:rPr>
      </w:pPr>
      <w:r w:rsidRPr="00131C55">
        <w:rPr>
          <w:rFonts w:ascii="Arial" w:hAnsi="Arial" w:cs="Arial"/>
          <w:b/>
          <w:iCs/>
          <w:lang w:val="es-PR"/>
        </w:rPr>
        <w:t>The client side</w:t>
      </w:r>
    </w:p>
    <w:p w:rsidR="00270C77" w:rsidRPr="00270C77" w:rsidRDefault="00270C77" w:rsidP="00270C77">
      <w:pPr>
        <w:tabs>
          <w:tab w:val="left" w:pos="0"/>
        </w:tabs>
        <w:autoSpaceDE w:val="0"/>
        <w:autoSpaceDN w:val="0"/>
        <w:adjustRightInd w:val="0"/>
        <w:spacing w:before="280" w:after="240" w:line="360" w:lineRule="auto"/>
        <w:ind w:left="720"/>
        <w:jc w:val="both"/>
        <w:rPr>
          <w:rFonts w:ascii="Arial" w:eastAsia="Humnst777 Lt BT" w:hAnsi="Arial" w:cs="Humnst777 Lt BT"/>
          <w:iCs/>
          <w:lang w:eastAsia="es-ES" w:bidi="es-ES"/>
          <w:rPrChange w:id="42" w:author="aschulze" w:date="2012-06-11T13:36:00Z">
            <w:rPr>
              <w:rFonts w:eastAsia="Humnst777 Lt BT" w:cs="Humnst777 Lt BT"/>
              <w:lang w:val="es-ES" w:eastAsia="es-ES" w:bidi="es-ES"/>
            </w:rPr>
          </w:rPrChange>
        </w:rPr>
        <w:pPrChange w:id="43" w:author="aschulze" w:date="2012-06-11T13:36:00Z">
          <w:pPr>
            <w:pStyle w:val="ListParagraph"/>
            <w:numPr>
              <w:ilvl w:val="1"/>
              <w:numId w:val="12"/>
            </w:numPr>
            <w:tabs>
              <w:tab w:val="left" w:pos="0"/>
            </w:tabs>
            <w:autoSpaceDE w:val="0"/>
            <w:autoSpaceDN w:val="0"/>
            <w:adjustRightInd w:val="0"/>
            <w:spacing w:before="280" w:after="240" w:line="360" w:lineRule="auto"/>
            <w:ind w:left="1080" w:hanging="360"/>
            <w:jc w:val="both"/>
          </w:pPr>
        </w:pPrChange>
      </w:pPr>
      <w:ins w:id="44" w:author="aschulze" w:date="2012-06-11T13:35:00Z">
        <w:r w:rsidRPr="00270C77">
          <w:rPr>
            <w:rFonts w:ascii="Arial" w:hAnsi="Arial" w:cs="Arial"/>
            <w:iCs/>
            <w:lang w:val="es-PR"/>
            <w:rPrChange w:id="45" w:author="aschulze" w:date="2012-06-11T13:36:00Z">
              <w:rPr>
                <w:rFonts w:ascii="Arial" w:hAnsi="Arial" w:cs="Arial"/>
                <w:b/>
                <w:iCs/>
                <w:lang w:val="es-PR"/>
              </w:rPr>
            </w:rPrChange>
          </w:rPr>
          <w:t xml:space="preserve">Please give at least an introductional sentence like </w:t>
        </w:r>
        <w:r w:rsidRPr="00270C77">
          <w:rPr>
            <w:rFonts w:ascii="Arial" w:hAnsi="Arial" w:cs="Arial"/>
            <w:iCs/>
            <w:lang w:val="es-PR"/>
            <w:rPrChange w:id="46" w:author="aschulze" w:date="2012-06-11T13:36:00Z">
              <w:rPr>
                <w:rFonts w:ascii="Arial" w:hAnsi="Arial" w:cs="Arial"/>
                <w:b/>
                <w:iCs/>
                <w:lang w:val="es-PR"/>
              </w:rPr>
            </w:rPrChange>
          </w:rPr>
          <w:t>“</w:t>
        </w:r>
        <w:r w:rsidRPr="00270C77">
          <w:rPr>
            <w:rFonts w:ascii="Arial" w:hAnsi="Arial" w:cs="Arial"/>
            <w:iCs/>
            <w:lang w:val="es-PR"/>
            <w:rPrChange w:id="47" w:author="aschulze" w:date="2012-06-11T13:36:00Z">
              <w:rPr>
                <w:rFonts w:ascii="Arial" w:hAnsi="Arial" w:cs="Arial"/>
                <w:b/>
                <w:iCs/>
                <w:lang w:val="es-PR"/>
              </w:rPr>
            </w:rPrChange>
          </w:rPr>
          <w:t>the following table shows</w:t>
        </w:r>
        <w:r w:rsidRPr="00270C77">
          <w:rPr>
            <w:rFonts w:ascii="Arial" w:hAnsi="Arial" w:cs="Arial"/>
            <w:iCs/>
            <w:lang w:val="es-PR"/>
            <w:rPrChange w:id="48" w:author="aschulze" w:date="2012-06-11T13:36:00Z">
              <w:rPr>
                <w:rFonts w:ascii="Arial" w:hAnsi="Arial" w:cs="Arial"/>
                <w:b/>
                <w:iCs/>
                <w:lang w:val="es-PR"/>
              </w:rPr>
            </w:rPrChange>
          </w:rPr>
          <w:t>…</w:t>
        </w:r>
        <w:r w:rsidRPr="00270C77">
          <w:rPr>
            <w:rFonts w:ascii="Arial" w:hAnsi="Arial" w:cs="Arial"/>
            <w:iCs/>
            <w:lang w:val="es-PR"/>
            <w:rPrChange w:id="49" w:author="aschulze" w:date="2012-06-11T13:36:00Z">
              <w:rPr>
                <w:rFonts w:ascii="Arial" w:hAnsi="Arial" w:cs="Arial"/>
                <w:b/>
                <w:iCs/>
                <w:lang w:val="es-PR"/>
              </w:rPr>
            </w:rPrChange>
          </w:rPr>
          <w:t>.</w:t>
        </w:r>
        <w:r w:rsidRPr="00270C77">
          <w:rPr>
            <w:rFonts w:ascii="Arial" w:hAnsi="Arial" w:cs="Arial"/>
            <w:iCs/>
            <w:lang w:val="es-PR"/>
            <w:rPrChange w:id="50" w:author="aschulze" w:date="2012-06-11T13:36:00Z">
              <w:rPr>
                <w:rFonts w:ascii="Arial" w:hAnsi="Arial" w:cs="Arial"/>
                <w:b/>
                <w:iCs/>
                <w:lang w:val="es-PR"/>
              </w:rPr>
            </w:rPrChange>
          </w:rPr>
          <w:t>”</w:t>
        </w:r>
      </w:ins>
    </w:p>
    <w:tbl>
      <w:tblPr>
        <w:tblW w:w="0" w:type="auto"/>
        <w:tblInd w:w="55" w:type="dxa"/>
        <w:tblLayout w:type="fixed"/>
        <w:tblCellMar>
          <w:top w:w="55" w:type="dxa"/>
          <w:left w:w="55" w:type="dxa"/>
          <w:bottom w:w="55" w:type="dxa"/>
          <w:right w:w="55" w:type="dxa"/>
        </w:tblCellMar>
        <w:tblLook w:val="0000"/>
      </w:tblPr>
      <w:tblGrid>
        <w:gridCol w:w="3606"/>
        <w:gridCol w:w="4908"/>
      </w:tblGrid>
      <w:tr w:rsidR="000854CE" w:rsidTr="002B31A0">
        <w:tc>
          <w:tcPr>
            <w:tcW w:w="3606" w:type="dxa"/>
            <w:tcBorders>
              <w:top w:val="single" w:sz="1" w:space="0" w:color="000000"/>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Nombredelproyecto:</w:t>
            </w:r>
          </w:p>
        </w:tc>
        <w:tc>
          <w:tcPr>
            <w:tcW w:w="4908" w:type="dxa"/>
            <w:tcBorders>
              <w:top w:val="single" w:sz="1" w:space="0" w:color="000000"/>
              <w:left w:val="single" w:sz="1" w:space="0" w:color="000000"/>
              <w:bottom w:val="single" w:sz="1" w:space="0" w:color="000000"/>
              <w:right w:val="single" w:sz="1" w:space="0" w:color="000000"/>
            </w:tcBorders>
            <w:shd w:val="clear" w:color="auto" w:fill="auto"/>
          </w:tcPr>
          <w:p w:rsidR="000854CE" w:rsidRDefault="00195161" w:rsidP="002B31A0">
            <w:pPr>
              <w:pStyle w:val="TableContents"/>
              <w:snapToGrid w:val="0"/>
              <w:rPr>
                <w:rFonts w:ascii="Arial" w:hAnsi="Arial" w:cs="Arial"/>
                <w:bCs/>
              </w:rPr>
            </w:pPr>
            <w:r>
              <w:rPr>
                <w:rFonts w:ascii="Arial" w:hAnsi="Arial" w:cs="Arial"/>
                <w:bCs/>
              </w:rPr>
              <w:t>MapSensors</w:t>
            </w:r>
          </w:p>
        </w:tc>
      </w:tr>
      <w:tr w:rsidR="000854CE" w:rsidTr="002B31A0">
        <w:tc>
          <w:tcPr>
            <w:tcW w:w="3606" w:type="dxa"/>
            <w:tcBorders>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LocalizacióndelasfuentesenelservidorSVN:</w:t>
            </w:r>
          </w:p>
        </w:tc>
        <w:tc>
          <w:tcPr>
            <w:tcW w:w="4908" w:type="dxa"/>
            <w:tcBorders>
              <w:left w:val="single" w:sz="1" w:space="0" w:color="000000"/>
              <w:bottom w:val="single" w:sz="1" w:space="0" w:color="000000"/>
              <w:right w:val="single" w:sz="1" w:space="0" w:color="000000"/>
            </w:tcBorders>
            <w:shd w:val="clear" w:color="auto" w:fill="auto"/>
          </w:tcPr>
          <w:p w:rsidR="000854CE" w:rsidRDefault="000854CE" w:rsidP="002B31A0">
            <w:pPr>
              <w:pStyle w:val="TableContents"/>
              <w:snapToGrid w:val="0"/>
              <w:rPr>
                <w:rFonts w:ascii="Arial" w:eastAsia="Arial" w:hAnsi="Arial" w:cs="Arial"/>
                <w:bCs/>
              </w:rPr>
            </w:pPr>
            <w:r w:rsidRPr="006E6FA1">
              <w:rPr>
                <w:rFonts w:ascii="Arial" w:eastAsia="Arial" w:hAnsi="Arial" w:cs="Arial"/>
                <w:bCs/>
              </w:rPr>
              <w:t>http://repo.hab.uci.cu/svn/tesis/Tercer_Corte_de_Tesis/JWS/</w:t>
            </w:r>
            <w:r>
              <w:rPr>
                <w:rFonts w:ascii="Arial" w:eastAsia="Arial" w:hAnsi="Arial" w:cs="Arial"/>
                <w:bCs/>
              </w:rPr>
              <w:t>Carlos_Karen</w:t>
            </w:r>
            <w:r w:rsidRPr="006E6FA1">
              <w:rPr>
                <w:rFonts w:ascii="Arial" w:eastAsia="Arial" w:hAnsi="Arial" w:cs="Arial"/>
                <w:bCs/>
              </w:rPr>
              <w:t>/Codigo/</w:t>
            </w:r>
          </w:p>
        </w:tc>
      </w:tr>
      <w:tr w:rsidR="000854CE" w:rsidTr="002B31A0">
        <w:tc>
          <w:tcPr>
            <w:tcW w:w="3606" w:type="dxa"/>
            <w:tcBorders>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SVNbranch:</w:t>
            </w:r>
          </w:p>
        </w:tc>
        <w:tc>
          <w:tcPr>
            <w:tcW w:w="4908" w:type="dxa"/>
            <w:tcBorders>
              <w:left w:val="single" w:sz="1" w:space="0" w:color="000000"/>
              <w:bottom w:val="single" w:sz="1" w:space="0" w:color="000000"/>
              <w:right w:val="single" w:sz="1" w:space="0" w:color="000000"/>
            </w:tcBorders>
            <w:shd w:val="clear" w:color="auto" w:fill="auto"/>
          </w:tcPr>
          <w:p w:rsidR="000854CE" w:rsidRDefault="000854CE" w:rsidP="002B31A0">
            <w:pPr>
              <w:pStyle w:val="TableContents"/>
              <w:tabs>
                <w:tab w:val="center" w:pos="2399"/>
              </w:tab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r>
              <w:rPr>
                <w:rFonts w:ascii="Arial" w:hAnsi="Arial" w:cs="Arial"/>
                <w:bCs/>
              </w:rPr>
              <w:tab/>
            </w:r>
          </w:p>
        </w:tc>
      </w:tr>
      <w:tr w:rsidR="000854CE" w:rsidTr="002B31A0">
        <w:tc>
          <w:tcPr>
            <w:tcW w:w="3606" w:type="dxa"/>
            <w:tcBorders>
              <w:left w:val="single" w:sz="1" w:space="0" w:color="000000"/>
              <w:bottom w:val="single" w:sz="4" w:space="0" w:color="auto"/>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Módulo:</w:t>
            </w:r>
          </w:p>
        </w:tc>
        <w:tc>
          <w:tcPr>
            <w:tcW w:w="4908" w:type="dxa"/>
            <w:tcBorders>
              <w:left w:val="single" w:sz="1" w:space="0" w:color="000000"/>
              <w:bottom w:val="single" w:sz="4" w:space="0" w:color="auto"/>
              <w:right w:val="single" w:sz="1" w:space="0" w:color="000000"/>
            </w:tcBorders>
            <w:shd w:val="clear" w:color="auto" w:fill="auto"/>
          </w:tcPr>
          <w:p w:rsidR="000854CE" w:rsidRDefault="000854CE" w:rsidP="002B31A0">
            <w:pPr>
              <w:pStyle w:val="TableContents"/>
              <w:snapToGrid w:val="0"/>
              <w:rPr>
                <w:rFonts w:ascii="Arial" w:hAnsi="Arial" w:cs="Arial"/>
                <w:bCs/>
              </w:rPr>
            </w:pPr>
            <w:r>
              <w:rPr>
                <w:rFonts w:ascii="Arial" w:hAnsi="Arial" w:cs="Arial"/>
                <w:bCs/>
              </w:rPr>
              <w:t>MapSensors.apk</w:t>
            </w:r>
          </w:p>
        </w:tc>
      </w:tr>
      <w:tr w:rsidR="000854CE" w:rsidRPr="00E145AC" w:rsidTr="002B31A0">
        <w:tc>
          <w:tcPr>
            <w:tcW w:w="3606" w:type="dxa"/>
            <w:tcBorders>
              <w:top w:val="single" w:sz="4" w:space="0" w:color="auto"/>
              <w:left w:val="single" w:sz="4" w:space="0" w:color="auto"/>
              <w:bottom w:val="single" w:sz="4" w:space="0" w:color="auto"/>
              <w:right w:val="single" w:sz="4" w:space="0" w:color="auto"/>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lastRenderedPageBreak/>
              <w:t xml:space="preserve">Estructura de los paquetes </w:t>
            </w:r>
          </w:p>
        </w:tc>
        <w:tc>
          <w:tcPr>
            <w:tcW w:w="4908" w:type="dxa"/>
            <w:tcBorders>
              <w:top w:val="single" w:sz="4" w:space="0" w:color="auto"/>
              <w:left w:val="single" w:sz="4" w:space="0" w:color="auto"/>
              <w:bottom w:val="single" w:sz="4" w:space="0" w:color="auto"/>
              <w:right w:val="single" w:sz="4" w:space="0" w:color="auto"/>
            </w:tcBorders>
            <w:shd w:val="clear" w:color="auto" w:fill="auto"/>
          </w:tcPr>
          <w:p w:rsidR="000854CE" w:rsidRPr="003A719B" w:rsidRDefault="00870D26" w:rsidP="002B31A0">
            <w:pPr>
              <w:pStyle w:val="TableContents"/>
              <w:snapToGrid w:val="0"/>
              <w:rPr>
                <w:rFonts w:ascii="Arial" w:hAnsi="Arial" w:cs="Arial"/>
                <w:bCs/>
                <w:lang w:val="en-US"/>
              </w:rPr>
            </w:pPr>
            <w:ins w:id="51" w:author="aschulze" w:date="2012-06-11T13:38:00Z">
              <w:r>
                <w:rPr>
                  <w:rFonts w:ascii="Arial" w:hAnsi="Arial" w:cs="Arial"/>
                  <w:bCs/>
                  <w:noProof/>
                  <w:lang w:val="de-DE" w:eastAsia="de-DE"/>
                </w:rPr>
                <w:drawing>
                  <wp:inline distT="0" distB="0" distL="0" distR="0">
                    <wp:extent cx="3046730" cy="3452495"/>
                    <wp:effectExtent l="19050" t="0" r="1270" b="0"/>
                    <wp:docPr id="2" name="cliente_js.png" descr="C:\svn\jWebSocketDev\thesis\Carlos_Karen_Cespedes\Documentation\img\Developer\cliente_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js.png"/>
                            <pic:cNvPicPr/>
                          </pic:nvPicPr>
                          <pic:blipFill>
                            <a:blip r:link="rId9" cstate="print"/>
                            <a:stretch>
                              <a:fillRect/>
                            </a:stretch>
                          </pic:blipFill>
                          <pic:spPr>
                            <a:xfrm>
                              <a:off x="0" y="0"/>
                              <a:ext cx="3046730" cy="3452495"/>
                            </a:xfrm>
                            <a:prstGeom prst="rect">
                              <a:avLst/>
                            </a:prstGeom>
                          </pic:spPr>
                        </pic:pic>
                      </a:graphicData>
                    </a:graphic>
                  </wp:inline>
                </w:drawing>
              </w:r>
            </w:ins>
          </w:p>
          <w:p w:rsidR="000854CE" w:rsidRPr="003A719B" w:rsidRDefault="007A740E" w:rsidP="002B31A0">
            <w:pPr>
              <w:pStyle w:val="TableContents"/>
              <w:snapToGrid w:val="0"/>
              <w:spacing w:after="120"/>
              <w:jc w:val="center"/>
              <w:rPr>
                <w:rFonts w:ascii="Arial" w:hAnsi="Arial" w:cs="Arial"/>
                <w:bCs/>
                <w:lang w:val="en-US"/>
              </w:rPr>
            </w:pPr>
            <w:del w:id="52" w:author="aschulze" w:date="2012-06-11T13:38:00Z">
              <w:r w:rsidDel="00870D26">
                <w:fldChar w:fldCharType="begin"/>
              </w:r>
              <w:r w:rsidDel="00870D26">
                <w:delInstrText>HYPERLINK "file:///C:\\repo_org\\Carlos_Karen_Cespedes\\Documentation\\img\\Developer\\cliente_js.png"</w:delInstrText>
              </w:r>
              <w:r w:rsidDel="00870D26">
                <w:fldChar w:fldCharType="separate"/>
              </w:r>
              <w:r w:rsidR="003A719B" w:rsidRPr="003A719B" w:rsidDel="00870D26">
                <w:rPr>
                  <w:rStyle w:val="Hyperlink"/>
                  <w:rFonts w:ascii="Arial" w:hAnsi="Arial" w:cs="Arial"/>
                  <w:bCs/>
                  <w:lang w:val="en-US"/>
                </w:rPr>
                <w:delText>img\Developer\cliente_js.png</w:delText>
              </w:r>
              <w:r w:rsidDel="00870D26">
                <w:fldChar w:fldCharType="end"/>
              </w:r>
            </w:del>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E145AC" w:rsidRDefault="000854CE" w:rsidP="002B31A0">
            <w:pPr>
              <w:pStyle w:val="TableContents"/>
              <w:snapToGrid w:val="0"/>
              <w:rPr>
                <w:rFonts w:ascii="Courier New" w:hAnsi="Courier New" w:cs="Courier New"/>
                <w:sz w:val="20"/>
                <w:szCs w:val="20"/>
                <w:lang w:val="en-US"/>
              </w:rPr>
            </w:pPr>
            <w:r w:rsidRPr="00E145AC">
              <w:rPr>
                <w:rFonts w:ascii="Courier New" w:hAnsi="Courier New" w:cs="Courier New"/>
                <w:sz w:val="20"/>
                <w:szCs w:val="20"/>
                <w:u w:val="single"/>
                <w:lang w:val="en-US"/>
              </w:rPr>
              <w:t>Phonegap-1.1.0.js</w:t>
            </w:r>
          </w:p>
          <w:p w:rsidR="000854CE" w:rsidRPr="00E145AC" w:rsidRDefault="003A719B" w:rsidP="003A719B">
            <w:pPr>
              <w:pStyle w:val="TableContents"/>
              <w:snapToGrid w:val="0"/>
              <w:rPr>
                <w:rFonts w:ascii="Courier New" w:hAnsi="Courier New" w:cs="Courier New"/>
                <w:sz w:val="20"/>
                <w:szCs w:val="20"/>
                <w:u w:val="single"/>
                <w:lang w:val="en-US"/>
              </w:rPr>
            </w:pPr>
            <w:r w:rsidRPr="00E145AC">
              <w:rPr>
                <w:rFonts w:ascii="Arial" w:hAnsi="Arial" w:cs="Arial"/>
                <w:bCs/>
                <w:lang w:val="en-US"/>
              </w:rPr>
              <w:t>Libreri</w:t>
            </w:r>
            <w:r w:rsidR="000854CE" w:rsidRPr="00E145AC">
              <w:rPr>
                <w:rFonts w:ascii="Arial" w:hAnsi="Arial" w:cs="Arial"/>
                <w:bCs/>
                <w:lang w:val="en-US"/>
              </w:rPr>
              <w:t xml:space="preserve"> JavaScript </w:t>
            </w:r>
            <w:r w:rsidRPr="00E145AC">
              <w:rPr>
                <w:rFonts w:ascii="Arial" w:hAnsi="Arial" w:cs="Arial"/>
                <w:bCs/>
                <w:lang w:val="en-US"/>
              </w:rPr>
              <w:t>of</w:t>
            </w:r>
            <w:r w:rsidR="000854CE" w:rsidRPr="00E145AC">
              <w:rPr>
                <w:rFonts w:ascii="Arial" w:hAnsi="Arial" w:cs="Arial"/>
                <w:bCs/>
                <w:lang w:val="en-US"/>
              </w:rPr>
              <w:t xml:space="preserve"> PhonGap</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lang w:val="en-US"/>
              </w:rPr>
            </w:pPr>
            <w:r w:rsidRPr="003A719B">
              <w:rPr>
                <w:rFonts w:ascii="Courier New" w:hAnsi="Courier New" w:cs="Courier New"/>
                <w:sz w:val="20"/>
                <w:szCs w:val="20"/>
                <w:u w:val="single"/>
                <w:lang w:val="en-US"/>
              </w:rPr>
              <w:t>Main.js</w:t>
            </w:r>
            <w:r w:rsidRPr="003A719B">
              <w:rPr>
                <w:rFonts w:ascii="Courier New" w:hAnsi="Courier New" w:cs="Courier New"/>
                <w:sz w:val="20"/>
                <w:szCs w:val="20"/>
                <w:lang w:val="en-US"/>
              </w:rPr>
              <w:t>:</w:t>
            </w:r>
          </w:p>
          <w:p w:rsidR="000854CE" w:rsidRPr="00860188" w:rsidRDefault="00860188" w:rsidP="002B31A0">
            <w:pPr>
              <w:pStyle w:val="TableContents"/>
              <w:snapToGrid w:val="0"/>
              <w:rPr>
                <w:rFonts w:ascii="Courier New" w:hAnsi="Courier New" w:cs="Courier New"/>
                <w:sz w:val="20"/>
                <w:szCs w:val="20"/>
                <w:u w:val="single"/>
                <w:lang w:val="en-US"/>
              </w:rPr>
            </w:pPr>
            <w:r w:rsidRPr="00860188">
              <w:rPr>
                <w:rFonts w:ascii="Arial" w:hAnsi="Arial" w:cs="Arial"/>
                <w:bCs/>
                <w:lang w:val="en-US"/>
              </w:rPr>
              <w:t>Contains the definition and implementation of the application of maps and sensors</w:t>
            </w:r>
            <w:r w:rsidR="000854CE" w:rsidRPr="00860188">
              <w:rPr>
                <w:rFonts w:ascii="Arial" w:hAnsi="Arial" w:cs="Arial"/>
                <w:bCs/>
                <w:lang w:val="en-US"/>
              </w:rPr>
              <w:t xml:space="preserve">. </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lang w:val="en-US"/>
              </w:rPr>
            </w:pPr>
            <w:r w:rsidRPr="003A719B">
              <w:rPr>
                <w:rFonts w:ascii="Courier New" w:hAnsi="Courier New" w:cs="Courier New"/>
                <w:sz w:val="20"/>
                <w:szCs w:val="20"/>
                <w:u w:val="single"/>
                <w:lang w:val="en-US"/>
              </w:rPr>
              <w:t>Base64</w:t>
            </w:r>
            <w:r w:rsidRPr="003A719B">
              <w:rPr>
                <w:rFonts w:ascii="Courier New" w:hAnsi="Courier New" w:cs="Courier New"/>
                <w:sz w:val="20"/>
                <w:szCs w:val="20"/>
                <w:lang w:val="en-US"/>
              </w:rPr>
              <w:t>:</w:t>
            </w:r>
          </w:p>
          <w:p w:rsidR="000854CE" w:rsidRPr="00860188" w:rsidRDefault="00860188" w:rsidP="002B31A0">
            <w:pPr>
              <w:pStyle w:val="TableContents"/>
              <w:snapToGrid w:val="0"/>
              <w:rPr>
                <w:rFonts w:ascii="Courier New" w:hAnsi="Courier New" w:cs="Courier New"/>
                <w:sz w:val="20"/>
                <w:szCs w:val="20"/>
                <w:u w:val="single"/>
                <w:lang w:val="en-US"/>
              </w:rPr>
            </w:pPr>
            <w:r w:rsidRPr="00860188">
              <w:rPr>
                <w:rFonts w:ascii="Arial" w:hAnsi="Arial" w:cs="Arial"/>
                <w:bCs/>
                <w:lang w:val="en-US"/>
              </w:rPr>
              <w:t>Contains the libraries responsible for converting a String to an image in base64.</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r w:rsidRPr="003A719B">
              <w:rPr>
                <w:rFonts w:ascii="Courier New" w:hAnsi="Courier New" w:cs="Courier New"/>
                <w:sz w:val="20"/>
                <w:szCs w:val="20"/>
                <w:u w:val="single"/>
                <w:lang w:val="en-US"/>
              </w:rPr>
              <w:t>OpenLayers:</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Contains the definition and implementation of the library Openlayers</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r w:rsidRPr="003A719B">
              <w:rPr>
                <w:rFonts w:ascii="Courier New" w:hAnsi="Courier New" w:cs="Courier New"/>
                <w:sz w:val="20"/>
                <w:szCs w:val="20"/>
                <w:u w:val="single"/>
                <w:lang w:val="en-US"/>
              </w:rPr>
              <w:t>Websocket:</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Contains the implementation of the classes responsible for performing communication with the server.</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r w:rsidRPr="003A719B">
              <w:rPr>
                <w:rFonts w:ascii="Courier New" w:hAnsi="Courier New" w:cs="Courier New"/>
                <w:sz w:val="20"/>
                <w:szCs w:val="20"/>
                <w:u w:val="single"/>
                <w:lang w:val="en-US"/>
              </w:rPr>
              <w:t>Master.css , index.html:</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Containing the definition of the application for the control of the interface.</w:t>
            </w:r>
          </w:p>
        </w:tc>
      </w:tr>
    </w:tbl>
    <w:p w:rsidR="004D1EC9" w:rsidRPr="004D1EC9" w:rsidRDefault="004D1EC9" w:rsidP="00005520">
      <w:pPr>
        <w:pStyle w:val="ListParagraph"/>
        <w:numPr>
          <w:ilvl w:val="1"/>
          <w:numId w:val="12"/>
        </w:numPr>
        <w:tabs>
          <w:tab w:val="left" w:pos="0"/>
        </w:tabs>
        <w:spacing w:before="280" w:after="240" w:line="360" w:lineRule="auto"/>
        <w:jc w:val="both"/>
        <w:rPr>
          <w:ins w:id="53" w:author="aschulze" w:date="2012-06-11T13:37:00Z"/>
          <w:rFonts w:ascii="Arial" w:eastAsia="Humnst777 Lt BT" w:hAnsi="Arial" w:cs="Humnst777 Lt BT"/>
          <w:iCs/>
          <w:lang w:val="es-PR" w:eastAsia="es-ES" w:bidi="es-ES"/>
          <w:rPrChange w:id="54" w:author="aschulze" w:date="2012-06-11T13:37:00Z">
            <w:rPr>
              <w:ins w:id="55" w:author="aschulze" w:date="2012-06-11T13:37:00Z"/>
              <w:rFonts w:ascii="Arial" w:eastAsia="Humnst777 Lt BT" w:hAnsi="Arial" w:cs="Humnst777 Lt BT"/>
              <w:b/>
              <w:iCs/>
              <w:lang w:val="es-PR" w:eastAsia="es-ES" w:bidi="es-ES"/>
            </w:rPr>
          </w:rPrChange>
        </w:rPr>
      </w:pPr>
      <w:ins w:id="56" w:author="aschulze" w:date="2012-06-11T13:37:00Z">
        <w:r w:rsidRPr="004D1EC9">
          <w:rPr>
            <w:rFonts w:ascii="Arial" w:eastAsia="Humnst777 Lt BT" w:hAnsi="Arial" w:cs="Humnst777 Lt BT"/>
            <w:iCs/>
            <w:lang w:val="es-PR" w:eastAsia="es-ES" w:bidi="es-ES"/>
            <w:rPrChange w:id="57" w:author="aschulze" w:date="2012-06-11T13:37:00Z">
              <w:rPr>
                <w:rFonts w:ascii="Arial" w:eastAsia="Humnst777 Lt BT" w:hAnsi="Arial" w:cs="Humnst777 Lt BT"/>
                <w:b/>
                <w:iCs/>
                <w:lang w:val="es-PR" w:eastAsia="es-ES" w:bidi="es-ES"/>
              </w:rPr>
            </w:rPrChange>
          </w:rPr>
          <w:t>Please translate all above properly to English</w:t>
        </w:r>
      </w:ins>
      <w:ins w:id="58" w:author="aschulze" w:date="2012-06-11T13:38:00Z">
        <w:r w:rsidR="00B87561">
          <w:rPr>
            <w:rFonts w:ascii="Arial" w:eastAsia="Humnst777 Lt BT" w:hAnsi="Arial" w:cs="Humnst777 Lt BT"/>
            <w:iCs/>
            <w:lang w:val="es-PR" w:eastAsia="es-ES" w:bidi="es-ES"/>
          </w:rPr>
          <w:t xml:space="preserve"> and correct typos!</w:t>
        </w:r>
      </w:ins>
    </w:p>
    <w:p w:rsidR="00005520" w:rsidRPr="00005520" w:rsidRDefault="00005520" w:rsidP="00005520">
      <w:pPr>
        <w:pStyle w:val="ListParagraph"/>
        <w:numPr>
          <w:ilvl w:val="1"/>
          <w:numId w:val="12"/>
        </w:numPr>
        <w:tabs>
          <w:tab w:val="left" w:pos="0"/>
        </w:tabs>
        <w:spacing w:before="280" w:after="240" w:line="360" w:lineRule="auto"/>
        <w:jc w:val="both"/>
        <w:rPr>
          <w:rFonts w:ascii="Arial" w:eastAsia="Humnst777 Lt BT" w:hAnsi="Arial" w:cs="Humnst777 Lt BT"/>
          <w:b/>
          <w:iCs/>
          <w:lang w:val="es-PR" w:eastAsia="es-ES" w:bidi="es-ES"/>
        </w:rPr>
      </w:pPr>
      <w:r w:rsidRPr="00005520">
        <w:rPr>
          <w:rFonts w:ascii="Arial" w:eastAsia="Humnst777 Lt BT" w:hAnsi="Arial" w:cs="Humnst777 Lt BT"/>
          <w:b/>
          <w:iCs/>
          <w:lang w:val="es-PR" w:eastAsia="es-ES" w:bidi="es-ES"/>
        </w:rPr>
        <w:t>The Server Side</w:t>
      </w:r>
    </w:p>
    <w:p w:rsidR="00005520" w:rsidRPr="00005520" w:rsidRDefault="00005520" w:rsidP="00005520">
      <w:pPr>
        <w:tabs>
          <w:tab w:val="left" w:pos="0"/>
        </w:tabs>
        <w:spacing w:before="280" w:after="240" w:line="360" w:lineRule="auto"/>
        <w:jc w:val="both"/>
        <w:rPr>
          <w:rFonts w:ascii="Arial" w:hAnsi="Arial" w:cs="Arial"/>
          <w:bCs/>
          <w:color w:val="000000"/>
        </w:rPr>
      </w:pPr>
      <w:r w:rsidRPr="00005520">
        <w:rPr>
          <w:rFonts w:ascii="Arial" w:hAnsi="Arial" w:cs="Arial"/>
          <w:bCs/>
          <w:color w:val="000000"/>
          <w:lang w:val="en-US"/>
        </w:rPr>
        <w:lastRenderedPageBreak/>
        <w:t xml:space="preserve">The server has a </w:t>
      </w:r>
      <w:ins w:id="59" w:author="aschulze" w:date="2012-06-11T13:39:00Z">
        <w:r w:rsidR="00B87561" w:rsidRPr="00005520">
          <w:rPr>
            <w:rFonts w:ascii="Arial" w:hAnsi="Arial" w:cs="Arial"/>
            <w:bCs/>
            <w:color w:val="000000"/>
            <w:lang w:val="en-US"/>
          </w:rPr>
          <w:t xml:space="preserve">jWebSocket </w:t>
        </w:r>
      </w:ins>
      <w:r w:rsidRPr="00005520">
        <w:rPr>
          <w:rFonts w:ascii="Arial" w:hAnsi="Arial" w:cs="Arial"/>
          <w:bCs/>
          <w:color w:val="000000"/>
          <w:lang w:val="en-US"/>
        </w:rPr>
        <w:t xml:space="preserve">plugin </w:t>
      </w:r>
      <w:del w:id="60" w:author="aschulze" w:date="2012-06-11T13:39:00Z">
        <w:r w:rsidRPr="00005520" w:rsidDel="00B87561">
          <w:rPr>
            <w:rFonts w:ascii="Arial" w:hAnsi="Arial" w:cs="Arial"/>
            <w:bCs/>
            <w:color w:val="000000"/>
            <w:lang w:val="en-US"/>
          </w:rPr>
          <w:delText xml:space="preserve">jWebSocket </w:delText>
        </w:r>
      </w:del>
      <w:r w:rsidRPr="00005520">
        <w:rPr>
          <w:rFonts w:ascii="Arial" w:hAnsi="Arial" w:cs="Arial"/>
          <w:bCs/>
          <w:color w:val="000000"/>
          <w:lang w:val="en-US"/>
        </w:rPr>
        <w:t xml:space="preserve">receiving requests from users and performs MapSensors request to Geoserver server to respond to users. </w:t>
      </w:r>
      <w:ins w:id="61" w:author="aschulze" w:date="2012-06-11T13:39:00Z">
        <w:r w:rsidR="00B87561">
          <w:rPr>
            <w:rFonts w:ascii="Arial" w:hAnsi="Arial" w:cs="Arial"/>
            <w:bCs/>
            <w:color w:val="000000"/>
            <w:lang w:val="en-US"/>
          </w:rPr>
          <w:t xml:space="preserve">(This is not explained in the Administrator Guide?) </w:t>
        </w:r>
      </w:ins>
      <w:r w:rsidRPr="00005520">
        <w:rPr>
          <w:rFonts w:ascii="Arial" w:hAnsi="Arial" w:cs="Arial"/>
          <w:bCs/>
          <w:color w:val="000000"/>
        </w:rPr>
        <w:t>This server is structured as follows.</w:t>
      </w:r>
    </w:p>
    <w:p w:rsidR="000854CE" w:rsidRDefault="000854CE" w:rsidP="000854CE">
      <w:pPr>
        <w:tabs>
          <w:tab w:val="left" w:pos="0"/>
        </w:tabs>
        <w:spacing w:before="280" w:after="240" w:line="360" w:lineRule="auto"/>
        <w:jc w:val="both"/>
        <w:rPr>
          <w:ins w:id="62" w:author="aschulze" w:date="2012-06-11T13:41:00Z"/>
          <w:rFonts w:ascii="Arial" w:eastAsia="Humnst777 Lt BT" w:hAnsi="Arial" w:cs="Humnst777 Lt BT"/>
          <w:iCs/>
          <w:lang w:val="es-PR" w:eastAsia="es-ES" w:bidi="es-ES"/>
        </w:rPr>
      </w:pPr>
      <w:r>
        <w:rPr>
          <w:rFonts w:ascii="Arial" w:eastAsia="Humnst777 Lt BT" w:hAnsi="Arial" w:cs="Humnst777 Lt BT"/>
          <w:iCs/>
          <w:noProof/>
          <w:lang w:val="de-DE" w:eastAsia="de-DE"/>
        </w:rPr>
        <w:drawing>
          <wp:inline distT="0" distB="0" distL="0" distR="0">
            <wp:extent cx="4953000" cy="866775"/>
            <wp:effectExtent l="0" t="0" r="0" b="9525"/>
            <wp:docPr id="18" name="Imagen 18" descr="MD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DServe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866775"/>
                    </a:xfrm>
                    <a:prstGeom prst="rect">
                      <a:avLst/>
                    </a:prstGeom>
                    <a:noFill/>
                    <a:ln>
                      <a:noFill/>
                    </a:ln>
                  </pic:spPr>
                </pic:pic>
              </a:graphicData>
            </a:graphic>
          </wp:inline>
        </w:drawing>
      </w:r>
    </w:p>
    <w:p w:rsidR="00357A0B" w:rsidRDefault="00357A0B" w:rsidP="000854CE">
      <w:pPr>
        <w:tabs>
          <w:tab w:val="left" w:pos="0"/>
        </w:tabs>
        <w:spacing w:before="280" w:after="240" w:line="360" w:lineRule="auto"/>
        <w:jc w:val="both"/>
        <w:rPr>
          <w:ins w:id="63" w:author="aschulze" w:date="2012-06-11T13:44:00Z"/>
          <w:rFonts w:ascii="Arial" w:eastAsia="Humnst777 Lt BT" w:hAnsi="Arial" w:cs="Humnst777 Lt BT"/>
          <w:iCs/>
          <w:lang w:val="es-PR" w:eastAsia="es-ES" w:bidi="es-ES"/>
        </w:rPr>
      </w:pPr>
      <w:ins w:id="64" w:author="aschulze" w:date="2012-06-11T13:41:00Z">
        <w:r>
          <w:rPr>
            <w:rFonts w:ascii="Arial" w:eastAsia="Humnst777 Lt BT" w:hAnsi="Arial" w:cs="Humnst777 Lt BT"/>
            <w:iCs/>
            <w:lang w:val="es-PR" w:eastAsia="es-ES" w:bidi="es-ES"/>
          </w:rPr>
          <w:t>Already integrated</w:t>
        </w:r>
      </w:ins>
      <w:ins w:id="65" w:author="aschulze" w:date="2012-06-11T13:43:00Z">
        <w:r w:rsidR="001871BB">
          <w:rPr>
            <w:rFonts w:ascii="Arial" w:eastAsia="Humnst777 Lt BT" w:hAnsi="Arial" w:cs="Humnst777 Lt BT"/>
            <w:iCs/>
            <w:lang w:val="es-PR" w:eastAsia="es-ES" w:bidi="es-ES"/>
          </w:rPr>
          <w:t xml:space="preserve"> into our structure? What is </w:t>
        </w:r>
        <w:r w:rsidR="001871BB">
          <w:rPr>
            <w:rFonts w:ascii="Arial" w:eastAsia="Humnst777 Lt BT" w:hAnsi="Arial" w:cs="Humnst777 Lt BT"/>
            <w:iCs/>
            <w:lang w:val="es-PR" w:eastAsia="es-ES" w:bidi="es-ES"/>
          </w:rPr>
          <w:t>“</w:t>
        </w:r>
        <w:r w:rsidR="001871BB">
          <w:rPr>
            <w:rFonts w:ascii="Arial" w:eastAsia="Humnst777 Lt BT" w:hAnsi="Arial" w:cs="Humnst777 Lt BT"/>
            <w:iCs/>
            <w:lang w:val="es-PR" w:eastAsia="es-ES" w:bidi="es-ES"/>
          </w:rPr>
          <w:t>a plug-in</w:t>
        </w:r>
      </w:ins>
      <w:ins w:id="66" w:author="aschulze" w:date="2012-06-11T13:44:00Z">
        <w:r w:rsidR="001871BB">
          <w:rPr>
            <w:rFonts w:ascii="Arial" w:eastAsia="Humnst777 Lt BT" w:hAnsi="Arial" w:cs="Humnst777 Lt BT"/>
            <w:iCs/>
            <w:lang w:val="es-PR" w:eastAsia="es-ES" w:bidi="es-ES"/>
          </w:rPr>
          <w:t>”</w:t>
        </w:r>
        <w:r w:rsidR="001871BB">
          <w:rPr>
            <w:rFonts w:ascii="Arial" w:eastAsia="Humnst777 Lt BT" w:hAnsi="Arial" w:cs="Humnst777 Lt BT"/>
            <w:iCs/>
            <w:lang w:val="es-PR" w:eastAsia="es-ES" w:bidi="es-ES"/>
          </w:rPr>
          <w:t xml:space="preserve"> </w:t>
        </w:r>
        <w:proofErr w:type="gramStart"/>
        <w:r w:rsidR="001871BB">
          <w:rPr>
            <w:rFonts w:ascii="Arial" w:eastAsia="Humnst777 Lt BT" w:hAnsi="Arial" w:cs="Humnst777 Lt BT"/>
            <w:iCs/>
            <w:lang w:val="es-PR" w:eastAsia="es-ES" w:bidi="es-ES"/>
          </w:rPr>
          <w:t>¿</w:t>
        </w:r>
        <w:proofErr w:type="gramEnd"/>
      </w:ins>
    </w:p>
    <w:p w:rsidR="006B750C" w:rsidRPr="000854CE" w:rsidRDefault="006B750C" w:rsidP="000854CE">
      <w:pPr>
        <w:tabs>
          <w:tab w:val="left" w:pos="0"/>
        </w:tabs>
        <w:spacing w:before="280" w:after="240" w:line="360" w:lineRule="auto"/>
        <w:jc w:val="both"/>
        <w:rPr>
          <w:rFonts w:ascii="Arial" w:eastAsia="Humnst777 Lt BT" w:hAnsi="Arial" w:cs="Humnst777 Lt BT"/>
          <w:iCs/>
          <w:lang w:val="es-PR" w:eastAsia="es-ES" w:bidi="es-ES"/>
        </w:rPr>
      </w:pPr>
      <w:ins w:id="67" w:author="aschulze" w:date="2012-06-11T13:44:00Z">
        <w:r>
          <w:rPr>
            <w:rFonts w:ascii="Arial" w:eastAsia="Humnst777 Lt BT" w:hAnsi="Arial" w:cs="Humnst777 Lt BT"/>
            <w:iCs/>
            <w:lang w:val="es-PR" w:eastAsia="es-ES" w:bidi="es-ES"/>
          </w:rPr>
          <w:t xml:space="preserve">Here I expect </w:t>
        </w:r>
        <w:r w:rsidR="001637B4">
          <w:rPr>
            <w:rFonts w:ascii="Arial" w:eastAsia="Humnst777 Lt BT" w:hAnsi="Arial" w:cs="Humnst777 Lt BT"/>
            <w:iCs/>
            <w:lang w:val="es-PR" w:eastAsia="es-ES" w:bidi="es-ES"/>
          </w:rPr>
          <w:t xml:space="preserve">far </w:t>
        </w:r>
        <w:r>
          <w:rPr>
            <w:rFonts w:ascii="Arial" w:eastAsia="Humnst777 Lt BT" w:hAnsi="Arial" w:cs="Humnst777 Lt BT"/>
            <w:iCs/>
            <w:lang w:val="es-PR" w:eastAsia="es-ES" w:bidi="es-ES"/>
          </w:rPr>
          <w:t>more details.</w:t>
        </w:r>
        <w:r w:rsidR="005F4388">
          <w:rPr>
            <w:rFonts w:ascii="Arial" w:eastAsia="Humnst777 Lt BT" w:hAnsi="Arial" w:cs="Humnst777 Lt BT"/>
            <w:iCs/>
            <w:lang w:val="es-PR" w:eastAsia="es-ES" w:bidi="es-ES"/>
          </w:rPr>
          <w:t xml:space="preserve"> Also in the Administrator Guide.</w:t>
        </w:r>
      </w:ins>
    </w:p>
    <w:p w:rsidR="00005520" w:rsidRPr="00005520" w:rsidRDefault="00005520" w:rsidP="00005520">
      <w:pPr>
        <w:pStyle w:val="Heading1"/>
        <w:rPr>
          <w:color w:val="000000"/>
        </w:rPr>
      </w:pPr>
      <w:r w:rsidRPr="00005520">
        <w:t>Source code structure</w:t>
      </w:r>
    </w:p>
    <w:p w:rsidR="000854CE" w:rsidRPr="00005520" w:rsidRDefault="00005520" w:rsidP="00005520">
      <w:pPr>
        <w:pStyle w:val="Heading1"/>
        <w:rPr>
          <w:color w:val="000000"/>
        </w:rPr>
      </w:pPr>
      <w:r>
        <w:rPr>
          <w:color w:val="000000"/>
        </w:rPr>
        <w:t>Client</w:t>
      </w:r>
      <w:r w:rsidR="000854CE" w:rsidRPr="00005520">
        <w:rPr>
          <w:color w:val="000000"/>
        </w:rPr>
        <w:t>:</w:t>
      </w:r>
    </w:p>
    <w:p w:rsidR="000854CE" w:rsidRDefault="000854CE" w:rsidP="000854CE">
      <w:pPr>
        <w:tabs>
          <w:tab w:val="left" w:pos="0"/>
        </w:tabs>
        <w:spacing w:before="280" w:after="240" w:line="360" w:lineRule="auto"/>
        <w:jc w:val="both"/>
        <w:rPr>
          <w:rFonts w:ascii="Arial" w:hAnsi="Arial" w:cs="Arial"/>
          <w:bCs/>
          <w:color w:val="000000"/>
        </w:rPr>
      </w:pPr>
      <w:r>
        <w:rPr>
          <w:rFonts w:ascii="Arial" w:hAnsi="Arial" w:cs="Arial"/>
          <w:bCs/>
          <w:noProof/>
          <w:color w:val="000000"/>
          <w:lang w:val="de-DE" w:eastAsia="de-DE"/>
        </w:rPr>
        <w:drawing>
          <wp:inline distT="0" distB="0" distL="0" distR="0">
            <wp:extent cx="5400675" cy="1295400"/>
            <wp:effectExtent l="0" t="0" r="9525" b="0"/>
            <wp:docPr id="17" name="Imagen 17" descr="MDClienteC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DClienteCar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1295400"/>
                    </a:xfrm>
                    <a:prstGeom prst="rect">
                      <a:avLst/>
                    </a:prstGeom>
                    <a:noFill/>
                    <a:ln>
                      <a:noFill/>
                    </a:ln>
                  </pic:spPr>
                </pic:pic>
              </a:graphicData>
            </a:graphic>
          </wp:inline>
        </w:drawing>
      </w:r>
    </w:p>
    <w:p w:rsidR="000854CE" w:rsidRPr="00724E62" w:rsidRDefault="00005520" w:rsidP="0070526D">
      <w:pPr>
        <w:pStyle w:val="Heading1"/>
      </w:pPr>
      <w:r>
        <w:t>Description of the elements</w:t>
      </w:r>
      <w:r w:rsidR="000854CE" w:rsidRPr="00724E62">
        <w:t>:</w:t>
      </w:r>
    </w:p>
    <w:p w:rsidR="000854CE" w:rsidRPr="00005520" w:rsidRDefault="000854CE" w:rsidP="000854CE">
      <w:pPr>
        <w:tabs>
          <w:tab w:val="left" w:pos="0"/>
        </w:tabs>
        <w:spacing w:before="280" w:after="240" w:line="360" w:lineRule="auto"/>
        <w:jc w:val="both"/>
        <w:rPr>
          <w:rFonts w:ascii="Arial" w:hAnsi="Arial" w:cs="Arial"/>
          <w:lang w:val="en-US"/>
        </w:rPr>
      </w:pPr>
      <w:proofErr w:type="gramStart"/>
      <w:r w:rsidRPr="00005520">
        <w:rPr>
          <w:rFonts w:ascii="Arial" w:hAnsi="Arial" w:cs="Arial"/>
          <w:bCs/>
          <w:color w:val="000000"/>
          <w:lang w:val="en-US"/>
        </w:rPr>
        <w:t>assets</w:t>
      </w:r>
      <w:proofErr w:type="gramEnd"/>
      <w:r w:rsidRPr="00005520">
        <w:rPr>
          <w:rFonts w:ascii="Arial" w:hAnsi="Arial" w:cs="Arial"/>
          <w:bCs/>
          <w:color w:val="000000"/>
          <w:lang w:val="en-US"/>
        </w:rPr>
        <w:t xml:space="preserve">: </w:t>
      </w:r>
      <w:r w:rsidR="00005520" w:rsidRPr="00005520">
        <w:rPr>
          <w:rFonts w:ascii="Arial" w:hAnsi="Arial" w:cs="Arial"/>
          <w:color w:val="000000"/>
          <w:lang w:val="en-US" w:eastAsia="es-PR"/>
        </w:rPr>
        <w:t>This directory stores files that are part of the solution of the source code for the web, html files, js and css.</w:t>
      </w:r>
      <w:ins w:id="68" w:author="aschulze" w:date="2012-06-11T13:44:00Z">
        <w:r w:rsidR="006B163A">
          <w:rPr>
            <w:rFonts w:ascii="Arial" w:hAnsi="Arial" w:cs="Arial"/>
            <w:color w:val="000000"/>
            <w:lang w:val="en-US" w:eastAsia="es-PR"/>
          </w:rPr>
          <w:t xml:space="preserve"> Hmm, what file</w:t>
        </w:r>
      </w:ins>
      <w:ins w:id="69" w:author="aschulze" w:date="2012-06-11T13:45:00Z">
        <w:r w:rsidR="00B07532">
          <w:rPr>
            <w:rFonts w:ascii="Arial" w:hAnsi="Arial" w:cs="Arial"/>
            <w:color w:val="000000"/>
            <w:lang w:val="en-US" w:eastAsia="es-PR"/>
          </w:rPr>
          <w:t>s</w:t>
        </w:r>
      </w:ins>
      <w:ins w:id="70" w:author="aschulze" w:date="2012-06-11T13:44:00Z">
        <w:r w:rsidR="006B163A">
          <w:rPr>
            <w:rFonts w:ascii="Arial" w:hAnsi="Arial" w:cs="Arial"/>
            <w:color w:val="000000"/>
            <w:lang w:val="en-US" w:eastAsia="es-PR"/>
          </w:rPr>
          <w:t xml:space="preserve">? </w:t>
        </w:r>
        <w:proofErr w:type="gramStart"/>
        <w:r w:rsidR="006B163A">
          <w:rPr>
            <w:rFonts w:ascii="Arial" w:hAnsi="Arial" w:cs="Arial"/>
            <w:color w:val="000000"/>
            <w:lang w:val="en-US" w:eastAsia="es-PR"/>
          </w:rPr>
          <w:t>Purpose?</w:t>
        </w:r>
      </w:ins>
      <w:proofErr w:type="gramEnd"/>
    </w:p>
    <w:p w:rsidR="000854CE" w:rsidRPr="00005520" w:rsidRDefault="000854CE" w:rsidP="000854CE">
      <w:pPr>
        <w:tabs>
          <w:tab w:val="left" w:pos="0"/>
        </w:tabs>
        <w:spacing w:before="280" w:after="240" w:line="360" w:lineRule="auto"/>
        <w:jc w:val="both"/>
        <w:rPr>
          <w:rFonts w:ascii="Arial" w:hAnsi="Arial" w:cs="Arial"/>
          <w:bCs/>
          <w:color w:val="000000"/>
          <w:lang w:val="en-US"/>
        </w:rPr>
      </w:pPr>
      <w:proofErr w:type="gramStart"/>
      <w:r w:rsidRPr="00005520">
        <w:rPr>
          <w:rFonts w:ascii="Arial" w:hAnsi="Arial" w:cs="Arial"/>
          <w:bCs/>
          <w:color w:val="000000"/>
          <w:u w:val="single"/>
          <w:lang w:val="en-US"/>
        </w:rPr>
        <w:t>bin</w:t>
      </w:r>
      <w:proofErr w:type="gramEnd"/>
      <w:r w:rsidRPr="00005520">
        <w:rPr>
          <w:rFonts w:ascii="Arial" w:hAnsi="Arial" w:cs="Arial"/>
          <w:bCs/>
          <w:color w:val="000000"/>
          <w:u w:val="single"/>
          <w:lang w:val="en-US"/>
        </w:rPr>
        <w:t>:</w:t>
      </w:r>
      <w:r w:rsidRPr="00005520">
        <w:rPr>
          <w:rFonts w:ascii="Arial" w:hAnsi="Arial" w:cs="Arial"/>
          <w:bCs/>
          <w:color w:val="000000"/>
          <w:lang w:val="en-US"/>
        </w:rPr>
        <w:t xml:space="preserve"> </w:t>
      </w:r>
      <w:r w:rsidR="00005520" w:rsidRPr="00005520">
        <w:rPr>
          <w:rFonts w:ascii="Arial" w:hAnsi="Arial" w:cs="Arial"/>
          <w:bCs/>
          <w:color w:val="000000"/>
          <w:lang w:val="en-US"/>
        </w:rPr>
        <w:t xml:space="preserve">In this directory the </w:t>
      </w:r>
      <w:ins w:id="71" w:author="aschulze" w:date="2012-06-11T13:45:00Z">
        <w:r w:rsidR="00CB781D">
          <w:rPr>
            <w:rFonts w:ascii="Arial" w:hAnsi="Arial" w:cs="Arial"/>
            <w:bCs/>
            <w:color w:val="000000"/>
            <w:lang w:val="en-US"/>
          </w:rPr>
          <w:t>executable</w:t>
        </w:r>
        <w:r w:rsidR="00CF5D02">
          <w:rPr>
            <w:rFonts w:ascii="Arial" w:hAnsi="Arial" w:cs="Arial"/>
            <w:bCs/>
            <w:color w:val="000000"/>
            <w:lang w:val="en-US"/>
          </w:rPr>
          <w:t>s, classes</w:t>
        </w:r>
        <w:r w:rsidR="00CB781D">
          <w:rPr>
            <w:rFonts w:ascii="Arial" w:hAnsi="Arial" w:cs="Arial"/>
            <w:bCs/>
            <w:color w:val="000000"/>
            <w:lang w:val="en-US"/>
          </w:rPr>
          <w:t xml:space="preserve">? </w:t>
        </w:r>
      </w:ins>
      <w:r w:rsidR="00005520" w:rsidRPr="00005520">
        <w:rPr>
          <w:rFonts w:ascii="Arial" w:hAnsi="Arial" w:cs="Arial"/>
          <w:bCs/>
          <w:color w:val="000000"/>
          <w:lang w:val="en-US"/>
        </w:rPr>
        <w:t xml:space="preserve">file is generated. </w:t>
      </w:r>
      <w:proofErr w:type="gramStart"/>
      <w:r w:rsidR="00005520" w:rsidRPr="00005520">
        <w:rPr>
          <w:rFonts w:ascii="Arial" w:hAnsi="Arial" w:cs="Arial"/>
          <w:bCs/>
          <w:color w:val="000000"/>
          <w:lang w:val="en-US"/>
        </w:rPr>
        <w:t>Apk which is the application executable.</w:t>
      </w:r>
      <w:proofErr w:type="gramEnd"/>
    </w:p>
    <w:p w:rsidR="000854CE" w:rsidRPr="00005520" w:rsidRDefault="000854CE" w:rsidP="000854CE">
      <w:pPr>
        <w:tabs>
          <w:tab w:val="left" w:pos="0"/>
        </w:tabs>
        <w:spacing w:before="280" w:after="240" w:line="360" w:lineRule="auto"/>
        <w:jc w:val="both"/>
        <w:rPr>
          <w:rFonts w:ascii="Arial" w:hAnsi="Arial" w:cs="Arial"/>
          <w:bCs/>
          <w:color w:val="000000"/>
          <w:lang w:val="en-US"/>
        </w:rPr>
      </w:pPr>
      <w:proofErr w:type="gramStart"/>
      <w:r w:rsidRPr="00005520">
        <w:rPr>
          <w:rFonts w:ascii="Arial" w:hAnsi="Arial" w:cs="Arial"/>
          <w:bCs/>
          <w:color w:val="000000"/>
          <w:u w:val="single"/>
          <w:lang w:val="en-US"/>
        </w:rPr>
        <w:t>libs</w:t>
      </w:r>
      <w:proofErr w:type="gramEnd"/>
      <w:r w:rsidRPr="00005520">
        <w:rPr>
          <w:rFonts w:ascii="Arial" w:hAnsi="Arial" w:cs="Arial"/>
          <w:bCs/>
          <w:color w:val="000000"/>
          <w:u w:val="single"/>
          <w:lang w:val="en-US"/>
        </w:rPr>
        <w:t>:</w:t>
      </w:r>
      <w:r w:rsidRPr="00005520">
        <w:rPr>
          <w:rFonts w:ascii="Arial" w:hAnsi="Arial" w:cs="Arial"/>
          <w:bCs/>
          <w:color w:val="000000"/>
          <w:lang w:val="en-US"/>
        </w:rPr>
        <w:t xml:space="preserve"> </w:t>
      </w:r>
      <w:r w:rsidR="00005520" w:rsidRPr="00005520">
        <w:rPr>
          <w:rFonts w:ascii="Arial" w:hAnsi="Arial" w:cs="Arial"/>
          <w:bCs/>
          <w:color w:val="000000"/>
          <w:lang w:val="en-US"/>
        </w:rPr>
        <w:t>Directory where you copied. Jar to be loaded by the application</w:t>
      </w:r>
      <w:r w:rsidR="00005520">
        <w:rPr>
          <w:rFonts w:ascii="Arial" w:hAnsi="Arial" w:cs="Arial"/>
          <w:bCs/>
          <w:color w:val="000000"/>
          <w:lang w:val="en-US"/>
        </w:rPr>
        <w:t>.</w:t>
      </w:r>
      <w:ins w:id="72" w:author="aschulze" w:date="2012-06-11T13:46:00Z">
        <w:r w:rsidR="00F20251">
          <w:rPr>
            <w:rFonts w:ascii="Arial" w:hAnsi="Arial" w:cs="Arial"/>
            <w:bCs/>
            <w:color w:val="000000"/>
            <w:lang w:val="en-US"/>
          </w:rPr>
          <w:t xml:space="preserve"> What .jar(s)?  Give example</w:t>
        </w:r>
        <w:r w:rsidR="00EB5272">
          <w:rPr>
            <w:rFonts w:ascii="Arial" w:hAnsi="Arial" w:cs="Arial"/>
            <w:bCs/>
            <w:color w:val="000000"/>
            <w:lang w:val="en-US"/>
          </w:rPr>
          <w:t>(s)</w:t>
        </w:r>
        <w:r w:rsidR="00F20251">
          <w:rPr>
            <w:rFonts w:ascii="Arial" w:hAnsi="Arial" w:cs="Arial"/>
            <w:bCs/>
            <w:color w:val="000000"/>
            <w:lang w:val="en-US"/>
          </w:rPr>
          <w:t>.</w:t>
        </w:r>
      </w:ins>
    </w:p>
    <w:p w:rsidR="000854CE" w:rsidRPr="00005520" w:rsidRDefault="000854CE" w:rsidP="000854CE">
      <w:pPr>
        <w:tabs>
          <w:tab w:val="left" w:pos="0"/>
        </w:tabs>
        <w:spacing w:before="280" w:after="240" w:line="360" w:lineRule="auto"/>
        <w:jc w:val="both"/>
        <w:rPr>
          <w:rFonts w:ascii="Arial" w:hAnsi="Arial" w:cs="Arial"/>
          <w:lang w:val="en-US"/>
        </w:rPr>
      </w:pPr>
      <w:proofErr w:type="gramStart"/>
      <w:r w:rsidRPr="00005520">
        <w:rPr>
          <w:rFonts w:ascii="Arial" w:hAnsi="Arial" w:cs="Arial"/>
          <w:bCs/>
          <w:color w:val="000000"/>
          <w:u w:val="single"/>
          <w:lang w:val="en-US"/>
        </w:rPr>
        <w:t>src</w:t>
      </w:r>
      <w:proofErr w:type="gramEnd"/>
      <w:r w:rsidRPr="00005520">
        <w:rPr>
          <w:rFonts w:ascii="Arial" w:hAnsi="Arial" w:cs="Arial"/>
          <w:bCs/>
          <w:color w:val="000000"/>
          <w:u w:val="single"/>
          <w:lang w:val="en-US"/>
        </w:rPr>
        <w:t>:</w:t>
      </w:r>
      <w:r w:rsidR="00005520" w:rsidRPr="00005520">
        <w:rPr>
          <w:rFonts w:ascii="Arial" w:hAnsi="Arial" w:cs="Arial"/>
          <w:color w:val="000000"/>
          <w:lang w:val="en-US" w:eastAsia="es-PR"/>
        </w:rPr>
        <w:t xml:space="preserve"> This directory stores files with source code (. Java) that are part of the solution</w:t>
      </w:r>
    </w:p>
    <w:p w:rsidR="000854CE" w:rsidRPr="00005520" w:rsidRDefault="000854CE" w:rsidP="000854CE">
      <w:pPr>
        <w:tabs>
          <w:tab w:val="left" w:pos="0"/>
        </w:tabs>
        <w:spacing w:before="280" w:after="240" w:line="360" w:lineRule="auto"/>
        <w:jc w:val="both"/>
        <w:rPr>
          <w:rFonts w:ascii="Arial" w:hAnsi="Arial" w:cs="Arial"/>
          <w:bCs/>
          <w:color w:val="000000"/>
          <w:lang w:val="en-US"/>
        </w:rPr>
      </w:pPr>
      <w:r w:rsidRPr="00005520">
        <w:rPr>
          <w:rFonts w:ascii="Arial" w:hAnsi="Arial" w:cs="Arial"/>
          <w:u w:val="single"/>
          <w:lang w:val="en-US"/>
        </w:rPr>
        <w:lastRenderedPageBreak/>
        <w:t>AndroidManifest.xml</w:t>
      </w:r>
      <w:r w:rsidRPr="00005520">
        <w:rPr>
          <w:rFonts w:ascii="Arial" w:hAnsi="Arial" w:cs="Arial"/>
          <w:lang w:val="en-US"/>
        </w:rPr>
        <w:t xml:space="preserve">: </w:t>
      </w:r>
      <w:r w:rsidR="00005520" w:rsidRPr="00005520">
        <w:rPr>
          <w:rFonts w:ascii="Arial" w:hAnsi="Arial" w:cs="Arial"/>
          <w:lang w:val="en-US"/>
        </w:rPr>
        <w:t xml:space="preserve">Configuration </w:t>
      </w:r>
      <w:proofErr w:type="gramStart"/>
      <w:r w:rsidR="00005520" w:rsidRPr="00005520">
        <w:rPr>
          <w:rFonts w:ascii="Arial" w:hAnsi="Arial" w:cs="Arial"/>
          <w:lang w:val="en-US"/>
        </w:rPr>
        <w:t>file</w:t>
      </w:r>
      <w:proofErr w:type="gramEnd"/>
      <w:ins w:id="73" w:author="aschulze" w:date="2012-06-11T13:46:00Z">
        <w:r w:rsidR="004E309D">
          <w:rPr>
            <w:rFonts w:ascii="Arial" w:hAnsi="Arial" w:cs="Arial"/>
            <w:lang w:val="en-US"/>
          </w:rPr>
          <w:t xml:space="preserve"> of</w:t>
        </w:r>
      </w:ins>
      <w:r w:rsidR="00005520" w:rsidRPr="00005520">
        <w:rPr>
          <w:rFonts w:ascii="Arial" w:hAnsi="Arial" w:cs="Arial"/>
          <w:lang w:val="en-US"/>
        </w:rPr>
        <w:t xml:space="preserve"> the application.</w:t>
      </w:r>
    </w:p>
    <w:p w:rsidR="000854CE" w:rsidRDefault="000854CE" w:rsidP="000854CE">
      <w:pPr>
        <w:tabs>
          <w:tab w:val="left" w:pos="0"/>
        </w:tabs>
        <w:spacing w:before="280" w:after="240" w:line="360" w:lineRule="auto"/>
        <w:jc w:val="both"/>
        <w:rPr>
          <w:rFonts w:ascii="Arial" w:hAnsi="Arial" w:cs="Arial"/>
          <w:lang w:val="en-US"/>
        </w:rPr>
      </w:pPr>
      <w:proofErr w:type="gramStart"/>
      <w:r w:rsidRPr="00005520">
        <w:rPr>
          <w:rFonts w:ascii="Arial" w:hAnsi="Arial" w:cs="Arial"/>
          <w:bCs/>
          <w:color w:val="000000"/>
          <w:u w:val="single"/>
          <w:lang w:val="en-US"/>
        </w:rPr>
        <w:t>gen</w:t>
      </w:r>
      <w:proofErr w:type="gramEnd"/>
      <w:r w:rsidRPr="00005520">
        <w:rPr>
          <w:rFonts w:ascii="Arial" w:hAnsi="Arial" w:cs="Arial"/>
          <w:bCs/>
          <w:color w:val="000000"/>
          <w:u w:val="single"/>
          <w:lang w:val="en-US"/>
        </w:rPr>
        <w:t>, res, proguard.cfg, proyect.properties</w:t>
      </w:r>
      <w:r w:rsidRPr="00005520">
        <w:rPr>
          <w:rFonts w:ascii="Arial" w:hAnsi="Arial" w:cs="Arial"/>
          <w:bCs/>
          <w:color w:val="000000"/>
          <w:lang w:val="en-US"/>
        </w:rPr>
        <w:t xml:space="preserve">: </w:t>
      </w:r>
      <w:r w:rsidR="00005520" w:rsidRPr="00005520">
        <w:rPr>
          <w:rFonts w:ascii="Arial" w:hAnsi="Arial" w:cs="Arial"/>
          <w:lang w:val="en-US"/>
        </w:rPr>
        <w:t>Folders and files are automatically created when you build a NetBeans project.</w:t>
      </w:r>
    </w:p>
    <w:p w:rsidR="00E145AC" w:rsidRPr="000A65F4" w:rsidRDefault="00E145AC" w:rsidP="00E145AC">
      <w:pPr>
        <w:pStyle w:val="Heading1"/>
        <w:rPr>
          <w:rStyle w:val="hps"/>
          <w:lang/>
        </w:rPr>
      </w:pPr>
      <w:r w:rsidRPr="000A65F4">
        <w:rPr>
          <w:rStyle w:val="hps"/>
          <w:lang/>
        </w:rPr>
        <w:t>Libraries</w:t>
      </w:r>
      <w:r w:rsidRPr="000A65F4">
        <w:rPr>
          <w:rStyle w:val="longtext"/>
          <w:lang/>
        </w:rPr>
        <w:t xml:space="preserve"> </w:t>
      </w:r>
      <w:r w:rsidRPr="000A65F4">
        <w:rPr>
          <w:rStyle w:val="hps"/>
          <w:lang/>
        </w:rPr>
        <w:t>and tools used</w:t>
      </w:r>
    </w:p>
    <w:p w:rsidR="00E145AC" w:rsidRPr="00A269C4" w:rsidRDefault="00E145AC" w:rsidP="00E145AC">
      <w:pPr>
        <w:spacing w:before="120" w:line="360" w:lineRule="auto"/>
        <w:ind w:left="15"/>
        <w:jc w:val="both"/>
        <w:rPr>
          <w:rStyle w:val="hps"/>
          <w:rFonts w:ascii="Arial" w:hAnsi="Arial" w:cs="Arial"/>
          <w:b/>
          <w:lang/>
        </w:rPr>
      </w:pPr>
      <w:r w:rsidRPr="00A269C4">
        <w:rPr>
          <w:rStyle w:val="hps"/>
          <w:rFonts w:ascii="Arial" w:hAnsi="Arial" w:cs="Arial"/>
          <w:b/>
          <w:lang/>
        </w:rPr>
        <w:t>On the</w:t>
      </w:r>
      <w:r w:rsidRPr="00A269C4">
        <w:rPr>
          <w:rStyle w:val="longtext"/>
          <w:rFonts w:ascii="Arial" w:hAnsi="Arial" w:cs="Arial"/>
          <w:b/>
          <w:lang/>
        </w:rPr>
        <w:t xml:space="preserve"> </w:t>
      </w:r>
      <w:r w:rsidRPr="00A269C4">
        <w:rPr>
          <w:rStyle w:val="hps"/>
          <w:rFonts w:ascii="Arial" w:hAnsi="Arial" w:cs="Arial"/>
          <w:b/>
          <w:lang/>
        </w:rPr>
        <w:t>client side:</w:t>
      </w:r>
    </w:p>
    <w:p w:rsidR="000A65F4" w:rsidRDefault="000A65F4" w:rsidP="000A65F4">
      <w:pPr>
        <w:spacing w:before="120" w:line="360" w:lineRule="auto"/>
        <w:ind w:left="15"/>
        <w:jc w:val="both"/>
        <w:rPr>
          <w:ins w:id="74" w:author="aschulze" w:date="2012-06-11T13:47:00Z"/>
          <w:rStyle w:val="hps"/>
          <w:rFonts w:ascii="Arial" w:hAnsi="Arial" w:cs="Arial"/>
          <w:lang/>
        </w:rPr>
      </w:pPr>
      <w:r w:rsidRPr="00A269C4">
        <w:rPr>
          <w:rStyle w:val="hps"/>
          <w:rFonts w:ascii="Arial" w:hAnsi="Arial" w:cs="Arial"/>
          <w:lang/>
        </w:rPr>
        <w:t>The libraries</w:t>
      </w:r>
      <w:r w:rsidRPr="00A269C4">
        <w:rPr>
          <w:rStyle w:val="longtext"/>
          <w:rFonts w:ascii="Arial" w:hAnsi="Arial" w:cs="Arial"/>
          <w:lang/>
        </w:rPr>
        <w:t xml:space="preserve"> </w:t>
      </w:r>
      <w:r w:rsidRPr="00A269C4">
        <w:rPr>
          <w:rStyle w:val="hps"/>
          <w:rFonts w:ascii="Arial" w:hAnsi="Arial" w:cs="Arial"/>
          <w:lang/>
        </w:rPr>
        <w:t>and classes</w:t>
      </w:r>
      <w:r w:rsidRPr="00A269C4">
        <w:rPr>
          <w:rStyle w:val="longtext"/>
          <w:rFonts w:ascii="Arial" w:hAnsi="Arial" w:cs="Arial"/>
          <w:lang/>
        </w:rPr>
        <w:t xml:space="preserve"> </w:t>
      </w:r>
      <w:r w:rsidRPr="00A269C4">
        <w:rPr>
          <w:rStyle w:val="hps"/>
          <w:rFonts w:ascii="Arial" w:hAnsi="Arial" w:cs="Arial"/>
          <w:lang/>
        </w:rPr>
        <w:t>for the extension</w:t>
      </w:r>
      <w:r w:rsidRPr="00A269C4">
        <w:rPr>
          <w:rStyle w:val="longtext"/>
          <w:rFonts w:ascii="Arial" w:hAnsi="Arial" w:cs="Arial"/>
          <w:lang/>
        </w:rPr>
        <w:t xml:space="preserve"> </w:t>
      </w:r>
      <w:r>
        <w:rPr>
          <w:rStyle w:val="hps"/>
          <w:rFonts w:ascii="Arial" w:hAnsi="Arial" w:cs="Arial"/>
          <w:lang/>
        </w:rPr>
        <w:t>MapSensors</w:t>
      </w:r>
      <w:r w:rsidRPr="00A269C4">
        <w:rPr>
          <w:rStyle w:val="longtext"/>
          <w:rFonts w:ascii="Arial" w:hAnsi="Arial" w:cs="Arial"/>
          <w:lang/>
        </w:rPr>
        <w:t xml:space="preserve"> </w:t>
      </w:r>
      <w:r w:rsidRPr="00A269C4">
        <w:rPr>
          <w:rStyle w:val="hps"/>
          <w:rFonts w:ascii="Arial" w:hAnsi="Arial" w:cs="Arial"/>
          <w:lang/>
        </w:rPr>
        <w:t>clients</w:t>
      </w:r>
      <w:r w:rsidRPr="00A269C4">
        <w:rPr>
          <w:rStyle w:val="longtext"/>
          <w:rFonts w:ascii="Arial" w:hAnsi="Arial" w:cs="Arial"/>
          <w:lang/>
        </w:rPr>
        <w:t xml:space="preserve"> </w:t>
      </w:r>
      <w:r w:rsidRPr="00A269C4">
        <w:rPr>
          <w:rStyle w:val="hps"/>
          <w:rFonts w:ascii="Arial" w:hAnsi="Arial" w:cs="Arial"/>
          <w:lang/>
        </w:rPr>
        <w:t xml:space="preserve">are available </w:t>
      </w:r>
      <w:r w:rsidR="002E549C">
        <w:rPr>
          <w:rStyle w:val="hps"/>
          <w:rFonts w:ascii="Arial" w:hAnsi="Arial" w:cs="Arial"/>
          <w:lang/>
        </w:rPr>
        <w:t>in Java and</w:t>
      </w:r>
      <w:r w:rsidRPr="00A269C4">
        <w:rPr>
          <w:rStyle w:val="longtext"/>
          <w:rFonts w:ascii="Arial" w:hAnsi="Arial" w:cs="Arial"/>
          <w:lang/>
        </w:rPr>
        <w:t xml:space="preserve"> </w:t>
      </w:r>
      <w:r w:rsidRPr="00A269C4">
        <w:rPr>
          <w:rStyle w:val="hps"/>
          <w:rFonts w:ascii="Arial" w:hAnsi="Arial" w:cs="Arial"/>
          <w:lang/>
        </w:rPr>
        <w:t>JavaScript</w:t>
      </w:r>
      <w:r w:rsidR="002E549C">
        <w:rPr>
          <w:rStyle w:val="hps"/>
          <w:rFonts w:ascii="Arial" w:hAnsi="Arial" w:cs="Arial"/>
          <w:lang/>
        </w:rPr>
        <w:t xml:space="preserve"> files</w:t>
      </w:r>
      <w:r w:rsidRPr="00A269C4">
        <w:rPr>
          <w:rStyle w:val="longtext"/>
          <w:rFonts w:ascii="Arial" w:hAnsi="Arial" w:cs="Arial"/>
          <w:lang/>
        </w:rPr>
        <w:t xml:space="preserve">. </w:t>
      </w:r>
      <w:r w:rsidRPr="00A269C4">
        <w:rPr>
          <w:rStyle w:val="hps"/>
          <w:rFonts w:ascii="Arial" w:hAnsi="Arial" w:cs="Arial"/>
          <w:lang/>
        </w:rPr>
        <w:t>The requirements of</w:t>
      </w:r>
      <w:r w:rsidRPr="00A269C4">
        <w:rPr>
          <w:rStyle w:val="longtext"/>
          <w:rFonts w:ascii="Arial" w:hAnsi="Arial" w:cs="Arial"/>
          <w:lang/>
        </w:rPr>
        <w:t xml:space="preserve"> </w:t>
      </w:r>
      <w:r w:rsidRPr="00A269C4">
        <w:rPr>
          <w:rStyle w:val="hps"/>
          <w:rFonts w:ascii="Arial" w:hAnsi="Arial" w:cs="Arial"/>
          <w:lang/>
        </w:rPr>
        <w:t>external libraries</w:t>
      </w:r>
      <w:r w:rsidRPr="00A269C4">
        <w:rPr>
          <w:rStyle w:val="longtext"/>
          <w:rFonts w:ascii="Arial" w:hAnsi="Arial" w:cs="Arial"/>
          <w:lang/>
        </w:rPr>
        <w:t xml:space="preserve"> </w:t>
      </w:r>
      <w:del w:id="75" w:author="aschulze" w:date="2012-06-11T13:48:00Z">
        <w:r w:rsidRPr="00A269C4" w:rsidDel="00FA5E1F">
          <w:rPr>
            <w:rStyle w:val="hps"/>
            <w:rFonts w:ascii="Arial" w:hAnsi="Arial" w:cs="Arial"/>
            <w:lang/>
          </w:rPr>
          <w:delText>in</w:delText>
        </w:r>
        <w:r w:rsidRPr="00A269C4" w:rsidDel="00FA5E1F">
          <w:rPr>
            <w:rStyle w:val="longtext"/>
            <w:rFonts w:ascii="Arial" w:hAnsi="Arial" w:cs="Arial"/>
            <w:lang/>
          </w:rPr>
          <w:delText xml:space="preserve"> </w:delText>
        </w:r>
      </w:del>
      <w:ins w:id="76" w:author="aschulze" w:date="2012-06-11T13:48:00Z">
        <w:r w:rsidR="00FA5E1F">
          <w:rPr>
            <w:rStyle w:val="hps"/>
            <w:rFonts w:ascii="Arial" w:hAnsi="Arial" w:cs="Arial"/>
            <w:lang/>
          </w:rPr>
          <w:t>at</w:t>
        </w:r>
        <w:r w:rsidR="00FA5E1F" w:rsidRPr="00A269C4">
          <w:rPr>
            <w:rStyle w:val="longtext"/>
            <w:rFonts w:ascii="Arial" w:hAnsi="Arial" w:cs="Arial"/>
            <w:lang/>
          </w:rPr>
          <w:t xml:space="preserve"> </w:t>
        </w:r>
      </w:ins>
      <w:r w:rsidRPr="00A269C4">
        <w:rPr>
          <w:rStyle w:val="hps"/>
          <w:rFonts w:ascii="Arial" w:hAnsi="Arial" w:cs="Arial"/>
          <w:lang/>
        </w:rPr>
        <w:t>the client side</w:t>
      </w:r>
      <w:r w:rsidRPr="00A269C4">
        <w:rPr>
          <w:rStyle w:val="longtext"/>
          <w:rFonts w:ascii="Arial" w:hAnsi="Arial" w:cs="Arial"/>
          <w:lang/>
        </w:rPr>
        <w:t xml:space="preserve"> </w:t>
      </w:r>
      <w:r w:rsidRPr="00A269C4">
        <w:rPr>
          <w:rStyle w:val="hps"/>
          <w:rFonts w:ascii="Arial" w:hAnsi="Arial" w:cs="Arial"/>
          <w:lang/>
        </w:rPr>
        <w:t>are:</w:t>
      </w:r>
    </w:p>
    <w:p w:rsidR="00A211B4" w:rsidRDefault="00A211B4" w:rsidP="000A65F4">
      <w:pPr>
        <w:spacing w:before="120" w:line="360" w:lineRule="auto"/>
        <w:ind w:left="15"/>
        <w:jc w:val="both"/>
        <w:rPr>
          <w:rStyle w:val="hps"/>
          <w:rFonts w:ascii="Arial" w:hAnsi="Arial" w:cs="Arial"/>
          <w:lang/>
        </w:rPr>
      </w:pPr>
      <w:ins w:id="77" w:author="aschulze" w:date="2012-06-11T13:47:00Z">
        <w:r>
          <w:rPr>
            <w:rStyle w:val="hps"/>
            <w:rFonts w:ascii="Arial" w:hAnsi="Arial" w:cs="Arial"/>
            <w:lang/>
          </w:rPr>
          <w:t xml:space="preserve">Give some introductional sentence, what </w:t>
        </w:r>
        <w:proofErr w:type="gramStart"/>
        <w:r>
          <w:rPr>
            <w:rStyle w:val="hps"/>
            <w:rFonts w:ascii="Arial" w:hAnsi="Arial" w:cs="Arial"/>
            <w:lang/>
          </w:rPr>
          <w:t>is</w:t>
        </w:r>
        <w:proofErr w:type="gramEnd"/>
        <w:r>
          <w:rPr>
            <w:rStyle w:val="hps"/>
            <w:rFonts w:ascii="Arial" w:hAnsi="Arial" w:cs="Arial"/>
            <w:lang/>
          </w:rPr>
          <w:t xml:space="preserve"> OpenLayers and PhoneGap about.</w:t>
        </w:r>
      </w:ins>
    </w:p>
    <w:tbl>
      <w:tblPr>
        <w:tblW w:w="0" w:type="auto"/>
        <w:tblInd w:w="55" w:type="dxa"/>
        <w:tblLayout w:type="fixed"/>
        <w:tblCellMar>
          <w:top w:w="55" w:type="dxa"/>
          <w:left w:w="55" w:type="dxa"/>
          <w:bottom w:w="55" w:type="dxa"/>
          <w:right w:w="55" w:type="dxa"/>
        </w:tblCellMar>
        <w:tblLook w:val="0000"/>
      </w:tblPr>
      <w:tblGrid>
        <w:gridCol w:w="4252"/>
        <w:gridCol w:w="4258"/>
      </w:tblGrid>
      <w:tr w:rsidR="00E145AC" w:rsidTr="00AB24BD">
        <w:tc>
          <w:tcPr>
            <w:tcW w:w="4252" w:type="dxa"/>
            <w:tcBorders>
              <w:top w:val="single" w:sz="1" w:space="0" w:color="000000"/>
              <w:left w:val="single" w:sz="1" w:space="0" w:color="000000"/>
              <w:bottom w:val="single" w:sz="1" w:space="0" w:color="000000"/>
            </w:tcBorders>
            <w:shd w:val="clear" w:color="auto" w:fill="auto"/>
          </w:tcPr>
          <w:p w:rsidR="00E145AC" w:rsidRPr="00B801FD" w:rsidRDefault="00E145AC" w:rsidP="00AB24BD">
            <w:pPr>
              <w:pStyle w:val="Contenidodelatabla"/>
              <w:snapToGrid w:val="0"/>
              <w:jc w:val="both"/>
              <w:rPr>
                <w:rFonts w:ascii="Arial" w:hAnsi="Arial" w:cs="Arial"/>
                <w:b/>
                <w:bCs/>
              </w:rPr>
            </w:pPr>
            <w:r w:rsidRPr="00B801FD">
              <w:rPr>
                <w:rStyle w:val="hps"/>
                <w:rFonts w:ascii="Arial" w:hAnsi="Arial" w:cs="Arial"/>
                <w:b/>
                <w:lang/>
              </w:rPr>
              <w:t>Library</w:t>
            </w:r>
          </w:p>
        </w:tc>
        <w:tc>
          <w:tcPr>
            <w:tcW w:w="4258" w:type="dxa"/>
            <w:tcBorders>
              <w:top w:val="single" w:sz="1" w:space="0" w:color="000000"/>
              <w:left w:val="single" w:sz="1" w:space="0" w:color="000000"/>
              <w:bottom w:val="single" w:sz="1" w:space="0" w:color="000000"/>
              <w:right w:val="single" w:sz="1" w:space="0" w:color="000000"/>
            </w:tcBorders>
            <w:shd w:val="clear" w:color="auto" w:fill="auto"/>
          </w:tcPr>
          <w:p w:rsidR="00E145AC" w:rsidRPr="00B801FD" w:rsidRDefault="00E145AC" w:rsidP="00AB24BD">
            <w:pPr>
              <w:pStyle w:val="Contenidodelatabla"/>
              <w:snapToGrid w:val="0"/>
              <w:jc w:val="both"/>
              <w:rPr>
                <w:rFonts w:ascii="Arial" w:hAnsi="Arial" w:cs="Arial"/>
                <w:b/>
                <w:bCs/>
              </w:rPr>
            </w:pPr>
            <w:r w:rsidRPr="00B801FD">
              <w:rPr>
                <w:rStyle w:val="hps"/>
                <w:rFonts w:ascii="Arial" w:hAnsi="Arial" w:cs="Arial"/>
                <w:b/>
                <w:lang/>
              </w:rPr>
              <w:t>Description</w:t>
            </w:r>
          </w:p>
        </w:tc>
      </w:tr>
      <w:tr w:rsidR="00E145AC" w:rsidTr="00AB24BD">
        <w:tc>
          <w:tcPr>
            <w:tcW w:w="4252" w:type="dxa"/>
            <w:tcBorders>
              <w:left w:val="single" w:sz="1" w:space="0" w:color="000000"/>
              <w:bottom w:val="single" w:sz="1" w:space="0" w:color="000000"/>
            </w:tcBorders>
            <w:shd w:val="clear" w:color="auto" w:fill="auto"/>
          </w:tcPr>
          <w:p w:rsidR="00E145AC" w:rsidRDefault="00E145AC" w:rsidP="00AB24BD">
            <w:pPr>
              <w:pStyle w:val="Contenidodelatabla"/>
              <w:snapToGrid w:val="0"/>
              <w:jc w:val="both"/>
              <w:rPr>
                <w:rFonts w:ascii="Arial" w:hAnsi="Arial"/>
              </w:rPr>
            </w:pPr>
            <w:r>
              <w:rPr>
                <w:rFonts w:ascii="Arial" w:hAnsi="Arial"/>
              </w:rPr>
              <w:t>OpenLayers</w:t>
            </w:r>
          </w:p>
        </w:tc>
        <w:tc>
          <w:tcPr>
            <w:tcW w:w="4258" w:type="dxa"/>
            <w:tcBorders>
              <w:left w:val="single" w:sz="1" w:space="0" w:color="000000"/>
              <w:bottom w:val="single" w:sz="1" w:space="0" w:color="000000"/>
              <w:right w:val="single" w:sz="1" w:space="0" w:color="000000"/>
            </w:tcBorders>
            <w:shd w:val="clear" w:color="auto" w:fill="auto"/>
          </w:tcPr>
          <w:p w:rsidR="00E145AC" w:rsidRPr="00E145AC" w:rsidRDefault="00E145AC" w:rsidP="00E145AC">
            <w:pPr>
              <w:pStyle w:val="Contenidodelatabla"/>
              <w:snapToGrid w:val="0"/>
              <w:jc w:val="both"/>
              <w:rPr>
                <w:rFonts w:ascii="Arial" w:hAnsi="Arial" w:cs="Arial"/>
                <w:color w:val="000000"/>
                <w:lang w:val="en-US" w:eastAsia="es-ES" w:bidi="es-ES"/>
              </w:rPr>
            </w:pPr>
            <w:r>
              <w:rPr>
                <w:rFonts w:ascii="Arial" w:hAnsi="Arial" w:cs="Arial"/>
                <w:color w:val="000000"/>
                <w:lang w:val="en-US" w:eastAsia="es-ES" w:bidi="es-ES"/>
              </w:rPr>
              <w:t>Version 2.1.1</w:t>
            </w:r>
          </w:p>
        </w:tc>
      </w:tr>
      <w:tr w:rsidR="00E145AC" w:rsidTr="00AB24BD">
        <w:tc>
          <w:tcPr>
            <w:tcW w:w="4252" w:type="dxa"/>
            <w:tcBorders>
              <w:left w:val="single" w:sz="1" w:space="0" w:color="000000"/>
              <w:bottom w:val="single" w:sz="1" w:space="0" w:color="000000"/>
            </w:tcBorders>
            <w:shd w:val="clear" w:color="auto" w:fill="auto"/>
          </w:tcPr>
          <w:p w:rsidR="00E145AC" w:rsidRDefault="00E145AC" w:rsidP="00AB24BD">
            <w:pPr>
              <w:pStyle w:val="Contenidodelatabla"/>
              <w:snapToGrid w:val="0"/>
              <w:jc w:val="both"/>
              <w:rPr>
                <w:rFonts w:ascii="Arial" w:hAnsi="Arial"/>
              </w:rPr>
            </w:pPr>
            <w:r>
              <w:rPr>
                <w:rFonts w:ascii="Arial" w:hAnsi="Arial"/>
              </w:rPr>
              <w:t>Phonegap</w:t>
            </w:r>
          </w:p>
        </w:tc>
        <w:tc>
          <w:tcPr>
            <w:tcW w:w="4258" w:type="dxa"/>
            <w:tcBorders>
              <w:left w:val="single" w:sz="1" w:space="0" w:color="000000"/>
              <w:bottom w:val="single" w:sz="1" w:space="0" w:color="000000"/>
              <w:right w:val="single" w:sz="1" w:space="0" w:color="000000"/>
            </w:tcBorders>
            <w:shd w:val="clear" w:color="auto" w:fill="auto"/>
          </w:tcPr>
          <w:p w:rsidR="00E145AC" w:rsidRPr="00B801FD" w:rsidRDefault="00E145AC" w:rsidP="00E145AC">
            <w:pPr>
              <w:suppressAutoHyphens w:val="0"/>
              <w:rPr>
                <w:rFonts w:ascii="Arial" w:eastAsia="Calibri" w:hAnsi="Arial" w:cs="Calibri"/>
              </w:rPr>
            </w:pPr>
            <w:r>
              <w:rPr>
                <w:rFonts w:ascii="Arial" w:eastAsia="Calibri" w:hAnsi="Arial" w:cs="Calibri"/>
              </w:rPr>
              <w:t>V</w:t>
            </w:r>
            <w:r w:rsidRPr="00B801FD">
              <w:rPr>
                <w:rFonts w:ascii="Arial" w:eastAsia="Calibri" w:hAnsi="Arial" w:cs="Calibri"/>
              </w:rPr>
              <w:t xml:space="preserve">ersion </w:t>
            </w:r>
            <w:r>
              <w:rPr>
                <w:rFonts w:ascii="Arial" w:eastAsia="Calibri" w:hAnsi="Arial" w:cs="Calibri"/>
              </w:rPr>
              <w:t>1.1.0</w:t>
            </w:r>
          </w:p>
        </w:tc>
      </w:tr>
    </w:tbl>
    <w:p w:rsidR="00E145AC" w:rsidRPr="00E145AC" w:rsidRDefault="004E309D" w:rsidP="000854CE">
      <w:pPr>
        <w:tabs>
          <w:tab w:val="left" w:pos="0"/>
        </w:tabs>
        <w:spacing w:before="280" w:after="240" w:line="360" w:lineRule="auto"/>
        <w:jc w:val="both"/>
        <w:rPr>
          <w:rFonts w:ascii="Arial" w:hAnsi="Arial" w:cs="Arial"/>
          <w:bCs/>
          <w:color w:val="000000"/>
          <w:lang/>
        </w:rPr>
      </w:pPr>
      <w:ins w:id="78" w:author="aschulze" w:date="2012-06-11T13:46:00Z">
        <w:r>
          <w:rPr>
            <w:rFonts w:ascii="Arial" w:hAnsi="Arial" w:cs="Arial"/>
            <w:bCs/>
            <w:color w:val="000000"/>
            <w:lang/>
          </w:rPr>
          <w:t>Give some links where to download, where to get more information.</w:t>
        </w:r>
      </w:ins>
    </w:p>
    <w:p w:rsidR="000854CE" w:rsidRDefault="00005520" w:rsidP="00005520">
      <w:pPr>
        <w:pStyle w:val="Heading1"/>
        <w:rPr>
          <w:lang w:val="es-PR"/>
        </w:rPr>
      </w:pPr>
      <w:r w:rsidRPr="00005520">
        <w:rPr>
          <w:lang w:val="es-PR"/>
        </w:rPr>
        <w:t>Standard code</w:t>
      </w:r>
    </w:p>
    <w:p w:rsidR="000854CE" w:rsidRDefault="00005520" w:rsidP="000854CE">
      <w:pPr>
        <w:pStyle w:val="Standard"/>
        <w:tabs>
          <w:tab w:val="left" w:pos="0"/>
        </w:tabs>
        <w:autoSpaceDE w:val="0"/>
        <w:spacing w:after="113" w:line="360" w:lineRule="auto"/>
        <w:jc w:val="both"/>
        <w:rPr>
          <w:rFonts w:ascii="Arial" w:eastAsia="Arial" w:hAnsi="Arial" w:cs="Arial"/>
          <w:color w:val="000000"/>
          <w:lang w:val="es-PR" w:eastAsia="es-ES" w:bidi="es-ES"/>
        </w:rPr>
      </w:pPr>
      <w:r w:rsidRPr="00005520">
        <w:rPr>
          <w:rFonts w:ascii="Arial" w:eastAsia="Arial" w:hAnsi="Arial" w:cs="Arial"/>
          <w:color w:val="000000"/>
          <w:lang w:val="es-PR" w:eastAsia="es-ES" w:bidi="es-ES"/>
        </w:rPr>
        <w:t>View Template Code Standard</w:t>
      </w:r>
      <w:r w:rsidR="000854CE">
        <w:rPr>
          <w:rFonts w:ascii="Arial" w:eastAsia="Arial" w:hAnsi="Arial" w:cs="Arial"/>
          <w:color w:val="000000"/>
          <w:lang w:val="es-PR" w:eastAsia="es-ES" w:bidi="es-ES"/>
        </w:rPr>
        <w:t>:</w:t>
      </w:r>
    </w:p>
    <w:p w:rsidR="000854CE" w:rsidRDefault="007A740E" w:rsidP="000854CE">
      <w:pPr>
        <w:pStyle w:val="Standard"/>
        <w:tabs>
          <w:tab w:val="left" w:pos="0"/>
        </w:tabs>
        <w:autoSpaceDE w:val="0"/>
        <w:spacing w:after="120" w:line="360" w:lineRule="auto"/>
        <w:jc w:val="both"/>
        <w:rPr>
          <w:ins w:id="79" w:author="aschulze" w:date="2012-06-11T13:48:00Z"/>
        </w:rPr>
      </w:pPr>
      <w:hyperlink r:id="rId12" w:history="1">
        <w:r w:rsidR="000854CE" w:rsidRPr="00EE0C6F">
          <w:rPr>
            <w:rStyle w:val="Hyperlink"/>
            <w:rFonts w:ascii="Arial" w:eastAsia="Arial" w:hAnsi="Arial"/>
          </w:rPr>
          <w:t>http://repo.hab.uci.cu/svn/tesis/JWS/Carlos_Karen_Cespedes/artefactos_arreglados/Plantilla Estandar de codigo.doc</w:t>
        </w:r>
      </w:hyperlink>
    </w:p>
    <w:p w:rsidR="00FA5E1F" w:rsidRDefault="00FA5E1F" w:rsidP="000854CE">
      <w:pPr>
        <w:pStyle w:val="Standard"/>
        <w:tabs>
          <w:tab w:val="left" w:pos="0"/>
        </w:tabs>
        <w:autoSpaceDE w:val="0"/>
        <w:spacing w:after="120" w:line="360" w:lineRule="auto"/>
        <w:jc w:val="both"/>
        <w:rPr>
          <w:rFonts w:ascii="Arial" w:hAnsi="Arial" w:cs="Arial"/>
          <w:color w:val="000000"/>
          <w:lang w:val="es-PR" w:eastAsia="ar-SA"/>
        </w:rPr>
      </w:pPr>
      <w:ins w:id="80" w:author="aschulze" w:date="2012-06-11T13:48:00Z">
        <w:r>
          <w:t>I can</w:t>
        </w:r>
        <w:r>
          <w:t>’</w:t>
        </w:r>
        <w:r>
          <w:t>t access that, can you please submit that to our SVN, if publically available.</w:t>
        </w:r>
      </w:ins>
    </w:p>
    <w:p w:rsidR="000854CE" w:rsidRDefault="00005520" w:rsidP="00005520">
      <w:pPr>
        <w:pStyle w:val="Heading1"/>
      </w:pPr>
      <w:r>
        <w:t xml:space="preserve"> </w:t>
      </w:r>
      <w:r w:rsidRPr="00005520">
        <w:t>Libraries and Tools used</w:t>
      </w:r>
    </w:p>
    <w:p w:rsidR="00005520" w:rsidRPr="00005520" w:rsidRDefault="00005520" w:rsidP="00005520">
      <w:pPr>
        <w:pStyle w:val="Standard"/>
        <w:numPr>
          <w:ilvl w:val="0"/>
          <w:numId w:val="5"/>
        </w:numPr>
        <w:tabs>
          <w:tab w:val="left" w:pos="0"/>
        </w:tabs>
        <w:spacing w:before="280" w:after="240" w:line="360" w:lineRule="auto"/>
        <w:jc w:val="both"/>
        <w:rPr>
          <w:rFonts w:ascii="Arial" w:hAnsi="Arial" w:cs="Arial"/>
          <w:bCs/>
          <w:color w:val="000000"/>
          <w:lang w:val="es-PR"/>
        </w:rPr>
      </w:pPr>
      <w:bookmarkStart w:id="81" w:name="_GoBack"/>
      <w:bookmarkEnd w:id="81"/>
      <w:r w:rsidRPr="00005520">
        <w:rPr>
          <w:rFonts w:ascii="Arial" w:hAnsi="Arial" w:cs="Arial"/>
        </w:rPr>
        <w:t>Framework PhoneGap, MIT License.</w:t>
      </w:r>
    </w:p>
    <w:p w:rsidR="00005520" w:rsidRPr="00005520" w:rsidRDefault="00005520" w:rsidP="00005520">
      <w:pPr>
        <w:pStyle w:val="Standard"/>
        <w:numPr>
          <w:ilvl w:val="0"/>
          <w:numId w:val="5"/>
        </w:numPr>
        <w:tabs>
          <w:tab w:val="left" w:pos="0"/>
        </w:tabs>
        <w:spacing w:before="280" w:after="240" w:line="360" w:lineRule="auto"/>
        <w:jc w:val="both"/>
        <w:rPr>
          <w:rFonts w:ascii="Arial" w:hAnsi="Arial" w:cs="Arial"/>
          <w:bCs/>
          <w:color w:val="000000"/>
          <w:lang w:val="es-PR"/>
        </w:rPr>
      </w:pPr>
      <w:r w:rsidRPr="00005520">
        <w:rPr>
          <w:rFonts w:ascii="Arial" w:hAnsi="Arial" w:cs="Arial"/>
          <w:bCs/>
        </w:rPr>
        <w:t>Framework OpenLayers, the BSD license</w:t>
      </w:r>
    </w:p>
    <w:p w:rsidR="00195161" w:rsidRPr="00195161" w:rsidRDefault="00195161" w:rsidP="00005520">
      <w:pPr>
        <w:pStyle w:val="Standard"/>
        <w:numPr>
          <w:ilvl w:val="0"/>
          <w:numId w:val="5"/>
        </w:numPr>
        <w:tabs>
          <w:tab w:val="left" w:pos="0"/>
        </w:tabs>
        <w:spacing w:before="280" w:after="240" w:line="360" w:lineRule="auto"/>
        <w:jc w:val="both"/>
        <w:rPr>
          <w:rFonts w:ascii="Arial" w:hAnsi="Arial" w:cs="Arial"/>
          <w:bCs/>
          <w:color w:val="000000"/>
          <w:lang w:val="es-PR"/>
        </w:rPr>
      </w:pPr>
      <w:r>
        <w:rPr>
          <w:rFonts w:ascii="Arial" w:hAnsi="Arial" w:cs="Arial"/>
          <w:bCs/>
        </w:rPr>
        <w:t>SDK Android 2.3.3</w:t>
      </w:r>
    </w:p>
    <w:p w:rsidR="00195161" w:rsidRPr="001A47C0" w:rsidRDefault="00086CD7" w:rsidP="000854CE">
      <w:pPr>
        <w:pStyle w:val="Standard"/>
        <w:numPr>
          <w:ilvl w:val="0"/>
          <w:numId w:val="5"/>
        </w:numPr>
        <w:tabs>
          <w:tab w:val="left" w:pos="0"/>
        </w:tabs>
        <w:spacing w:before="280" w:after="240" w:line="360" w:lineRule="auto"/>
        <w:jc w:val="both"/>
        <w:rPr>
          <w:rFonts w:ascii="Arial" w:hAnsi="Arial" w:cs="Arial"/>
          <w:bCs/>
          <w:color w:val="000000"/>
          <w:lang w:val="es-PR"/>
        </w:rPr>
      </w:pPr>
      <w:r>
        <w:rPr>
          <w:rFonts w:ascii="Arial" w:hAnsi="Arial" w:cs="Arial"/>
          <w:bCs/>
        </w:rPr>
        <w:t>Plugin</w:t>
      </w:r>
      <w:r w:rsidR="00195161">
        <w:rPr>
          <w:rFonts w:ascii="Arial" w:hAnsi="Arial" w:cs="Arial"/>
          <w:bCs/>
        </w:rPr>
        <w:t xml:space="preserve"> ADT-12</w:t>
      </w:r>
    </w:p>
    <w:p w:rsidR="000854CE" w:rsidRPr="00E57D8D" w:rsidRDefault="00005520" w:rsidP="00005520">
      <w:pPr>
        <w:pStyle w:val="Heading1"/>
      </w:pPr>
      <w:r w:rsidRPr="00005520">
        <w:lastRenderedPageBreak/>
        <w:t>Hardware requirements</w:t>
      </w:r>
    </w:p>
    <w:p w:rsidR="00005520" w:rsidRDefault="00005520" w:rsidP="00005520">
      <w:pPr>
        <w:keepNext/>
        <w:tabs>
          <w:tab w:val="left" w:pos="0"/>
        </w:tabs>
        <w:spacing w:after="120" w:line="360" w:lineRule="auto"/>
        <w:jc w:val="both"/>
        <w:rPr>
          <w:rFonts w:ascii="Arial" w:hAnsi="Arial" w:cs="Arial"/>
          <w:iCs/>
          <w:lang w:val="en-US"/>
        </w:rPr>
      </w:pPr>
      <w:r w:rsidRPr="00005520">
        <w:rPr>
          <w:rFonts w:ascii="Arial" w:hAnsi="Arial" w:cs="Arial"/>
          <w:iCs/>
          <w:lang w:val="en-US"/>
        </w:rPr>
        <w:t xml:space="preserve">To use the application for location management in mobile web, developed with the </w:t>
      </w:r>
      <w:ins w:id="82" w:author="aschulze" w:date="2012-06-11T13:48:00Z">
        <w:r w:rsidR="00FA5E1F" w:rsidRPr="00005520">
          <w:rPr>
            <w:rFonts w:ascii="Arial" w:hAnsi="Arial" w:cs="Arial"/>
            <w:iCs/>
            <w:lang w:val="en-US"/>
          </w:rPr>
          <w:t xml:space="preserve">jWebSocket </w:t>
        </w:r>
      </w:ins>
      <w:r w:rsidRPr="00005520">
        <w:rPr>
          <w:rFonts w:ascii="Arial" w:hAnsi="Arial" w:cs="Arial"/>
          <w:iCs/>
          <w:lang w:val="en-US"/>
        </w:rPr>
        <w:t xml:space="preserve">framework </w:t>
      </w:r>
      <w:del w:id="83" w:author="aschulze" w:date="2012-06-11T13:48:00Z">
        <w:r w:rsidRPr="00005520" w:rsidDel="00FA5E1F">
          <w:rPr>
            <w:rFonts w:ascii="Arial" w:hAnsi="Arial" w:cs="Arial"/>
            <w:iCs/>
            <w:lang w:val="en-US"/>
          </w:rPr>
          <w:delText xml:space="preserve">jWebSocket </w:delText>
        </w:r>
      </w:del>
      <w:ins w:id="84" w:author="aschulze" w:date="2012-06-11T13:49:00Z">
        <w:r w:rsidR="00FA5E1F">
          <w:rPr>
            <w:rFonts w:ascii="Arial" w:hAnsi="Arial" w:cs="Arial"/>
            <w:iCs/>
            <w:lang w:val="en-US"/>
          </w:rPr>
          <w:t xml:space="preserve">you </w:t>
        </w:r>
      </w:ins>
      <w:r w:rsidRPr="00005520">
        <w:rPr>
          <w:rFonts w:ascii="Arial" w:hAnsi="Arial" w:cs="Arial"/>
          <w:iCs/>
          <w:lang w:val="en-US"/>
        </w:rPr>
        <w:t xml:space="preserve">must have the following features in </w:t>
      </w:r>
      <w:del w:id="85" w:author="aschulze" w:date="2012-06-11T13:49:00Z">
        <w:r w:rsidRPr="00005520" w:rsidDel="00FA5E1F">
          <w:rPr>
            <w:rFonts w:ascii="Arial" w:hAnsi="Arial" w:cs="Arial"/>
            <w:iCs/>
            <w:lang w:val="en-US"/>
          </w:rPr>
          <w:delText xml:space="preserve">the </w:delText>
        </w:r>
      </w:del>
      <w:ins w:id="86" w:author="aschulze" w:date="2012-06-11T13:49:00Z">
        <w:r w:rsidR="00FA5E1F">
          <w:rPr>
            <w:rFonts w:ascii="Arial" w:hAnsi="Arial" w:cs="Arial"/>
            <w:iCs/>
            <w:lang w:val="en-US"/>
          </w:rPr>
          <w:t>your</w:t>
        </w:r>
        <w:r w:rsidR="00FA5E1F" w:rsidRPr="00005520">
          <w:rPr>
            <w:rFonts w:ascii="Arial" w:hAnsi="Arial" w:cs="Arial"/>
            <w:iCs/>
            <w:lang w:val="en-US"/>
          </w:rPr>
          <w:t xml:space="preserve"> </w:t>
        </w:r>
      </w:ins>
      <w:r w:rsidRPr="00005520">
        <w:rPr>
          <w:rFonts w:ascii="Arial" w:hAnsi="Arial" w:cs="Arial"/>
          <w:iCs/>
          <w:lang w:val="en-US"/>
        </w:rPr>
        <w:t>work environment:</w:t>
      </w:r>
    </w:p>
    <w:p w:rsidR="000854CE" w:rsidRPr="00005520" w:rsidRDefault="00005520" w:rsidP="00005520">
      <w:pPr>
        <w:pStyle w:val="ListParagraph"/>
        <w:keepNext/>
        <w:numPr>
          <w:ilvl w:val="0"/>
          <w:numId w:val="13"/>
        </w:numPr>
        <w:tabs>
          <w:tab w:val="left" w:pos="0"/>
        </w:tabs>
        <w:spacing w:after="120" w:line="360" w:lineRule="auto"/>
        <w:jc w:val="both"/>
        <w:rPr>
          <w:rFonts w:ascii="Arial" w:hAnsi="Arial" w:cs="Arial"/>
          <w:color w:val="000000"/>
        </w:rPr>
      </w:pPr>
      <w:r w:rsidRPr="00005520">
        <w:rPr>
          <w:rFonts w:ascii="Arial" w:hAnsi="Arial" w:cs="Arial"/>
          <w:color w:val="000000"/>
        </w:rPr>
        <w:t>Smartphone with operating system Android 2.3.3</w:t>
      </w:r>
      <w:ins w:id="87" w:author="aschulze" w:date="2012-06-11T13:49:00Z">
        <w:r w:rsidR="00FA5E1F">
          <w:rPr>
            <w:rFonts w:ascii="Arial" w:hAnsi="Arial" w:cs="Arial"/>
            <w:color w:val="000000"/>
          </w:rPr>
          <w:t xml:space="preserve"> and </w:t>
        </w:r>
        <w:proofErr w:type="gramStart"/>
        <w:r w:rsidR="00FA5E1F">
          <w:rPr>
            <w:rFonts w:ascii="Arial" w:hAnsi="Arial" w:cs="Arial"/>
            <w:color w:val="000000"/>
          </w:rPr>
          <w:t>higher ?</w:t>
        </w:r>
      </w:ins>
      <w:proofErr w:type="gramEnd"/>
    </w:p>
    <w:p w:rsidR="000854CE" w:rsidRPr="00BD6A1C" w:rsidRDefault="00254717" w:rsidP="00254717">
      <w:pPr>
        <w:pStyle w:val="Heading1"/>
        <w:rPr>
          <w:rFonts w:eastAsia="Calibri"/>
          <w:lang w:eastAsia="en-US"/>
        </w:rPr>
      </w:pPr>
      <w:r w:rsidRPr="00254717">
        <w:rPr>
          <w:rFonts w:eastAsia="Calibri"/>
          <w:lang w:eastAsia="en-US"/>
        </w:rPr>
        <w:t>Network protocol used</w:t>
      </w:r>
    </w:p>
    <w:p w:rsidR="000854CE" w:rsidRPr="00254717" w:rsidRDefault="00254717" w:rsidP="000854CE">
      <w:pPr>
        <w:autoSpaceDE w:val="0"/>
        <w:autoSpaceDN w:val="0"/>
        <w:adjustRightInd w:val="0"/>
        <w:spacing w:after="240" w:line="360" w:lineRule="auto"/>
        <w:jc w:val="both"/>
        <w:rPr>
          <w:rFonts w:ascii="Arial" w:hAnsi="Arial" w:cs="Arial"/>
          <w:color w:val="000000"/>
          <w:lang w:val="en-US"/>
        </w:rPr>
      </w:pPr>
      <w:r w:rsidRPr="00254717">
        <w:rPr>
          <w:rFonts w:ascii="Arial" w:hAnsi="Arial" w:cs="Arial"/>
          <w:lang w:val="en-US"/>
        </w:rPr>
        <w:t>The application of location through the mobile web with the framework developed jWebSocket, used to establish the protocol comunicaciónel WebSocket technology that provides a bidirectional communication channel and full-</w:t>
      </w:r>
      <w:r>
        <w:rPr>
          <w:rFonts w:ascii="Arial" w:hAnsi="Arial" w:cs="Arial"/>
          <w:lang w:val="en-US"/>
        </w:rPr>
        <w:t>duplex over a single TCP socket</w:t>
      </w:r>
      <w:r w:rsidR="000854CE" w:rsidRPr="00254717">
        <w:rPr>
          <w:rFonts w:ascii="Arial" w:hAnsi="Arial" w:cs="Arial"/>
          <w:color w:val="000000"/>
          <w:lang w:val="en-US"/>
        </w:rPr>
        <w:t>.</w:t>
      </w:r>
    </w:p>
    <w:p w:rsidR="000854CE" w:rsidRPr="00254717" w:rsidRDefault="00254717" w:rsidP="00254717">
      <w:pPr>
        <w:pStyle w:val="Heading1"/>
        <w:rPr>
          <w:lang w:val="en-US"/>
        </w:rPr>
      </w:pPr>
      <w:r w:rsidRPr="00254717">
        <w:rPr>
          <w:lang w:val="en-US"/>
        </w:rPr>
        <w:t>Detailed description of the application code</w:t>
      </w:r>
    </w:p>
    <w:p w:rsidR="00254717" w:rsidRPr="00254717" w:rsidRDefault="0070526D" w:rsidP="000854CE">
      <w:pPr>
        <w:pStyle w:val="Subtitle"/>
        <w:spacing w:after="120"/>
        <w:jc w:val="both"/>
        <w:rPr>
          <w:rFonts w:ascii="Arial" w:hAnsi="Arial" w:cs="Arial"/>
          <w:b/>
          <w:color w:val="000000"/>
          <w:lang w:val="en-US"/>
        </w:rPr>
      </w:pPr>
      <w:r w:rsidRPr="00254717">
        <w:rPr>
          <w:rFonts w:ascii="Arial" w:hAnsi="Arial" w:cs="Arial"/>
          <w:b/>
          <w:color w:val="000000"/>
          <w:lang w:val="en-US"/>
        </w:rPr>
        <w:t xml:space="preserve">11.1 </w:t>
      </w:r>
      <w:r w:rsidR="000854CE" w:rsidRPr="00254717">
        <w:rPr>
          <w:rFonts w:ascii="Arial" w:hAnsi="Arial" w:cs="Arial"/>
          <w:b/>
          <w:color w:val="000000"/>
          <w:lang w:val="en-US"/>
        </w:rPr>
        <w:t>Serv</w:t>
      </w:r>
      <w:r w:rsidR="00254717" w:rsidRPr="00254717">
        <w:rPr>
          <w:rFonts w:ascii="Arial" w:hAnsi="Arial" w:cs="Arial"/>
          <w:b/>
          <w:color w:val="000000"/>
          <w:lang w:val="en-US"/>
        </w:rPr>
        <w:t>er</w:t>
      </w:r>
      <w:r w:rsidR="000854CE" w:rsidRPr="00254717">
        <w:rPr>
          <w:rFonts w:ascii="Arial" w:hAnsi="Arial" w:cs="Arial"/>
          <w:b/>
          <w:color w:val="000000"/>
          <w:lang w:val="en-US"/>
        </w:rPr>
        <w:t>:</w:t>
      </w:r>
    </w:p>
    <w:p w:rsidR="000854CE" w:rsidRPr="00254717" w:rsidRDefault="000854CE" w:rsidP="000854CE">
      <w:pPr>
        <w:pStyle w:val="Subtitle"/>
        <w:spacing w:after="120"/>
        <w:jc w:val="both"/>
        <w:rPr>
          <w:rFonts w:ascii="Arial" w:hAnsi="Arial" w:cs="Arial"/>
          <w:color w:val="000000"/>
          <w:lang w:val="en-US"/>
        </w:rPr>
      </w:pPr>
      <w:r w:rsidRPr="00254717">
        <w:rPr>
          <w:rFonts w:ascii="Arial" w:hAnsi="Arial" w:cs="Arial"/>
          <w:b/>
          <w:color w:val="000000"/>
          <w:lang w:val="en-US"/>
        </w:rPr>
        <w:t xml:space="preserve"> </w:t>
      </w:r>
      <w:r w:rsidR="00254717" w:rsidRPr="00254717">
        <w:rPr>
          <w:rFonts w:ascii="Arial" w:hAnsi="Arial" w:cs="Arial"/>
          <w:color w:val="000000"/>
          <w:lang w:val="en-US"/>
        </w:rPr>
        <w:t>The basic methods in the plugin on the server are:</w:t>
      </w:r>
    </w:p>
    <w:p w:rsidR="00254717" w:rsidRDefault="000854CE" w:rsidP="000854CE">
      <w:pPr>
        <w:tabs>
          <w:tab w:val="left" w:pos="0"/>
        </w:tabs>
        <w:spacing w:before="280" w:after="240" w:line="360" w:lineRule="auto"/>
        <w:jc w:val="both"/>
        <w:rPr>
          <w:ins w:id="88" w:author="aschulze" w:date="2012-06-11T13:49:00Z"/>
          <w:rFonts w:ascii="Arial" w:hAnsi="Arial" w:cs="Arial"/>
          <w:color w:val="000000"/>
          <w:lang w:val="en-US"/>
        </w:rPr>
      </w:pPr>
      <w:r w:rsidRPr="00254717">
        <w:rPr>
          <w:rFonts w:ascii="Arial" w:hAnsi="Arial" w:cs="Arial"/>
          <w:color w:val="000000"/>
          <w:u w:val="single"/>
          <w:lang w:val="en-US"/>
        </w:rPr>
        <w:t>ProcessToken:</w:t>
      </w:r>
      <w:r w:rsidRPr="00254717">
        <w:rPr>
          <w:rFonts w:ascii="Arial" w:hAnsi="Arial" w:cs="Arial"/>
          <w:color w:val="000000"/>
          <w:lang w:val="en-US"/>
        </w:rPr>
        <w:t xml:space="preserve"> </w:t>
      </w:r>
      <w:r w:rsidR="00254717" w:rsidRPr="00254717">
        <w:rPr>
          <w:rFonts w:ascii="Arial" w:hAnsi="Arial" w:cs="Arial"/>
          <w:color w:val="000000"/>
          <w:lang w:val="en-US"/>
        </w:rPr>
        <w:t>Receive incoming requests from any client WebSocket</w:t>
      </w:r>
    </w:p>
    <w:p w:rsidR="00A8082A" w:rsidRPr="00254717" w:rsidRDefault="00A8082A" w:rsidP="000854CE">
      <w:pPr>
        <w:tabs>
          <w:tab w:val="left" w:pos="0"/>
        </w:tabs>
        <w:spacing w:before="280" w:after="240" w:line="360" w:lineRule="auto"/>
        <w:jc w:val="both"/>
        <w:rPr>
          <w:rFonts w:ascii="Arial" w:hAnsi="Arial" w:cs="Arial"/>
          <w:color w:val="000000"/>
          <w:lang w:val="en-US"/>
        </w:rPr>
      </w:pPr>
      <w:ins w:id="89" w:author="aschulze" w:date="2012-06-11T13:49:00Z">
        <w:r>
          <w:rPr>
            <w:rFonts w:ascii="Arial" w:hAnsi="Arial" w:cs="Arial"/>
            <w:noProof/>
            <w:color w:val="000000"/>
            <w:lang w:val="de-DE" w:eastAsia="de-DE"/>
          </w:rPr>
          <w:drawing>
            <wp:inline distT="0" distB="0" distL="0" distR="0">
              <wp:extent cx="5612130" cy="1694180"/>
              <wp:effectExtent l="19050" t="0" r="7620" b="0"/>
              <wp:docPr id="3" name="processToken.png" descr="C:\svn\jWebSocketDev\thesis\Carlos_Karen_Cespedes\Documentation\img\Developer\pro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Token.png"/>
                      <pic:cNvPicPr/>
                    </pic:nvPicPr>
                    <pic:blipFill>
                      <a:blip r:link="rId13" cstate="print"/>
                      <a:stretch>
                        <a:fillRect/>
                      </a:stretch>
                    </pic:blipFill>
                    <pic:spPr>
                      <a:xfrm>
                        <a:off x="0" y="0"/>
                        <a:ext cx="5612130" cy="1694180"/>
                      </a:xfrm>
                      <a:prstGeom prst="rect">
                        <a:avLst/>
                      </a:prstGeom>
                    </pic:spPr>
                  </pic:pic>
                </a:graphicData>
              </a:graphic>
            </wp:inline>
          </w:drawing>
        </w:r>
      </w:ins>
    </w:p>
    <w:p w:rsidR="000854CE" w:rsidRPr="00862D5F" w:rsidDel="00A8082A" w:rsidRDefault="007A740E" w:rsidP="000854CE">
      <w:pPr>
        <w:tabs>
          <w:tab w:val="left" w:pos="0"/>
        </w:tabs>
        <w:spacing w:before="280" w:after="240" w:line="360" w:lineRule="auto"/>
        <w:jc w:val="both"/>
        <w:rPr>
          <w:del w:id="90" w:author="aschulze" w:date="2012-06-11T13:49:00Z"/>
          <w:rFonts w:ascii="Arial" w:hAnsi="Arial" w:cs="Arial"/>
          <w:color w:val="000000"/>
          <w:lang w:val="en-US"/>
        </w:rPr>
      </w:pPr>
      <w:del w:id="91" w:author="aschulze" w:date="2012-06-11T13:49:00Z">
        <w:r w:rsidDel="00A8082A">
          <w:fldChar w:fldCharType="begin"/>
        </w:r>
        <w:r w:rsidDel="00A8082A">
          <w:delInstrText>HYPERLINK "file:///C:\\repo_org\\Carlos_Karen_Cespedes\\Documentation\\img\\Developer\\processToken.png"</w:delInstrText>
        </w:r>
        <w:r w:rsidDel="00A8082A">
          <w:fldChar w:fldCharType="separate"/>
        </w:r>
        <w:r w:rsidR="00862D5F" w:rsidRPr="00862D5F" w:rsidDel="00A8082A">
          <w:rPr>
            <w:rStyle w:val="Hyperlink"/>
            <w:rFonts w:ascii="Arial" w:hAnsi="Arial" w:cs="Arial"/>
            <w:lang w:val="en-US"/>
          </w:rPr>
          <w:delText>img\Developer\processToken.png</w:delText>
        </w:r>
        <w:r w:rsidDel="00A8082A">
          <w:fldChar w:fldCharType="end"/>
        </w:r>
      </w:del>
    </w:p>
    <w:p w:rsidR="00AF5991" w:rsidRDefault="000854CE" w:rsidP="000854CE">
      <w:pPr>
        <w:tabs>
          <w:tab w:val="left" w:pos="0"/>
        </w:tabs>
        <w:spacing w:before="280" w:after="240" w:line="360" w:lineRule="auto"/>
        <w:jc w:val="both"/>
        <w:rPr>
          <w:ins w:id="92" w:author="aschulze" w:date="2012-06-11T13:50:00Z"/>
          <w:rFonts w:ascii="Arial" w:hAnsi="Arial" w:cs="Arial"/>
          <w:color w:val="000000"/>
          <w:lang w:val="en-US"/>
        </w:rPr>
      </w:pPr>
      <w:proofErr w:type="gramStart"/>
      <w:r w:rsidRPr="00AF5991">
        <w:rPr>
          <w:rFonts w:ascii="Arial" w:hAnsi="Arial" w:cs="Arial"/>
          <w:color w:val="000000"/>
          <w:u w:val="single"/>
          <w:lang w:val="en-US"/>
        </w:rPr>
        <w:t>getURLData</w:t>
      </w:r>
      <w:proofErr w:type="gramEnd"/>
      <w:r w:rsidRPr="00AF5991">
        <w:rPr>
          <w:rFonts w:ascii="Arial" w:hAnsi="Arial" w:cs="Arial"/>
          <w:color w:val="000000"/>
          <w:lang w:val="en-US"/>
        </w:rPr>
        <w:t xml:space="preserve">: </w:t>
      </w:r>
      <w:r w:rsidR="00AF5991" w:rsidRPr="00AF5991">
        <w:rPr>
          <w:rFonts w:ascii="Arial" w:hAnsi="Arial" w:cs="Arial"/>
          <w:color w:val="000000"/>
          <w:lang w:val="en-US"/>
        </w:rPr>
        <w:t>Get the url of an image, performs the request and returns it converted to a String.</w:t>
      </w:r>
    </w:p>
    <w:p w:rsidR="00A8082A" w:rsidRDefault="00A8082A" w:rsidP="000854CE">
      <w:pPr>
        <w:tabs>
          <w:tab w:val="left" w:pos="0"/>
        </w:tabs>
        <w:spacing w:before="280" w:after="240" w:line="360" w:lineRule="auto"/>
        <w:jc w:val="both"/>
        <w:rPr>
          <w:rFonts w:ascii="Arial" w:hAnsi="Arial" w:cs="Arial"/>
          <w:color w:val="000000"/>
          <w:lang w:val="en-US"/>
        </w:rPr>
      </w:pPr>
      <w:ins w:id="93" w:author="aschulze" w:date="2012-06-11T13:50:00Z">
        <w:r>
          <w:rPr>
            <w:rFonts w:ascii="Arial" w:hAnsi="Arial" w:cs="Arial"/>
            <w:noProof/>
            <w:color w:val="000000"/>
            <w:lang w:val="de-DE" w:eastAsia="de-DE"/>
          </w:rPr>
          <w:lastRenderedPageBreak/>
          <w:drawing>
            <wp:inline distT="0" distB="0" distL="0" distR="0">
              <wp:extent cx="5612130" cy="2047240"/>
              <wp:effectExtent l="19050" t="0" r="7620" b="0"/>
              <wp:docPr id="4" name="getURLData.bmp" descr="C:\svn\jWebSocketDev\thesis\Carlos_Karen_Cespedes\Documentation\img\Developer\getURL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URLData.bmp"/>
                      <pic:cNvPicPr/>
                    </pic:nvPicPr>
                    <pic:blipFill>
                      <a:blip r:link="rId14" cstate="print"/>
                      <a:stretch>
                        <a:fillRect/>
                      </a:stretch>
                    </pic:blipFill>
                    <pic:spPr>
                      <a:xfrm>
                        <a:off x="0" y="0"/>
                        <a:ext cx="5612130" cy="2047240"/>
                      </a:xfrm>
                      <a:prstGeom prst="rect">
                        <a:avLst/>
                      </a:prstGeom>
                    </pic:spPr>
                  </pic:pic>
                </a:graphicData>
              </a:graphic>
            </wp:inline>
          </w:drawing>
        </w:r>
      </w:ins>
    </w:p>
    <w:p w:rsidR="000854CE" w:rsidRPr="00AF5991" w:rsidDel="00A8082A" w:rsidRDefault="007A740E" w:rsidP="000854CE">
      <w:pPr>
        <w:tabs>
          <w:tab w:val="left" w:pos="0"/>
        </w:tabs>
        <w:spacing w:before="280" w:after="240" w:line="360" w:lineRule="auto"/>
        <w:jc w:val="both"/>
        <w:rPr>
          <w:del w:id="94" w:author="aschulze" w:date="2012-06-11T13:50:00Z"/>
          <w:rFonts w:ascii="Arial" w:hAnsi="Arial" w:cs="Arial"/>
          <w:color w:val="000000"/>
          <w:lang w:val="en-US"/>
        </w:rPr>
      </w:pPr>
      <w:del w:id="95" w:author="aschulze" w:date="2012-06-11T13:50:00Z">
        <w:r w:rsidDel="00A8082A">
          <w:fldChar w:fldCharType="begin"/>
        </w:r>
        <w:r w:rsidDel="00A8082A">
          <w:delInstrText>HYPERLINK "file:///C:\\repo_org\\Carlos_Karen_Cespedes\\Documentation\\img\\Developer\\getURLData.bmp"</w:delInstrText>
        </w:r>
        <w:r w:rsidDel="00A8082A">
          <w:fldChar w:fldCharType="separate"/>
        </w:r>
        <w:r w:rsidR="00862D5F" w:rsidRPr="00862D5F" w:rsidDel="00A8082A">
          <w:rPr>
            <w:rStyle w:val="Hyperlink"/>
            <w:rFonts w:ascii="Arial" w:hAnsi="Arial" w:cs="Arial"/>
            <w:lang w:val="en-US"/>
          </w:rPr>
          <w:delText>img\Developer\getURLData.bmp</w:delText>
        </w:r>
        <w:r w:rsidDel="00A8082A">
          <w:fldChar w:fldCharType="end"/>
        </w:r>
      </w:del>
    </w:p>
    <w:p w:rsidR="00AF5991" w:rsidRDefault="00AF5991" w:rsidP="000854CE">
      <w:pPr>
        <w:spacing w:after="120"/>
        <w:jc w:val="both"/>
        <w:rPr>
          <w:rFonts w:ascii="Arial" w:hAnsi="Arial" w:cs="Arial"/>
          <w:b/>
          <w:color w:val="000000"/>
          <w:lang w:val="en-US"/>
        </w:rPr>
      </w:pPr>
      <w:r w:rsidRPr="00AF5991">
        <w:rPr>
          <w:rFonts w:ascii="Arial" w:hAnsi="Arial" w:cs="Arial"/>
          <w:b/>
          <w:color w:val="000000"/>
          <w:lang w:val="en-US"/>
        </w:rPr>
        <w:t>Client</w:t>
      </w:r>
      <w:r w:rsidR="000854CE" w:rsidRPr="00AF5991">
        <w:rPr>
          <w:rFonts w:ascii="Arial" w:hAnsi="Arial" w:cs="Arial"/>
          <w:b/>
          <w:color w:val="000000"/>
          <w:lang w:val="en-US"/>
        </w:rPr>
        <w:t>:</w:t>
      </w:r>
    </w:p>
    <w:p w:rsidR="000854CE" w:rsidRPr="00AF5991" w:rsidRDefault="00AF5991" w:rsidP="000854CE">
      <w:pPr>
        <w:spacing w:after="120"/>
        <w:jc w:val="both"/>
        <w:rPr>
          <w:rFonts w:ascii="Arial" w:hAnsi="Arial" w:cs="Arial"/>
          <w:color w:val="000000"/>
          <w:lang w:val="en-US"/>
        </w:rPr>
      </w:pPr>
      <w:r w:rsidRPr="00AF5991">
        <w:rPr>
          <w:rFonts w:ascii="Arial" w:hAnsi="Arial" w:cs="Arial"/>
          <w:color w:val="000000"/>
          <w:lang w:val="en-US"/>
        </w:rPr>
        <w:t>The methods on the client side that describe the most important features are:</w:t>
      </w:r>
    </w:p>
    <w:p w:rsidR="000854CE" w:rsidRDefault="000854CE" w:rsidP="000854CE">
      <w:pPr>
        <w:spacing w:after="120"/>
        <w:jc w:val="both"/>
        <w:rPr>
          <w:ins w:id="96" w:author="aschulze" w:date="2012-06-11T14:12:00Z"/>
          <w:rFonts w:ascii="Arial" w:hAnsi="Arial" w:cs="Arial"/>
          <w:color w:val="000000"/>
          <w:lang w:val="en-US"/>
        </w:rPr>
      </w:pPr>
      <w:proofErr w:type="gramStart"/>
      <w:r w:rsidRPr="00AF5991">
        <w:rPr>
          <w:rFonts w:ascii="Arial" w:hAnsi="Arial" w:cs="Arial"/>
          <w:color w:val="000000"/>
          <w:lang w:val="en-US"/>
        </w:rPr>
        <w:t>openWebSocket</w:t>
      </w:r>
      <w:proofErr w:type="gramEnd"/>
      <w:r w:rsidRPr="00AF5991">
        <w:rPr>
          <w:rFonts w:ascii="Arial" w:hAnsi="Arial" w:cs="Arial"/>
          <w:color w:val="000000"/>
          <w:lang w:val="en-US"/>
        </w:rPr>
        <w:t xml:space="preserve">: </w:t>
      </w:r>
      <w:r w:rsidR="00AF5991" w:rsidRPr="00AF5991">
        <w:rPr>
          <w:rFonts w:ascii="Arial" w:hAnsi="Arial" w:cs="Arial"/>
          <w:color w:val="000000"/>
          <w:lang w:val="en-US"/>
        </w:rPr>
        <w:t>Set the connection to the server</w:t>
      </w:r>
      <w:r w:rsidRPr="00AF5991">
        <w:rPr>
          <w:rFonts w:ascii="Arial" w:hAnsi="Arial" w:cs="Arial"/>
          <w:color w:val="000000"/>
          <w:lang w:val="en-US"/>
        </w:rPr>
        <w:t>.</w:t>
      </w:r>
    </w:p>
    <w:p w:rsidR="00BE7A31" w:rsidRPr="00AF5991" w:rsidRDefault="00BE7A31" w:rsidP="000854CE">
      <w:pPr>
        <w:spacing w:after="120"/>
        <w:jc w:val="both"/>
        <w:rPr>
          <w:rFonts w:ascii="Arial" w:hAnsi="Arial" w:cs="Arial"/>
          <w:color w:val="000000"/>
          <w:lang w:val="en-US"/>
        </w:rPr>
      </w:pPr>
      <w:ins w:id="97" w:author="aschulze" w:date="2012-06-11T14:12:00Z">
        <w:r>
          <w:rPr>
            <w:rFonts w:ascii="Arial" w:hAnsi="Arial" w:cs="Arial"/>
            <w:noProof/>
            <w:color w:val="000000"/>
            <w:lang w:val="de-DE" w:eastAsia="de-DE"/>
          </w:rPr>
          <w:drawing>
            <wp:inline distT="0" distB="0" distL="0" distR="0">
              <wp:extent cx="5612130" cy="2359025"/>
              <wp:effectExtent l="19050" t="0" r="7620" b="0"/>
              <wp:docPr id="5" name="openWebsocket.png" descr="C:\svn\jWebSocketDev\thesis\Carlos_Karen_Cespedes\Documentation\img\Developer\openWeb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Websocket.png"/>
                      <pic:cNvPicPr/>
                    </pic:nvPicPr>
                    <pic:blipFill>
                      <a:blip r:link="rId15" cstate="print"/>
                      <a:stretch>
                        <a:fillRect/>
                      </a:stretch>
                    </pic:blipFill>
                    <pic:spPr>
                      <a:xfrm>
                        <a:off x="0" y="0"/>
                        <a:ext cx="5612130" cy="2359025"/>
                      </a:xfrm>
                      <a:prstGeom prst="rect">
                        <a:avLst/>
                      </a:prstGeom>
                    </pic:spPr>
                  </pic:pic>
                </a:graphicData>
              </a:graphic>
            </wp:inline>
          </w:drawing>
        </w:r>
      </w:ins>
    </w:p>
    <w:p w:rsidR="000854CE" w:rsidRPr="00830582" w:rsidDel="00BE7A31" w:rsidRDefault="007A740E" w:rsidP="000854CE">
      <w:pPr>
        <w:tabs>
          <w:tab w:val="left" w:pos="0"/>
        </w:tabs>
        <w:spacing w:before="280" w:after="240" w:line="360" w:lineRule="auto"/>
        <w:jc w:val="both"/>
        <w:rPr>
          <w:del w:id="98" w:author="aschulze" w:date="2012-06-11T14:12:00Z"/>
          <w:rFonts w:ascii="Arial" w:hAnsi="Arial" w:cs="Arial"/>
          <w:color w:val="000000"/>
          <w:lang w:val="en-US"/>
        </w:rPr>
      </w:pPr>
      <w:del w:id="99" w:author="aschulze" w:date="2012-06-11T14:12:00Z">
        <w:r w:rsidDel="00BE7A31">
          <w:fldChar w:fldCharType="begin"/>
        </w:r>
        <w:r w:rsidDel="00BE7A31">
          <w:delInstrText>HYPERLINK "file:///C:\\repo_org\\Carlos_Karen_Cespedes\\Documentation\\img\\Developer\\openWebsocket.png"</w:delInstrText>
        </w:r>
        <w:r w:rsidDel="00BE7A31">
          <w:fldChar w:fldCharType="separate"/>
        </w:r>
        <w:r w:rsidR="00830582" w:rsidRPr="00830582" w:rsidDel="00BE7A31">
          <w:rPr>
            <w:rStyle w:val="Hyperlink"/>
            <w:rFonts w:ascii="Arial" w:hAnsi="Arial" w:cs="Arial"/>
            <w:lang w:val="en-US"/>
          </w:rPr>
          <w:delText>img\Developer\openWebsocket.png</w:delText>
        </w:r>
        <w:r w:rsidDel="00BE7A31">
          <w:fldChar w:fldCharType="end"/>
        </w:r>
      </w:del>
    </w:p>
    <w:p w:rsidR="000854CE" w:rsidRDefault="000854CE" w:rsidP="000854CE">
      <w:pPr>
        <w:tabs>
          <w:tab w:val="left" w:pos="0"/>
        </w:tabs>
        <w:spacing w:before="280" w:after="240" w:line="360" w:lineRule="auto"/>
        <w:jc w:val="both"/>
        <w:rPr>
          <w:ins w:id="100" w:author="aschulze" w:date="2012-06-11T14:13:00Z"/>
          <w:rFonts w:ascii="Arial" w:hAnsi="Arial" w:cs="Arial"/>
          <w:color w:val="000000"/>
          <w:lang w:val="en-US"/>
        </w:rPr>
      </w:pPr>
      <w:proofErr w:type="gramStart"/>
      <w:r w:rsidRPr="00AF5991">
        <w:rPr>
          <w:rFonts w:ascii="Arial" w:hAnsi="Arial" w:cs="Arial"/>
          <w:color w:val="000000"/>
          <w:u w:val="single"/>
          <w:lang w:val="en-US"/>
        </w:rPr>
        <w:t>map</w:t>
      </w:r>
      <w:proofErr w:type="gramEnd"/>
      <w:r w:rsidRPr="00AF5991">
        <w:rPr>
          <w:rFonts w:ascii="Arial" w:hAnsi="Arial" w:cs="Arial"/>
          <w:color w:val="000000"/>
          <w:lang w:val="en-US"/>
        </w:rPr>
        <w:t xml:space="preserve">: </w:t>
      </w:r>
      <w:r w:rsidR="00AF5991" w:rsidRPr="00AF5991">
        <w:rPr>
          <w:rFonts w:ascii="Arial" w:hAnsi="Arial" w:cs="Arial"/>
          <w:color w:val="000000"/>
          <w:lang w:val="en-US"/>
        </w:rPr>
        <w:t>Allows load map for proper display</w:t>
      </w:r>
      <w:r w:rsidRPr="00AF5991">
        <w:rPr>
          <w:rFonts w:ascii="Arial" w:hAnsi="Arial" w:cs="Arial"/>
          <w:color w:val="000000"/>
          <w:lang w:val="en-US"/>
        </w:rPr>
        <w:t>.</w:t>
      </w:r>
      <w:ins w:id="101" w:author="aschulze" w:date="2012-06-11T14:12:00Z">
        <w:r w:rsidR="00BE7A31">
          <w:rPr>
            <w:rFonts w:ascii="Arial" w:hAnsi="Arial" w:cs="Arial"/>
            <w:color w:val="000000"/>
            <w:lang w:val="en-US"/>
          </w:rPr>
          <w:t xml:space="preserve"> A bit more details here</w:t>
        </w:r>
      </w:ins>
      <w:ins w:id="102" w:author="aschulze" w:date="2012-06-11T14:13:00Z">
        <w:r w:rsidR="00BE7A31">
          <w:rPr>
            <w:rFonts w:ascii="Arial" w:hAnsi="Arial" w:cs="Arial"/>
            <w:color w:val="000000"/>
            <w:lang w:val="en-US"/>
          </w:rPr>
          <w:t xml:space="preserve"> </w:t>
        </w:r>
      </w:ins>
      <w:ins w:id="103" w:author="aschulze" w:date="2012-06-11T14:12:00Z">
        <w:r w:rsidR="00BE7A31">
          <w:rPr>
            <w:rFonts w:ascii="Arial" w:hAnsi="Arial" w:cs="Arial"/>
            <w:color w:val="000000"/>
            <w:lang w:val="en-US"/>
          </w:rPr>
          <w:t>please</w:t>
        </w:r>
      </w:ins>
      <w:ins w:id="104" w:author="aschulze" w:date="2012-06-11T14:13:00Z">
        <w:r w:rsidR="00BE7A31">
          <w:rPr>
            <w:rFonts w:ascii="Arial" w:hAnsi="Arial" w:cs="Arial"/>
            <w:color w:val="000000"/>
            <w:lang w:val="en-US"/>
          </w:rPr>
          <w:t>.</w:t>
        </w:r>
      </w:ins>
    </w:p>
    <w:p w:rsidR="00177DC3" w:rsidRPr="00AF5991" w:rsidRDefault="00177DC3" w:rsidP="000854CE">
      <w:pPr>
        <w:tabs>
          <w:tab w:val="left" w:pos="0"/>
        </w:tabs>
        <w:spacing w:before="280" w:after="240" w:line="360" w:lineRule="auto"/>
        <w:jc w:val="both"/>
        <w:rPr>
          <w:rFonts w:ascii="Arial" w:hAnsi="Arial" w:cs="Arial"/>
          <w:color w:val="000000"/>
          <w:lang w:val="en-US"/>
        </w:rPr>
      </w:pPr>
      <w:ins w:id="105" w:author="aschulze" w:date="2012-06-11T14:13:00Z">
        <w:r>
          <w:rPr>
            <w:rFonts w:ascii="Arial" w:hAnsi="Arial" w:cs="Arial"/>
            <w:noProof/>
            <w:color w:val="000000"/>
            <w:lang w:val="de-DE" w:eastAsia="de-DE"/>
          </w:rPr>
          <w:lastRenderedPageBreak/>
          <w:drawing>
            <wp:inline distT="0" distB="0" distL="0" distR="0">
              <wp:extent cx="4601845" cy="8258810"/>
              <wp:effectExtent l="19050" t="0" r="8255" b="0"/>
              <wp:docPr id="6" name="map.png" descr="C:\svn\jWebSocketDev\thesis\Carlos_Karen_Cespedes\Documentation\img\Develop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link="rId16" cstate="print"/>
                      <a:stretch>
                        <a:fillRect/>
                      </a:stretch>
                    </pic:blipFill>
                    <pic:spPr>
                      <a:xfrm>
                        <a:off x="0" y="0"/>
                        <a:ext cx="4601845" cy="8258810"/>
                      </a:xfrm>
                      <a:prstGeom prst="rect">
                        <a:avLst/>
                      </a:prstGeom>
                    </pic:spPr>
                  </pic:pic>
                </a:graphicData>
              </a:graphic>
            </wp:inline>
          </w:drawing>
        </w:r>
      </w:ins>
    </w:p>
    <w:p w:rsidR="000854CE" w:rsidRPr="00AB45D2" w:rsidDel="00177DC3" w:rsidRDefault="007A740E" w:rsidP="000854CE">
      <w:pPr>
        <w:tabs>
          <w:tab w:val="left" w:pos="0"/>
        </w:tabs>
        <w:spacing w:before="280" w:after="240" w:line="360" w:lineRule="auto"/>
        <w:jc w:val="both"/>
        <w:rPr>
          <w:del w:id="106" w:author="aschulze" w:date="2012-06-11T14:13:00Z"/>
          <w:rFonts w:ascii="Arial" w:hAnsi="Arial" w:cs="Arial"/>
          <w:color w:val="000000"/>
          <w:lang w:val="en-US"/>
        </w:rPr>
      </w:pPr>
      <w:del w:id="107" w:author="aschulze" w:date="2012-06-11T14:13:00Z">
        <w:r w:rsidDel="00177DC3">
          <w:lastRenderedPageBreak/>
          <w:fldChar w:fldCharType="begin"/>
        </w:r>
        <w:r w:rsidDel="00177DC3">
          <w:delInstrText>HYPERLINK "file:///C:\\repo_org\\Carlos_Karen_Cespedes\\Documentation\\img\\Developer\\map.png"</w:delInstrText>
        </w:r>
        <w:r w:rsidDel="00177DC3">
          <w:fldChar w:fldCharType="separate"/>
        </w:r>
        <w:r w:rsidR="00AB45D2" w:rsidRPr="00AB45D2" w:rsidDel="00177DC3">
          <w:rPr>
            <w:rStyle w:val="Hyperlink"/>
            <w:rFonts w:ascii="Arial" w:hAnsi="Arial" w:cs="Arial"/>
            <w:lang w:val="en-US"/>
          </w:rPr>
          <w:delText>img\Developer\map.png</w:delText>
        </w:r>
        <w:r w:rsidDel="00177DC3">
          <w:fldChar w:fldCharType="end"/>
        </w:r>
      </w:del>
    </w:p>
    <w:p w:rsidR="000854CE" w:rsidRDefault="000854CE" w:rsidP="000854CE">
      <w:pPr>
        <w:tabs>
          <w:tab w:val="left" w:pos="0"/>
        </w:tabs>
        <w:spacing w:before="280" w:after="240" w:line="360" w:lineRule="auto"/>
        <w:jc w:val="both"/>
        <w:rPr>
          <w:ins w:id="108" w:author="aschulze" w:date="2012-06-11T14:13:00Z"/>
          <w:rFonts w:ascii="Arial" w:hAnsi="Arial" w:cs="Arial"/>
          <w:color w:val="000000"/>
          <w:lang w:val="en-US"/>
        </w:rPr>
      </w:pPr>
      <w:proofErr w:type="gramStart"/>
      <w:r w:rsidRPr="00AF5991">
        <w:rPr>
          <w:rFonts w:ascii="Arial" w:hAnsi="Arial" w:cs="Arial"/>
          <w:color w:val="000000"/>
          <w:u w:val="single"/>
          <w:lang w:val="en-US"/>
        </w:rPr>
        <w:t>moveFeature</w:t>
      </w:r>
      <w:proofErr w:type="gramEnd"/>
      <w:r w:rsidRPr="00AF5991">
        <w:rPr>
          <w:rFonts w:ascii="Arial" w:hAnsi="Arial" w:cs="Arial"/>
          <w:color w:val="000000"/>
          <w:u w:val="single"/>
          <w:lang w:val="en-US"/>
        </w:rPr>
        <w:t xml:space="preserve">: </w:t>
      </w:r>
      <w:r w:rsidR="00AF5991" w:rsidRPr="00AF5991">
        <w:rPr>
          <w:rFonts w:ascii="Arial" w:hAnsi="Arial" w:cs="Arial"/>
          <w:color w:val="000000"/>
          <w:lang w:val="en-US"/>
        </w:rPr>
        <w:t>Moves the given feature in the given map.</w:t>
      </w:r>
    </w:p>
    <w:p w:rsidR="00177DC3" w:rsidRPr="00AF5991" w:rsidRDefault="00177DC3" w:rsidP="000854CE">
      <w:pPr>
        <w:tabs>
          <w:tab w:val="left" w:pos="0"/>
        </w:tabs>
        <w:spacing w:before="280" w:after="240" w:line="360" w:lineRule="auto"/>
        <w:jc w:val="both"/>
        <w:rPr>
          <w:rFonts w:ascii="Arial" w:hAnsi="Arial" w:cs="Arial"/>
          <w:color w:val="000000"/>
          <w:lang w:val="en-US"/>
        </w:rPr>
      </w:pPr>
      <w:ins w:id="109" w:author="aschulze" w:date="2012-06-11T14:13:00Z">
        <w:r>
          <w:rPr>
            <w:rFonts w:ascii="Arial" w:hAnsi="Arial" w:cs="Arial"/>
            <w:noProof/>
            <w:color w:val="000000"/>
            <w:lang w:val="de-DE" w:eastAsia="de-DE"/>
          </w:rPr>
          <w:drawing>
            <wp:inline distT="0" distB="0" distL="0" distR="0">
              <wp:extent cx="5612130" cy="2242820"/>
              <wp:effectExtent l="19050" t="0" r="7620" b="0"/>
              <wp:docPr id="7" name="moveFeature.png" descr="C:\svn\jWebSocketDev\thesis\Carlos_Karen_Cespedes\Documentation\img\Developer\mov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Feature.png"/>
                      <pic:cNvPicPr/>
                    </pic:nvPicPr>
                    <pic:blipFill>
                      <a:blip r:link="rId17" cstate="print"/>
                      <a:stretch>
                        <a:fillRect/>
                      </a:stretch>
                    </pic:blipFill>
                    <pic:spPr>
                      <a:xfrm>
                        <a:off x="0" y="0"/>
                        <a:ext cx="5612130" cy="2242820"/>
                      </a:xfrm>
                      <a:prstGeom prst="rect">
                        <a:avLst/>
                      </a:prstGeom>
                    </pic:spPr>
                  </pic:pic>
                </a:graphicData>
              </a:graphic>
            </wp:inline>
          </w:drawing>
        </w:r>
      </w:ins>
    </w:p>
    <w:p w:rsidR="000854CE" w:rsidRPr="00E037D5" w:rsidDel="00177DC3" w:rsidRDefault="007A740E" w:rsidP="000854CE">
      <w:pPr>
        <w:tabs>
          <w:tab w:val="left" w:pos="0"/>
        </w:tabs>
        <w:spacing w:before="280" w:after="240" w:line="360" w:lineRule="auto"/>
        <w:jc w:val="both"/>
        <w:rPr>
          <w:del w:id="110" w:author="aschulze" w:date="2012-06-11T14:13:00Z"/>
          <w:rFonts w:ascii="Arial" w:hAnsi="Arial" w:cs="Arial"/>
          <w:color w:val="000000"/>
          <w:lang w:val="en-US"/>
        </w:rPr>
      </w:pPr>
      <w:del w:id="111" w:author="aschulze" w:date="2012-06-11T14:13:00Z">
        <w:r w:rsidDel="00177DC3">
          <w:fldChar w:fldCharType="begin"/>
        </w:r>
        <w:r w:rsidDel="00177DC3">
          <w:delInstrText>HYPERLINK "file:///C:\\repo_org\\Carlos_Karen_Cespedes\\Documentation\\img\\Developer\\moveFeature.png"</w:delInstrText>
        </w:r>
        <w:r w:rsidDel="00177DC3">
          <w:fldChar w:fldCharType="separate"/>
        </w:r>
        <w:r w:rsidR="00830582" w:rsidRPr="00E037D5" w:rsidDel="00177DC3">
          <w:rPr>
            <w:rStyle w:val="Hyperlink"/>
            <w:rFonts w:ascii="Arial" w:hAnsi="Arial" w:cs="Arial"/>
            <w:lang w:val="en-US"/>
          </w:rPr>
          <w:delText>img\Developer\moveFeature.png</w:delText>
        </w:r>
        <w:r w:rsidDel="00177DC3">
          <w:fldChar w:fldCharType="end"/>
        </w:r>
      </w:del>
    </w:p>
    <w:p w:rsidR="00830582" w:rsidRDefault="00830582" w:rsidP="000854CE">
      <w:pPr>
        <w:tabs>
          <w:tab w:val="left" w:pos="0"/>
        </w:tabs>
        <w:spacing w:before="280" w:after="240" w:line="360" w:lineRule="auto"/>
        <w:jc w:val="both"/>
        <w:rPr>
          <w:ins w:id="112" w:author="aschulze" w:date="2012-06-11T14:13:00Z"/>
          <w:rFonts w:ascii="Arial" w:hAnsi="Arial" w:cs="Arial"/>
          <w:lang w:val="en-US"/>
        </w:rPr>
      </w:pPr>
      <w:proofErr w:type="gramStart"/>
      <w:r w:rsidRPr="00830582">
        <w:rPr>
          <w:rFonts w:ascii="Arial" w:hAnsi="Arial" w:cs="Arial"/>
          <w:color w:val="000000"/>
          <w:lang w:val="en-US"/>
        </w:rPr>
        <w:t>rotateFeature</w:t>
      </w:r>
      <w:proofErr w:type="gramEnd"/>
      <w:r w:rsidRPr="003A719B">
        <w:rPr>
          <w:rFonts w:ascii="Arial" w:hAnsi="Arial" w:cs="Arial"/>
          <w:color w:val="000000"/>
          <w:lang w:val="en-US"/>
        </w:rPr>
        <w:t>:</w:t>
      </w:r>
      <w:r w:rsidR="00862D5F" w:rsidRPr="003A719B">
        <w:rPr>
          <w:rFonts w:ascii="Arial" w:hAnsi="Arial" w:cs="Arial"/>
          <w:color w:val="000000"/>
          <w:lang w:val="en-US"/>
        </w:rPr>
        <w:t xml:space="preserve"> </w:t>
      </w:r>
      <w:r w:rsidR="003A719B" w:rsidRPr="003A719B">
        <w:rPr>
          <w:rFonts w:ascii="Arial" w:hAnsi="Arial" w:cs="Arial"/>
          <w:lang w:val="en-US"/>
        </w:rPr>
        <w:t>Rotates a given feature</w:t>
      </w:r>
    </w:p>
    <w:p w:rsidR="00177DC3" w:rsidRPr="003A719B" w:rsidRDefault="00177DC3" w:rsidP="000854CE">
      <w:pPr>
        <w:tabs>
          <w:tab w:val="left" w:pos="0"/>
        </w:tabs>
        <w:spacing w:before="280" w:after="240" w:line="360" w:lineRule="auto"/>
        <w:jc w:val="both"/>
        <w:rPr>
          <w:rFonts w:ascii="Arial" w:hAnsi="Arial" w:cs="Arial"/>
          <w:color w:val="000000"/>
          <w:lang w:val="en-US"/>
        </w:rPr>
      </w:pPr>
      <w:ins w:id="113" w:author="aschulze" w:date="2012-06-11T14:13:00Z">
        <w:r>
          <w:rPr>
            <w:rFonts w:ascii="Arial" w:hAnsi="Arial" w:cs="Arial"/>
            <w:noProof/>
            <w:color w:val="000000"/>
            <w:lang w:val="de-DE" w:eastAsia="de-DE"/>
          </w:rPr>
          <w:drawing>
            <wp:inline distT="0" distB="0" distL="0" distR="0">
              <wp:extent cx="5612130" cy="2011045"/>
              <wp:effectExtent l="19050" t="0" r="7620" b="0"/>
              <wp:docPr id="8" name="rotateFeature.png" descr="C:\svn\jWebSocketDev\thesis\Carlos_Karen_Cespedes\Documentation\img\Developer\rotat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Feature.png"/>
                      <pic:cNvPicPr/>
                    </pic:nvPicPr>
                    <pic:blipFill>
                      <a:blip r:link="rId18" cstate="print"/>
                      <a:stretch>
                        <a:fillRect/>
                      </a:stretch>
                    </pic:blipFill>
                    <pic:spPr>
                      <a:xfrm>
                        <a:off x="0" y="0"/>
                        <a:ext cx="5612130" cy="2011045"/>
                      </a:xfrm>
                      <a:prstGeom prst="rect">
                        <a:avLst/>
                      </a:prstGeom>
                    </pic:spPr>
                  </pic:pic>
                </a:graphicData>
              </a:graphic>
            </wp:inline>
          </w:drawing>
        </w:r>
      </w:ins>
    </w:p>
    <w:p w:rsidR="00862D5F" w:rsidRPr="003A719B" w:rsidDel="00177DC3" w:rsidRDefault="007A740E" w:rsidP="00862D5F">
      <w:pPr>
        <w:tabs>
          <w:tab w:val="left" w:pos="0"/>
        </w:tabs>
        <w:spacing w:before="280" w:after="240" w:line="360" w:lineRule="auto"/>
        <w:jc w:val="both"/>
        <w:rPr>
          <w:del w:id="114" w:author="aschulze" w:date="2012-06-11T14:13:00Z"/>
          <w:rFonts w:ascii="Arial" w:hAnsi="Arial" w:cs="Arial"/>
          <w:color w:val="000000"/>
          <w:lang w:val="en-US"/>
        </w:rPr>
      </w:pPr>
      <w:del w:id="115" w:author="aschulze" w:date="2012-06-11T14:13:00Z">
        <w:r w:rsidDel="00177DC3">
          <w:fldChar w:fldCharType="begin"/>
        </w:r>
        <w:r w:rsidDel="00177DC3">
          <w:delInstrText>HYPERLINK "file:///C:\\repo_org\\Carlos_Karen_Cespedes\\Documentation\\img\\Developer\\rotateFeature.png"</w:delInstrText>
        </w:r>
        <w:r w:rsidDel="00177DC3">
          <w:fldChar w:fldCharType="separate"/>
        </w:r>
        <w:r w:rsidR="00830582" w:rsidRPr="003A719B" w:rsidDel="00177DC3">
          <w:rPr>
            <w:rStyle w:val="Hyperlink"/>
            <w:rFonts w:ascii="Arial" w:hAnsi="Arial" w:cs="Arial"/>
            <w:lang w:val="en-US"/>
          </w:rPr>
          <w:delText>img\Developer\rotateFeature.png</w:delText>
        </w:r>
        <w:r w:rsidDel="00177DC3">
          <w:fldChar w:fldCharType="end"/>
        </w:r>
      </w:del>
    </w:p>
    <w:p w:rsidR="00830582" w:rsidRDefault="00862D5F" w:rsidP="00862D5F">
      <w:pPr>
        <w:tabs>
          <w:tab w:val="left" w:pos="0"/>
        </w:tabs>
        <w:spacing w:before="280" w:after="240" w:line="360" w:lineRule="auto"/>
        <w:jc w:val="both"/>
        <w:rPr>
          <w:ins w:id="116" w:author="aschulze" w:date="2012-06-11T14:14:00Z"/>
          <w:rFonts w:ascii="Arial" w:hAnsi="Arial" w:cs="Arial"/>
          <w:lang w:val="en-US"/>
        </w:rPr>
      </w:pPr>
      <w:proofErr w:type="gramStart"/>
      <w:r w:rsidRPr="003A719B">
        <w:rPr>
          <w:rFonts w:ascii="Arial" w:hAnsi="Arial" w:cs="Arial"/>
          <w:lang w:val="en-US"/>
        </w:rPr>
        <w:t>toggleAcceleration</w:t>
      </w:r>
      <w:proofErr w:type="gramEnd"/>
      <w:r w:rsidR="003A719B" w:rsidRPr="003A719B">
        <w:rPr>
          <w:rFonts w:ascii="Arial" w:hAnsi="Arial" w:cs="Arial"/>
          <w:lang w:val="en-US"/>
        </w:rPr>
        <w:t>: Capture the event of acceleration sensor</w:t>
      </w:r>
    </w:p>
    <w:p w:rsidR="00177DC3" w:rsidRPr="003A719B" w:rsidRDefault="00177DC3" w:rsidP="00862D5F">
      <w:pPr>
        <w:tabs>
          <w:tab w:val="left" w:pos="0"/>
        </w:tabs>
        <w:spacing w:before="280" w:after="240" w:line="360" w:lineRule="auto"/>
        <w:jc w:val="both"/>
        <w:rPr>
          <w:rFonts w:ascii="Arial" w:hAnsi="Arial" w:cs="Arial"/>
          <w:lang w:val="en-US"/>
        </w:rPr>
      </w:pPr>
      <w:ins w:id="117" w:author="aschulze" w:date="2012-06-11T14:14:00Z">
        <w:r>
          <w:rPr>
            <w:rFonts w:ascii="Arial" w:hAnsi="Arial" w:cs="Arial"/>
            <w:noProof/>
            <w:lang w:val="de-DE" w:eastAsia="de-DE"/>
          </w:rPr>
          <w:lastRenderedPageBreak/>
          <w:drawing>
            <wp:inline distT="0" distB="0" distL="0" distR="0">
              <wp:extent cx="5612130" cy="1537335"/>
              <wp:effectExtent l="19050" t="0" r="7620" b="0"/>
              <wp:docPr id="9" name="toggleAcceleration.png" descr="C:\svn\jWebSocketDev\thesis\Carlos_Karen_Cespedes\Documentation\img\Developer\toggleAccel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gleAcceleration.png"/>
                      <pic:cNvPicPr/>
                    </pic:nvPicPr>
                    <pic:blipFill>
                      <a:blip r:link="rId19" cstate="print"/>
                      <a:stretch>
                        <a:fillRect/>
                      </a:stretch>
                    </pic:blipFill>
                    <pic:spPr>
                      <a:xfrm>
                        <a:off x="0" y="0"/>
                        <a:ext cx="5612130" cy="1537335"/>
                      </a:xfrm>
                      <a:prstGeom prst="rect">
                        <a:avLst/>
                      </a:prstGeom>
                    </pic:spPr>
                  </pic:pic>
                </a:graphicData>
              </a:graphic>
            </wp:inline>
          </w:drawing>
        </w:r>
      </w:ins>
    </w:p>
    <w:p w:rsidR="00862D5F" w:rsidRPr="003A719B" w:rsidDel="00177DC3" w:rsidRDefault="007A740E" w:rsidP="00862D5F">
      <w:pPr>
        <w:tabs>
          <w:tab w:val="left" w:pos="0"/>
        </w:tabs>
        <w:spacing w:before="280" w:after="240" w:line="360" w:lineRule="auto"/>
        <w:jc w:val="both"/>
        <w:rPr>
          <w:del w:id="118" w:author="aschulze" w:date="2012-06-11T14:14:00Z"/>
          <w:rFonts w:ascii="Arial" w:hAnsi="Arial" w:cs="Arial"/>
          <w:lang w:val="en-US"/>
        </w:rPr>
      </w:pPr>
      <w:del w:id="119" w:author="aschulze" w:date="2012-06-11T14:14:00Z">
        <w:r w:rsidDel="00177DC3">
          <w:fldChar w:fldCharType="begin"/>
        </w:r>
        <w:r w:rsidDel="00177DC3">
          <w:delInstrText>HYPERLINK "file:///C:\\repo_org\\Carlos_Karen_Cespedes\\Documentation\\img\\Developer\\toggleAcceleration.png"</w:delInstrText>
        </w:r>
        <w:r w:rsidDel="00177DC3">
          <w:fldChar w:fldCharType="separate"/>
        </w:r>
        <w:r w:rsidR="00862D5F" w:rsidRPr="003A719B" w:rsidDel="00177DC3">
          <w:rPr>
            <w:rStyle w:val="Hyperlink"/>
            <w:rFonts w:ascii="Arial" w:hAnsi="Arial" w:cs="Arial"/>
            <w:lang w:val="en-US"/>
          </w:rPr>
          <w:delText>img\Developer\toggleAcceleration.png</w:delText>
        </w:r>
        <w:r w:rsidDel="00177DC3">
          <w:fldChar w:fldCharType="end"/>
        </w:r>
      </w:del>
    </w:p>
    <w:p w:rsidR="00862D5F" w:rsidRDefault="00862D5F" w:rsidP="00862D5F">
      <w:pPr>
        <w:tabs>
          <w:tab w:val="left" w:pos="0"/>
        </w:tabs>
        <w:spacing w:before="280" w:after="240" w:line="360" w:lineRule="auto"/>
        <w:jc w:val="both"/>
        <w:rPr>
          <w:ins w:id="120" w:author="aschulze" w:date="2012-06-11T14:19:00Z"/>
          <w:rFonts w:ascii="Arial" w:hAnsi="Arial" w:cs="Arial"/>
          <w:lang w:val="en-US"/>
        </w:rPr>
      </w:pPr>
      <w:proofErr w:type="gramStart"/>
      <w:r w:rsidRPr="003A719B">
        <w:rPr>
          <w:rFonts w:ascii="Arial" w:hAnsi="Arial" w:cs="Arial"/>
          <w:lang w:val="en-US"/>
        </w:rPr>
        <w:t>getLocation</w:t>
      </w:r>
      <w:proofErr w:type="gramEnd"/>
      <w:r w:rsidRPr="003A719B">
        <w:rPr>
          <w:rFonts w:ascii="Arial" w:hAnsi="Arial" w:cs="Arial"/>
          <w:lang w:val="en-US"/>
        </w:rPr>
        <w:t>:</w:t>
      </w:r>
      <w:r w:rsidR="003A719B" w:rsidRPr="003A719B">
        <w:rPr>
          <w:rFonts w:ascii="Arial" w:hAnsi="Arial" w:cs="Arial"/>
          <w:lang w:val="en-US"/>
        </w:rPr>
        <w:t xml:space="preserve"> Subscribes to the events of gps.</w:t>
      </w:r>
    </w:p>
    <w:p w:rsidR="00177DC3" w:rsidRPr="003A719B" w:rsidRDefault="00177DC3" w:rsidP="00862D5F">
      <w:pPr>
        <w:tabs>
          <w:tab w:val="left" w:pos="0"/>
        </w:tabs>
        <w:spacing w:before="280" w:after="240" w:line="360" w:lineRule="auto"/>
        <w:jc w:val="both"/>
        <w:rPr>
          <w:rFonts w:ascii="Arial" w:hAnsi="Arial" w:cs="Arial"/>
          <w:lang w:val="en-US"/>
        </w:rPr>
      </w:pPr>
      <w:ins w:id="121" w:author="aschulze" w:date="2012-06-11T14:19:00Z">
        <w:r>
          <w:rPr>
            <w:rFonts w:ascii="Arial" w:hAnsi="Arial" w:cs="Arial"/>
            <w:noProof/>
            <w:lang w:val="de-DE" w:eastAsia="de-DE"/>
          </w:rPr>
          <w:drawing>
            <wp:inline distT="0" distB="0" distL="0" distR="0">
              <wp:extent cx="5612130" cy="1262380"/>
              <wp:effectExtent l="19050" t="0" r="7620" b="0"/>
              <wp:docPr id="10" name="getLocation.png" descr="C:\svn\jWebSocketDev\thesis\Carlos_Karen_Cespedes\Documentation\img\Developer\get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Location.png"/>
                      <pic:cNvPicPr/>
                    </pic:nvPicPr>
                    <pic:blipFill>
                      <a:blip r:link="rId20" cstate="print"/>
                      <a:stretch>
                        <a:fillRect/>
                      </a:stretch>
                    </pic:blipFill>
                    <pic:spPr>
                      <a:xfrm>
                        <a:off x="0" y="0"/>
                        <a:ext cx="5612130" cy="1262380"/>
                      </a:xfrm>
                      <a:prstGeom prst="rect">
                        <a:avLst/>
                      </a:prstGeom>
                    </pic:spPr>
                  </pic:pic>
                </a:graphicData>
              </a:graphic>
            </wp:inline>
          </w:drawing>
        </w:r>
      </w:ins>
    </w:p>
    <w:p w:rsidR="00862D5F" w:rsidRDefault="007A740E" w:rsidP="00862D5F">
      <w:pPr>
        <w:tabs>
          <w:tab w:val="left" w:pos="0"/>
        </w:tabs>
        <w:spacing w:before="280" w:after="240" w:line="360" w:lineRule="auto"/>
        <w:jc w:val="both"/>
        <w:rPr>
          <w:rFonts w:ascii="Arial" w:hAnsi="Arial" w:cs="Arial"/>
          <w:lang w:val="en-US"/>
        </w:rPr>
      </w:pPr>
      <w:del w:id="122" w:author="aschulze" w:date="2012-06-11T14:19:00Z">
        <w:r w:rsidDel="00177DC3">
          <w:fldChar w:fldCharType="begin"/>
        </w:r>
        <w:r w:rsidDel="00177DC3">
          <w:delInstrText>HYPERLINK "file:///C:\\repo_org\\Carlos_Karen_Cespedes\\Documentation\\img\\Developer\\getLocation.png"</w:delInstrText>
        </w:r>
        <w:r w:rsidDel="00177DC3">
          <w:fldChar w:fldCharType="separate"/>
        </w:r>
        <w:r w:rsidR="00862D5F" w:rsidRPr="00862D5F" w:rsidDel="00177DC3">
          <w:rPr>
            <w:rStyle w:val="Hyperlink"/>
            <w:rFonts w:ascii="Arial" w:hAnsi="Arial" w:cs="Arial"/>
            <w:lang w:val="en-US"/>
          </w:rPr>
          <w:delText>img\Developer\getLocation.png</w:delText>
        </w:r>
        <w:r w:rsidDel="00177DC3">
          <w:fldChar w:fldCharType="end"/>
        </w:r>
      </w:del>
    </w:p>
    <w:sectPr w:rsidR="00862D5F" w:rsidSect="00DB67A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B5E" w:rsidRDefault="002C4B5E" w:rsidP="000854CE">
      <w:r>
        <w:separator/>
      </w:r>
    </w:p>
  </w:endnote>
  <w:endnote w:type="continuationSeparator" w:id="0">
    <w:p w:rsidR="002C4B5E" w:rsidRDefault="002C4B5E" w:rsidP="0008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Arial Unicode MS"/>
    <w:charset w:val="8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B5E" w:rsidRDefault="002C4B5E" w:rsidP="000854CE">
      <w:r>
        <w:separator/>
      </w:r>
    </w:p>
  </w:footnote>
  <w:footnote w:type="continuationSeparator" w:id="0">
    <w:p w:rsidR="002C4B5E" w:rsidRDefault="002C4B5E" w:rsidP="0008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5718F"/>
    <w:multiLevelType w:val="hybridMultilevel"/>
    <w:tmpl w:val="0D56F144"/>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E15078"/>
    <w:multiLevelType w:val="multilevel"/>
    <w:tmpl w:val="A12A53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2903"/>
    <w:multiLevelType w:val="multilevel"/>
    <w:tmpl w:val="09DE0F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421200EB"/>
    <w:multiLevelType w:val="multilevel"/>
    <w:tmpl w:val="CCF6AC5C"/>
    <w:lvl w:ilvl="0">
      <w:start w:val="4"/>
      <w:numFmt w:val="decimal"/>
      <w:lvlText w:val="%1"/>
      <w:lvlJc w:val="left"/>
      <w:pPr>
        <w:ind w:left="360" w:hanging="360"/>
      </w:pPr>
      <w:rPr>
        <w:rFonts w:eastAsia="Times New Roman" w:cs="Arial" w:hint="default"/>
        <w:b/>
      </w:rPr>
    </w:lvl>
    <w:lvl w:ilvl="1">
      <w:start w:val="1"/>
      <w:numFmt w:val="decimal"/>
      <w:lvlText w:val="%1.%2"/>
      <w:lvlJc w:val="left"/>
      <w:pPr>
        <w:ind w:left="1080" w:hanging="360"/>
      </w:pPr>
      <w:rPr>
        <w:rFonts w:eastAsia="Times New Roman" w:cs="Arial" w:hint="default"/>
        <w:b/>
      </w:rPr>
    </w:lvl>
    <w:lvl w:ilvl="2">
      <w:start w:val="1"/>
      <w:numFmt w:val="decimal"/>
      <w:lvlText w:val="%1.%2.%3"/>
      <w:lvlJc w:val="left"/>
      <w:pPr>
        <w:ind w:left="2160" w:hanging="720"/>
      </w:pPr>
      <w:rPr>
        <w:rFonts w:eastAsia="Times New Roman" w:cs="Arial" w:hint="default"/>
        <w:b/>
      </w:rPr>
    </w:lvl>
    <w:lvl w:ilvl="3">
      <w:start w:val="1"/>
      <w:numFmt w:val="decimal"/>
      <w:lvlText w:val="%1.%2.%3.%4"/>
      <w:lvlJc w:val="left"/>
      <w:pPr>
        <w:ind w:left="3240" w:hanging="1080"/>
      </w:pPr>
      <w:rPr>
        <w:rFonts w:eastAsia="Times New Roman" w:cs="Arial" w:hint="default"/>
        <w:b/>
      </w:rPr>
    </w:lvl>
    <w:lvl w:ilvl="4">
      <w:start w:val="1"/>
      <w:numFmt w:val="decimal"/>
      <w:lvlText w:val="%1.%2.%3.%4.%5"/>
      <w:lvlJc w:val="left"/>
      <w:pPr>
        <w:ind w:left="3960" w:hanging="1080"/>
      </w:pPr>
      <w:rPr>
        <w:rFonts w:eastAsia="Times New Roman" w:cs="Arial" w:hint="default"/>
        <w:b/>
      </w:rPr>
    </w:lvl>
    <w:lvl w:ilvl="5">
      <w:start w:val="1"/>
      <w:numFmt w:val="decimal"/>
      <w:lvlText w:val="%1.%2.%3.%4.%5.%6"/>
      <w:lvlJc w:val="left"/>
      <w:pPr>
        <w:ind w:left="5040" w:hanging="1440"/>
      </w:pPr>
      <w:rPr>
        <w:rFonts w:eastAsia="Times New Roman" w:cs="Arial" w:hint="default"/>
        <w:b/>
      </w:rPr>
    </w:lvl>
    <w:lvl w:ilvl="6">
      <w:start w:val="1"/>
      <w:numFmt w:val="decimal"/>
      <w:lvlText w:val="%1.%2.%3.%4.%5.%6.%7"/>
      <w:lvlJc w:val="left"/>
      <w:pPr>
        <w:ind w:left="5760" w:hanging="1440"/>
      </w:pPr>
      <w:rPr>
        <w:rFonts w:eastAsia="Times New Roman" w:cs="Arial" w:hint="default"/>
        <w:b/>
      </w:rPr>
    </w:lvl>
    <w:lvl w:ilvl="7">
      <w:start w:val="1"/>
      <w:numFmt w:val="decimal"/>
      <w:lvlText w:val="%1.%2.%3.%4.%5.%6.%7.%8"/>
      <w:lvlJc w:val="left"/>
      <w:pPr>
        <w:ind w:left="6840" w:hanging="1800"/>
      </w:pPr>
      <w:rPr>
        <w:rFonts w:eastAsia="Times New Roman" w:cs="Arial" w:hint="default"/>
        <w:b/>
      </w:rPr>
    </w:lvl>
    <w:lvl w:ilvl="8">
      <w:start w:val="1"/>
      <w:numFmt w:val="decimal"/>
      <w:lvlText w:val="%1.%2.%3.%4.%5.%6.%7.%8.%9"/>
      <w:lvlJc w:val="left"/>
      <w:pPr>
        <w:ind w:left="7560" w:hanging="1800"/>
      </w:pPr>
      <w:rPr>
        <w:rFonts w:eastAsia="Times New Roman" w:cs="Arial" w:hint="default"/>
        <w:b/>
      </w:rPr>
    </w:lvl>
  </w:abstractNum>
  <w:abstractNum w:abstractNumId="6">
    <w:nsid w:val="5351125A"/>
    <w:multiLevelType w:val="hybridMultilevel"/>
    <w:tmpl w:val="7B56E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FBE57C4"/>
    <w:multiLevelType w:val="hybridMultilevel"/>
    <w:tmpl w:val="C3F04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384C03"/>
    <w:multiLevelType w:val="hybridMultilevel"/>
    <w:tmpl w:val="C540D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2E6A1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C432509"/>
    <w:multiLevelType w:val="hybridMultilevel"/>
    <w:tmpl w:val="ECA0427A"/>
    <w:lvl w:ilvl="0" w:tplc="817AAFD2">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nsid w:val="6E1320CF"/>
    <w:multiLevelType w:val="multilevel"/>
    <w:tmpl w:val="AE64D604"/>
    <w:lvl w:ilvl="0">
      <w:start w:val="2"/>
      <w:numFmt w:val="decimal"/>
      <w:lvlText w:val="%1"/>
      <w:lvlJc w:val="left"/>
      <w:pPr>
        <w:ind w:left="360" w:hanging="360"/>
      </w:pPr>
      <w:rPr>
        <w:rFonts w:eastAsia="Times New Roman" w:cs="Arial" w:hint="default"/>
        <w:b/>
      </w:rPr>
    </w:lvl>
    <w:lvl w:ilvl="1">
      <w:start w:val="1"/>
      <w:numFmt w:val="decimal"/>
      <w:lvlText w:val="%1.%2"/>
      <w:lvlJc w:val="left"/>
      <w:pPr>
        <w:ind w:left="1080" w:hanging="360"/>
      </w:pPr>
      <w:rPr>
        <w:rFonts w:eastAsia="Times New Roman" w:cs="Arial" w:hint="default"/>
        <w:b/>
      </w:rPr>
    </w:lvl>
    <w:lvl w:ilvl="2">
      <w:start w:val="1"/>
      <w:numFmt w:val="decimal"/>
      <w:lvlText w:val="%1.%2.%3"/>
      <w:lvlJc w:val="left"/>
      <w:pPr>
        <w:ind w:left="2160" w:hanging="720"/>
      </w:pPr>
      <w:rPr>
        <w:rFonts w:eastAsia="Times New Roman" w:cs="Arial" w:hint="default"/>
        <w:b/>
      </w:rPr>
    </w:lvl>
    <w:lvl w:ilvl="3">
      <w:start w:val="1"/>
      <w:numFmt w:val="decimal"/>
      <w:lvlText w:val="%1.%2.%3.%4"/>
      <w:lvlJc w:val="left"/>
      <w:pPr>
        <w:ind w:left="3240" w:hanging="1080"/>
      </w:pPr>
      <w:rPr>
        <w:rFonts w:eastAsia="Times New Roman" w:cs="Arial" w:hint="default"/>
        <w:b/>
      </w:rPr>
    </w:lvl>
    <w:lvl w:ilvl="4">
      <w:start w:val="1"/>
      <w:numFmt w:val="decimal"/>
      <w:lvlText w:val="%1.%2.%3.%4.%5"/>
      <w:lvlJc w:val="left"/>
      <w:pPr>
        <w:ind w:left="3960" w:hanging="1080"/>
      </w:pPr>
      <w:rPr>
        <w:rFonts w:eastAsia="Times New Roman" w:cs="Arial" w:hint="default"/>
        <w:b/>
      </w:rPr>
    </w:lvl>
    <w:lvl w:ilvl="5">
      <w:start w:val="1"/>
      <w:numFmt w:val="decimal"/>
      <w:lvlText w:val="%1.%2.%3.%4.%5.%6"/>
      <w:lvlJc w:val="left"/>
      <w:pPr>
        <w:ind w:left="5040" w:hanging="1440"/>
      </w:pPr>
      <w:rPr>
        <w:rFonts w:eastAsia="Times New Roman" w:cs="Arial" w:hint="default"/>
        <w:b/>
      </w:rPr>
    </w:lvl>
    <w:lvl w:ilvl="6">
      <w:start w:val="1"/>
      <w:numFmt w:val="decimal"/>
      <w:lvlText w:val="%1.%2.%3.%4.%5.%6.%7"/>
      <w:lvlJc w:val="left"/>
      <w:pPr>
        <w:ind w:left="5760" w:hanging="1440"/>
      </w:pPr>
      <w:rPr>
        <w:rFonts w:eastAsia="Times New Roman" w:cs="Arial" w:hint="default"/>
        <w:b/>
      </w:rPr>
    </w:lvl>
    <w:lvl w:ilvl="7">
      <w:start w:val="1"/>
      <w:numFmt w:val="decimal"/>
      <w:lvlText w:val="%1.%2.%3.%4.%5.%6.%7.%8"/>
      <w:lvlJc w:val="left"/>
      <w:pPr>
        <w:ind w:left="6840" w:hanging="1800"/>
      </w:pPr>
      <w:rPr>
        <w:rFonts w:eastAsia="Times New Roman" w:cs="Arial" w:hint="default"/>
        <w:b/>
      </w:rPr>
    </w:lvl>
    <w:lvl w:ilvl="8">
      <w:start w:val="1"/>
      <w:numFmt w:val="decimal"/>
      <w:lvlText w:val="%1.%2.%3.%4.%5.%6.%7.%8.%9"/>
      <w:lvlJc w:val="left"/>
      <w:pPr>
        <w:ind w:left="7560" w:hanging="1800"/>
      </w:pPr>
      <w:rPr>
        <w:rFonts w:eastAsia="Times New Roman" w:cs="Arial" w:hint="default"/>
        <w:b/>
      </w:rPr>
    </w:lvl>
  </w:abstractNum>
  <w:abstractNum w:abstractNumId="12">
    <w:nsid w:val="75EF1694"/>
    <w:multiLevelType w:val="hybridMultilevel"/>
    <w:tmpl w:val="C5DC4516"/>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4"/>
  </w:num>
  <w:num w:numId="5">
    <w:abstractNumId w:val="7"/>
  </w:num>
  <w:num w:numId="6">
    <w:abstractNumId w:val="2"/>
  </w:num>
  <w:num w:numId="7">
    <w:abstractNumId w:val="3"/>
  </w:num>
  <w:num w:numId="8">
    <w:abstractNumId w:val="5"/>
  </w:num>
  <w:num w:numId="9">
    <w:abstractNumId w:val="8"/>
  </w:num>
  <w:num w:numId="10">
    <w:abstractNumId w:val="6"/>
  </w:num>
  <w:num w:numId="11">
    <w:abstractNumId w:val="9"/>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3074A"/>
    <w:rsid w:val="00005520"/>
    <w:rsid w:val="00040D57"/>
    <w:rsid w:val="000854CE"/>
    <w:rsid w:val="00086CD7"/>
    <w:rsid w:val="000A65F4"/>
    <w:rsid w:val="001149CA"/>
    <w:rsid w:val="00121A48"/>
    <w:rsid w:val="00131C55"/>
    <w:rsid w:val="001637B4"/>
    <w:rsid w:val="00177DC3"/>
    <w:rsid w:val="001871BB"/>
    <w:rsid w:val="00195161"/>
    <w:rsid w:val="001A280D"/>
    <w:rsid w:val="0021203F"/>
    <w:rsid w:val="00254717"/>
    <w:rsid w:val="00270C77"/>
    <w:rsid w:val="002A7BA6"/>
    <w:rsid w:val="002C4B5E"/>
    <w:rsid w:val="002D754A"/>
    <w:rsid w:val="002E549C"/>
    <w:rsid w:val="00336369"/>
    <w:rsid w:val="00353787"/>
    <w:rsid w:val="00357A0B"/>
    <w:rsid w:val="00382104"/>
    <w:rsid w:val="003A6F8B"/>
    <w:rsid w:val="003A719B"/>
    <w:rsid w:val="00424C92"/>
    <w:rsid w:val="004275AC"/>
    <w:rsid w:val="00476A6A"/>
    <w:rsid w:val="00493422"/>
    <w:rsid w:val="004D1EC9"/>
    <w:rsid w:val="004E309D"/>
    <w:rsid w:val="004F5056"/>
    <w:rsid w:val="005F163F"/>
    <w:rsid w:val="005F4388"/>
    <w:rsid w:val="00671D90"/>
    <w:rsid w:val="00677701"/>
    <w:rsid w:val="006A66F3"/>
    <w:rsid w:val="006B163A"/>
    <w:rsid w:val="006B750C"/>
    <w:rsid w:val="006C2B9F"/>
    <w:rsid w:val="0070526D"/>
    <w:rsid w:val="00795CA1"/>
    <w:rsid w:val="007A740E"/>
    <w:rsid w:val="007C5444"/>
    <w:rsid w:val="00830582"/>
    <w:rsid w:val="00860188"/>
    <w:rsid w:val="00862D5F"/>
    <w:rsid w:val="00870D26"/>
    <w:rsid w:val="008B4FAE"/>
    <w:rsid w:val="008E033D"/>
    <w:rsid w:val="00986D48"/>
    <w:rsid w:val="00A211B4"/>
    <w:rsid w:val="00A569A2"/>
    <w:rsid w:val="00A8082A"/>
    <w:rsid w:val="00AB45D2"/>
    <w:rsid w:val="00AF5991"/>
    <w:rsid w:val="00B07532"/>
    <w:rsid w:val="00B14D12"/>
    <w:rsid w:val="00B3074A"/>
    <w:rsid w:val="00B50D69"/>
    <w:rsid w:val="00B87561"/>
    <w:rsid w:val="00BE10BD"/>
    <w:rsid w:val="00BE7A31"/>
    <w:rsid w:val="00C92F6C"/>
    <w:rsid w:val="00CA2DC8"/>
    <w:rsid w:val="00CB2D81"/>
    <w:rsid w:val="00CB6164"/>
    <w:rsid w:val="00CB781D"/>
    <w:rsid w:val="00CC0415"/>
    <w:rsid w:val="00CF5D02"/>
    <w:rsid w:val="00DB67AB"/>
    <w:rsid w:val="00DE4573"/>
    <w:rsid w:val="00E00E02"/>
    <w:rsid w:val="00E02C60"/>
    <w:rsid w:val="00E037D5"/>
    <w:rsid w:val="00E145AC"/>
    <w:rsid w:val="00E75861"/>
    <w:rsid w:val="00EB5272"/>
    <w:rsid w:val="00F20251"/>
    <w:rsid w:val="00FA5E1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CE"/>
    <w:pPr>
      <w:suppressAutoHyphens/>
      <w:spacing w:after="0" w:line="240" w:lineRule="auto"/>
    </w:pPr>
    <w:rPr>
      <w:rFonts w:ascii="Times New Roman" w:eastAsia="Times New Roman" w:hAnsi="Times New Roman" w:cs="Times New Roman"/>
      <w:sz w:val="24"/>
      <w:szCs w:val="24"/>
      <w:lang w:val="es-ES" w:eastAsia="ar-SA"/>
    </w:rPr>
  </w:style>
  <w:style w:type="paragraph" w:styleId="Heading1">
    <w:name w:val="heading 1"/>
    <w:basedOn w:val="Normal"/>
    <w:next w:val="Normal"/>
    <w:link w:val="Heading1Char"/>
    <w:qFormat/>
    <w:rsid w:val="00195161"/>
    <w:pPr>
      <w:keepNext/>
      <w:numPr>
        <w:numId w:val="7"/>
      </w:numPr>
      <w:spacing w:after="120" w:line="360" w:lineRule="auto"/>
      <w:ind w:left="357" w:hanging="357"/>
      <w:outlineLvl w:val="0"/>
    </w:pPr>
    <w:rPr>
      <w:rFonts w:ascii="Arial" w:hAnsi="Arial" w:cs="Arial"/>
      <w:b/>
      <w:bCs/>
      <w:iCs/>
    </w:rPr>
  </w:style>
  <w:style w:type="paragraph" w:styleId="Heading2">
    <w:name w:val="heading 2"/>
    <w:basedOn w:val="Normal"/>
    <w:next w:val="Normal"/>
    <w:link w:val="Heading2Char"/>
    <w:uiPriority w:val="9"/>
    <w:semiHidden/>
    <w:unhideWhenUsed/>
    <w:qFormat/>
    <w:rsid w:val="000854C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161"/>
    <w:rPr>
      <w:rFonts w:ascii="Arial" w:eastAsia="Times New Roman" w:hAnsi="Arial" w:cs="Arial"/>
      <w:b/>
      <w:bCs/>
      <w:iCs/>
      <w:sz w:val="24"/>
      <w:szCs w:val="24"/>
      <w:lang w:val="es-ES" w:eastAsia="ar-SA"/>
    </w:rPr>
  </w:style>
  <w:style w:type="paragraph" w:styleId="Header">
    <w:name w:val="header"/>
    <w:basedOn w:val="Normal"/>
    <w:link w:val="HeaderChar"/>
    <w:uiPriority w:val="99"/>
    <w:rsid w:val="000854CE"/>
    <w:pPr>
      <w:suppressLineNumbers/>
      <w:tabs>
        <w:tab w:val="center" w:pos="4251"/>
        <w:tab w:val="right" w:pos="8503"/>
      </w:tabs>
    </w:pPr>
  </w:style>
  <w:style w:type="character" w:customStyle="1" w:styleId="HeaderChar">
    <w:name w:val="Header Char"/>
    <w:basedOn w:val="DefaultParagraphFont"/>
    <w:link w:val="Header"/>
    <w:uiPriority w:val="99"/>
    <w:rsid w:val="000854CE"/>
    <w:rPr>
      <w:rFonts w:ascii="Times New Roman" w:eastAsia="Times New Roman" w:hAnsi="Times New Roman" w:cs="Times New Roman"/>
      <w:sz w:val="24"/>
      <w:szCs w:val="24"/>
      <w:lang w:val="es-ES" w:eastAsia="ar-SA"/>
    </w:rPr>
  </w:style>
  <w:style w:type="paragraph" w:customStyle="1" w:styleId="Contenidodelatabla">
    <w:name w:val="Contenido de la tabla"/>
    <w:basedOn w:val="Normal"/>
    <w:rsid w:val="000854CE"/>
    <w:pPr>
      <w:suppressLineNumbers/>
    </w:pPr>
  </w:style>
  <w:style w:type="character" w:customStyle="1" w:styleId="Heading2Char">
    <w:name w:val="Heading 2 Char"/>
    <w:basedOn w:val="DefaultParagraphFont"/>
    <w:link w:val="Heading2"/>
    <w:uiPriority w:val="9"/>
    <w:semiHidden/>
    <w:rsid w:val="000854CE"/>
    <w:rPr>
      <w:rFonts w:ascii="Cambria" w:eastAsia="Times New Roman" w:hAnsi="Cambria" w:cs="Times New Roman"/>
      <w:b/>
      <w:bCs/>
      <w:i/>
      <w:iCs/>
      <w:sz w:val="28"/>
      <w:szCs w:val="28"/>
      <w:lang w:val="es-ES" w:eastAsia="ar-SA"/>
    </w:rPr>
  </w:style>
  <w:style w:type="character" w:customStyle="1" w:styleId="hps">
    <w:name w:val="hps"/>
    <w:rsid w:val="000854CE"/>
  </w:style>
  <w:style w:type="paragraph" w:styleId="ListParagraph">
    <w:name w:val="List Paragraph"/>
    <w:basedOn w:val="Normal"/>
    <w:uiPriority w:val="34"/>
    <w:qFormat/>
    <w:rsid w:val="000854CE"/>
    <w:pPr>
      <w:suppressAutoHyphens w:val="0"/>
      <w:ind w:left="720"/>
      <w:contextualSpacing/>
    </w:pPr>
    <w:rPr>
      <w:lang w:val="en-US" w:eastAsia="en-US"/>
    </w:rPr>
  </w:style>
  <w:style w:type="paragraph" w:customStyle="1" w:styleId="TableContents">
    <w:name w:val="Table Contents"/>
    <w:basedOn w:val="Normal"/>
    <w:rsid w:val="000854CE"/>
    <w:pPr>
      <w:suppressLineNumbers/>
      <w:textAlignment w:val="baseline"/>
    </w:pPr>
    <w:rPr>
      <w:kern w:val="1"/>
      <w:lang w:eastAsia="zh-CN"/>
    </w:rPr>
  </w:style>
  <w:style w:type="character" w:styleId="Hyperlink">
    <w:name w:val="Hyperlink"/>
    <w:rsid w:val="000854CE"/>
    <w:rPr>
      <w:color w:val="000080"/>
      <w:u w:val="single"/>
    </w:rPr>
  </w:style>
  <w:style w:type="paragraph" w:customStyle="1" w:styleId="Standard">
    <w:name w:val="Standard"/>
    <w:rsid w:val="000854CE"/>
    <w:pPr>
      <w:suppressAutoHyphens/>
      <w:spacing w:after="0" w:line="240" w:lineRule="auto"/>
      <w:textAlignment w:val="baseline"/>
    </w:pPr>
    <w:rPr>
      <w:rFonts w:ascii="Times New Roman" w:eastAsia="Times New Roman" w:hAnsi="Times New Roman" w:cs="Times New Roman"/>
      <w:kern w:val="1"/>
      <w:sz w:val="24"/>
      <w:szCs w:val="24"/>
      <w:lang w:val="es-ES" w:eastAsia="zh-CN"/>
    </w:rPr>
  </w:style>
  <w:style w:type="paragraph" w:styleId="Subtitle">
    <w:name w:val="Subtitle"/>
    <w:basedOn w:val="Normal"/>
    <w:next w:val="Normal"/>
    <w:link w:val="SubtitleChar"/>
    <w:qFormat/>
    <w:rsid w:val="000854CE"/>
    <w:pPr>
      <w:spacing w:after="60"/>
      <w:jc w:val="center"/>
    </w:pPr>
    <w:rPr>
      <w:rFonts w:ascii="Cambria" w:hAnsi="Cambria"/>
    </w:rPr>
  </w:style>
  <w:style w:type="character" w:customStyle="1" w:styleId="SubtitleChar">
    <w:name w:val="Subtitle Char"/>
    <w:basedOn w:val="DefaultParagraphFont"/>
    <w:link w:val="Subtitle"/>
    <w:rsid w:val="000854CE"/>
    <w:rPr>
      <w:rFonts w:ascii="Cambria" w:eastAsia="Times New Roman" w:hAnsi="Cambria" w:cs="Times New Roman"/>
      <w:sz w:val="24"/>
      <w:szCs w:val="24"/>
      <w:lang w:val="es-ES" w:eastAsia="ar-SA"/>
    </w:rPr>
  </w:style>
  <w:style w:type="paragraph" w:styleId="BalloonText">
    <w:name w:val="Balloon Text"/>
    <w:basedOn w:val="Normal"/>
    <w:link w:val="BalloonTextChar"/>
    <w:uiPriority w:val="99"/>
    <w:semiHidden/>
    <w:unhideWhenUsed/>
    <w:rsid w:val="000854CE"/>
    <w:rPr>
      <w:rFonts w:ascii="Tahoma" w:hAnsi="Tahoma" w:cs="Tahoma"/>
      <w:sz w:val="16"/>
      <w:szCs w:val="16"/>
    </w:rPr>
  </w:style>
  <w:style w:type="character" w:customStyle="1" w:styleId="BalloonTextChar">
    <w:name w:val="Balloon Text Char"/>
    <w:basedOn w:val="DefaultParagraphFont"/>
    <w:link w:val="BalloonText"/>
    <w:uiPriority w:val="99"/>
    <w:semiHidden/>
    <w:rsid w:val="000854CE"/>
    <w:rPr>
      <w:rFonts w:ascii="Tahoma" w:eastAsia="Times New Roman" w:hAnsi="Tahoma" w:cs="Tahoma"/>
      <w:sz w:val="16"/>
      <w:szCs w:val="16"/>
      <w:lang w:val="es-ES" w:eastAsia="ar-SA"/>
    </w:rPr>
  </w:style>
  <w:style w:type="character" w:customStyle="1" w:styleId="longtext">
    <w:name w:val="long_text"/>
    <w:basedOn w:val="DefaultParagraphFont"/>
    <w:rsid w:val="00E145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C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195161"/>
    <w:pPr>
      <w:keepNext/>
      <w:numPr>
        <w:numId w:val="7"/>
      </w:numPr>
      <w:spacing w:after="120" w:line="360" w:lineRule="auto"/>
      <w:ind w:left="357" w:hanging="357"/>
      <w:outlineLvl w:val="0"/>
    </w:pPr>
    <w:rPr>
      <w:rFonts w:ascii="Arial" w:hAnsi="Arial" w:cs="Arial"/>
      <w:b/>
      <w:bCs/>
      <w:iCs/>
    </w:rPr>
  </w:style>
  <w:style w:type="paragraph" w:styleId="Ttulo2">
    <w:name w:val="heading 2"/>
    <w:basedOn w:val="Normal"/>
    <w:next w:val="Normal"/>
    <w:link w:val="Ttulo2Car"/>
    <w:uiPriority w:val="9"/>
    <w:semiHidden/>
    <w:unhideWhenUsed/>
    <w:qFormat/>
    <w:rsid w:val="000854CE"/>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5161"/>
    <w:rPr>
      <w:rFonts w:ascii="Arial" w:eastAsia="Times New Roman" w:hAnsi="Arial" w:cs="Arial"/>
      <w:b/>
      <w:bCs/>
      <w:iCs/>
      <w:sz w:val="24"/>
      <w:szCs w:val="24"/>
      <w:lang w:val="es-ES" w:eastAsia="ar-SA"/>
    </w:rPr>
  </w:style>
  <w:style w:type="paragraph" w:styleId="Encabezado">
    <w:name w:val="header"/>
    <w:basedOn w:val="Normal"/>
    <w:link w:val="EncabezadoCar"/>
    <w:uiPriority w:val="99"/>
    <w:rsid w:val="000854CE"/>
    <w:pPr>
      <w:suppressLineNumbers/>
      <w:tabs>
        <w:tab w:val="center" w:pos="4251"/>
        <w:tab w:val="right" w:pos="8503"/>
      </w:tabs>
    </w:pPr>
  </w:style>
  <w:style w:type="character" w:customStyle="1" w:styleId="EncabezadoCar">
    <w:name w:val="Encabezado Car"/>
    <w:basedOn w:val="Fuentedeprrafopredeter"/>
    <w:link w:val="Encabezado"/>
    <w:uiPriority w:val="99"/>
    <w:rsid w:val="000854CE"/>
    <w:rPr>
      <w:rFonts w:ascii="Times New Roman" w:eastAsia="Times New Roman" w:hAnsi="Times New Roman" w:cs="Times New Roman"/>
      <w:sz w:val="24"/>
      <w:szCs w:val="24"/>
      <w:lang w:val="es-ES" w:eastAsia="ar-SA"/>
    </w:rPr>
  </w:style>
  <w:style w:type="paragraph" w:customStyle="1" w:styleId="Contenidodelatabla">
    <w:name w:val="Contenido de la tabla"/>
    <w:basedOn w:val="Normal"/>
    <w:rsid w:val="000854CE"/>
    <w:pPr>
      <w:suppressLineNumbers/>
    </w:pPr>
  </w:style>
  <w:style w:type="character" w:customStyle="1" w:styleId="Ttulo2Car">
    <w:name w:val="Título 2 Car"/>
    <w:basedOn w:val="Fuentedeprrafopredeter"/>
    <w:link w:val="Ttulo2"/>
    <w:uiPriority w:val="9"/>
    <w:semiHidden/>
    <w:rsid w:val="000854CE"/>
    <w:rPr>
      <w:rFonts w:ascii="Cambria" w:eastAsia="Times New Roman" w:hAnsi="Cambria" w:cs="Times New Roman"/>
      <w:b/>
      <w:bCs/>
      <w:i/>
      <w:iCs/>
      <w:sz w:val="28"/>
      <w:szCs w:val="28"/>
      <w:lang w:val="es-ES" w:eastAsia="ar-SA"/>
    </w:rPr>
  </w:style>
  <w:style w:type="character" w:customStyle="1" w:styleId="hps">
    <w:name w:val="hps"/>
    <w:rsid w:val="000854CE"/>
  </w:style>
  <w:style w:type="paragraph" w:styleId="Prrafodelista">
    <w:name w:val="List Paragraph"/>
    <w:basedOn w:val="Normal"/>
    <w:uiPriority w:val="34"/>
    <w:qFormat/>
    <w:rsid w:val="000854CE"/>
    <w:pPr>
      <w:suppressAutoHyphens w:val="0"/>
      <w:ind w:left="720"/>
      <w:contextualSpacing/>
    </w:pPr>
    <w:rPr>
      <w:lang w:val="en-US" w:eastAsia="en-US"/>
    </w:rPr>
  </w:style>
  <w:style w:type="paragraph" w:customStyle="1" w:styleId="TableContents">
    <w:name w:val="Table Contents"/>
    <w:basedOn w:val="Normal"/>
    <w:rsid w:val="000854CE"/>
    <w:pPr>
      <w:suppressLineNumbers/>
      <w:textAlignment w:val="baseline"/>
    </w:pPr>
    <w:rPr>
      <w:kern w:val="1"/>
      <w:lang w:eastAsia="zh-CN"/>
    </w:rPr>
  </w:style>
  <w:style w:type="character" w:styleId="Hipervnculo">
    <w:name w:val="Hyperlink"/>
    <w:rsid w:val="000854CE"/>
    <w:rPr>
      <w:color w:val="000080"/>
      <w:u w:val="single"/>
    </w:rPr>
  </w:style>
  <w:style w:type="paragraph" w:customStyle="1" w:styleId="Standard">
    <w:name w:val="Standard"/>
    <w:rsid w:val="000854CE"/>
    <w:pPr>
      <w:suppressAutoHyphens/>
      <w:spacing w:after="0" w:line="240" w:lineRule="auto"/>
      <w:textAlignment w:val="baseline"/>
    </w:pPr>
    <w:rPr>
      <w:rFonts w:ascii="Times New Roman" w:eastAsia="Times New Roman" w:hAnsi="Times New Roman" w:cs="Times New Roman"/>
      <w:kern w:val="1"/>
      <w:sz w:val="24"/>
      <w:szCs w:val="24"/>
      <w:lang w:val="es-ES" w:eastAsia="zh-CN"/>
    </w:rPr>
  </w:style>
  <w:style w:type="paragraph" w:styleId="Subttulo">
    <w:name w:val="Subtitle"/>
    <w:basedOn w:val="Normal"/>
    <w:next w:val="Normal"/>
    <w:link w:val="SubttuloCar"/>
    <w:qFormat/>
    <w:rsid w:val="000854CE"/>
    <w:pPr>
      <w:spacing w:after="60"/>
      <w:jc w:val="center"/>
    </w:pPr>
    <w:rPr>
      <w:rFonts w:ascii="Cambria" w:hAnsi="Cambria"/>
    </w:rPr>
  </w:style>
  <w:style w:type="character" w:customStyle="1" w:styleId="SubttuloCar">
    <w:name w:val="Subtítulo Car"/>
    <w:basedOn w:val="Fuentedeprrafopredeter"/>
    <w:link w:val="Subttulo"/>
    <w:rsid w:val="000854CE"/>
    <w:rPr>
      <w:rFonts w:ascii="Cambria" w:eastAsia="Times New Roman" w:hAnsi="Cambria" w:cs="Times New Roman"/>
      <w:sz w:val="24"/>
      <w:szCs w:val="24"/>
      <w:lang w:val="es-ES" w:eastAsia="ar-SA"/>
    </w:rPr>
  </w:style>
  <w:style w:type="paragraph" w:styleId="Textodeglobo">
    <w:name w:val="Balloon Text"/>
    <w:basedOn w:val="Normal"/>
    <w:link w:val="TextodegloboCar"/>
    <w:uiPriority w:val="99"/>
    <w:semiHidden/>
    <w:unhideWhenUsed/>
    <w:rsid w:val="000854CE"/>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4CE"/>
    <w:rPr>
      <w:rFonts w:ascii="Tahoma" w:eastAsia="Times New Roman" w:hAnsi="Tahoma" w:cs="Tahoma"/>
      <w:sz w:val="16"/>
      <w:szCs w:val="16"/>
      <w:lang w:val="es-ES" w:eastAsia="ar-SA"/>
    </w:rPr>
  </w:style>
  <w:style w:type="character" w:customStyle="1" w:styleId="longtext">
    <w:name w:val="long_text"/>
    <w:basedOn w:val="Fuentedeprrafopredeter"/>
    <w:rsid w:val="00E145A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svn\jWebSocketDev\thesis\Carlos_Karen_Cespedes\Documentation\img\diagrama.jpg" TargetMode="External"/><Relationship Id="rId13" Type="http://schemas.openxmlformats.org/officeDocument/2006/relationships/image" Target="file:///C:\svn\jWebSocketDev\thesis\Carlos_Karen_Cespedes\Documentation\img\Developer\processToken.png" TargetMode="External"/><Relationship Id="rId18" Type="http://schemas.openxmlformats.org/officeDocument/2006/relationships/image" Target="file:///C:\svn\jWebSocketDev\thesis\Carlos_Karen_Cespedes\Documentation\img\Developer\rotateFeature.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hab.uci.cu/svn/tesis/JWS/Carlos_Karen_Cespedes/artefactos_arreglados/Plantilla%20Estandar%20de%20codigo.doc" TargetMode="External"/><Relationship Id="rId17" Type="http://schemas.openxmlformats.org/officeDocument/2006/relationships/image" Target="file:///C:\svn\jWebSocketDev\thesis\Carlos_Karen_Cespedes\Documentation\img\Developer\moveFeature.png" TargetMode="External"/><Relationship Id="rId2" Type="http://schemas.openxmlformats.org/officeDocument/2006/relationships/numbering" Target="numbering.xml"/><Relationship Id="rId16" Type="http://schemas.openxmlformats.org/officeDocument/2006/relationships/image" Target="file:///C:\svn\jWebSocketDev\thesis\Carlos_Karen_Cespedes\Documentation\img\Developer\map.png" TargetMode="External"/><Relationship Id="rId20" Type="http://schemas.openxmlformats.org/officeDocument/2006/relationships/image" Target="file:///C:\svn\jWebSocketDev\thesis\Carlos_Karen_Cespedes\Documentation\img\Developer\getLocati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file:///C:\svn\jWebSocketDev\thesis\Carlos_Karen_Cespedes\Documentation\img\Developer\openWebsocket.png" TargetMode="External"/><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file:///C:\svn\jWebSocketDev\thesis\Carlos_Karen_Cespedes\Documentation\img\Developer\toggleAcceleration.png" TargetMode="External"/><Relationship Id="rId4" Type="http://schemas.openxmlformats.org/officeDocument/2006/relationships/settings" Target="settings.xml"/><Relationship Id="rId9" Type="http://schemas.openxmlformats.org/officeDocument/2006/relationships/image" Target="file:///C:\svn\jWebSocketDev\thesis\Carlos_Karen_Cespedes\Documentation\img\Developer\cliente_js.png" TargetMode="External"/><Relationship Id="rId14" Type="http://schemas.openxmlformats.org/officeDocument/2006/relationships/image" Target="file:///C:\svn\jWebSocketDev\thesis\Carlos_Karen_Cespedes\Documentation\img\Developer\getURLData.bm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B710EA0-D50E-46E5-A913-060B2FD1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1008</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carlosk</dc:creator>
  <cp:lastModifiedBy>aschulze</cp:lastModifiedBy>
  <cp:revision>32</cp:revision>
  <dcterms:created xsi:type="dcterms:W3CDTF">2012-05-22T21:25:00Z</dcterms:created>
  <dcterms:modified xsi:type="dcterms:W3CDTF">2012-06-11T12:19:00Z</dcterms:modified>
</cp:coreProperties>
</file>