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60" w:rsidRDefault="00E02C60">
      <w:pPr>
        <w:rPr>
          <w:lang w:val="en-US"/>
        </w:rPr>
      </w:pPr>
    </w:p>
    <w:p w:rsidR="008F4EB0" w:rsidRDefault="008F4EB0">
      <w:pPr>
        <w:rPr>
          <w:lang w:val="en-US"/>
        </w:rPr>
      </w:pPr>
    </w:p>
    <w:p w:rsidR="008F4EB0" w:rsidRDefault="008F4EB0">
      <w:pPr>
        <w:rPr>
          <w:lang w:val="en-US"/>
        </w:rPr>
      </w:pPr>
    </w:p>
    <w:p w:rsidR="008F4EB0" w:rsidRDefault="001A385A" w:rsidP="008F4EB0">
      <w:pPr>
        <w:pStyle w:val="Heading1"/>
        <w:numPr>
          <w:ilvl w:val="0"/>
          <w:numId w:val="2"/>
        </w:numPr>
        <w:tabs>
          <w:tab w:val="left" w:pos="585"/>
        </w:tabs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User Guide</w:t>
      </w:r>
    </w:p>
    <w:p w:rsidR="008F4EB0" w:rsidRDefault="008F4EB0" w:rsidP="008F4EB0">
      <w:pPr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8F4EB0" w:rsidRPr="00383DC4" w:rsidRDefault="008F4EB0" w:rsidP="008F4EB0">
      <w:pPr>
        <w:spacing w:after="240" w:line="360" w:lineRule="auto"/>
        <w:jc w:val="right"/>
        <w:rPr>
          <w:rFonts w:ascii="Arial" w:eastAsia="Arial" w:hAnsi="Arial" w:cs="Arial"/>
          <w:b/>
          <w:bCs/>
          <w:iCs/>
          <w:sz w:val="40"/>
          <w:szCs w:val="40"/>
          <w:lang w:val="es-MX"/>
        </w:rPr>
      </w:pPr>
      <w:proofErr w:type="gramStart"/>
      <w:r w:rsidRPr="00383DC4">
        <w:rPr>
          <w:rFonts w:ascii="Arial" w:eastAsia="Arial" w:hAnsi="Arial" w:cs="Arial"/>
          <w:b/>
          <w:bCs/>
          <w:iCs/>
          <w:sz w:val="40"/>
          <w:szCs w:val="40"/>
          <w:lang w:val="es-MX"/>
        </w:rPr>
        <w:t>jWebsocket</w:t>
      </w:r>
      <w:proofErr w:type="gramEnd"/>
      <w:r w:rsidRPr="00383DC4">
        <w:rPr>
          <w:rFonts w:ascii="Arial" w:eastAsia="Arial" w:hAnsi="Arial" w:cs="Arial"/>
          <w:b/>
          <w:bCs/>
          <w:iCs/>
          <w:sz w:val="40"/>
          <w:szCs w:val="40"/>
          <w:lang w:val="es-MX"/>
        </w:rPr>
        <w:t>.</w:t>
      </w:r>
    </w:p>
    <w:p w:rsidR="008F4EB0" w:rsidRDefault="00383DC4" w:rsidP="008F4EB0">
      <w:pPr>
        <w:spacing w:after="240" w:line="36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bCs/>
          <w:iCs/>
          <w:sz w:val="28"/>
          <w:szCs w:val="28"/>
        </w:rPr>
        <w:t>MapS</w:t>
      </w:r>
      <w:r w:rsidR="008F4EB0">
        <w:rPr>
          <w:rFonts w:ascii="Arial" w:eastAsia="Arial" w:hAnsi="Arial" w:cs="Arial"/>
          <w:b/>
          <w:bCs/>
          <w:iCs/>
          <w:sz w:val="28"/>
          <w:szCs w:val="28"/>
        </w:rPr>
        <w:t>ensors</w:t>
      </w:r>
      <w:r w:rsidR="008F4EB0">
        <w:rPr>
          <w:rFonts w:ascii="Arial" w:eastAsia="Arial" w:hAnsi="Arial" w:cs="Arial"/>
          <w:b/>
          <w:sz w:val="28"/>
        </w:rPr>
        <w:t xml:space="preserve"> </w:t>
      </w:r>
    </w:p>
    <w:p w:rsidR="008F4EB0" w:rsidRDefault="008F4EB0" w:rsidP="008F4EB0">
      <w:pPr>
        <w:spacing w:line="36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1.0</w:t>
      </w:r>
    </w:p>
    <w:p w:rsidR="008F4EB0" w:rsidRDefault="008F4EB0" w:rsidP="008F4EB0">
      <w:pPr>
        <w:spacing w:line="360" w:lineRule="auto"/>
        <w:rPr>
          <w:rFonts w:ascii="Arial" w:hAnsi="Arial" w:cs="Arial"/>
          <w:b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6C0485">
      <w:pPr>
        <w:rPr>
          <w:lang w:val="es-PR"/>
        </w:rPr>
      </w:pPr>
      <w:ins w:id="0" w:author="aschulze" w:date="2012-06-11T12:18:00Z">
        <w:r>
          <w:rPr>
            <w:lang w:val="es-PR"/>
          </w:rPr>
          <w:t>Version History</w:t>
        </w:r>
        <w:r w:rsidR="00CB315A">
          <w:rPr>
            <w:lang w:val="es-PR"/>
          </w:rPr>
          <w:t xml:space="preserve"> </w:t>
        </w:r>
        <w:proofErr w:type="gramStart"/>
        <w:r w:rsidR="00CB315A">
          <w:rPr>
            <w:lang w:val="es-PR"/>
          </w:rPr>
          <w:t>¿</w:t>
        </w:r>
      </w:ins>
      <w:proofErr w:type="gramEnd"/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Pr="001A385A" w:rsidRDefault="008F4EB0">
      <w:pPr>
        <w:rPr>
          <w:lang w:val="es-PR"/>
        </w:rPr>
      </w:pPr>
    </w:p>
    <w:p w:rsidR="008F4EB0" w:rsidRDefault="008F4EB0">
      <w:pPr>
        <w:rPr>
          <w:lang w:val="es-PR"/>
        </w:rPr>
      </w:pPr>
    </w:p>
    <w:p w:rsidR="00D55CBE" w:rsidRDefault="00D55CBE">
      <w:pPr>
        <w:rPr>
          <w:lang w:val="es-PR"/>
        </w:rPr>
      </w:pPr>
    </w:p>
    <w:p w:rsidR="00D55CBE" w:rsidRPr="001A385A" w:rsidRDefault="00D55CBE">
      <w:pPr>
        <w:rPr>
          <w:lang w:val="es-PR"/>
        </w:rPr>
      </w:pPr>
    </w:p>
    <w:p w:rsidR="00F603AB" w:rsidRPr="00F603AB" w:rsidRDefault="00F603AB" w:rsidP="00F603AB">
      <w:pPr>
        <w:pStyle w:val="ListParagraph"/>
        <w:keepNext/>
        <w:numPr>
          <w:ilvl w:val="0"/>
          <w:numId w:val="4"/>
        </w:numPr>
        <w:spacing w:before="120" w:after="60" w:line="360" w:lineRule="auto"/>
        <w:rPr>
          <w:rFonts w:ascii="Arial" w:hAnsi="Arial" w:cs="Arial"/>
          <w:b/>
          <w:bCs/>
          <w:lang w:val="es-PR"/>
        </w:rPr>
      </w:pPr>
      <w:r w:rsidRPr="00F603AB">
        <w:rPr>
          <w:rFonts w:ascii="Arial" w:hAnsi="Arial" w:cs="Arial"/>
          <w:b/>
          <w:bCs/>
          <w:lang w:val="es-PR"/>
        </w:rPr>
        <w:lastRenderedPageBreak/>
        <w:t>Characteristics of the solution</w:t>
      </w:r>
    </w:p>
    <w:p w:rsidR="00DF2990" w:rsidRPr="00DF2990" w:rsidRDefault="006558EF" w:rsidP="00DF2990">
      <w:pPr>
        <w:spacing w:after="120" w:line="360" w:lineRule="auto"/>
        <w:jc w:val="both"/>
        <w:rPr>
          <w:rStyle w:val="hps"/>
          <w:rFonts w:ascii="Arial" w:hAnsi="Arial" w:cs="Arial"/>
          <w:lang w:val="en-US"/>
        </w:rPr>
      </w:pPr>
      <w:ins w:id="1" w:author="aschulze" w:date="2012-06-11T12:29:00Z">
        <w:r w:rsidRPr="00DF2990">
          <w:rPr>
            <w:rStyle w:val="hps"/>
            <w:rFonts w:ascii="Arial" w:hAnsi="Arial" w:cs="Arial"/>
            <w:lang w:val="en-US"/>
          </w:rPr>
          <w:t xml:space="preserve">MapSensors 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Allows </w:t>
      </w:r>
      <w:ins w:id="2" w:author="aschulze" w:date="2012-06-11T12:29:00Z">
        <w:r w:rsidRPr="00DF2990">
          <w:rPr>
            <w:rStyle w:val="hps"/>
            <w:rFonts w:ascii="Arial" w:hAnsi="Arial" w:cs="Arial"/>
            <w:lang w:val="en-US"/>
          </w:rPr>
          <w:t xml:space="preserve">connected 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users </w:t>
      </w:r>
      <w:del w:id="3" w:author="aschulze" w:date="2012-06-11T12:29:00Z">
        <w:r w:rsidR="00DF2990" w:rsidRPr="00DF2990" w:rsidDel="006558EF">
          <w:rPr>
            <w:rStyle w:val="hps"/>
            <w:rFonts w:ascii="Arial" w:hAnsi="Arial" w:cs="Arial"/>
            <w:lang w:val="en-US"/>
          </w:rPr>
          <w:delText xml:space="preserve">MapSensors connected </w:delText>
        </w:r>
      </w:del>
      <w:ins w:id="4" w:author="aschulze" w:date="2012-06-11T12:29:00Z">
        <w:r w:rsidRPr="00DF2990">
          <w:rPr>
            <w:rStyle w:val="hps"/>
            <w:rFonts w:ascii="Arial" w:hAnsi="Arial" w:cs="Arial"/>
            <w:lang w:val="en-US"/>
          </w:rPr>
          <w:t xml:space="preserve">displaying </w:t>
        </w:r>
        <w:proofErr w:type="gramStart"/>
        <w:r w:rsidRPr="00DF2990">
          <w:rPr>
            <w:rStyle w:val="hps"/>
            <w:rFonts w:ascii="Arial" w:hAnsi="Arial" w:cs="Arial"/>
            <w:lang w:val="en-US"/>
          </w:rPr>
          <w:t>Their</w:t>
        </w:r>
        <w:proofErr w:type="gramEnd"/>
        <w:r w:rsidRPr="00DF2990">
          <w:rPr>
            <w:rStyle w:val="hps"/>
            <w:rFonts w:ascii="Arial" w:hAnsi="Arial" w:cs="Arial"/>
            <w:lang w:val="en-US"/>
          </w:rPr>
          <w:t xml:space="preserve"> location 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on a map </w:t>
      </w:r>
      <w:del w:id="5" w:author="aschulze" w:date="2012-06-11T12:29:00Z">
        <w:r w:rsidR="00DF2990" w:rsidRPr="00DF2990" w:rsidDel="006558EF">
          <w:rPr>
            <w:rStyle w:val="hps"/>
            <w:rFonts w:ascii="Arial" w:hAnsi="Arial" w:cs="Arial"/>
            <w:lang w:val="en-US"/>
          </w:rPr>
          <w:delText xml:space="preserve">displaying Their location 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in real time via the mobile web. It differs from other location-based </w:t>
      </w:r>
      <w:ins w:id="6" w:author="aschulze" w:date="2012-06-11T12:29:00Z">
        <w:r w:rsidR="001B35E6">
          <w:rPr>
            <w:rStyle w:val="hps"/>
            <w:rFonts w:ascii="Arial" w:hAnsi="Arial" w:cs="Arial"/>
            <w:lang w:val="en-US"/>
          </w:rPr>
          <w:t>a</w:t>
        </w:r>
      </w:ins>
      <w:del w:id="7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>A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pplications </w:t>
      </w:r>
      <w:del w:id="8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>B</w:delText>
        </w:r>
      </w:del>
      <w:ins w:id="9" w:author="aschulze" w:date="2012-06-11T12:29:00Z">
        <w:r w:rsidR="001B35E6">
          <w:rPr>
            <w:rStyle w:val="hps"/>
            <w:rFonts w:ascii="Arial" w:hAnsi="Arial" w:cs="Arial"/>
            <w:lang w:val="en-US"/>
          </w:rPr>
          <w:t>b</w:t>
        </w:r>
      </w:ins>
      <w:r w:rsidR="00DF2990" w:rsidRPr="00DF2990">
        <w:rPr>
          <w:rStyle w:val="hps"/>
          <w:rFonts w:ascii="Arial" w:hAnsi="Arial" w:cs="Arial"/>
          <w:lang w:val="en-US"/>
        </w:rPr>
        <w:t>ecause it works in real time-through the new WebSocket protocol</w:t>
      </w:r>
      <w:del w:id="10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 xml:space="preserve"> That Makes it possible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. The application framework on the </w:t>
      </w:r>
      <w:del w:id="11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 xml:space="preserve">WAS </w:delText>
        </w:r>
      </w:del>
      <w:ins w:id="12" w:author="aschulze" w:date="2012-06-11T12:29:00Z">
        <w:r w:rsidR="001B35E6">
          <w:rPr>
            <w:rStyle w:val="hps"/>
            <w:rFonts w:ascii="Arial" w:hAnsi="Arial" w:cs="Arial"/>
            <w:lang w:val="en-US"/>
          </w:rPr>
          <w:t>was</w:t>
        </w:r>
        <w:r w:rsidR="001B35E6" w:rsidRPr="00DF2990">
          <w:rPr>
            <w:rStyle w:val="hps"/>
            <w:rFonts w:ascii="Arial" w:hAnsi="Arial" w:cs="Arial"/>
            <w:lang w:val="en-US"/>
          </w:rPr>
          <w:t xml:space="preserve"> </w:t>
        </w:r>
      </w:ins>
      <w:del w:id="13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>D</w:delText>
        </w:r>
      </w:del>
      <w:ins w:id="14" w:author="aschulze" w:date="2012-06-11T12:29:00Z">
        <w:r w:rsidR="001B35E6">
          <w:rPr>
            <w:rStyle w:val="hps"/>
            <w:rFonts w:ascii="Arial" w:hAnsi="Arial" w:cs="Arial"/>
            <w:lang w:val="en-US"/>
          </w:rPr>
          <w:t>d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eveloped </w:t>
      </w:r>
      <w:ins w:id="15" w:author="aschulze" w:date="2012-06-11T12:29:00Z">
        <w:r w:rsidR="001B35E6">
          <w:rPr>
            <w:rStyle w:val="hps"/>
            <w:rFonts w:ascii="Arial" w:hAnsi="Arial" w:cs="Arial"/>
            <w:lang w:val="en-US"/>
          </w:rPr>
          <w:t xml:space="preserve">with 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jWebSocket, </w:t>
      </w:r>
      <w:del w:id="16" w:author="aschulze" w:date="2012-06-11T12:29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>A</w:delText>
        </w:r>
      </w:del>
      <w:ins w:id="17" w:author="aschulze" w:date="2012-06-11T12:29:00Z">
        <w:r w:rsidR="001B35E6">
          <w:rPr>
            <w:rStyle w:val="hps"/>
            <w:rFonts w:ascii="Arial" w:hAnsi="Arial" w:cs="Arial"/>
            <w:lang w:val="en-US"/>
          </w:rPr>
          <w:t>a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llowing the user to test the </w:t>
      </w:r>
      <w:del w:id="18" w:author="aschulze" w:date="2012-06-11T12:30:00Z">
        <w:r w:rsidR="00DF2990" w:rsidRPr="00DF2990" w:rsidDel="001B35E6">
          <w:rPr>
            <w:rStyle w:val="hps"/>
            <w:rFonts w:ascii="Arial" w:hAnsi="Arial" w:cs="Arial"/>
            <w:lang w:val="en-US"/>
          </w:rPr>
          <w:delText>P</w:delText>
        </w:r>
      </w:del>
      <w:ins w:id="19" w:author="aschulze" w:date="2012-06-11T12:30:00Z">
        <w:r w:rsidR="001B35E6">
          <w:rPr>
            <w:rStyle w:val="hps"/>
            <w:rFonts w:ascii="Arial" w:hAnsi="Arial" w:cs="Arial"/>
            <w:lang w:val="en-US"/>
          </w:rPr>
          <w:t>p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otential for real time locating </w:t>
      </w:r>
      <w:ins w:id="20" w:author="aschulze" w:date="2012-06-11T12:30:00Z">
        <w:r w:rsidR="001B35E6">
          <w:rPr>
            <w:rStyle w:val="hps"/>
            <w:rFonts w:ascii="Arial" w:hAnsi="Arial" w:cs="Arial"/>
            <w:lang w:val="en-US"/>
          </w:rPr>
          <w:t xml:space="preserve">and position distributing </w:t>
        </w:r>
      </w:ins>
      <w:r w:rsidR="00DF2990" w:rsidRPr="00DF2990">
        <w:rPr>
          <w:rStyle w:val="hps"/>
          <w:rFonts w:ascii="Arial" w:hAnsi="Arial" w:cs="Arial"/>
          <w:lang w:val="en-US"/>
        </w:rPr>
        <w:t>in jWebSocket.</w:t>
      </w:r>
    </w:p>
    <w:p w:rsidR="00DF2990" w:rsidRPr="00DF2990" w:rsidRDefault="00B806E6" w:rsidP="00DF2990">
      <w:pPr>
        <w:spacing w:after="120" w:line="360" w:lineRule="auto"/>
        <w:jc w:val="both"/>
        <w:rPr>
          <w:rStyle w:val="hps"/>
          <w:rFonts w:ascii="Arial" w:hAnsi="Arial" w:cs="Arial"/>
          <w:lang w:val="en-US"/>
        </w:rPr>
      </w:pPr>
      <w:proofErr w:type="gramStart"/>
      <w:ins w:id="21" w:author="aschulze" w:date="2012-06-11T12:32:00Z">
        <w:r w:rsidRPr="00DF2990">
          <w:rPr>
            <w:rStyle w:val="hps"/>
            <w:rFonts w:ascii="Arial" w:hAnsi="Arial" w:cs="Arial"/>
            <w:lang w:val="en-US"/>
          </w:rPr>
          <w:t>jWebSocket</w:t>
        </w:r>
        <w:proofErr w:type="gramEnd"/>
        <w:r w:rsidRPr="00DF2990">
          <w:rPr>
            <w:rStyle w:val="hps"/>
            <w:rFonts w:ascii="Arial" w:hAnsi="Arial" w:cs="Arial"/>
            <w:lang w:val="en-US"/>
          </w:rPr>
          <w:t xml:space="preserve"> </w:t>
        </w:r>
        <w:r>
          <w:rPr>
            <w:rStyle w:val="hps"/>
            <w:rFonts w:ascii="Arial" w:hAnsi="Arial" w:cs="Arial"/>
            <w:lang w:val="en-US"/>
          </w:rPr>
          <w:t xml:space="preserve">allows </w:t>
        </w:r>
        <w:r w:rsidRPr="00DF2990">
          <w:rPr>
            <w:rStyle w:val="hps"/>
            <w:rFonts w:ascii="Arial" w:hAnsi="Arial" w:cs="Arial"/>
            <w:lang w:val="en-US"/>
          </w:rPr>
          <w:t>high</w:t>
        </w:r>
      </w:ins>
      <w:ins w:id="22" w:author="aschulze" w:date="2012-06-11T12:33:00Z">
        <w:r>
          <w:rPr>
            <w:rStyle w:val="hps"/>
            <w:rFonts w:ascii="Arial" w:hAnsi="Arial" w:cs="Arial"/>
            <w:lang w:val="en-US"/>
          </w:rPr>
          <w:t xml:space="preserve"> number</w:t>
        </w:r>
      </w:ins>
      <w:ins w:id="23" w:author="aschulze" w:date="2012-06-11T12:32:00Z">
        <w:r w:rsidRPr="00DF2990">
          <w:rPr>
            <w:rStyle w:val="hps"/>
            <w:rFonts w:ascii="Arial" w:hAnsi="Arial" w:cs="Arial"/>
            <w:lang w:val="en-US"/>
          </w:rPr>
          <w:t xml:space="preserve"> user concurren</w:t>
        </w:r>
      </w:ins>
      <w:ins w:id="24" w:author="aschulze" w:date="2012-06-11T12:33:00Z">
        <w:r>
          <w:rPr>
            <w:rStyle w:val="hps"/>
            <w:rFonts w:ascii="Arial" w:hAnsi="Arial" w:cs="Arial"/>
            <w:lang w:val="en-US"/>
          </w:rPr>
          <w:t>t</w:t>
        </w:r>
      </w:ins>
      <w:ins w:id="25" w:author="aschulze" w:date="2012-06-11T12:32:00Z">
        <w:r w:rsidRPr="00DF2990">
          <w:rPr>
            <w:rStyle w:val="hps"/>
            <w:rFonts w:ascii="Arial" w:hAnsi="Arial" w:cs="Arial"/>
            <w:lang w:val="en-US"/>
          </w:rPr>
          <w:t xml:space="preserve"> </w:t>
        </w:r>
      </w:ins>
      <w:ins w:id="26" w:author="aschulze" w:date="2012-06-11T12:33:00Z">
        <w:r w:rsidRPr="00DF2990">
          <w:rPr>
            <w:rStyle w:val="hps"/>
            <w:rFonts w:ascii="Arial" w:hAnsi="Arial" w:cs="Arial"/>
            <w:lang w:val="en-US"/>
          </w:rPr>
          <w:t xml:space="preserve">connections </w:t>
        </w:r>
      </w:ins>
      <w:ins w:id="27" w:author="aschulze" w:date="2012-06-11T12:32:00Z">
        <w:r>
          <w:rPr>
            <w:rStyle w:val="hps"/>
            <w:rFonts w:ascii="Arial" w:hAnsi="Arial" w:cs="Arial"/>
            <w:lang w:val="en-US"/>
          </w:rPr>
          <w:t xml:space="preserve">which ensures a high </w:t>
        </w:r>
      </w:ins>
      <w:del w:id="28" w:author="aschulze" w:date="2012-06-11T12:32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 xml:space="preserve">The </w:delText>
        </w:r>
      </w:del>
      <w:r w:rsidR="00DF2990" w:rsidRPr="00DF2990">
        <w:rPr>
          <w:rStyle w:val="hps"/>
          <w:rFonts w:ascii="Arial" w:hAnsi="Arial" w:cs="Arial"/>
          <w:lang w:val="en-US"/>
        </w:rPr>
        <w:t>scalability of the server</w:t>
      </w:r>
      <w:del w:id="29" w:author="aschulze" w:date="2012-06-11T12:31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>s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 </w:t>
      </w:r>
      <w:del w:id="30" w:author="aschulze" w:date="2012-06-11T12:33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 xml:space="preserve">connections supported by </w:delText>
        </w:r>
      </w:del>
      <w:del w:id="31" w:author="aschulze" w:date="2012-06-11T12:32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 xml:space="preserve">high user concurrency </w:delText>
        </w:r>
      </w:del>
      <w:del w:id="32" w:author="aschulze" w:date="2012-06-11T12:33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>Allows</w:delText>
        </w:r>
      </w:del>
      <w:del w:id="33" w:author="aschulze" w:date="2012-06-11T12:32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 xml:space="preserve"> jWebSocket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. Stress </w:t>
      </w:r>
      <w:del w:id="34" w:author="aschulze" w:date="2012-06-11T12:33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>T</w:delText>
        </w:r>
      </w:del>
      <w:ins w:id="35" w:author="aschulze" w:date="2012-06-11T12:33:00Z">
        <w:r>
          <w:rPr>
            <w:rStyle w:val="hps"/>
            <w:rFonts w:ascii="Arial" w:hAnsi="Arial" w:cs="Arial"/>
            <w:lang w:val="en-US"/>
          </w:rPr>
          <w:t>t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ests </w:t>
      </w:r>
      <w:del w:id="36" w:author="aschulze" w:date="2012-06-11T12:33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>P</w:delText>
        </w:r>
      </w:del>
      <w:ins w:id="37" w:author="aschulze" w:date="2012-06-11T12:33:00Z">
        <w:r>
          <w:rPr>
            <w:rStyle w:val="hps"/>
            <w:rFonts w:ascii="Arial" w:hAnsi="Arial" w:cs="Arial"/>
            <w:lang w:val="en-US"/>
          </w:rPr>
          <w:t>p</w:t>
        </w:r>
      </w:ins>
      <w:r w:rsidR="00DF2990" w:rsidRPr="00DF2990">
        <w:rPr>
          <w:rStyle w:val="hps"/>
          <w:rFonts w:ascii="Arial" w:hAnsi="Arial" w:cs="Arial"/>
          <w:lang w:val="en-US"/>
        </w:rPr>
        <w:t>erformed to a server as a result jWebSocket sh</w:t>
      </w:r>
      <w:ins w:id="38" w:author="aschulze" w:date="2012-06-11T12:33:00Z">
        <w:r>
          <w:rPr>
            <w:rStyle w:val="hps"/>
            <w:rFonts w:ascii="Arial" w:hAnsi="Arial" w:cs="Arial"/>
            <w:lang w:val="en-US"/>
          </w:rPr>
          <w:t>ared</w:t>
        </w:r>
      </w:ins>
      <w:del w:id="39" w:author="aschulze" w:date="2012-06-11T12:33:00Z">
        <w:r w:rsidR="00DF2990" w:rsidRPr="00DF2990" w:rsidDel="00B806E6">
          <w:rPr>
            <w:rStyle w:val="hps"/>
            <w:rFonts w:ascii="Arial" w:hAnsi="Arial" w:cs="Arial"/>
            <w:lang w:val="en-US"/>
          </w:rPr>
          <w:delText>ed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 10 000 concurrent connections without </w:t>
      </w:r>
      <w:del w:id="40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A</w:delText>
        </w:r>
      </w:del>
      <w:ins w:id="41" w:author="aschulze" w:date="2012-06-11T12:33:00Z">
        <w:r w:rsidR="00CE2285">
          <w:rPr>
            <w:rStyle w:val="hps"/>
            <w:rFonts w:ascii="Arial" w:hAnsi="Arial" w:cs="Arial"/>
            <w:lang w:val="en-US"/>
          </w:rPr>
          <w:t>a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ffecting the response time of the application. This element not only </w:t>
      </w:r>
      <w:del w:id="42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P</w:delText>
        </w:r>
      </w:del>
      <w:del w:id="43" w:author="aschulze" w:date="2012-06-11T12:35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 xml:space="preserve">erform </w:delText>
        </w:r>
      </w:del>
      <w:del w:id="44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E</w:delText>
        </w:r>
      </w:del>
      <w:ins w:id="45" w:author="aschulze" w:date="2012-06-11T12:33:00Z">
        <w:r w:rsidR="00CE2285">
          <w:rPr>
            <w:rStyle w:val="hps"/>
            <w:rFonts w:ascii="Arial" w:hAnsi="Arial" w:cs="Arial"/>
            <w:lang w:val="en-US"/>
          </w:rPr>
          <w:t>e</w:t>
        </w:r>
      </w:ins>
      <w:r w:rsidR="00DF2990" w:rsidRPr="00DF2990">
        <w:rPr>
          <w:rStyle w:val="hps"/>
          <w:rFonts w:ascii="Arial" w:hAnsi="Arial" w:cs="Arial"/>
          <w:lang w:val="en-US"/>
        </w:rPr>
        <w:t>nsures real-time process</w:t>
      </w:r>
      <w:ins w:id="46" w:author="aschulze" w:date="2012-06-11T12:35:00Z">
        <w:r w:rsidR="006D18F1">
          <w:rPr>
            <w:rStyle w:val="hps"/>
            <w:rFonts w:ascii="Arial" w:hAnsi="Arial" w:cs="Arial"/>
            <w:lang w:val="en-US"/>
          </w:rPr>
          <w:t>es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 </w:t>
      </w:r>
      <w:del w:id="47" w:author="aschulze" w:date="2012-06-11T12:35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 xml:space="preserve">to </w:delText>
        </w:r>
      </w:del>
      <w:del w:id="48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E</w:delText>
        </w:r>
      </w:del>
      <w:del w:id="49" w:author="aschulze" w:date="2012-06-11T12:34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 xml:space="preserve">nsure </w:delText>
        </w:r>
      </w:del>
      <w:del w:id="50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B</w:delText>
        </w:r>
      </w:del>
      <w:ins w:id="51" w:author="aschulze" w:date="2012-06-11T12:33:00Z">
        <w:r w:rsidR="00CE2285">
          <w:rPr>
            <w:rStyle w:val="hps"/>
            <w:rFonts w:ascii="Arial" w:hAnsi="Arial" w:cs="Arial"/>
            <w:lang w:val="en-US"/>
          </w:rPr>
          <w:t>b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ut </w:t>
      </w:r>
      <w:ins w:id="52" w:author="aschulze" w:date="2012-06-11T12:35:00Z">
        <w:r w:rsidR="006D18F1">
          <w:rPr>
            <w:rStyle w:val="hps"/>
            <w:rFonts w:ascii="Arial" w:hAnsi="Arial" w:cs="Arial"/>
            <w:lang w:val="en-US"/>
          </w:rPr>
          <w:t xml:space="preserve">also </w:t>
        </w:r>
      </w:ins>
      <w:del w:id="53" w:author="aschulze" w:date="2012-06-11T12:35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>t</w:delText>
        </w:r>
      </w:del>
      <w:ins w:id="54" w:author="aschulze" w:date="2012-06-11T12:35:00Z">
        <w:r w:rsidR="006D18F1">
          <w:rPr>
            <w:rStyle w:val="hps"/>
            <w:rFonts w:ascii="Arial" w:hAnsi="Arial" w:cs="Arial"/>
            <w:lang w:val="en-US"/>
          </w:rPr>
          <w:t>a</w:t>
        </w:r>
      </w:ins>
      <w:del w:id="55" w:author="aschulze" w:date="2012-06-11T12:35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>o</w:delText>
        </w:r>
      </w:del>
      <w:r w:rsidR="00DF2990" w:rsidRPr="00DF2990">
        <w:rPr>
          <w:rStyle w:val="hps"/>
          <w:rFonts w:ascii="Arial" w:hAnsi="Arial" w:cs="Arial"/>
          <w:lang w:val="en-US"/>
        </w:rPr>
        <w:t xml:space="preserve"> high number of users using the </w:t>
      </w:r>
      <w:del w:id="56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S</w:delText>
        </w:r>
      </w:del>
      <w:ins w:id="57" w:author="aschulze" w:date="2012-06-11T12:33:00Z">
        <w:r w:rsidR="00CE2285">
          <w:rPr>
            <w:rStyle w:val="hps"/>
            <w:rFonts w:ascii="Arial" w:hAnsi="Arial" w:cs="Arial"/>
            <w:lang w:val="en-US"/>
          </w:rPr>
          <w:t>s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ame service at the </w:t>
      </w:r>
      <w:del w:id="58" w:author="aschulze" w:date="2012-06-11T12:33:00Z">
        <w:r w:rsidR="00DF2990" w:rsidRPr="00DF2990" w:rsidDel="00CE2285">
          <w:rPr>
            <w:rStyle w:val="hps"/>
            <w:rFonts w:ascii="Arial" w:hAnsi="Arial" w:cs="Arial"/>
            <w:lang w:val="en-US"/>
          </w:rPr>
          <w:delText>S</w:delText>
        </w:r>
      </w:del>
      <w:ins w:id="59" w:author="aschulze" w:date="2012-06-11T12:33:00Z">
        <w:r w:rsidR="00CE2285">
          <w:rPr>
            <w:rStyle w:val="hps"/>
            <w:rFonts w:ascii="Arial" w:hAnsi="Arial" w:cs="Arial"/>
            <w:lang w:val="en-US"/>
          </w:rPr>
          <w:t>s</w:t>
        </w:r>
      </w:ins>
      <w:r w:rsidR="00DF2990" w:rsidRPr="00DF2990">
        <w:rPr>
          <w:rStyle w:val="hps"/>
          <w:rFonts w:ascii="Arial" w:hAnsi="Arial" w:cs="Arial"/>
          <w:lang w:val="en-US"/>
        </w:rPr>
        <w:t xml:space="preserve">ame </w:t>
      </w:r>
      <w:del w:id="60" w:author="aschulze" w:date="2012-06-11T12:35:00Z">
        <w:r w:rsidR="00DF2990" w:rsidRPr="00DF2990" w:rsidDel="006D18F1">
          <w:rPr>
            <w:rStyle w:val="hps"/>
            <w:rFonts w:ascii="Arial" w:hAnsi="Arial" w:cs="Arial"/>
            <w:lang w:val="en-US"/>
          </w:rPr>
          <w:delText xml:space="preserve">instant of </w:delText>
        </w:r>
      </w:del>
      <w:r w:rsidR="00DF2990" w:rsidRPr="00DF2990">
        <w:rPr>
          <w:rStyle w:val="hps"/>
          <w:rFonts w:ascii="Arial" w:hAnsi="Arial" w:cs="Arial"/>
          <w:lang w:val="en-US"/>
        </w:rPr>
        <w:t>time.</w:t>
      </w:r>
    </w:p>
    <w:p w:rsidR="00DF2990" w:rsidRPr="00300793" w:rsidRDefault="008F4EB0" w:rsidP="00DF2990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300793">
        <w:rPr>
          <w:rFonts w:ascii="Arial" w:hAnsi="Arial" w:cs="Arial"/>
          <w:b/>
          <w:bCs/>
          <w:color w:val="000000"/>
          <w:lang w:val="en-US"/>
        </w:rPr>
        <w:t xml:space="preserve">2. </w:t>
      </w:r>
      <w:r w:rsidR="00DF2990" w:rsidRPr="00300793">
        <w:rPr>
          <w:rFonts w:ascii="Arial" w:hAnsi="Arial" w:cs="Arial"/>
          <w:b/>
          <w:bCs/>
          <w:color w:val="000000"/>
          <w:lang w:val="en-US"/>
        </w:rPr>
        <w:t>Main funcionalities</w:t>
      </w:r>
    </w:p>
    <w:p w:rsidR="00DF2990" w:rsidRPr="00DF2990" w:rsidRDefault="00DF2990" w:rsidP="00DF2990">
      <w:pPr>
        <w:tabs>
          <w:tab w:val="left" w:pos="0"/>
        </w:tabs>
        <w:autoSpaceDE w:val="0"/>
        <w:autoSpaceDN w:val="0"/>
        <w:adjustRightInd w:val="0"/>
        <w:spacing w:before="120" w:after="60" w:line="360" w:lineRule="auto"/>
        <w:jc w:val="both"/>
        <w:rPr>
          <w:rFonts w:ascii="Arial" w:hAnsi="Arial" w:cs="Arial"/>
          <w:b/>
          <w:iCs/>
          <w:lang w:val="en-US"/>
        </w:rPr>
      </w:pPr>
      <w:r w:rsidRPr="00DF2990">
        <w:rPr>
          <w:rFonts w:ascii="Arial" w:hAnsi="Arial" w:cs="Arial"/>
          <w:b/>
          <w:iCs/>
          <w:lang w:val="en-US"/>
        </w:rPr>
        <w:t>Demo MapSensors functionality:</w:t>
      </w:r>
    </w:p>
    <w:p w:rsidR="00DF2990" w:rsidRPr="00DF2990" w:rsidRDefault="00DF2990" w:rsidP="006D18F1">
      <w:pPr>
        <w:tabs>
          <w:tab w:val="left" w:pos="0"/>
        </w:tabs>
        <w:autoSpaceDE w:val="0"/>
        <w:autoSpaceDN w:val="0"/>
        <w:adjustRightInd w:val="0"/>
        <w:spacing w:before="120" w:after="60" w:line="360" w:lineRule="auto"/>
        <w:ind w:left="708"/>
        <w:jc w:val="both"/>
        <w:rPr>
          <w:rFonts w:ascii="Arial" w:hAnsi="Arial" w:cs="Arial"/>
          <w:b/>
          <w:iCs/>
          <w:lang w:val="en-US"/>
        </w:rPr>
        <w:pPrChange w:id="61" w:author="aschulze" w:date="2012-06-11T12:35:00Z">
          <w:pPr>
            <w:tabs>
              <w:tab w:val="left" w:pos="0"/>
            </w:tabs>
            <w:autoSpaceDE w:val="0"/>
            <w:autoSpaceDN w:val="0"/>
            <w:adjustRightInd w:val="0"/>
            <w:spacing w:before="120" w:after="60" w:line="360" w:lineRule="auto"/>
            <w:jc w:val="both"/>
          </w:pPr>
        </w:pPrChange>
      </w:pPr>
      <w:r w:rsidRPr="00DF2990">
        <w:rPr>
          <w:rFonts w:ascii="Arial" w:hAnsi="Arial" w:cs="Arial"/>
          <w:b/>
          <w:iCs/>
          <w:lang w:val="en-US"/>
        </w:rPr>
        <w:t>1. Management satellite tracking</w:t>
      </w:r>
    </w:p>
    <w:p w:rsidR="00DF2990" w:rsidRPr="00DF2990" w:rsidRDefault="00DF2990" w:rsidP="006D18F1">
      <w:pPr>
        <w:tabs>
          <w:tab w:val="left" w:pos="0"/>
        </w:tabs>
        <w:autoSpaceDE w:val="0"/>
        <w:autoSpaceDN w:val="0"/>
        <w:adjustRightInd w:val="0"/>
        <w:spacing w:before="120" w:after="60" w:line="360" w:lineRule="auto"/>
        <w:ind w:left="708"/>
        <w:jc w:val="both"/>
        <w:rPr>
          <w:rFonts w:ascii="Arial" w:hAnsi="Arial" w:cs="Arial"/>
          <w:b/>
          <w:iCs/>
          <w:lang w:val="en-US"/>
        </w:rPr>
        <w:pPrChange w:id="62" w:author="aschulze" w:date="2012-06-11T12:35:00Z">
          <w:pPr>
            <w:tabs>
              <w:tab w:val="left" w:pos="0"/>
            </w:tabs>
            <w:autoSpaceDE w:val="0"/>
            <w:autoSpaceDN w:val="0"/>
            <w:adjustRightInd w:val="0"/>
            <w:spacing w:before="120" w:after="60" w:line="360" w:lineRule="auto"/>
            <w:jc w:val="both"/>
          </w:pPr>
        </w:pPrChange>
      </w:pPr>
      <w:r w:rsidRPr="00DF2990">
        <w:rPr>
          <w:rFonts w:ascii="Arial" w:hAnsi="Arial" w:cs="Arial"/>
          <w:b/>
          <w:iCs/>
          <w:lang w:val="en-US"/>
        </w:rPr>
        <w:t>2. Share real-time location</w:t>
      </w:r>
    </w:p>
    <w:p w:rsidR="00DF2990" w:rsidRPr="00DF2990" w:rsidRDefault="00DF2990" w:rsidP="006D18F1">
      <w:pPr>
        <w:tabs>
          <w:tab w:val="left" w:pos="0"/>
        </w:tabs>
        <w:autoSpaceDE w:val="0"/>
        <w:autoSpaceDN w:val="0"/>
        <w:adjustRightInd w:val="0"/>
        <w:spacing w:before="120" w:after="60" w:line="360" w:lineRule="auto"/>
        <w:ind w:left="708"/>
        <w:jc w:val="both"/>
        <w:rPr>
          <w:rFonts w:ascii="Arial" w:hAnsi="Arial" w:cs="Arial"/>
          <w:b/>
          <w:iCs/>
          <w:lang w:val="en-US"/>
        </w:rPr>
        <w:pPrChange w:id="63" w:author="aschulze" w:date="2012-06-11T12:35:00Z">
          <w:pPr>
            <w:tabs>
              <w:tab w:val="left" w:pos="0"/>
            </w:tabs>
            <w:autoSpaceDE w:val="0"/>
            <w:autoSpaceDN w:val="0"/>
            <w:adjustRightInd w:val="0"/>
            <w:spacing w:before="120" w:after="60" w:line="360" w:lineRule="auto"/>
            <w:jc w:val="both"/>
          </w:pPr>
        </w:pPrChange>
      </w:pPr>
      <w:r w:rsidRPr="00DF2990">
        <w:rPr>
          <w:rFonts w:ascii="Arial" w:hAnsi="Arial" w:cs="Arial"/>
          <w:b/>
          <w:iCs/>
          <w:lang w:val="en-US"/>
        </w:rPr>
        <w:t>3. Calculation of travel speed</w:t>
      </w:r>
    </w:p>
    <w:p w:rsidR="00DF2990" w:rsidRPr="00300793" w:rsidRDefault="00DF2990" w:rsidP="006D18F1">
      <w:pPr>
        <w:tabs>
          <w:tab w:val="left" w:pos="0"/>
        </w:tabs>
        <w:autoSpaceDE w:val="0"/>
        <w:autoSpaceDN w:val="0"/>
        <w:adjustRightInd w:val="0"/>
        <w:spacing w:before="120" w:after="60" w:line="360" w:lineRule="auto"/>
        <w:ind w:left="708"/>
        <w:jc w:val="both"/>
        <w:rPr>
          <w:rFonts w:ascii="Arial" w:hAnsi="Arial" w:cs="Arial"/>
          <w:b/>
          <w:iCs/>
          <w:lang w:val="en-US"/>
        </w:rPr>
        <w:pPrChange w:id="64" w:author="aschulze" w:date="2012-06-11T12:35:00Z">
          <w:pPr>
            <w:tabs>
              <w:tab w:val="left" w:pos="0"/>
            </w:tabs>
            <w:autoSpaceDE w:val="0"/>
            <w:autoSpaceDN w:val="0"/>
            <w:adjustRightInd w:val="0"/>
            <w:spacing w:before="120" w:after="60" w:line="360" w:lineRule="auto"/>
            <w:jc w:val="both"/>
          </w:pPr>
        </w:pPrChange>
      </w:pPr>
      <w:r w:rsidRPr="00300793">
        <w:rPr>
          <w:rFonts w:ascii="Arial" w:hAnsi="Arial" w:cs="Arial"/>
          <w:b/>
          <w:iCs/>
          <w:lang w:val="en-US"/>
        </w:rPr>
        <w:t>4. Display orientation.</w:t>
      </w:r>
    </w:p>
    <w:p w:rsidR="00DF2990" w:rsidRPr="00DF2990" w:rsidRDefault="00DF2990" w:rsidP="008F4EB0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lang w:val="en-US"/>
        </w:rPr>
      </w:pPr>
      <w:r w:rsidRPr="00DF2990">
        <w:rPr>
          <w:rFonts w:ascii="Arial" w:hAnsi="Arial" w:cs="Arial"/>
          <w:lang w:val="en-US"/>
        </w:rPr>
        <w:t xml:space="preserve">This solution can be used in </w:t>
      </w:r>
      <w:del w:id="65" w:author="aschulze" w:date="2012-06-11T12:37:00Z">
        <w:r w:rsidRPr="00DF2990" w:rsidDel="00255BFF">
          <w:rPr>
            <w:rFonts w:ascii="Arial" w:hAnsi="Arial" w:cs="Arial"/>
            <w:lang w:val="en-US"/>
          </w:rPr>
          <w:delText xml:space="preserve">dissimilar </w:delText>
        </w:r>
      </w:del>
      <w:ins w:id="66" w:author="aschulze" w:date="2012-06-11T12:37:00Z">
        <w:r w:rsidR="00255BFF">
          <w:rPr>
            <w:rFonts w:ascii="Arial" w:hAnsi="Arial" w:cs="Arial"/>
            <w:lang w:val="en-US"/>
          </w:rPr>
          <w:t>various</w:t>
        </w:r>
        <w:r w:rsidR="00255BFF" w:rsidRPr="00DF2990">
          <w:rPr>
            <w:rFonts w:ascii="Arial" w:hAnsi="Arial" w:cs="Arial"/>
            <w:lang w:val="en-US"/>
          </w:rPr>
          <w:t xml:space="preserve"> </w:t>
        </w:r>
      </w:ins>
      <w:r w:rsidRPr="00DF2990">
        <w:rPr>
          <w:rFonts w:ascii="Arial" w:hAnsi="Arial" w:cs="Arial"/>
          <w:lang w:val="en-US"/>
        </w:rPr>
        <w:t xml:space="preserve">areas </w:t>
      </w:r>
      <w:ins w:id="67" w:author="aschulze" w:date="2012-06-11T12:37:00Z">
        <w:r w:rsidR="00255BFF">
          <w:rPr>
            <w:rFonts w:ascii="Arial" w:hAnsi="Arial" w:cs="Arial"/>
            <w:lang w:val="en-US"/>
          </w:rPr>
          <w:t xml:space="preserve">(which? Please give some examples here) </w:t>
        </w:r>
      </w:ins>
      <w:r w:rsidRPr="00DF2990">
        <w:rPr>
          <w:rFonts w:ascii="Arial" w:hAnsi="Arial" w:cs="Arial"/>
          <w:lang w:val="en-US"/>
        </w:rPr>
        <w:t xml:space="preserve">of society, as at present trend is the use of tracking systems, due to ease of use and </w:t>
      </w:r>
      <w:del w:id="68" w:author="aschulze" w:date="2012-06-11T12:37:00Z">
        <w:r w:rsidRPr="00DF2990" w:rsidDel="00287878">
          <w:rPr>
            <w:rFonts w:ascii="Arial" w:hAnsi="Arial" w:cs="Arial"/>
            <w:lang w:val="en-US"/>
          </w:rPr>
          <w:delText xml:space="preserve">how </w:delText>
        </w:r>
      </w:del>
      <w:ins w:id="69" w:author="aschulze" w:date="2012-06-11T12:37:00Z">
        <w:r w:rsidR="00287878">
          <w:rPr>
            <w:rFonts w:ascii="Arial" w:hAnsi="Arial" w:cs="Arial"/>
            <w:lang w:val="en-US"/>
          </w:rPr>
          <w:t xml:space="preserve">the </w:t>
        </w:r>
      </w:ins>
      <w:r w:rsidRPr="00DF2990">
        <w:rPr>
          <w:rFonts w:ascii="Arial" w:hAnsi="Arial" w:cs="Arial"/>
          <w:lang w:val="en-US"/>
        </w:rPr>
        <w:t>use</w:t>
      </w:r>
      <w:ins w:id="70" w:author="aschulze" w:date="2012-06-11T12:37:00Z">
        <w:r w:rsidR="00287878">
          <w:rPr>
            <w:rFonts w:ascii="Arial" w:hAnsi="Arial" w:cs="Arial"/>
            <w:lang w:val="en-US"/>
          </w:rPr>
          <w:t xml:space="preserve"> in general</w:t>
        </w:r>
      </w:ins>
      <w:del w:id="71" w:author="aschulze" w:date="2012-06-11T12:37:00Z">
        <w:r w:rsidRPr="00DF2990" w:rsidDel="00287878">
          <w:rPr>
            <w:rFonts w:ascii="Arial" w:hAnsi="Arial" w:cs="Arial"/>
            <w:lang w:val="en-US"/>
          </w:rPr>
          <w:delText>ful</w:delText>
        </w:r>
      </w:del>
      <w:r w:rsidRPr="00DF2990">
        <w:rPr>
          <w:rFonts w:ascii="Arial" w:hAnsi="Arial" w:cs="Arial"/>
          <w:lang w:val="en-US"/>
        </w:rPr>
        <w:t>.</w:t>
      </w:r>
      <w:ins w:id="72" w:author="aschulze" w:date="2012-06-11T12:37:00Z">
        <w:r w:rsidR="00287878">
          <w:rPr>
            <w:rFonts w:ascii="Arial" w:hAnsi="Arial" w:cs="Arial"/>
            <w:lang w:val="en-US"/>
          </w:rPr>
          <w:t xml:space="preserve"> (</w:t>
        </w:r>
        <w:proofErr w:type="gramStart"/>
        <w:r w:rsidR="00287878">
          <w:rPr>
            <w:rFonts w:ascii="Arial" w:hAnsi="Arial" w:cs="Arial"/>
            <w:lang w:val="en-US"/>
          </w:rPr>
          <w:t>which</w:t>
        </w:r>
        <w:proofErr w:type="gramEnd"/>
        <w:r w:rsidR="00287878">
          <w:rPr>
            <w:rFonts w:ascii="Arial" w:hAnsi="Arial" w:cs="Arial"/>
            <w:lang w:val="en-US"/>
          </w:rPr>
          <w:t xml:space="preserve"> use? Plea</w:t>
        </w:r>
      </w:ins>
      <w:ins w:id="73" w:author="aschulze" w:date="2012-06-11T12:38:00Z">
        <w:r w:rsidR="00992637">
          <w:rPr>
            <w:rFonts w:ascii="Arial" w:hAnsi="Arial" w:cs="Arial"/>
            <w:lang w:val="en-US"/>
          </w:rPr>
          <w:t>s</w:t>
        </w:r>
      </w:ins>
      <w:ins w:id="74" w:author="aschulze" w:date="2012-06-11T12:37:00Z">
        <w:r w:rsidR="00287878">
          <w:rPr>
            <w:rFonts w:ascii="Arial" w:hAnsi="Arial" w:cs="Arial"/>
            <w:lang w:val="en-US"/>
          </w:rPr>
          <w:t xml:space="preserve">e </w:t>
        </w:r>
      </w:ins>
      <w:ins w:id="75" w:author="aschulze" w:date="2012-06-11T12:38:00Z">
        <w:r w:rsidR="00287878">
          <w:rPr>
            <w:rFonts w:ascii="Arial" w:hAnsi="Arial" w:cs="Arial"/>
            <w:lang w:val="en-US"/>
          </w:rPr>
          <w:t>give some!)</w:t>
        </w:r>
      </w:ins>
    </w:p>
    <w:p w:rsidR="008F4EB0" w:rsidRPr="00DF2990" w:rsidRDefault="008F4EB0" w:rsidP="008F4EB0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</w:p>
    <w:p w:rsidR="008F4EB0" w:rsidRDefault="008F4EB0" w:rsidP="008F4EB0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eastAsia="Humnst777 Lt BT" w:hAnsi="Arial" w:cs="Humnst777 Lt BT"/>
          <w:i/>
          <w:iCs/>
          <w:color w:val="0000FF"/>
          <w:lang w:eastAsia="es-ES" w:bidi="es-ES"/>
        </w:rPr>
      </w:pPr>
      <w:r w:rsidRPr="00DF2990">
        <w:rPr>
          <w:rFonts w:ascii="Arial" w:hAnsi="Arial" w:cs="Arial"/>
          <w:color w:val="000000"/>
          <w:lang w:val="en-US"/>
        </w:rPr>
        <w:t xml:space="preserve"> </w:t>
      </w:r>
      <w:r w:rsidRPr="00DF2990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3. </w:t>
      </w:r>
      <w:r w:rsidR="00E60DE2" w:rsidRPr="00E60DE2">
        <w:rPr>
          <w:rFonts w:ascii="Arial" w:hAnsi="Arial" w:cs="Arial"/>
          <w:b/>
          <w:bCs/>
          <w:color w:val="000000"/>
        </w:rPr>
        <w:t>Problems to be solved</w:t>
      </w:r>
    </w:p>
    <w:tbl>
      <w:tblPr>
        <w:tblW w:w="0" w:type="auto"/>
        <w:tblInd w:w="312" w:type="dxa"/>
        <w:tblLayout w:type="fixed"/>
        <w:tblLook w:val="0000"/>
      </w:tblPr>
      <w:tblGrid>
        <w:gridCol w:w="3057"/>
        <w:gridCol w:w="4878"/>
      </w:tblGrid>
      <w:tr w:rsidR="008F4EB0" w:rsidTr="00DF2990">
        <w:tc>
          <w:tcPr>
            <w:tcW w:w="3057" w:type="dxa"/>
            <w:tcBorders>
              <w:top w:val="single" w:sz="1" w:space="0" w:color="0000FF"/>
              <w:left w:val="single" w:sz="1" w:space="0" w:color="0000FF"/>
              <w:bottom w:val="single" w:sz="1" w:space="0" w:color="0000FF"/>
            </w:tcBorders>
            <w:shd w:val="clear" w:color="auto" w:fill="CCCCFF"/>
            <w:vAlign w:val="center"/>
          </w:tcPr>
          <w:p w:rsidR="008F4EB0" w:rsidRDefault="00E60DE2" w:rsidP="00DF2990">
            <w:pPr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Problem</w:t>
            </w:r>
          </w:p>
        </w:tc>
        <w:tc>
          <w:tcPr>
            <w:tcW w:w="4878" w:type="dxa"/>
            <w:tcBorders>
              <w:top w:val="single" w:sz="1" w:space="0" w:color="0000FF"/>
              <w:left w:val="single" w:sz="1" w:space="0" w:color="0000FF"/>
              <w:bottom w:val="single" w:sz="1" w:space="0" w:color="0000FF"/>
              <w:right w:val="single" w:sz="1" w:space="0" w:color="0000FF"/>
            </w:tcBorders>
            <w:shd w:val="clear" w:color="auto" w:fill="CCCCFF"/>
            <w:vAlign w:val="center"/>
          </w:tcPr>
          <w:p w:rsidR="008F4EB0" w:rsidRDefault="00E60DE2" w:rsidP="00E60DE2">
            <w:pPr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 w:rsidRPr="00E60DE2">
              <w:rPr>
                <w:rFonts w:ascii="Arial" w:hAnsi="Arial"/>
                <w:b/>
              </w:rPr>
              <w:t>Contributions of the solution</w:t>
            </w:r>
          </w:p>
        </w:tc>
      </w:tr>
      <w:tr w:rsidR="008F4EB0" w:rsidRPr="00FD2C44" w:rsidTr="00DF2990">
        <w:tc>
          <w:tcPr>
            <w:tcW w:w="3057" w:type="dxa"/>
            <w:tcBorders>
              <w:left w:val="single" w:sz="1" w:space="0" w:color="0000FF"/>
              <w:bottom w:val="single" w:sz="1" w:space="0" w:color="0000FF"/>
            </w:tcBorders>
            <w:shd w:val="clear" w:color="auto" w:fill="auto"/>
            <w:vAlign w:val="center"/>
          </w:tcPr>
          <w:p w:rsidR="008F4EB0" w:rsidRPr="00DF2990" w:rsidRDefault="00DF2990" w:rsidP="00501879">
            <w:p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DF2990">
              <w:rPr>
                <w:rFonts w:ascii="Arial" w:hAnsi="Arial"/>
                <w:lang w:val="en-US"/>
              </w:rPr>
              <w:lastRenderedPageBreak/>
              <w:t>Later in the process of disseminating coordinates on the mobile web</w:t>
            </w:r>
            <w:ins w:id="76" w:author="aschulze" w:date="2012-06-11T12:39:00Z">
              <w:r w:rsidR="00501879">
                <w:rPr>
                  <w:rFonts w:ascii="Arial" w:hAnsi="Arial"/>
                  <w:lang w:val="en-US"/>
                </w:rPr>
                <w:br/>
                <w:t xml:space="preserve"> I don</w:t>
              </w:r>
              <w:r w:rsidR="00501879">
                <w:rPr>
                  <w:rFonts w:ascii="Arial" w:hAnsi="Arial"/>
                  <w:lang w:val="en-US"/>
                </w:rPr>
                <w:t>’</w:t>
              </w:r>
              <w:r w:rsidR="00501879">
                <w:rPr>
                  <w:rFonts w:ascii="Arial" w:hAnsi="Arial"/>
                  <w:lang w:val="en-US"/>
                </w:rPr>
                <w:t>t understand this sentence? The problem is that the location data cannot be shared effectively?</w:t>
              </w:r>
            </w:ins>
          </w:p>
        </w:tc>
        <w:tc>
          <w:tcPr>
            <w:tcW w:w="4878" w:type="dxa"/>
            <w:tcBorders>
              <w:left w:val="single" w:sz="1" w:space="0" w:color="0000FF"/>
              <w:bottom w:val="single" w:sz="1" w:space="0" w:color="0000FF"/>
              <w:right w:val="single" w:sz="1" w:space="0" w:color="0000FF"/>
            </w:tcBorders>
            <w:shd w:val="clear" w:color="auto" w:fill="auto"/>
            <w:vAlign w:val="center"/>
          </w:tcPr>
          <w:p w:rsidR="00DF2990" w:rsidRDefault="00792BB6" w:rsidP="00792BB6">
            <w:pPr>
              <w:snapToGrid w:val="0"/>
              <w:spacing w:line="360" w:lineRule="auto"/>
              <w:jc w:val="both"/>
              <w:rPr>
                <w:ins w:id="77" w:author="aschulze" w:date="2012-06-11T12:40:00Z"/>
                <w:rFonts w:ascii="Arial" w:hAnsi="Arial"/>
                <w:lang w:val="en-US"/>
              </w:rPr>
            </w:pPr>
            <w:r w:rsidRPr="00DF2990">
              <w:rPr>
                <w:rFonts w:ascii="Arial" w:hAnsi="Arial"/>
                <w:lang w:val="en-US"/>
              </w:rPr>
              <w:t>MapSensors</w:t>
            </w:r>
            <w:r w:rsidR="00DF2990" w:rsidRPr="00DF2990">
              <w:rPr>
                <w:rFonts w:ascii="Arial" w:hAnsi="Arial"/>
                <w:lang w:val="en-US"/>
              </w:rPr>
              <w:t xml:space="preserve"> allows coordinates spread through the mobile Web in real time through WebSocket protocol.</w:t>
            </w:r>
          </w:p>
          <w:p w:rsidR="00507CC2" w:rsidRPr="00DF2990" w:rsidRDefault="00507CC2" w:rsidP="008E770A">
            <w:p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ins w:id="78" w:author="aschulze" w:date="2012-06-11T12:40:00Z">
              <w:r>
                <w:rPr>
                  <w:rFonts w:ascii="Arial" w:hAnsi="Arial"/>
                  <w:lang w:val="en-US"/>
                </w:rPr>
                <w:t>Please give one sentence what is the</w:t>
              </w:r>
              <w:r w:rsidR="008E770A">
                <w:rPr>
                  <w:rFonts w:ascii="Arial" w:hAnsi="Arial"/>
                  <w:lang w:val="en-US"/>
                </w:rPr>
                <w:t xml:space="preserve"> </w:t>
              </w:r>
              <w:r>
                <w:rPr>
                  <w:rFonts w:ascii="Arial" w:hAnsi="Arial"/>
                  <w:lang w:val="en-US"/>
                </w:rPr>
                <w:t>benefit of that here.</w:t>
              </w:r>
            </w:ins>
          </w:p>
        </w:tc>
      </w:tr>
      <w:tr w:rsidR="008F4EB0" w:rsidRPr="00FD2C44" w:rsidTr="00DF2990">
        <w:tc>
          <w:tcPr>
            <w:tcW w:w="3057" w:type="dxa"/>
            <w:tcBorders>
              <w:left w:val="single" w:sz="1" w:space="0" w:color="0000FF"/>
              <w:bottom w:val="single" w:sz="1" w:space="0" w:color="0000FF"/>
            </w:tcBorders>
            <w:shd w:val="clear" w:color="auto" w:fill="auto"/>
            <w:vAlign w:val="center"/>
          </w:tcPr>
          <w:p w:rsidR="008F4EB0" w:rsidRDefault="00792BB6" w:rsidP="00DF2990">
            <w:pPr>
              <w:snapToGrid w:val="0"/>
              <w:spacing w:line="360" w:lineRule="auto"/>
              <w:jc w:val="both"/>
              <w:rPr>
                <w:ins w:id="79" w:author="aschulze" w:date="2012-06-11T12:40:00Z"/>
                <w:rFonts w:ascii="Arial" w:hAnsi="Arial"/>
                <w:lang w:val="en-US"/>
              </w:rPr>
            </w:pPr>
            <w:r w:rsidRPr="00792BB6">
              <w:rPr>
                <w:rFonts w:ascii="Arial" w:hAnsi="Arial"/>
                <w:lang w:val="en-US"/>
              </w:rPr>
              <w:t>Translation speed calculation is not performed by the accelerometer device.</w:t>
            </w:r>
          </w:p>
          <w:p w:rsidR="000C2A37" w:rsidRPr="00792BB6" w:rsidRDefault="000C2A37" w:rsidP="00DF2990">
            <w:p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ins w:id="80" w:author="aschulze" w:date="2012-06-11T12:40:00Z">
              <w:r>
                <w:rPr>
                  <w:rFonts w:ascii="Arial" w:hAnsi="Arial"/>
                  <w:lang w:val="en-US"/>
                </w:rPr>
                <w:t xml:space="preserve">What is the problem? E.g. accelerometer cannot be used for </w:t>
              </w:r>
            </w:ins>
            <w:ins w:id="81" w:author="aschulze" w:date="2012-06-11T12:41:00Z">
              <w:r>
                <w:rPr>
                  <w:rFonts w:ascii="Arial" w:hAnsi="Arial"/>
                  <w:lang w:val="en-US"/>
                </w:rPr>
                <w:t>geo</w:t>
              </w:r>
            </w:ins>
            <w:ins w:id="82" w:author="aschulze" w:date="2012-06-11T12:40:00Z">
              <w:r>
                <w:rPr>
                  <w:rFonts w:ascii="Arial" w:hAnsi="Arial"/>
                  <w:lang w:val="en-US"/>
                </w:rPr>
                <w:t>location without</w:t>
              </w:r>
            </w:ins>
            <w:ins w:id="83" w:author="aschulze" w:date="2012-06-11T12:41:00Z">
              <w:r>
                <w:rPr>
                  <w:rFonts w:ascii="Arial" w:hAnsi="Arial"/>
                  <w:lang w:val="en-US"/>
                </w:rPr>
                <w:t xml:space="preserve"> GPS connection?</w:t>
              </w:r>
            </w:ins>
          </w:p>
        </w:tc>
        <w:tc>
          <w:tcPr>
            <w:tcW w:w="4878" w:type="dxa"/>
            <w:tcBorders>
              <w:left w:val="single" w:sz="1" w:space="0" w:color="0000FF"/>
              <w:bottom w:val="single" w:sz="1" w:space="0" w:color="0000FF"/>
              <w:right w:val="single" w:sz="1" w:space="0" w:color="0000FF"/>
            </w:tcBorders>
            <w:shd w:val="clear" w:color="auto" w:fill="auto"/>
            <w:vAlign w:val="center"/>
          </w:tcPr>
          <w:p w:rsidR="00792BB6" w:rsidRDefault="00792BB6" w:rsidP="00DF2990">
            <w:pPr>
              <w:snapToGrid w:val="0"/>
              <w:spacing w:line="360" w:lineRule="auto"/>
              <w:jc w:val="both"/>
              <w:rPr>
                <w:ins w:id="84" w:author="aschulze" w:date="2012-06-11T12:41:00Z"/>
                <w:rFonts w:ascii="Arial" w:hAnsi="Arial"/>
                <w:lang w:val="en-US"/>
              </w:rPr>
            </w:pPr>
            <w:r w:rsidRPr="00792BB6">
              <w:rPr>
                <w:rFonts w:ascii="Arial" w:hAnsi="Arial"/>
                <w:lang w:val="en-US"/>
              </w:rPr>
              <w:t>MapSensors gives the possibility of calculating the speed at which the device is moved by the accelerometer.</w:t>
            </w:r>
          </w:p>
          <w:p w:rsidR="000C2A37" w:rsidRPr="00792BB6" w:rsidRDefault="000C2A37" w:rsidP="00DF2990">
            <w:p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ins w:id="85" w:author="aschulze" w:date="2012-06-11T12:41:00Z">
              <w:r>
                <w:rPr>
                  <w:rFonts w:ascii="Arial" w:hAnsi="Arial"/>
                  <w:lang w:val="en-US"/>
                </w:rPr>
                <w:t>Please give one sentence what is the benefit of that here.</w:t>
              </w:r>
            </w:ins>
          </w:p>
        </w:tc>
      </w:tr>
    </w:tbl>
    <w:p w:rsidR="008F4EB0" w:rsidRPr="00792BB6" w:rsidRDefault="008F4EB0" w:rsidP="008F4EB0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792BB6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:rsidR="008F4EB0" w:rsidRPr="00F40F75" w:rsidRDefault="008F4EB0" w:rsidP="00E60DE2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F40F75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E60DE2" w:rsidRPr="00F40F75">
        <w:rPr>
          <w:rFonts w:ascii="Arial" w:hAnsi="Arial" w:cs="Arial"/>
          <w:b/>
          <w:bCs/>
          <w:color w:val="000000"/>
          <w:lang w:val="en-US"/>
        </w:rPr>
        <w:t>Glossary</w:t>
      </w:r>
    </w:p>
    <w:p w:rsidR="00F40F75" w:rsidRPr="00F40F75" w:rsidRDefault="00F40F75" w:rsidP="008F4EB0">
      <w:pPr>
        <w:tabs>
          <w:tab w:val="left" w:pos="0"/>
        </w:tabs>
        <w:autoSpaceDE w:val="0"/>
        <w:autoSpaceDN w:val="0"/>
        <w:adjustRightInd w:val="0"/>
        <w:spacing w:before="280"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F40F75">
        <w:rPr>
          <w:rFonts w:ascii="Arial" w:hAnsi="Arial" w:cs="Arial"/>
          <w:color w:val="000000"/>
          <w:u w:val="single"/>
          <w:lang w:val="en-US"/>
        </w:rPr>
        <w:t>Real-Time on the Web</w:t>
      </w:r>
      <w:r w:rsidRPr="00F40F75">
        <w:rPr>
          <w:rFonts w:ascii="Arial" w:hAnsi="Arial" w:cs="Arial"/>
          <w:color w:val="000000"/>
          <w:lang w:val="en-US"/>
        </w:rPr>
        <w:t xml:space="preserve">: The real time on the Web is defined as a set of technologies and practices that allow users to receive information as soon as published by their authors, rather than checking a source of regular updates. </w:t>
      </w:r>
      <w:proofErr w:type="gramStart"/>
      <w:r w:rsidRPr="00F40F75">
        <w:rPr>
          <w:rFonts w:ascii="Arial" w:hAnsi="Arial" w:cs="Arial"/>
          <w:color w:val="000000"/>
          <w:lang w:val="en-US"/>
        </w:rPr>
        <w:t>Replacing request/response mechanisms by permanent connections with less latency and protocol overhead.</w:t>
      </w:r>
      <w:proofErr w:type="gramEnd"/>
    </w:p>
    <w:p w:rsidR="00C339AB" w:rsidRPr="00C339AB" w:rsidRDefault="00C339AB" w:rsidP="008F4EB0">
      <w:pPr>
        <w:tabs>
          <w:tab w:val="left" w:pos="0"/>
        </w:tabs>
        <w:autoSpaceDE w:val="0"/>
        <w:autoSpaceDN w:val="0"/>
        <w:adjustRightInd w:val="0"/>
        <w:spacing w:before="280"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F40F75">
        <w:rPr>
          <w:rFonts w:ascii="Arial" w:hAnsi="Arial" w:cs="Arial"/>
          <w:color w:val="000000"/>
          <w:u w:val="single"/>
          <w:lang w:val="en-US"/>
        </w:rPr>
        <w:t>Mobile Web</w:t>
      </w:r>
      <w:r w:rsidRPr="00C339AB">
        <w:rPr>
          <w:rFonts w:ascii="Arial" w:hAnsi="Arial" w:cs="Arial"/>
          <w:color w:val="000000"/>
          <w:lang w:val="en-US"/>
        </w:rPr>
        <w:t>: Web access from devices whose main characteristic is the mobility</w:t>
      </w:r>
      <w:r>
        <w:rPr>
          <w:rFonts w:ascii="Arial" w:hAnsi="Arial" w:cs="Arial"/>
          <w:color w:val="000000"/>
          <w:lang w:val="en-US"/>
        </w:rPr>
        <w:t>.</w:t>
      </w:r>
    </w:p>
    <w:p w:rsidR="00F40F75" w:rsidRPr="00F40F75" w:rsidRDefault="00F40F75" w:rsidP="008F4EB0">
      <w:pPr>
        <w:tabs>
          <w:tab w:val="left" w:pos="0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F40F75">
        <w:rPr>
          <w:rFonts w:ascii="Arial" w:hAnsi="Arial" w:cs="Arial"/>
          <w:color w:val="000000"/>
          <w:u w:val="single"/>
          <w:lang w:val="en-US"/>
        </w:rPr>
        <w:t>WebSocket:</w:t>
      </w:r>
      <w:r w:rsidRPr="00F40F75">
        <w:rPr>
          <w:rFonts w:ascii="Arial" w:hAnsi="Arial" w:cs="Arial"/>
          <w:color w:val="000000"/>
          <w:lang w:val="en-US"/>
        </w:rPr>
        <w:t xml:space="preserve"> is a technology that provides a bidirectional communication channel and full-duplex over a single socket TCP (Transmission Control Protocol), addresses the limitations of the HTTP protocol by establishing a full-duplex </w:t>
      </w:r>
      <w:r w:rsidRPr="00F40F75">
        <w:rPr>
          <w:rFonts w:ascii="Arial" w:hAnsi="Arial" w:cs="Arial"/>
          <w:color w:val="000000"/>
          <w:lang w:val="en-US"/>
        </w:rPr>
        <w:lastRenderedPageBreak/>
        <w:t>communication (TCP) between the client and server, replacing the half-duplex communication (HTTP).</w:t>
      </w:r>
    </w:p>
    <w:p w:rsidR="00F40F75" w:rsidRPr="00F40F75" w:rsidRDefault="00F40F75" w:rsidP="008F4EB0">
      <w:pPr>
        <w:tabs>
          <w:tab w:val="left" w:pos="0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F40F75">
        <w:rPr>
          <w:rFonts w:ascii="Arial" w:hAnsi="Arial" w:cs="Arial"/>
          <w:color w:val="000000"/>
          <w:u w:val="single"/>
          <w:lang w:val="en-US"/>
        </w:rPr>
        <w:t>Full-Duplex</w:t>
      </w:r>
      <w:r w:rsidRPr="00F40F75">
        <w:rPr>
          <w:rFonts w:ascii="Arial" w:hAnsi="Arial" w:cs="Arial"/>
          <w:color w:val="000000"/>
          <w:lang w:val="en-US"/>
        </w:rPr>
        <w:t>: A full-duplex allows communication in both directions, and, unlike half-duplex, allows this to happen simultaneously.</w:t>
      </w:r>
    </w:p>
    <w:p w:rsidR="00192D08" w:rsidRPr="00192D08" w:rsidRDefault="00192D08" w:rsidP="00192D08">
      <w:pPr>
        <w:tabs>
          <w:tab w:val="left" w:pos="0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192D08">
        <w:rPr>
          <w:rFonts w:ascii="Arial" w:hAnsi="Arial" w:cs="Arial"/>
          <w:color w:val="000000"/>
          <w:u w:val="single"/>
          <w:lang w:val="en-US"/>
        </w:rPr>
        <w:t>Socket:</w:t>
      </w:r>
      <w:r w:rsidRPr="00192D08">
        <w:rPr>
          <w:rFonts w:ascii="Arial" w:hAnsi="Arial" w:cs="Arial"/>
          <w:color w:val="000000"/>
          <w:lang w:val="en-US"/>
        </w:rPr>
        <w:t xml:space="preserve"> A method for communication between a client program and a server program on a network.</w:t>
      </w:r>
    </w:p>
    <w:p w:rsidR="00F40F75" w:rsidRPr="00F40F75" w:rsidRDefault="00192D08" w:rsidP="00F40F75">
      <w:pPr>
        <w:tabs>
          <w:tab w:val="left" w:pos="0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192D08">
        <w:rPr>
          <w:rFonts w:ascii="Arial" w:hAnsi="Arial" w:cs="Arial"/>
          <w:color w:val="000000"/>
          <w:u w:val="single"/>
          <w:lang w:val="en-US"/>
        </w:rPr>
        <w:t>jWebSocket</w:t>
      </w:r>
      <w:proofErr w:type="gramEnd"/>
      <w:r w:rsidRPr="00192D08">
        <w:rPr>
          <w:rFonts w:ascii="Arial" w:hAnsi="Arial" w:cs="Arial"/>
          <w:color w:val="000000"/>
          <w:u w:val="single"/>
          <w:lang w:val="en-US"/>
        </w:rPr>
        <w:t xml:space="preserve"> framework:</w:t>
      </w:r>
      <w:r w:rsidRPr="00192D08">
        <w:rPr>
          <w:rFonts w:ascii="Arial" w:hAnsi="Arial" w:cs="Arial"/>
          <w:color w:val="000000"/>
          <w:lang w:val="en-US"/>
        </w:rPr>
        <w:t xml:space="preserve"> is a new technology aiming to develop WebSockets based applications that provide high levels of speed, scalability, security and real-time work.</w:t>
      </w:r>
    </w:p>
    <w:p w:rsidR="00192D08" w:rsidRPr="00F40F75" w:rsidRDefault="00F40F75" w:rsidP="00F40F75">
      <w:pPr>
        <w:tabs>
          <w:tab w:val="left" w:pos="0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color w:val="000000"/>
          <w:lang w:val="en-US"/>
        </w:rPr>
      </w:pPr>
      <w:r w:rsidRPr="00F40F75">
        <w:rPr>
          <w:rFonts w:ascii="Arial" w:hAnsi="Arial" w:cs="Arial"/>
          <w:color w:val="000000"/>
          <w:u w:val="single"/>
          <w:lang w:val="en-US"/>
        </w:rPr>
        <w:t>Half-Duplex</w:t>
      </w:r>
      <w:r w:rsidRPr="00F40F75">
        <w:rPr>
          <w:rFonts w:ascii="Arial" w:hAnsi="Arial" w:cs="Arial"/>
          <w:color w:val="000000"/>
          <w:lang w:val="en-US"/>
        </w:rPr>
        <w:t>: It means that the method or protocol for transmission of information is bidirectional but not simultaneously, and in http the server can only send data after the client request them.</w:t>
      </w:r>
    </w:p>
    <w:p w:rsidR="008F4EB0" w:rsidRDefault="008F4EB0" w:rsidP="008F4EB0">
      <w:pPr>
        <w:pStyle w:val="BodyText"/>
        <w:tabs>
          <w:tab w:val="left" w:pos="0"/>
        </w:tabs>
        <w:spacing w:before="280" w:after="240" w:line="360" w:lineRule="auto"/>
        <w:jc w:val="both"/>
        <w:rPr>
          <w:ins w:id="86" w:author="aschulze" w:date="2012-06-11T12:44:00Z"/>
          <w:rFonts w:ascii="Arial" w:hAnsi="Arial" w:cs="Arial"/>
          <w:b/>
          <w:bCs/>
          <w:color w:val="000000"/>
          <w:lang w:val="en-US"/>
        </w:rPr>
      </w:pPr>
      <w:r w:rsidRPr="00FD2C44">
        <w:rPr>
          <w:rFonts w:ascii="Arial" w:hAnsi="Arial" w:cs="Arial"/>
          <w:b/>
          <w:bCs/>
          <w:color w:val="000000"/>
          <w:lang w:val="en-US"/>
        </w:rPr>
        <w:t xml:space="preserve">5. </w:t>
      </w:r>
      <w:r w:rsidR="00E60DE2" w:rsidRPr="00FD2C44">
        <w:rPr>
          <w:rFonts w:ascii="Arial" w:hAnsi="Arial" w:cs="Arial"/>
          <w:b/>
          <w:bCs/>
          <w:color w:val="000000"/>
          <w:lang w:val="en-US"/>
        </w:rPr>
        <w:t>Model of the solution</w:t>
      </w:r>
    </w:p>
    <w:p w:rsidR="00AD0F61" w:rsidRPr="00FD2C44" w:rsidRDefault="00AD0F61" w:rsidP="008F4EB0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ins w:id="87" w:author="aschulze" w:date="2012-06-11T12:44:00Z">
        <w:r>
          <w:rPr>
            <w:rFonts w:ascii="Arial" w:hAnsi="Arial" w:cs="Arial"/>
            <w:b/>
            <w:bCs/>
            <w:noProof/>
            <w:color w:val="000000"/>
            <w:lang w:val="de-DE" w:eastAsia="de-DE"/>
          </w:rPr>
          <w:drawing>
            <wp:inline distT="0" distB="0" distL="0" distR="0">
              <wp:extent cx="5612130" cy="3190240"/>
              <wp:effectExtent l="19050" t="0" r="7620" b="0"/>
              <wp:docPr id="2" name="esquema.png" descr="C:\svn\jWebSocketDev\thesis\Carlos_Karen_Cespedes\Documentation\img\esquem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squema.png"/>
                      <pic:cNvPicPr/>
                    </pic:nvPicPr>
                    <pic:blipFill>
                      <a:blip r:link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190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F4EB0" w:rsidRPr="00FD2C44" w:rsidDel="00CB4526" w:rsidRDefault="00806674" w:rsidP="008F4EB0">
      <w:pPr>
        <w:spacing w:line="360" w:lineRule="auto"/>
        <w:rPr>
          <w:del w:id="88" w:author="aschulze" w:date="2012-06-11T12:46:00Z"/>
          <w:rFonts w:ascii="Arial" w:hAnsi="Arial" w:cs="Arial"/>
          <w:b/>
          <w:color w:val="0000FF"/>
          <w:lang w:val="en-US"/>
        </w:rPr>
      </w:pPr>
      <w:del w:id="89" w:author="aschulze" w:date="2012-06-11T12:46:00Z">
        <w:r w:rsidDel="00CB4526">
          <w:rPr>
            <w:rFonts w:ascii="Arial" w:hAnsi="Arial" w:cs="Arial"/>
            <w:b/>
            <w:color w:val="0000FF"/>
            <w:lang w:val="en-US"/>
          </w:rPr>
          <w:fldChar w:fldCharType="begin"/>
        </w:r>
        <w:r w:rsidR="00FD2C44" w:rsidDel="00CB4526">
          <w:rPr>
            <w:rFonts w:ascii="Arial" w:hAnsi="Arial" w:cs="Arial"/>
            <w:b/>
            <w:color w:val="0000FF"/>
            <w:lang w:val="en-US"/>
          </w:rPr>
          <w:delInstrText xml:space="preserve"> HYPERLINK "img/esquema.png" </w:delInstrText>
        </w:r>
        <w:r w:rsidDel="00CB4526">
          <w:rPr>
            <w:rFonts w:ascii="Arial" w:hAnsi="Arial" w:cs="Arial"/>
            <w:b/>
            <w:color w:val="0000FF"/>
            <w:lang w:val="en-US"/>
          </w:rPr>
          <w:fldChar w:fldCharType="separate"/>
        </w:r>
        <w:r w:rsidR="00FD2C44" w:rsidRPr="00FD2C44" w:rsidDel="00CB4526">
          <w:rPr>
            <w:rStyle w:val="Hyperlink"/>
            <w:rFonts w:ascii="Arial" w:hAnsi="Arial" w:cs="Arial"/>
            <w:b/>
            <w:lang w:val="en-US"/>
          </w:rPr>
          <w:delText>img\esquema.png</w:delText>
        </w:r>
        <w:r w:rsidDel="00CB4526">
          <w:rPr>
            <w:rFonts w:ascii="Arial" w:hAnsi="Arial" w:cs="Arial"/>
            <w:b/>
            <w:color w:val="0000FF"/>
            <w:lang w:val="en-US"/>
          </w:rPr>
          <w:fldChar w:fldCharType="end"/>
        </w:r>
        <w:bookmarkStart w:id="90" w:name="_GoBack"/>
        <w:bookmarkEnd w:id="90"/>
      </w:del>
    </w:p>
    <w:p w:rsidR="007E58B3" w:rsidRPr="007E58B3" w:rsidRDefault="007E58B3" w:rsidP="007E58B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lang w:val="en-US"/>
        </w:rPr>
      </w:pPr>
      <w:r w:rsidRPr="007E58B3">
        <w:rPr>
          <w:rFonts w:ascii="Arial" w:hAnsi="Arial" w:cs="Arial"/>
          <w:iCs/>
          <w:lang w:val="en-US"/>
        </w:rPr>
        <w:t xml:space="preserve">To access the MapSensors </w:t>
      </w:r>
      <w:r>
        <w:rPr>
          <w:rFonts w:ascii="Arial" w:hAnsi="Arial" w:cs="Arial"/>
          <w:iCs/>
          <w:lang w:val="en-US"/>
        </w:rPr>
        <w:t xml:space="preserve">the </w:t>
      </w:r>
      <w:r w:rsidRPr="007E58B3">
        <w:rPr>
          <w:rFonts w:ascii="Arial" w:hAnsi="Arial" w:cs="Arial"/>
          <w:iCs/>
          <w:lang w:val="en-US"/>
        </w:rPr>
        <w:t xml:space="preserve">client should use </w:t>
      </w:r>
      <w:ins w:id="91" w:author="aschulze" w:date="2012-06-11T12:47:00Z">
        <w:r w:rsidR="00EF4063">
          <w:rPr>
            <w:rFonts w:ascii="Arial" w:hAnsi="Arial" w:cs="Arial"/>
            <w:iCs/>
            <w:lang w:val="en-US"/>
          </w:rPr>
          <w:t xml:space="preserve">a </w:t>
        </w:r>
      </w:ins>
      <w:r w:rsidRPr="007E58B3">
        <w:rPr>
          <w:rFonts w:ascii="Arial" w:hAnsi="Arial" w:cs="Arial"/>
          <w:iCs/>
          <w:lang w:val="en-US"/>
        </w:rPr>
        <w:t xml:space="preserve">mobile device </w:t>
      </w:r>
      <w:ins w:id="92" w:author="aschulze" w:date="2012-06-11T12:47:00Z">
        <w:r w:rsidR="00EF4063">
          <w:rPr>
            <w:rFonts w:ascii="Arial" w:hAnsi="Arial" w:cs="Arial"/>
            <w:iCs/>
            <w:lang w:val="en-US"/>
          </w:rPr>
          <w:t xml:space="preserve">(smartphone) </w:t>
        </w:r>
      </w:ins>
      <w:r w:rsidRPr="007E58B3">
        <w:rPr>
          <w:rFonts w:ascii="Arial" w:hAnsi="Arial" w:cs="Arial"/>
          <w:iCs/>
          <w:lang w:val="en-US"/>
        </w:rPr>
        <w:t xml:space="preserve">with a browser that supports </w:t>
      </w:r>
      <w:ins w:id="93" w:author="aschulze" w:date="2012-06-11T12:47:00Z">
        <w:r w:rsidR="006B46EC">
          <w:rPr>
            <w:rFonts w:ascii="Arial" w:hAnsi="Arial" w:cs="Arial"/>
            <w:iCs/>
            <w:lang w:val="en-US"/>
          </w:rPr>
          <w:t xml:space="preserve">the </w:t>
        </w:r>
      </w:ins>
      <w:r w:rsidRPr="007E58B3">
        <w:rPr>
          <w:rFonts w:ascii="Arial" w:hAnsi="Arial" w:cs="Arial"/>
          <w:iCs/>
          <w:lang w:val="en-US"/>
        </w:rPr>
        <w:t>WebSocket protocol</w:t>
      </w:r>
      <w:ins w:id="94" w:author="aschulze" w:date="2012-06-11T12:46:00Z">
        <w:r w:rsidR="00CB4526">
          <w:rPr>
            <w:rFonts w:ascii="Arial" w:hAnsi="Arial" w:cs="Arial"/>
            <w:iCs/>
            <w:lang w:val="en-US"/>
          </w:rPr>
          <w:t xml:space="preserve"> (what about flash and/or the </w:t>
        </w:r>
        <w:r w:rsidR="00CB4526">
          <w:rPr>
            <w:rFonts w:ascii="Arial" w:hAnsi="Arial" w:cs="Arial"/>
            <w:iCs/>
            <w:lang w:val="en-US"/>
          </w:rPr>
          <w:lastRenderedPageBreak/>
          <w:t>comet fallback? Did you test that?)</w:t>
        </w:r>
      </w:ins>
      <w:r w:rsidRPr="007E58B3">
        <w:rPr>
          <w:rFonts w:ascii="Arial" w:hAnsi="Arial" w:cs="Arial"/>
          <w:iCs/>
          <w:lang w:val="en-US"/>
        </w:rPr>
        <w:t xml:space="preserve">. The client sends requests to the </w:t>
      </w:r>
      <w:ins w:id="95" w:author="aschulze" w:date="2012-06-11T12:47:00Z">
        <w:r w:rsidR="002F7E76" w:rsidRPr="007E58B3">
          <w:rPr>
            <w:rFonts w:ascii="Arial" w:hAnsi="Arial" w:cs="Arial"/>
            <w:iCs/>
            <w:lang w:val="en-US"/>
          </w:rPr>
          <w:t xml:space="preserve">jWebSocket </w:t>
        </w:r>
      </w:ins>
      <w:r w:rsidRPr="007E58B3">
        <w:rPr>
          <w:rFonts w:ascii="Arial" w:hAnsi="Arial" w:cs="Arial"/>
          <w:iCs/>
          <w:lang w:val="en-US"/>
        </w:rPr>
        <w:t xml:space="preserve">server </w:t>
      </w:r>
      <w:del w:id="96" w:author="aschulze" w:date="2012-06-11T12:47:00Z">
        <w:r w:rsidRPr="007E58B3" w:rsidDel="002F7E76">
          <w:rPr>
            <w:rFonts w:ascii="Arial" w:hAnsi="Arial" w:cs="Arial"/>
            <w:iCs/>
            <w:lang w:val="en-US"/>
          </w:rPr>
          <w:delText xml:space="preserve">jWebSocket image and this </w:delText>
        </w:r>
      </w:del>
      <w:ins w:id="97" w:author="aschulze" w:date="2012-06-11T12:47:00Z">
        <w:r w:rsidR="002F7E76">
          <w:rPr>
            <w:rFonts w:ascii="Arial" w:hAnsi="Arial" w:cs="Arial"/>
            <w:iCs/>
            <w:lang w:val="en-US"/>
          </w:rPr>
          <w:t xml:space="preserve">who </w:t>
        </w:r>
      </w:ins>
      <w:r w:rsidRPr="007E58B3">
        <w:rPr>
          <w:rFonts w:ascii="Arial" w:hAnsi="Arial" w:cs="Arial"/>
          <w:iCs/>
          <w:lang w:val="en-US"/>
        </w:rPr>
        <w:t>is responsible for managing them with the map server</w:t>
      </w:r>
      <w:ins w:id="98" w:author="aschulze" w:date="2012-06-11T12:47:00Z">
        <w:r w:rsidR="002F7E76">
          <w:rPr>
            <w:rFonts w:ascii="Arial" w:hAnsi="Arial" w:cs="Arial"/>
            <w:iCs/>
            <w:lang w:val="en-US"/>
          </w:rPr>
          <w:t>. Please explai</w:t>
        </w:r>
      </w:ins>
      <w:ins w:id="99" w:author="aschulze" w:date="2012-06-11T12:48:00Z">
        <w:r w:rsidR="002F7E76">
          <w:rPr>
            <w:rFonts w:ascii="Arial" w:hAnsi="Arial" w:cs="Arial"/>
            <w:iCs/>
            <w:lang w:val="en-US"/>
          </w:rPr>
          <w:t>n</w:t>
        </w:r>
      </w:ins>
      <w:ins w:id="100" w:author="aschulze" w:date="2012-06-11T12:47:00Z">
        <w:r w:rsidR="002F7E76">
          <w:rPr>
            <w:rFonts w:ascii="Arial" w:hAnsi="Arial" w:cs="Arial"/>
            <w:iCs/>
            <w:lang w:val="en-US"/>
          </w:rPr>
          <w:t xml:space="preserve"> that </w:t>
        </w:r>
      </w:ins>
      <w:ins w:id="101" w:author="aschulze" w:date="2012-06-11T12:48:00Z">
        <w:r w:rsidR="002F7E76">
          <w:rPr>
            <w:rFonts w:ascii="Arial" w:hAnsi="Arial" w:cs="Arial"/>
            <w:iCs/>
            <w:lang w:val="en-US"/>
          </w:rPr>
          <w:t>a bi</w:t>
        </w:r>
        <w:r w:rsidR="00A95531">
          <w:rPr>
            <w:rFonts w:ascii="Arial" w:hAnsi="Arial" w:cs="Arial"/>
            <w:iCs/>
            <w:lang w:val="en-US"/>
          </w:rPr>
          <w:t>t</w:t>
        </w:r>
        <w:r w:rsidR="002F7E76">
          <w:rPr>
            <w:rFonts w:ascii="Arial" w:hAnsi="Arial" w:cs="Arial"/>
            <w:iCs/>
            <w:lang w:val="en-US"/>
          </w:rPr>
          <w:t xml:space="preserve"> more in </w:t>
        </w:r>
        <w:proofErr w:type="gramStart"/>
        <w:r w:rsidR="002F7E76">
          <w:rPr>
            <w:rFonts w:ascii="Arial" w:hAnsi="Arial" w:cs="Arial"/>
            <w:iCs/>
            <w:lang w:val="en-US"/>
          </w:rPr>
          <w:t>detail,</w:t>
        </w:r>
        <w:proofErr w:type="gramEnd"/>
        <w:r w:rsidR="002F7E76">
          <w:rPr>
            <w:rFonts w:ascii="Arial" w:hAnsi="Arial" w:cs="Arial"/>
            <w:iCs/>
            <w:lang w:val="en-US"/>
          </w:rPr>
          <w:t xml:space="preserve"> this is not enough information here. What exactly happens, what is exchanged and why? </w:t>
        </w:r>
        <w:proofErr w:type="gramStart"/>
        <w:r w:rsidR="002F7E76">
          <w:rPr>
            <w:rFonts w:ascii="Arial" w:hAnsi="Arial" w:cs="Arial"/>
            <w:iCs/>
            <w:lang w:val="en-US"/>
          </w:rPr>
          <w:t>Purpose?</w:t>
        </w:r>
      </w:ins>
      <w:proofErr w:type="gramEnd"/>
    </w:p>
    <w:p w:rsidR="007E58B3" w:rsidRPr="007E58B3" w:rsidRDefault="007E58B3" w:rsidP="008F4E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FF"/>
          <w:lang w:val="en-US"/>
        </w:rPr>
      </w:pPr>
    </w:p>
    <w:p w:rsidR="008F4EB0" w:rsidRPr="00E5480B" w:rsidRDefault="008F4EB0" w:rsidP="008F4EB0">
      <w:pPr>
        <w:spacing w:line="360" w:lineRule="auto"/>
        <w:rPr>
          <w:rFonts w:ascii="Arial" w:hAnsi="Arial" w:cs="Arial"/>
          <w:b/>
          <w:bCs/>
          <w:color w:val="000000"/>
          <w:lang w:val="en-US"/>
        </w:rPr>
      </w:pPr>
      <w:r w:rsidRPr="00E5480B">
        <w:rPr>
          <w:rFonts w:ascii="Arial" w:hAnsi="Arial" w:cs="Arial"/>
          <w:b/>
          <w:bCs/>
          <w:color w:val="000000"/>
          <w:lang w:val="en-US"/>
        </w:rPr>
        <w:t xml:space="preserve">7. </w:t>
      </w:r>
      <w:r w:rsidR="00E5480B" w:rsidRPr="00E5480B">
        <w:rPr>
          <w:rFonts w:ascii="Arial" w:hAnsi="Arial" w:cs="Arial"/>
          <w:b/>
          <w:bCs/>
          <w:color w:val="000000"/>
          <w:lang w:val="en-US"/>
        </w:rPr>
        <w:t>Requirements for Use</w:t>
      </w:r>
    </w:p>
    <w:p w:rsidR="008F4EB0" w:rsidRPr="00E5480B" w:rsidRDefault="00E5480B" w:rsidP="008F4E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lang w:val="en-US"/>
        </w:rPr>
      </w:pPr>
      <w:r w:rsidRPr="00E5480B">
        <w:rPr>
          <w:rFonts w:ascii="Arial" w:hAnsi="Arial" w:cs="Arial"/>
          <w:iCs/>
          <w:lang w:val="en-US"/>
        </w:rPr>
        <w:t>To use MapSensors</w:t>
      </w:r>
      <w:ins w:id="102" w:author="aschulze" w:date="2012-06-11T12:50:00Z">
        <w:r w:rsidR="000439F3">
          <w:rPr>
            <w:rFonts w:ascii="Arial" w:hAnsi="Arial" w:cs="Arial"/>
            <w:iCs/>
            <w:lang w:val="en-US"/>
          </w:rPr>
          <w:t xml:space="preserve"> </w:t>
        </w:r>
        <w:proofErr w:type="gramStart"/>
        <w:r w:rsidR="000439F3">
          <w:rPr>
            <w:rFonts w:ascii="Arial" w:hAnsi="Arial" w:cs="Arial"/>
            <w:iCs/>
            <w:lang w:val="en-US"/>
          </w:rPr>
          <w:t>your require</w:t>
        </w:r>
      </w:ins>
      <w:proofErr w:type="gramEnd"/>
      <w:r w:rsidRPr="00E5480B">
        <w:rPr>
          <w:rFonts w:ascii="Arial" w:hAnsi="Arial" w:cs="Arial"/>
          <w:iCs/>
          <w:lang w:val="en-US"/>
        </w:rPr>
        <w:t xml:space="preserve"> </w:t>
      </w:r>
      <w:del w:id="103" w:author="aschulze" w:date="2012-06-11T12:50:00Z">
        <w:r w:rsidRPr="00E5480B" w:rsidDel="000439F3">
          <w:rPr>
            <w:rFonts w:ascii="Arial" w:hAnsi="Arial" w:cs="Arial"/>
            <w:iCs/>
            <w:lang w:val="en-US"/>
          </w:rPr>
          <w:delText xml:space="preserve">must have </w:delText>
        </w:r>
      </w:del>
      <w:r w:rsidRPr="00E5480B">
        <w:rPr>
          <w:rFonts w:ascii="Arial" w:hAnsi="Arial" w:cs="Arial"/>
          <w:iCs/>
          <w:lang w:val="en-US"/>
        </w:rPr>
        <w:t xml:space="preserve">a mobile device with Internet connection, you must also have the android OS 2.3.3 or higher and have the physical devices accelerometer and GPS. </w:t>
      </w:r>
      <w:del w:id="104" w:author="aschulze" w:date="2012-06-11T12:50:00Z">
        <w:r w:rsidRPr="00E5480B" w:rsidDel="000439F3">
          <w:rPr>
            <w:rFonts w:ascii="Arial" w:hAnsi="Arial" w:cs="Arial"/>
            <w:iCs/>
            <w:lang w:val="en-US"/>
          </w:rPr>
          <w:delText>It must a</w:delText>
        </w:r>
      </w:del>
      <w:ins w:id="105" w:author="aschulze" w:date="2012-06-11T12:50:00Z">
        <w:r w:rsidR="000439F3">
          <w:rPr>
            <w:rFonts w:ascii="Arial" w:hAnsi="Arial" w:cs="Arial"/>
            <w:iCs/>
            <w:lang w:val="en-US"/>
          </w:rPr>
          <w:t>A</w:t>
        </w:r>
      </w:ins>
      <w:r w:rsidRPr="00E5480B">
        <w:rPr>
          <w:rFonts w:ascii="Arial" w:hAnsi="Arial" w:cs="Arial"/>
          <w:iCs/>
          <w:lang w:val="en-US"/>
        </w:rPr>
        <w:t xml:space="preserve">lso </w:t>
      </w:r>
      <w:del w:id="106" w:author="aschulze" w:date="2012-06-11T12:50:00Z">
        <w:r w:rsidRPr="00E5480B" w:rsidDel="000439F3">
          <w:rPr>
            <w:rFonts w:ascii="Arial" w:hAnsi="Arial" w:cs="Arial"/>
            <w:iCs/>
            <w:lang w:val="en-US"/>
          </w:rPr>
          <w:delText xml:space="preserve">be running </w:delText>
        </w:r>
      </w:del>
      <w:r w:rsidRPr="00E5480B">
        <w:rPr>
          <w:rFonts w:ascii="Arial" w:hAnsi="Arial" w:cs="Arial"/>
          <w:iCs/>
          <w:lang w:val="en-US"/>
        </w:rPr>
        <w:t>the application server</w:t>
      </w:r>
      <w:ins w:id="107" w:author="aschulze" w:date="2012-06-11T12:50:00Z">
        <w:r w:rsidR="000439F3">
          <w:rPr>
            <w:rFonts w:ascii="Arial" w:hAnsi="Arial" w:cs="Arial"/>
            <w:iCs/>
            <w:lang w:val="en-US"/>
          </w:rPr>
          <w:t xml:space="preserve"> must be running</w:t>
        </w:r>
      </w:ins>
      <w:r w:rsidR="008F4EB0" w:rsidRPr="00E5480B">
        <w:rPr>
          <w:rFonts w:ascii="Arial" w:hAnsi="Arial" w:cs="Arial"/>
          <w:iCs/>
          <w:lang w:val="en-US"/>
        </w:rPr>
        <w:t>.</w:t>
      </w:r>
      <w:ins w:id="108" w:author="aschulze" w:date="2012-06-11T12:50:00Z">
        <w:r w:rsidR="000439F3">
          <w:rPr>
            <w:rFonts w:ascii="Arial" w:hAnsi="Arial" w:cs="Arial"/>
            <w:iCs/>
            <w:lang w:val="en-US"/>
          </w:rPr>
          <w:t xml:space="preserve"> What is </w:t>
        </w:r>
        <w:r w:rsidR="000439F3">
          <w:rPr>
            <w:rFonts w:ascii="Arial" w:hAnsi="Arial" w:cs="Arial"/>
            <w:iCs/>
            <w:lang w:val="en-US"/>
          </w:rPr>
          <w:t>“</w:t>
        </w:r>
        <w:r w:rsidR="000439F3">
          <w:rPr>
            <w:rFonts w:ascii="Arial" w:hAnsi="Arial" w:cs="Arial"/>
            <w:iCs/>
            <w:lang w:val="en-US"/>
          </w:rPr>
          <w:t>the application server?</w:t>
        </w:r>
      </w:ins>
      <w:ins w:id="109" w:author="aschulze" w:date="2012-06-11T12:51:00Z">
        <w:r w:rsidR="000439F3">
          <w:rPr>
            <w:rFonts w:ascii="Arial" w:hAnsi="Arial" w:cs="Arial"/>
            <w:iCs/>
            <w:lang w:val="en-US"/>
          </w:rPr>
          <w:t>”</w:t>
        </w:r>
        <w:r w:rsidR="000439F3">
          <w:rPr>
            <w:rFonts w:ascii="Arial" w:hAnsi="Arial" w:cs="Arial"/>
            <w:iCs/>
            <w:lang w:val="en-US"/>
          </w:rPr>
          <w:t xml:space="preserve"> The JwebSocket server only, </w:t>
        </w:r>
        <w:proofErr w:type="gramStart"/>
        <w:r w:rsidR="000439F3">
          <w:rPr>
            <w:rFonts w:ascii="Arial" w:hAnsi="Arial" w:cs="Arial"/>
            <w:iCs/>
            <w:lang w:val="en-US"/>
          </w:rPr>
          <w:t>an additional web server like</w:t>
        </w:r>
        <w:proofErr w:type="gramEnd"/>
        <w:r w:rsidR="000439F3">
          <w:rPr>
            <w:rFonts w:ascii="Arial" w:hAnsi="Arial" w:cs="Arial"/>
            <w:iCs/>
            <w:lang w:val="en-US"/>
          </w:rPr>
          <w:t xml:space="preserve"> Apache or Tomcat or what? I need more information here!</w:t>
        </w:r>
      </w:ins>
    </w:p>
    <w:p w:rsidR="008F4EB0" w:rsidRPr="00E5480B" w:rsidRDefault="008F4EB0" w:rsidP="008F4EB0">
      <w:pPr>
        <w:spacing w:line="360" w:lineRule="auto"/>
        <w:ind w:left="360"/>
        <w:rPr>
          <w:rFonts w:ascii="Arial" w:hAnsi="Arial" w:cs="Humnst777 Lt BT"/>
          <w:b/>
          <w:bCs/>
          <w:color w:val="000000"/>
          <w:lang w:val="en-US"/>
        </w:rPr>
      </w:pPr>
    </w:p>
    <w:p w:rsidR="00E5480B" w:rsidRPr="00E5480B" w:rsidRDefault="008F4EB0" w:rsidP="00E5480B">
      <w:pPr>
        <w:spacing w:line="360" w:lineRule="auto"/>
        <w:rPr>
          <w:rFonts w:ascii="Arial" w:hAnsi="Arial" w:cs="Humnst777 Lt BT"/>
          <w:bCs/>
          <w:u w:val="single"/>
          <w:lang w:val="en-US"/>
        </w:rPr>
      </w:pPr>
      <w:r w:rsidRPr="00E5480B">
        <w:rPr>
          <w:rFonts w:ascii="Arial" w:hAnsi="Arial" w:cs="Humnst777 Lt BT"/>
          <w:b/>
          <w:bCs/>
          <w:color w:val="000000"/>
          <w:lang w:val="en-US"/>
        </w:rPr>
        <w:t xml:space="preserve">8. </w:t>
      </w:r>
      <w:r w:rsidR="00E5480B" w:rsidRPr="00E5480B">
        <w:rPr>
          <w:rFonts w:ascii="Arial" w:hAnsi="Arial" w:cs="Humnst777 Lt BT"/>
          <w:b/>
          <w:bCs/>
          <w:color w:val="000000"/>
          <w:lang w:val="en-US"/>
        </w:rPr>
        <w:t>Roles of the solution</w:t>
      </w:r>
    </w:p>
    <w:p w:rsidR="008F4EB0" w:rsidRDefault="00E5480B" w:rsidP="00E5480B">
      <w:pPr>
        <w:spacing w:line="360" w:lineRule="auto"/>
        <w:jc w:val="both"/>
        <w:rPr>
          <w:rFonts w:ascii="Arial" w:hAnsi="Arial" w:cs="Humnst777 Lt BT"/>
          <w:bCs/>
          <w:lang w:val="en-US"/>
        </w:rPr>
      </w:pPr>
      <w:r w:rsidRPr="00E5480B">
        <w:rPr>
          <w:rFonts w:ascii="Arial" w:hAnsi="Arial" w:cs="Humnst777 Lt BT"/>
          <w:bCs/>
          <w:u w:val="single"/>
          <w:lang w:val="en-US"/>
        </w:rPr>
        <w:t xml:space="preserve">User: </w:t>
      </w:r>
      <w:r w:rsidRPr="00E5480B">
        <w:rPr>
          <w:rFonts w:ascii="Arial" w:hAnsi="Arial" w:cs="Humnst777 Lt BT"/>
          <w:bCs/>
          <w:lang w:val="en-US"/>
        </w:rPr>
        <w:t xml:space="preserve">You can log in and see </w:t>
      </w:r>
      <w:del w:id="110" w:author="aschulze" w:date="2012-06-11T12:55:00Z">
        <w:r w:rsidRPr="00E5480B" w:rsidDel="00277C50">
          <w:rPr>
            <w:rFonts w:ascii="Arial" w:hAnsi="Arial" w:cs="Humnst777 Lt BT"/>
            <w:bCs/>
            <w:lang w:val="en-US"/>
          </w:rPr>
          <w:delText xml:space="preserve">how is </w:delText>
        </w:r>
      </w:del>
      <w:r w:rsidRPr="00E5480B">
        <w:rPr>
          <w:rFonts w:ascii="Arial" w:hAnsi="Arial" w:cs="Humnst777 Lt BT"/>
          <w:bCs/>
          <w:lang w:val="en-US"/>
        </w:rPr>
        <w:t>the localization process.</w:t>
      </w:r>
    </w:p>
    <w:p w:rsidR="00E5480B" w:rsidRPr="00E5480B" w:rsidRDefault="00E5480B" w:rsidP="00E5480B">
      <w:pPr>
        <w:spacing w:line="360" w:lineRule="auto"/>
        <w:jc w:val="both"/>
        <w:rPr>
          <w:rFonts w:ascii="Arial" w:hAnsi="Arial" w:cs="Humnst777 Lt BT"/>
          <w:bCs/>
          <w:u w:val="single"/>
          <w:lang w:val="en-US"/>
        </w:rPr>
      </w:pPr>
    </w:p>
    <w:p w:rsidR="00E5480B" w:rsidRDefault="008F4EB0" w:rsidP="00E5480B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480B">
        <w:rPr>
          <w:rFonts w:ascii="Arial" w:hAnsi="Arial" w:cs="Humnst777 Lt BT"/>
          <w:b/>
          <w:bCs/>
          <w:lang w:val="en-US"/>
        </w:rPr>
        <w:t xml:space="preserve">9. </w:t>
      </w:r>
      <w:r w:rsidR="00E5480B" w:rsidRPr="00E5480B">
        <w:rPr>
          <w:rFonts w:ascii="Arial" w:hAnsi="Arial" w:cs="Arial"/>
          <w:b/>
          <w:bCs/>
          <w:color w:val="000000"/>
          <w:lang w:val="en-US"/>
        </w:rPr>
        <w:t>System Operation</w:t>
      </w:r>
    </w:p>
    <w:p w:rsidR="00E5480B" w:rsidRDefault="00E5480B" w:rsidP="008F4EB0">
      <w:pPr>
        <w:spacing w:line="360" w:lineRule="auto"/>
        <w:jc w:val="both"/>
        <w:rPr>
          <w:ins w:id="111" w:author="aschulze" w:date="2012-06-11T12:55:00Z"/>
          <w:rFonts w:ascii="Arial" w:hAnsi="Arial" w:cs="Arial"/>
          <w:b/>
        </w:rPr>
      </w:pPr>
      <w:r w:rsidRPr="00E5480B">
        <w:rPr>
          <w:rFonts w:ascii="Arial" w:hAnsi="Arial" w:cs="Arial"/>
          <w:b/>
        </w:rPr>
        <w:t>Main application view</w:t>
      </w:r>
    </w:p>
    <w:p w:rsidR="003847A4" w:rsidRPr="003847A4" w:rsidRDefault="003847A4" w:rsidP="008F4EB0">
      <w:pPr>
        <w:spacing w:line="360" w:lineRule="auto"/>
        <w:jc w:val="both"/>
        <w:rPr>
          <w:rFonts w:ascii="Arial" w:hAnsi="Arial" w:cs="Arial"/>
          <w:rPrChange w:id="112" w:author="aschulze" w:date="2012-06-11T12:55:00Z">
            <w:rPr>
              <w:rFonts w:ascii="Arial" w:hAnsi="Arial" w:cs="Arial"/>
              <w:b/>
            </w:rPr>
          </w:rPrChange>
        </w:rPr>
      </w:pPr>
      <w:ins w:id="113" w:author="aschulze" w:date="2012-06-11T12:55:00Z">
        <w:r w:rsidRPr="003847A4">
          <w:rPr>
            <w:rFonts w:ascii="Arial" w:hAnsi="Arial" w:cs="Arial"/>
            <w:rPrChange w:id="114" w:author="aschulze" w:date="2012-06-11T12:55:00Z">
              <w:rPr>
                <w:rFonts w:ascii="Arial" w:hAnsi="Arial" w:cs="Arial"/>
                <w:b/>
              </w:rPr>
            </w:rPrChange>
          </w:rPr>
          <w:t>Give an introductional sentence here what the user can see.</w:t>
        </w:r>
      </w:ins>
    </w:p>
    <w:p w:rsidR="008F4EB0" w:rsidRDefault="008F4EB0" w:rsidP="008F4E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1343025" cy="2239680"/>
            <wp:effectExtent l="0" t="0" r="0" b="8255"/>
            <wp:docPr id="1" name="Imagen 1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B0" w:rsidRPr="00E5480B" w:rsidRDefault="008F4EB0" w:rsidP="008F4EB0">
      <w:pPr>
        <w:spacing w:line="360" w:lineRule="auto"/>
        <w:jc w:val="both"/>
        <w:rPr>
          <w:rFonts w:ascii="Calibri" w:hAnsi="Calibri" w:cs="Calibri"/>
          <w:sz w:val="30"/>
          <w:szCs w:val="30"/>
          <w:lang w:val="en-US" w:eastAsia="es-PR"/>
        </w:rPr>
      </w:pPr>
      <w:r w:rsidRPr="00E5480B">
        <w:rPr>
          <w:rFonts w:ascii="Arial" w:eastAsia="Humnst777 Lt BT" w:hAnsi="Arial" w:cs="Humnst777 Lt BT"/>
          <w:bCs/>
          <w:iCs/>
          <w:color w:val="FF0000"/>
          <w:lang w:val="en-US" w:eastAsia="es-ES" w:bidi="es-ES"/>
        </w:rPr>
        <w:t>1</w:t>
      </w:r>
      <w:r w:rsidRPr="00E5480B">
        <w:rPr>
          <w:rFonts w:ascii="Arial" w:eastAsia="Humnst777 Lt BT" w:hAnsi="Arial" w:cs="Humnst777 Lt BT"/>
          <w:bCs/>
          <w:iCs/>
          <w:lang w:val="en-US" w:eastAsia="es-ES" w:bidi="es-ES"/>
        </w:rPr>
        <w:t xml:space="preserve"> ---------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Buttons in the display to scroll the map</w:t>
      </w:r>
    </w:p>
    <w:p w:rsidR="008F4EB0" w:rsidRPr="00E5480B" w:rsidRDefault="008F4EB0" w:rsidP="008F4EB0">
      <w:pPr>
        <w:spacing w:line="360" w:lineRule="auto"/>
        <w:jc w:val="both"/>
        <w:rPr>
          <w:rFonts w:ascii="Arial" w:eastAsia="Humnst777 Lt BT" w:hAnsi="Arial" w:cs="Humnst777 Lt BT"/>
          <w:bCs/>
          <w:iCs/>
          <w:lang w:val="en-US" w:eastAsia="es-ES" w:bidi="es-ES"/>
        </w:rPr>
      </w:pPr>
      <w:r w:rsidRPr="00E5480B">
        <w:rPr>
          <w:rFonts w:ascii="Calibri" w:hAnsi="Calibri" w:cs="Calibri"/>
          <w:color w:val="FF0000"/>
          <w:sz w:val="30"/>
          <w:szCs w:val="30"/>
          <w:lang w:val="en-US" w:eastAsia="es-PR"/>
        </w:rPr>
        <w:t>2</w:t>
      </w:r>
      <w:r w:rsidRPr="00E5480B">
        <w:rPr>
          <w:rFonts w:ascii="Calibri" w:hAnsi="Calibri" w:cs="Calibri"/>
          <w:sz w:val="30"/>
          <w:szCs w:val="30"/>
          <w:lang w:val="en-US" w:eastAsia="es-PR"/>
        </w:rPr>
        <w:t xml:space="preserve"> 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Image representing the location</w:t>
      </w:r>
    </w:p>
    <w:p w:rsidR="008F4EB0" w:rsidRPr="00E5480B" w:rsidRDefault="008F4EB0" w:rsidP="008F4EB0">
      <w:pPr>
        <w:spacing w:line="360" w:lineRule="auto"/>
        <w:jc w:val="both"/>
        <w:rPr>
          <w:rFonts w:ascii="Calibri" w:hAnsi="Calibri" w:cs="Calibri"/>
          <w:sz w:val="30"/>
          <w:szCs w:val="30"/>
          <w:lang w:val="en-US" w:eastAsia="es-PR"/>
        </w:rPr>
      </w:pPr>
      <w:r w:rsidRPr="00E5480B">
        <w:rPr>
          <w:rFonts w:ascii="Arial" w:eastAsia="Humnst777 Lt BT" w:hAnsi="Arial" w:cs="Humnst777 Lt BT"/>
          <w:bCs/>
          <w:iCs/>
          <w:color w:val="FF0000"/>
          <w:lang w:val="en-US" w:eastAsia="es-ES" w:bidi="es-ES"/>
        </w:rPr>
        <w:lastRenderedPageBreak/>
        <w:t>3</w:t>
      </w:r>
      <w:r w:rsidRPr="00E5480B">
        <w:rPr>
          <w:rFonts w:ascii="Arial" w:eastAsia="Humnst777 Lt BT" w:hAnsi="Arial" w:cs="Humnst777 Lt BT"/>
          <w:bCs/>
          <w:i/>
          <w:iCs/>
          <w:color w:val="0000FF"/>
          <w:lang w:val="en-US" w:eastAsia="es-ES" w:bidi="es-ES"/>
        </w:rPr>
        <w:t xml:space="preserve"> </w:t>
      </w:r>
      <w:r w:rsidRPr="00E5480B">
        <w:rPr>
          <w:rFonts w:ascii="Arial" w:eastAsia="Humnst777 Lt BT" w:hAnsi="Arial" w:cs="Humnst777 Lt BT"/>
          <w:bCs/>
          <w:iCs/>
          <w:lang w:val="en-US" w:eastAsia="es-ES" w:bidi="es-ES"/>
        </w:rPr>
        <w:t>---------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Zoom bar</w:t>
      </w:r>
    </w:p>
    <w:p w:rsidR="008F4EB0" w:rsidRPr="00E5480B" w:rsidRDefault="008F4EB0" w:rsidP="00E5480B">
      <w:pPr>
        <w:spacing w:line="360" w:lineRule="auto"/>
        <w:jc w:val="both"/>
        <w:rPr>
          <w:rFonts w:ascii="Calibri" w:hAnsi="Calibri" w:cs="Calibri"/>
          <w:sz w:val="30"/>
          <w:szCs w:val="30"/>
          <w:lang w:val="en-US" w:eastAsia="es-PR"/>
        </w:rPr>
      </w:pPr>
      <w:r w:rsidRPr="00E5480B">
        <w:rPr>
          <w:rFonts w:ascii="Calibri" w:hAnsi="Calibri" w:cs="Calibri"/>
          <w:color w:val="FF0000"/>
          <w:sz w:val="30"/>
          <w:szCs w:val="30"/>
          <w:lang w:val="en-US" w:eastAsia="es-PR"/>
        </w:rPr>
        <w:t>4</w:t>
      </w:r>
      <w:r w:rsidRPr="00E5480B">
        <w:rPr>
          <w:rFonts w:ascii="Calibri" w:hAnsi="Calibri" w:cs="Calibri"/>
          <w:sz w:val="30"/>
          <w:szCs w:val="30"/>
          <w:lang w:val="en-US" w:eastAsia="es-PR"/>
        </w:rPr>
        <w:t xml:space="preserve"> 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Reference map in the lower right corner of the map</w:t>
      </w:r>
    </w:p>
    <w:p w:rsidR="008F4EB0" w:rsidRPr="00E5480B" w:rsidRDefault="008F4EB0" w:rsidP="008F4EB0">
      <w:pPr>
        <w:spacing w:line="360" w:lineRule="auto"/>
        <w:jc w:val="both"/>
        <w:rPr>
          <w:rFonts w:ascii="Calibri" w:hAnsi="Calibri" w:cs="Calibri"/>
          <w:sz w:val="30"/>
          <w:szCs w:val="30"/>
          <w:lang w:val="en-US" w:eastAsia="es-PR"/>
        </w:rPr>
      </w:pPr>
      <w:r w:rsidRPr="00E5480B">
        <w:rPr>
          <w:rFonts w:ascii="Calibri" w:hAnsi="Calibri" w:cs="Calibri"/>
          <w:color w:val="FF0000"/>
          <w:sz w:val="30"/>
          <w:szCs w:val="30"/>
          <w:lang w:val="en-US" w:eastAsia="es-PR"/>
        </w:rPr>
        <w:t>5</w:t>
      </w:r>
      <w:r w:rsidRPr="00E5480B">
        <w:rPr>
          <w:rFonts w:ascii="Calibri" w:hAnsi="Calibri" w:cs="Calibri"/>
          <w:sz w:val="30"/>
          <w:szCs w:val="30"/>
          <w:lang w:val="en-US" w:eastAsia="es-PR"/>
        </w:rPr>
        <w:t xml:space="preserve"> 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Scale at which the map is being displayed</w:t>
      </w:r>
    </w:p>
    <w:p w:rsidR="008F4EB0" w:rsidRPr="00E5480B" w:rsidRDefault="008F4EB0" w:rsidP="008F4EB0">
      <w:pPr>
        <w:spacing w:line="360" w:lineRule="auto"/>
        <w:jc w:val="both"/>
        <w:rPr>
          <w:rFonts w:ascii="Arial" w:eastAsia="Humnst777 Lt BT" w:hAnsi="Arial" w:cs="Humnst777 Lt BT"/>
          <w:bCs/>
          <w:i/>
          <w:iCs/>
          <w:color w:val="0000FF"/>
          <w:lang w:val="en-US" w:eastAsia="es-ES" w:bidi="es-ES"/>
        </w:rPr>
      </w:pPr>
      <w:r w:rsidRPr="00E5480B">
        <w:rPr>
          <w:rFonts w:ascii="Calibri" w:hAnsi="Calibri" w:cs="Calibri"/>
          <w:color w:val="FF0000"/>
          <w:sz w:val="30"/>
          <w:szCs w:val="30"/>
          <w:lang w:val="en-US" w:eastAsia="es-PR"/>
        </w:rPr>
        <w:t>6</w:t>
      </w:r>
      <w:r w:rsidRPr="00E5480B">
        <w:rPr>
          <w:rFonts w:ascii="Calibri" w:hAnsi="Calibri" w:cs="Calibri"/>
          <w:sz w:val="30"/>
          <w:szCs w:val="30"/>
          <w:lang w:val="en-US" w:eastAsia="es-PR"/>
        </w:rPr>
        <w:t xml:space="preserve"> -------</w:t>
      </w:r>
      <w:r w:rsidR="00E5480B" w:rsidRPr="00E5480B">
        <w:rPr>
          <w:lang w:val="en-US"/>
        </w:rPr>
        <w:t xml:space="preserve"> </w:t>
      </w:r>
      <w:r w:rsidR="00E5480B" w:rsidRPr="00E5480B">
        <w:rPr>
          <w:rFonts w:ascii="Calibri" w:hAnsi="Calibri" w:cs="Calibri"/>
          <w:sz w:val="30"/>
          <w:szCs w:val="30"/>
          <w:lang w:val="en-US" w:eastAsia="es-PR"/>
        </w:rPr>
        <w:t>The speed at which you move the device.</w:t>
      </w:r>
    </w:p>
    <w:p w:rsidR="008F4EB0" w:rsidRPr="00E5480B" w:rsidRDefault="008F4EB0" w:rsidP="008F4EB0">
      <w:pPr>
        <w:spacing w:line="360" w:lineRule="auto"/>
        <w:ind w:left="360"/>
        <w:jc w:val="both"/>
        <w:rPr>
          <w:rFonts w:ascii="Arial" w:eastAsia="Humnst777 Lt BT" w:hAnsi="Arial" w:cs="Humnst777 Lt BT"/>
          <w:bCs/>
          <w:i/>
          <w:iCs/>
          <w:color w:val="0000FF"/>
          <w:lang w:val="en-US" w:eastAsia="es-ES" w:bidi="es-ES"/>
        </w:rPr>
      </w:pPr>
    </w:p>
    <w:p w:rsidR="00E5480B" w:rsidRPr="00300793" w:rsidRDefault="008F4EB0" w:rsidP="00E5480B">
      <w:pPr>
        <w:spacing w:line="360" w:lineRule="auto"/>
        <w:jc w:val="both"/>
        <w:rPr>
          <w:rFonts w:ascii="Arial" w:hAnsi="Arial" w:cs="Arial"/>
          <w:iCs/>
          <w:lang w:val="en-US"/>
        </w:rPr>
      </w:pPr>
      <w:r w:rsidRPr="00300793">
        <w:rPr>
          <w:rFonts w:ascii="Arial" w:hAnsi="Arial" w:cs="Humnst777 Lt BT"/>
          <w:b/>
          <w:bCs/>
          <w:color w:val="000000"/>
          <w:lang w:val="en-US"/>
        </w:rPr>
        <w:t xml:space="preserve">9. </w:t>
      </w:r>
      <w:r w:rsidR="00E5480B" w:rsidRPr="00300793">
        <w:rPr>
          <w:rFonts w:ascii="Arial" w:hAnsi="Arial" w:cs="Humnst777 Lt BT"/>
          <w:b/>
          <w:bCs/>
          <w:color w:val="000000"/>
          <w:lang w:val="en-US"/>
        </w:rPr>
        <w:t>Configurations of the solution</w:t>
      </w:r>
    </w:p>
    <w:p w:rsidR="008F4EB0" w:rsidRDefault="00E5480B" w:rsidP="00E5480B">
      <w:pPr>
        <w:autoSpaceDE w:val="0"/>
        <w:autoSpaceDN w:val="0"/>
        <w:adjustRightInd w:val="0"/>
        <w:spacing w:line="360" w:lineRule="auto"/>
        <w:jc w:val="both"/>
        <w:rPr>
          <w:ins w:id="115" w:author="aschulze" w:date="2012-06-11T12:52:00Z"/>
          <w:rFonts w:ascii="Arial" w:hAnsi="Arial" w:cs="Arial"/>
          <w:iCs/>
          <w:lang w:val="en-US"/>
        </w:rPr>
      </w:pPr>
      <w:r w:rsidRPr="00E5480B">
        <w:rPr>
          <w:rFonts w:ascii="Arial" w:hAnsi="Arial" w:cs="Arial"/>
          <w:iCs/>
          <w:lang w:val="en-US"/>
        </w:rPr>
        <w:t>It does not require specific configurations.</w:t>
      </w:r>
    </w:p>
    <w:p w:rsidR="00414F8C" w:rsidRPr="00E5480B" w:rsidRDefault="00414F8C" w:rsidP="00E5480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lang w:val="en-US"/>
        </w:rPr>
      </w:pPr>
      <w:ins w:id="116" w:author="aschulze" w:date="2012-06-11T12:52:00Z">
        <w:r>
          <w:rPr>
            <w:rFonts w:ascii="Arial" w:hAnsi="Arial" w:cs="Arial"/>
            <w:iCs/>
            <w:lang w:val="en-US"/>
          </w:rPr>
          <w:t>Where does the map data come from? Do you provide some map data for demo purposes?</w:t>
        </w:r>
        <w:r w:rsidR="006F4F75">
          <w:rPr>
            <w:rFonts w:ascii="Arial" w:hAnsi="Arial" w:cs="Arial"/>
            <w:iCs/>
            <w:lang w:val="en-US"/>
          </w:rPr>
          <w:t xml:space="preserve"> I imaging that your solution will not simply work anywhere in the world or does it?</w:t>
        </w:r>
      </w:ins>
      <w:ins w:id="117" w:author="aschulze" w:date="2012-06-11T12:53:00Z">
        <w:r w:rsidR="00402043">
          <w:rPr>
            <w:rFonts w:ascii="Arial" w:hAnsi="Arial" w:cs="Arial"/>
            <w:iCs/>
            <w:lang w:val="en-US"/>
          </w:rPr>
          <w:t xml:space="preserve"> Please explain that to the user.</w:t>
        </w:r>
      </w:ins>
    </w:p>
    <w:p w:rsidR="008F4EB0" w:rsidRPr="00E5480B" w:rsidRDefault="008F4EB0" w:rsidP="008F4EB0">
      <w:pPr>
        <w:spacing w:line="360" w:lineRule="auto"/>
        <w:ind w:left="360"/>
        <w:jc w:val="both"/>
        <w:rPr>
          <w:rFonts w:ascii="Arial" w:hAnsi="Arial" w:cs="Humnst777 Lt BT"/>
          <w:b/>
          <w:bCs/>
          <w:color w:val="000000"/>
          <w:lang w:val="en-US"/>
        </w:rPr>
      </w:pPr>
    </w:p>
    <w:p w:rsidR="008F4EB0" w:rsidRPr="00300793" w:rsidRDefault="008F4EB0" w:rsidP="008F4EB0">
      <w:pPr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300793">
        <w:rPr>
          <w:rFonts w:ascii="Arial" w:hAnsi="Arial" w:cs="Humnst777 Lt BT"/>
          <w:b/>
          <w:bCs/>
          <w:color w:val="000000"/>
          <w:lang w:val="en-US"/>
        </w:rPr>
        <w:t xml:space="preserve">10. </w:t>
      </w:r>
      <w:r w:rsidR="00E5480B" w:rsidRPr="00300793">
        <w:rPr>
          <w:rFonts w:ascii="Arial" w:hAnsi="Arial" w:cs="Humnst777 Lt BT"/>
          <w:b/>
          <w:bCs/>
          <w:color w:val="000000"/>
          <w:lang w:val="en-US"/>
        </w:rPr>
        <w:t>Rules of the solution</w:t>
      </w:r>
    </w:p>
    <w:p w:rsidR="008F4EB0" w:rsidRPr="00E5480B" w:rsidRDefault="00E5480B" w:rsidP="00E5480B">
      <w:pPr>
        <w:spacing w:line="360" w:lineRule="auto"/>
        <w:jc w:val="both"/>
        <w:rPr>
          <w:rFonts w:ascii="Arial" w:eastAsia="Humnst777 Lt BT" w:hAnsi="Arial" w:cs="Humnst777 Lt BT"/>
          <w:bCs/>
          <w:i/>
          <w:iCs/>
          <w:color w:val="0000FF"/>
          <w:lang w:val="en-US" w:eastAsia="es-ES" w:bidi="es-ES"/>
        </w:rPr>
      </w:pPr>
      <w:r w:rsidRPr="00E5480B">
        <w:rPr>
          <w:rFonts w:ascii="Arial" w:eastAsia="Humnst777 Lt BT" w:hAnsi="Arial" w:cs="Humnst777 Lt BT"/>
          <w:bCs/>
          <w:iCs/>
          <w:u w:val="single"/>
          <w:lang w:val="en-US" w:eastAsia="es-ES" w:bidi="es-ES"/>
        </w:rPr>
        <w:t>R1</w:t>
      </w:r>
      <w:r w:rsidRPr="00E5480B">
        <w:rPr>
          <w:rFonts w:ascii="Arial" w:eastAsia="Humnst777 Lt BT" w:hAnsi="Arial" w:cs="Humnst777 Lt BT"/>
          <w:bCs/>
          <w:iCs/>
          <w:lang w:val="en-US" w:eastAsia="es-ES" w:bidi="es-ES"/>
        </w:rPr>
        <w:t>: If the user does not have GPS connection enabled the system issues an error message and does not continue with the normal flow. Solution: The user must activate the device's GPS connection to achieve the full flow of the Location functionality.</w:t>
      </w:r>
      <w:ins w:id="118" w:author="aschulze" w:date="2012-06-11T12:53:00Z">
        <w:r w:rsidR="00E27269">
          <w:rPr>
            <w:rFonts w:ascii="Arial" w:eastAsia="Humnst777 Lt BT" w:hAnsi="Arial" w:cs="Humnst777 Lt BT"/>
            <w:bCs/>
            <w:iCs/>
            <w:lang w:val="en-US" w:eastAsia="es-ES" w:bidi="es-ES"/>
          </w:rPr>
          <w:t xml:space="preserve"> Could you test that? </w:t>
        </w:r>
      </w:ins>
      <w:ins w:id="119" w:author="aschulze" w:date="2012-06-11T12:54:00Z">
        <w:r w:rsidR="000E1442">
          <w:rPr>
            <w:rFonts w:ascii="Arial" w:eastAsia="Humnst777 Lt BT" w:hAnsi="Arial" w:cs="Humnst777 Lt BT"/>
            <w:bCs/>
            <w:iCs/>
            <w:lang w:val="en-US" w:eastAsia="es-ES" w:bidi="es-ES"/>
          </w:rPr>
          <w:t>How?</w:t>
        </w:r>
        <w:r w:rsidR="00956CA4">
          <w:rPr>
            <w:rFonts w:ascii="Arial" w:eastAsia="Humnst777 Lt BT" w:hAnsi="Arial" w:cs="Humnst777 Lt BT"/>
            <w:bCs/>
            <w:iCs/>
            <w:lang w:val="en-US" w:eastAsia="es-ES" w:bidi="es-ES"/>
          </w:rPr>
          <w:t xml:space="preserve"> </w:t>
        </w:r>
        <w:proofErr w:type="gramStart"/>
        <w:r w:rsidR="00956CA4">
          <w:rPr>
            <w:rFonts w:ascii="Arial" w:eastAsia="Humnst777 Lt BT" w:hAnsi="Arial" w:cs="Humnst777 Lt BT"/>
            <w:bCs/>
            <w:iCs/>
            <w:lang w:val="en-US" w:eastAsia="es-ES" w:bidi="es-ES"/>
          </w:rPr>
          <w:t>Geolocation?</w:t>
        </w:r>
      </w:ins>
      <w:proofErr w:type="gramEnd"/>
    </w:p>
    <w:p w:rsidR="008F4EB0" w:rsidRDefault="008F4EB0" w:rsidP="00E5480B">
      <w:pPr>
        <w:spacing w:line="360" w:lineRule="auto"/>
        <w:jc w:val="both"/>
        <w:rPr>
          <w:ins w:id="120" w:author="aschulze" w:date="2012-06-11T12:53:00Z"/>
          <w:rFonts w:ascii="Arial" w:eastAsia="Humnst777 Lt BT" w:hAnsi="Arial" w:cs="Humnst777 Lt BT"/>
          <w:bCs/>
          <w:iCs/>
          <w:lang w:val="en-US" w:eastAsia="es-ES" w:bidi="es-ES"/>
        </w:rPr>
      </w:pPr>
      <w:r w:rsidRPr="00E60DE2">
        <w:rPr>
          <w:rFonts w:ascii="Arial" w:eastAsia="Humnst777 Lt BT" w:hAnsi="Arial" w:cs="Humnst777 Lt BT"/>
          <w:bCs/>
          <w:iCs/>
          <w:u w:val="single"/>
          <w:lang w:val="en-US" w:eastAsia="es-ES" w:bidi="es-ES"/>
        </w:rPr>
        <w:t>R2</w:t>
      </w:r>
      <w:r w:rsidRPr="00E60DE2">
        <w:rPr>
          <w:rFonts w:ascii="Arial" w:eastAsia="Humnst777 Lt BT" w:hAnsi="Arial" w:cs="Humnst777 Lt BT"/>
          <w:bCs/>
          <w:iCs/>
          <w:lang w:val="en-US" w:eastAsia="es-ES" w:bidi="es-ES"/>
        </w:rPr>
        <w:t xml:space="preserve">: </w:t>
      </w:r>
      <w:r w:rsidR="00E5480B" w:rsidRPr="00E5480B">
        <w:rPr>
          <w:rFonts w:ascii="Arial" w:eastAsia="Humnst777 Lt BT" w:hAnsi="Arial" w:cs="Humnst777 Lt BT"/>
          <w:bCs/>
          <w:iCs/>
          <w:lang w:val="en-US" w:eastAsia="es-ES" w:bidi="es-ES"/>
        </w:rPr>
        <w:t>If the user does not have WIFI enabled the system issues an error message and does not continue with the normal flow. Solution: The user must activate the device's WiFi connection to get the full flow of the Location functionality.</w:t>
      </w:r>
    </w:p>
    <w:p w:rsidR="00E27269" w:rsidRPr="00E5480B" w:rsidRDefault="00E27269" w:rsidP="00E5480B">
      <w:pPr>
        <w:spacing w:line="360" w:lineRule="auto"/>
        <w:jc w:val="both"/>
        <w:rPr>
          <w:lang w:val="en-US"/>
        </w:rPr>
      </w:pPr>
      <w:ins w:id="121" w:author="aschulze" w:date="2012-06-11T12:53:00Z">
        <w:r>
          <w:rPr>
            <w:rFonts w:ascii="Arial" w:eastAsia="Humnst777 Lt BT" w:hAnsi="Arial" w:cs="Humnst777 Lt BT"/>
            <w:bCs/>
            <w:iCs/>
            <w:lang w:val="en-US" w:eastAsia="es-ES" w:bidi="es-ES"/>
          </w:rPr>
          <w:t xml:space="preserve">You are </w:t>
        </w:r>
        <w:r>
          <w:rPr>
            <w:rFonts w:ascii="Arial" w:eastAsia="Humnst777 Lt BT" w:hAnsi="Arial" w:cs="Humnst777 Lt BT"/>
            <w:bCs/>
            <w:iCs/>
            <w:lang w:val="en-US" w:eastAsia="es-ES" w:bidi="es-ES"/>
          </w:rPr>
          <w:t>talking</w:t>
        </w:r>
        <w:r>
          <w:rPr>
            <w:rFonts w:ascii="Arial" w:eastAsia="Humnst777 Lt BT" w:hAnsi="Arial" w:cs="Humnst777 Lt BT"/>
            <w:bCs/>
            <w:iCs/>
            <w:lang w:val="en-US" w:eastAsia="es-ES" w:bidi="es-ES"/>
          </w:rPr>
          <w:t xml:space="preserve"> about Wifi, what about GSM internet connection?</w:t>
        </w:r>
      </w:ins>
      <w:ins w:id="122" w:author="aschulze" w:date="2012-06-11T12:54:00Z">
        <w:r w:rsidR="00481A4E">
          <w:rPr>
            <w:rFonts w:ascii="Arial" w:eastAsia="Humnst777 Lt BT" w:hAnsi="Arial" w:cs="Humnst777 Lt BT"/>
            <w:bCs/>
            <w:iCs/>
            <w:lang w:val="en-US" w:eastAsia="es-ES" w:bidi="es-ES"/>
          </w:rPr>
          <w:t xml:space="preserve"> I know you can not test that over there, but please tell about possibilities and potential restrictions.</w:t>
        </w:r>
      </w:ins>
    </w:p>
    <w:sectPr w:rsidR="00E27269" w:rsidRPr="00E5480B" w:rsidSect="00806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Lucida Sans Unicode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DAA2947"/>
    <w:multiLevelType w:val="hybridMultilevel"/>
    <w:tmpl w:val="4684845C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9007A"/>
    <w:multiLevelType w:val="hybridMultilevel"/>
    <w:tmpl w:val="DFDEC56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904E1"/>
    <w:multiLevelType w:val="hybridMultilevel"/>
    <w:tmpl w:val="5D1C77D8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08"/>
  <w:hyphenationZone w:val="425"/>
  <w:characterSpacingControl w:val="doNotCompress"/>
  <w:compat/>
  <w:rsids>
    <w:rsidRoot w:val="00CB7701"/>
    <w:rsid w:val="000439F3"/>
    <w:rsid w:val="000C2A37"/>
    <w:rsid w:val="000E1442"/>
    <w:rsid w:val="00192D08"/>
    <w:rsid w:val="001A385A"/>
    <w:rsid w:val="001B35E6"/>
    <w:rsid w:val="00255BFF"/>
    <w:rsid w:val="00277C50"/>
    <w:rsid w:val="00287878"/>
    <w:rsid w:val="002F7E76"/>
    <w:rsid w:val="00300793"/>
    <w:rsid w:val="00383DC4"/>
    <w:rsid w:val="003847A4"/>
    <w:rsid w:val="003D529E"/>
    <w:rsid w:val="00402043"/>
    <w:rsid w:val="00414F8C"/>
    <w:rsid w:val="00481A4E"/>
    <w:rsid w:val="00501879"/>
    <w:rsid w:val="00507CC2"/>
    <w:rsid w:val="006558EF"/>
    <w:rsid w:val="006B46EC"/>
    <w:rsid w:val="006C0485"/>
    <w:rsid w:val="006D18F1"/>
    <w:rsid w:val="006F4F75"/>
    <w:rsid w:val="00792BB6"/>
    <w:rsid w:val="007E58B3"/>
    <w:rsid w:val="00806674"/>
    <w:rsid w:val="008E770A"/>
    <w:rsid w:val="008F4EB0"/>
    <w:rsid w:val="00956CA4"/>
    <w:rsid w:val="00992637"/>
    <w:rsid w:val="00A95531"/>
    <w:rsid w:val="00AD05BD"/>
    <w:rsid w:val="00AD0F61"/>
    <w:rsid w:val="00B806E6"/>
    <w:rsid w:val="00C339AB"/>
    <w:rsid w:val="00CB315A"/>
    <w:rsid w:val="00CB4526"/>
    <w:rsid w:val="00CB7701"/>
    <w:rsid w:val="00CE2285"/>
    <w:rsid w:val="00D55CBE"/>
    <w:rsid w:val="00DE4573"/>
    <w:rsid w:val="00DF2990"/>
    <w:rsid w:val="00E02C60"/>
    <w:rsid w:val="00E27269"/>
    <w:rsid w:val="00E5480B"/>
    <w:rsid w:val="00E60DE2"/>
    <w:rsid w:val="00EF4063"/>
    <w:rsid w:val="00F40F75"/>
    <w:rsid w:val="00F603AB"/>
    <w:rsid w:val="00FD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8F4EB0"/>
    <w:pPr>
      <w:keepNext/>
      <w:ind w:left="720" w:hanging="360"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F4EB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4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hps">
    <w:name w:val="hps"/>
    <w:rsid w:val="008F4EB0"/>
  </w:style>
  <w:style w:type="paragraph" w:styleId="FootnoteText">
    <w:name w:val="footnote text"/>
    <w:basedOn w:val="Normal"/>
    <w:link w:val="FootnoteTextChar"/>
    <w:uiPriority w:val="99"/>
    <w:semiHidden/>
    <w:unhideWhenUsed/>
    <w:rsid w:val="008F4EB0"/>
    <w:pPr>
      <w:suppressAutoHyphens w:val="0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E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B0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Heading1Char">
    <w:name w:val="Heading 1 Char"/>
    <w:basedOn w:val="DefaultParagraphFont"/>
    <w:link w:val="Heading1"/>
    <w:rsid w:val="008F4EB0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ListParagraph">
    <w:name w:val="List Paragraph"/>
    <w:basedOn w:val="Normal"/>
    <w:uiPriority w:val="34"/>
    <w:qFormat/>
    <w:rsid w:val="00F603A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F2990"/>
  </w:style>
  <w:style w:type="character" w:customStyle="1" w:styleId="apple-converted-space">
    <w:name w:val="apple-converted-space"/>
    <w:basedOn w:val="DefaultParagraphFont"/>
    <w:rsid w:val="00DF2990"/>
  </w:style>
  <w:style w:type="character" w:styleId="Hyperlink">
    <w:name w:val="Hyperlink"/>
    <w:basedOn w:val="DefaultParagraphFont"/>
    <w:uiPriority w:val="99"/>
    <w:unhideWhenUsed/>
    <w:rsid w:val="00FD2C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F4EB0"/>
    <w:pPr>
      <w:keepNext/>
      <w:ind w:left="720" w:hanging="360"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F4E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F4EB0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hps">
    <w:name w:val="hps"/>
    <w:rsid w:val="008F4EB0"/>
  </w:style>
  <w:style w:type="paragraph" w:styleId="Textonotapie">
    <w:name w:val="footnote text"/>
    <w:basedOn w:val="Normal"/>
    <w:link w:val="TextonotapieCar"/>
    <w:uiPriority w:val="99"/>
    <w:semiHidden/>
    <w:unhideWhenUsed/>
    <w:rsid w:val="008F4EB0"/>
    <w:pPr>
      <w:suppressAutoHyphens w:val="0"/>
    </w:pPr>
    <w:rPr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4E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4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EB0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8F4EB0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Prrafodelista">
    <w:name w:val="List Paragraph"/>
    <w:basedOn w:val="Normal"/>
    <w:uiPriority w:val="34"/>
    <w:qFormat/>
    <w:rsid w:val="00F603A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DF2990"/>
  </w:style>
  <w:style w:type="character" w:customStyle="1" w:styleId="apple-converted-space">
    <w:name w:val="apple-converted-space"/>
    <w:basedOn w:val="Fuentedeprrafopredeter"/>
    <w:rsid w:val="00DF2990"/>
  </w:style>
  <w:style w:type="character" w:styleId="Hipervnculo">
    <w:name w:val="Hyperlink"/>
    <w:basedOn w:val="Fuentedeprrafopredeter"/>
    <w:uiPriority w:val="99"/>
    <w:unhideWhenUsed/>
    <w:rsid w:val="00FD2C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file:///C:\svn\jWebSocketDev\thesis\Carlos_Karen_Cespedes\Documentation\img\esquema.png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948755A-07AA-47D9-AB70-7E2BA908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5181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carlosk</dc:creator>
  <cp:keywords/>
  <dc:description/>
  <cp:lastModifiedBy>aschulze</cp:lastModifiedBy>
  <cp:revision>47</cp:revision>
  <dcterms:created xsi:type="dcterms:W3CDTF">2012-05-03T05:31:00Z</dcterms:created>
  <dcterms:modified xsi:type="dcterms:W3CDTF">2012-06-11T10:55:00Z</dcterms:modified>
</cp:coreProperties>
</file>