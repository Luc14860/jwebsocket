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  <w:bookmarkStart w:id="0" w:name="_GoBack"/>
      <w:bookmarkEnd w:id="0"/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Heading1"/>
        <w:spacing w:before="57" w:after="57" w:line="360" w:lineRule="auto"/>
        <w:ind w:right="57" w:firstLine="57"/>
        <w:rPr>
          <w:lang w:val="en-US"/>
        </w:rPr>
      </w:pPr>
    </w:p>
    <w:p w:rsidR="00484AFC" w:rsidRDefault="00484AFC">
      <w:pPr>
        <w:pStyle w:val="Heading1"/>
        <w:spacing w:before="57" w:after="57" w:line="360" w:lineRule="auto"/>
        <w:ind w:right="57" w:firstLine="57"/>
        <w:rPr>
          <w:lang w:val="en-US"/>
        </w:rPr>
      </w:pPr>
    </w:p>
    <w:p w:rsidR="00484AFC" w:rsidRDefault="00484AFC">
      <w:pPr>
        <w:pStyle w:val="Heading1"/>
        <w:spacing w:before="57" w:after="57" w:line="360" w:lineRule="auto"/>
        <w:ind w:right="57" w:firstLine="57"/>
        <w:rPr>
          <w:lang w:val="en-US"/>
        </w:rPr>
      </w:pPr>
    </w:p>
    <w:p w:rsidR="00484AFC" w:rsidRDefault="00146D69">
      <w:pPr>
        <w:pStyle w:val="Heading1"/>
        <w:spacing w:before="57" w:after="57" w:line="360" w:lineRule="auto"/>
        <w:ind w:right="57" w:firstLine="57"/>
        <w:rPr>
          <w:sz w:val="56"/>
          <w:szCs w:val="56"/>
          <w:lang w:val="en-US"/>
        </w:rPr>
      </w:pPr>
      <w:del w:id="1" w:author="aschulze" w:date="2012-06-05T17:02:00Z">
        <w:r w:rsidDel="00FE304A">
          <w:rPr>
            <w:sz w:val="56"/>
            <w:szCs w:val="56"/>
            <w:lang w:val="en-US"/>
          </w:rPr>
          <w:delText xml:space="preserve">Installation </w:delText>
        </w:r>
      </w:del>
      <w:ins w:id="2" w:author="aschulze" w:date="2012-06-05T17:02:00Z">
        <w:r w:rsidR="00FE304A">
          <w:rPr>
            <w:sz w:val="56"/>
            <w:szCs w:val="56"/>
            <w:lang w:val="en-US"/>
          </w:rPr>
          <w:t>Administrator</w:t>
        </w:r>
        <w:r w:rsidR="00FE304A">
          <w:rPr>
            <w:sz w:val="56"/>
            <w:szCs w:val="56"/>
            <w:lang w:val="en-US"/>
          </w:rPr>
          <w:t xml:space="preserve"> </w:t>
        </w:r>
      </w:ins>
      <w:r>
        <w:rPr>
          <w:sz w:val="56"/>
          <w:szCs w:val="56"/>
          <w:lang w:val="en-US"/>
        </w:rPr>
        <w:t>Guide</w:t>
      </w:r>
    </w:p>
    <w:p w:rsidR="00484AFC" w:rsidRDefault="00484AFC">
      <w:pPr>
        <w:pStyle w:val="Standard"/>
        <w:spacing w:before="57" w:after="57" w:line="360" w:lineRule="auto"/>
        <w:ind w:right="57" w:firstLine="57"/>
        <w:jc w:val="right"/>
        <w:rPr>
          <w:rFonts w:ascii="Arial" w:hAnsi="Arial" w:cs="Arial"/>
          <w:b/>
          <w:bCs/>
          <w:iCs/>
          <w:sz w:val="36"/>
          <w:szCs w:val="36"/>
          <w:lang w:val="en-US"/>
        </w:rPr>
      </w:pPr>
    </w:p>
    <w:p w:rsidR="00484AFC" w:rsidRDefault="00146D69">
      <w:pPr>
        <w:pStyle w:val="Standard"/>
        <w:spacing w:before="57" w:after="57" w:line="360" w:lineRule="auto"/>
        <w:ind w:right="57" w:firstLine="57"/>
        <w:jc w:val="right"/>
        <w:rPr>
          <w:rFonts w:ascii="Arial" w:hAnsi="Arial" w:cs="Arial"/>
          <w:b/>
          <w:bCs/>
          <w:iCs/>
          <w:sz w:val="36"/>
          <w:szCs w:val="36"/>
          <w:lang w:val="en-US"/>
        </w:rPr>
      </w:pPr>
      <w:r>
        <w:rPr>
          <w:rFonts w:ascii="Arial" w:hAnsi="Arial" w:cs="Arial"/>
          <w:b/>
          <w:bCs/>
          <w:iCs/>
          <w:sz w:val="36"/>
          <w:szCs w:val="36"/>
          <w:lang w:val="en-US"/>
        </w:rPr>
        <w:t>JWebSocket</w:t>
      </w:r>
    </w:p>
    <w:p w:rsidR="00484AFC" w:rsidRDefault="00146D69">
      <w:pPr>
        <w:pStyle w:val="Standard"/>
        <w:spacing w:before="57" w:after="57" w:line="360" w:lineRule="auto"/>
        <w:ind w:right="57" w:firstLine="57"/>
        <w:jc w:val="right"/>
        <w:rPr>
          <w:rFonts w:ascii="Arial" w:hAnsi="Arial" w:cs="Arial"/>
          <w:b/>
          <w:bCs/>
          <w:iCs/>
          <w:sz w:val="28"/>
          <w:szCs w:val="28"/>
          <w:lang w:val="en-US"/>
        </w:rPr>
      </w:pPr>
      <w:r>
        <w:rPr>
          <w:rFonts w:ascii="Arial" w:hAnsi="Arial" w:cs="Arial"/>
          <w:b/>
          <w:bCs/>
          <w:iCs/>
          <w:sz w:val="28"/>
          <w:szCs w:val="28"/>
          <w:lang w:val="en-US"/>
        </w:rPr>
        <w:t>Continuous Integration Environment for jWebSocket</w:t>
      </w:r>
    </w:p>
    <w:p w:rsidR="00484AFC" w:rsidRDefault="00146D69">
      <w:pPr>
        <w:pStyle w:val="Standard"/>
        <w:spacing w:before="57" w:after="57" w:line="360" w:lineRule="auto"/>
        <w:ind w:right="57" w:firstLine="57"/>
        <w:jc w:val="right"/>
        <w:rPr>
          <w:rFonts w:ascii="Arial" w:hAnsi="Arial" w:cs="Arial"/>
          <w:b/>
          <w:bCs/>
          <w:iCs/>
          <w:sz w:val="28"/>
          <w:szCs w:val="28"/>
          <w:lang w:val="en-US"/>
        </w:rPr>
      </w:pPr>
      <w:r>
        <w:rPr>
          <w:rFonts w:ascii="Arial" w:hAnsi="Arial" w:cs="Arial"/>
          <w:b/>
          <w:bCs/>
          <w:i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i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iCs/>
          <w:sz w:val="28"/>
          <w:szCs w:val="28"/>
          <w:lang w:val="en-US"/>
        </w:rPr>
        <w:tab/>
        <w:t xml:space="preserve">V 1.0                                                                                       </w:t>
      </w: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FE304A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  <w:proofErr w:type="gramStart"/>
      <w:ins w:id="3" w:author="aschulze" w:date="2012-06-05T17:03:00Z">
        <w:r>
          <w:rPr>
            <w:rFonts w:ascii="Arial" w:hAnsi="Arial" w:cs="Arial"/>
            <w:b/>
            <w:lang w:val="en-US"/>
          </w:rPr>
          <w:t>Version history?</w:t>
        </w:r>
      </w:ins>
      <w:proofErr w:type="gramEnd"/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484AFC">
      <w:pPr>
        <w:pStyle w:val="Standard"/>
        <w:spacing w:before="57" w:after="57" w:line="360" w:lineRule="auto"/>
        <w:ind w:right="57" w:firstLine="57"/>
        <w:rPr>
          <w:rFonts w:ascii="Arial" w:hAnsi="Arial" w:cs="Arial"/>
          <w:b/>
          <w:lang w:val="en-US"/>
        </w:rPr>
      </w:pPr>
    </w:p>
    <w:p w:rsidR="00484AFC" w:rsidRDefault="00146D69">
      <w:pPr>
        <w:pStyle w:val="Title"/>
        <w:rPr>
          <w:lang w:val="en-US"/>
        </w:rPr>
      </w:pPr>
      <w:r>
        <w:rPr>
          <w:lang w:val="en-US"/>
        </w:rPr>
        <w:t>Downloads process</w:t>
      </w: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Before </w:t>
      </w:r>
      <w:del w:id="4" w:author="aschulze" w:date="2012-06-05T17:25:00Z">
        <w:r w:rsidDel="007561CC">
          <w:rPr>
            <w:lang w:val="en-US"/>
          </w:rPr>
          <w:delText xml:space="preserve">to start to </w:delText>
        </w:r>
      </w:del>
      <w:r>
        <w:rPr>
          <w:lang w:val="en-US"/>
        </w:rPr>
        <w:t>install</w:t>
      </w:r>
      <w:ins w:id="5" w:author="aschulze" w:date="2012-06-05T17:25:00Z">
        <w:r w:rsidR="007561CC">
          <w:rPr>
            <w:lang w:val="en-US"/>
          </w:rPr>
          <w:t>,</w:t>
        </w:r>
      </w:ins>
      <w:r>
        <w:rPr>
          <w:lang w:val="en-US"/>
        </w:rPr>
        <w:t xml:space="preserve"> </w:t>
      </w:r>
      <w:del w:id="6" w:author="aschulze" w:date="2012-06-05T17:25:00Z">
        <w:r w:rsidDel="007561CC">
          <w:rPr>
            <w:lang w:val="en-US"/>
          </w:rPr>
          <w:delText xml:space="preserve">and </w:delText>
        </w:r>
      </w:del>
      <w:r>
        <w:rPr>
          <w:lang w:val="en-US"/>
        </w:rPr>
        <w:t xml:space="preserve">configure </w:t>
      </w:r>
      <w:ins w:id="7" w:author="aschulze" w:date="2012-06-05T17:25:00Z">
        <w:r w:rsidR="007561CC">
          <w:rPr>
            <w:lang w:val="en-US"/>
          </w:rPr>
          <w:t xml:space="preserve">and </w:t>
        </w:r>
        <w:r w:rsidR="007561CC">
          <w:rPr>
            <w:lang w:val="en-US"/>
          </w:rPr>
          <w:t xml:space="preserve">start </w:t>
        </w:r>
      </w:ins>
      <w:r>
        <w:rPr>
          <w:lang w:val="en-US"/>
        </w:rPr>
        <w:t>the continuous integration</w:t>
      </w:r>
      <w:del w:id="8" w:author="aschulze" w:date="2012-06-05T17:26:00Z">
        <w:r w:rsidDel="00206AE1">
          <w:rPr>
            <w:lang w:val="en-US"/>
          </w:rPr>
          <w:delText>s</w:delText>
        </w:r>
      </w:del>
      <w:r>
        <w:rPr>
          <w:lang w:val="en-US"/>
        </w:rPr>
        <w:t xml:space="preserve"> environment </w:t>
      </w:r>
      <w:ins w:id="9" w:author="aschulze" w:date="2012-06-05T17:26:00Z">
        <w:r w:rsidR="00206AE1">
          <w:rPr>
            <w:lang w:val="en-US"/>
          </w:rPr>
          <w:t xml:space="preserve">it </w:t>
        </w:r>
      </w:ins>
      <w:r>
        <w:rPr>
          <w:lang w:val="en-US"/>
        </w:rPr>
        <w:t xml:space="preserve">is necessary </w:t>
      </w:r>
      <w:ins w:id="10" w:author="aschulze" w:date="2012-06-05T17:26:00Z">
        <w:r w:rsidR="00206AE1">
          <w:rPr>
            <w:lang w:val="en-US"/>
          </w:rPr>
          <w:t xml:space="preserve">to </w:t>
        </w:r>
      </w:ins>
      <w:r>
        <w:rPr>
          <w:lang w:val="en-US"/>
        </w:rPr>
        <w:t xml:space="preserve">download </w:t>
      </w:r>
      <w:ins w:id="11" w:author="aschulze" w:date="2012-06-05T17:26:00Z">
        <w:r w:rsidR="00206AE1">
          <w:rPr>
            <w:lang w:val="en-US"/>
          </w:rPr>
          <w:t xml:space="preserve">the </w:t>
        </w:r>
      </w:ins>
      <w:r>
        <w:rPr>
          <w:lang w:val="en-US"/>
        </w:rPr>
        <w:t>following software</w:t>
      </w:r>
      <w:del w:id="12" w:author="aschulze" w:date="2012-06-05T17:26:00Z">
        <w:r w:rsidDel="00206AE1">
          <w:rPr>
            <w:lang w:val="en-US"/>
          </w:rPr>
          <w:delText>’s</w:delText>
        </w:r>
      </w:del>
      <w:r>
        <w:rPr>
          <w:lang w:val="en-US"/>
        </w:rPr>
        <w:t>.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Apache Archiva (http://archiva.apache.org/)</w:t>
      </w:r>
    </w:p>
    <w:p w:rsidR="00484AFC" w:rsidRPr="00FE304A" w:rsidRDefault="00146D69">
      <w:pPr>
        <w:pStyle w:val="NoSpacing"/>
        <w:numPr>
          <w:ilvl w:val="0"/>
          <w:numId w:val="11"/>
        </w:numPr>
        <w:rPr>
          <w:lang w:val="de-DE"/>
        </w:rPr>
      </w:pPr>
      <w:r w:rsidRPr="00FE304A">
        <w:rPr>
          <w:lang w:val="de-DE"/>
        </w:rPr>
        <w:t>Jenkins (http://jenkins-ci.org/)</w:t>
      </w:r>
    </w:p>
    <w:p w:rsidR="00484AFC" w:rsidRDefault="00146D69">
      <w:pPr>
        <w:pStyle w:val="NoSpacing"/>
        <w:numPr>
          <w:ilvl w:val="0"/>
          <w:numId w:val="11"/>
        </w:numPr>
      </w:pPr>
      <w:r>
        <w:t>Sonar (http://www.sonarsource.org/)</w:t>
      </w:r>
    </w:p>
    <w:p w:rsidR="00484AFC" w:rsidRDefault="00484AFC">
      <w:pPr>
        <w:pStyle w:val="NoSpacing"/>
        <w:rPr>
          <w:ins w:id="13" w:author="aschulze" w:date="2012-06-05T17:26:00Z"/>
        </w:rPr>
      </w:pPr>
    </w:p>
    <w:p w:rsidR="00285805" w:rsidRDefault="00285805">
      <w:pPr>
        <w:pStyle w:val="NoSpacing"/>
        <w:rPr>
          <w:ins w:id="14" w:author="aschulze" w:date="2012-06-05T17:26:00Z"/>
        </w:rPr>
      </w:pPr>
      <w:ins w:id="15" w:author="aschulze" w:date="2012-06-05T17:26:00Z">
        <w:r>
          <w:t>Please give one short sentence here what these three product are about.</w:t>
        </w:r>
      </w:ins>
    </w:p>
    <w:p w:rsidR="00285805" w:rsidRDefault="00285805">
      <w:pPr>
        <w:pStyle w:val="NoSpacing"/>
      </w:pPr>
    </w:p>
    <w:p w:rsidR="00484AFC" w:rsidRDefault="00146D69">
      <w:pPr>
        <w:pStyle w:val="Title"/>
        <w:rPr>
          <w:lang w:val="en-US"/>
        </w:rPr>
      </w:pPr>
      <w:r>
        <w:rPr>
          <w:lang w:val="en-US"/>
        </w:rPr>
        <w:t>Environment installation features.</w:t>
      </w: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>Before to start the installations you need to have the personal computer with Ubuntu Server 11.10 64 bits with the next software’s installed.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Apache2 server</w:t>
      </w:r>
      <w:ins w:id="16" w:author="aschulze" w:date="2012-06-05T17:27:00Z">
        <w:r w:rsidR="00173740">
          <w:rPr>
            <w:lang w:val="en-US"/>
          </w:rPr>
          <w:t>, 2.0, 2.1, 2.2? They differ significantly.</w:t>
        </w:r>
      </w:ins>
    </w:p>
    <w:p w:rsidR="00484AFC" w:rsidRDefault="00146D69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MySQL server</w:t>
      </w:r>
      <w:ins w:id="17" w:author="aschulze" w:date="2012-06-05T17:27:00Z">
        <w:r w:rsidR="00173740">
          <w:rPr>
            <w:lang w:val="en-US"/>
          </w:rPr>
          <w:t>, which version?</w:t>
        </w:r>
      </w:ins>
    </w:p>
    <w:p w:rsidR="00484AFC" w:rsidRDefault="00146D69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Apache Tomcat6 server</w:t>
      </w:r>
      <w:ins w:id="18" w:author="aschulze" w:date="2012-06-05T17:27:00Z">
        <w:r w:rsidR="00173740">
          <w:rPr>
            <w:lang w:val="en-US"/>
          </w:rPr>
          <w:t>, what about Tomcat 7.0+</w:t>
        </w:r>
      </w:ins>
    </w:p>
    <w:p w:rsidR="00484AFC" w:rsidRDefault="00146D69">
      <w:pPr>
        <w:pStyle w:val="NoSpacing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openjdk-7</w:t>
      </w:r>
      <w:proofErr w:type="gramEnd"/>
      <w:r>
        <w:rPr>
          <w:lang w:val="en-US"/>
        </w:rPr>
        <w:t xml:space="preserve"> virtual machine</w:t>
      </w:r>
      <w:ins w:id="19" w:author="aschulze" w:date="2012-06-05T17:26:00Z">
        <w:r w:rsidR="00235D58">
          <w:rPr>
            <w:lang w:val="en-US"/>
          </w:rPr>
          <w:t>, what a</w:t>
        </w:r>
      </w:ins>
      <w:ins w:id="20" w:author="aschulze" w:date="2012-06-05T17:34:00Z">
        <w:r w:rsidR="00235D58">
          <w:rPr>
            <w:lang w:val="en-US"/>
          </w:rPr>
          <w:t>b</w:t>
        </w:r>
      </w:ins>
      <w:ins w:id="21" w:author="aschulze" w:date="2012-06-05T17:26:00Z">
        <w:r w:rsidR="00173740">
          <w:rPr>
            <w:lang w:val="en-US"/>
          </w:rPr>
          <w:t>out Ja</w:t>
        </w:r>
      </w:ins>
      <w:ins w:id="22" w:author="aschulze" w:date="2012-06-05T17:27:00Z">
        <w:r w:rsidR="00173740">
          <w:rPr>
            <w:lang w:val="en-US"/>
          </w:rPr>
          <w:t>v</w:t>
        </w:r>
      </w:ins>
      <w:ins w:id="23" w:author="aschulze" w:date="2012-06-05T17:26:00Z">
        <w:r w:rsidR="00173740">
          <w:rPr>
            <w:lang w:val="en-US"/>
          </w:rPr>
          <w:t>a</w:t>
        </w:r>
      </w:ins>
      <w:ins w:id="24" w:author="aschulze" w:date="2012-06-05T17:27:00Z">
        <w:r w:rsidR="00173740">
          <w:rPr>
            <w:lang w:val="en-US"/>
          </w:rPr>
          <w:t xml:space="preserve"> 1.6 or Java 1.7 JDK/JRE?</w:t>
        </w:r>
      </w:ins>
      <w:del w:id="25" w:author="aschulze" w:date="2012-06-05T17:26:00Z">
        <w:r w:rsidDel="00173740">
          <w:rPr>
            <w:lang w:val="en-US"/>
          </w:rPr>
          <w:delText>.</w:delText>
        </w:r>
      </w:del>
    </w:p>
    <w:p w:rsidR="00484AFC" w:rsidRDefault="00484AFC">
      <w:pPr>
        <w:pStyle w:val="NoSpacing"/>
        <w:rPr>
          <w:lang w:val="en-US"/>
        </w:rPr>
      </w:pPr>
    </w:p>
    <w:p w:rsidR="00484AFC" w:rsidRDefault="00146D69">
      <w:pPr>
        <w:pStyle w:val="Title"/>
        <w:rPr>
          <w:lang w:val="en-US"/>
        </w:rPr>
      </w:pPr>
      <w:r>
        <w:rPr>
          <w:lang w:val="en-US"/>
        </w:rPr>
        <w:t>Installation process</w:t>
      </w:r>
    </w:p>
    <w:p w:rsidR="00484AFC" w:rsidRDefault="00146D69">
      <w:pPr>
        <w:pStyle w:val="Heading2"/>
        <w:rPr>
          <w:lang w:val="en-US"/>
        </w:rPr>
      </w:pPr>
      <w:r>
        <w:rPr>
          <w:lang w:val="en-US"/>
        </w:rPr>
        <w:t>Installing Subversion</w:t>
      </w:r>
    </w:p>
    <w:p w:rsidR="00484AFC" w:rsidRDefault="00484AFC">
      <w:pPr>
        <w:rPr>
          <w:lang w:val="en-US"/>
        </w:rPr>
      </w:pPr>
    </w:p>
    <w:p w:rsidR="00CB00F6" w:rsidRDefault="00CB00F6">
      <w:pPr>
        <w:pStyle w:val="NoSpacing"/>
        <w:rPr>
          <w:ins w:id="26" w:author="aschulze" w:date="2012-06-05T17:27:00Z"/>
          <w:lang w:val="en-US"/>
        </w:rPr>
      </w:pPr>
      <w:ins w:id="27" w:author="aschulze" w:date="2012-06-05T17:27:00Z">
        <w:r>
          <w:rPr>
            <w:lang w:val="en-US"/>
          </w:rPr>
          <w:t>Above you don</w:t>
        </w:r>
        <w:r>
          <w:rPr>
            <w:lang w:val="en-US"/>
          </w:rPr>
          <w:t>’</w:t>
        </w:r>
        <w:r>
          <w:rPr>
            <w:lang w:val="en-US"/>
          </w:rPr>
          <w:t xml:space="preserve">t talk about subversion! </w:t>
        </w:r>
      </w:ins>
      <w:ins w:id="28" w:author="aschulze" w:date="2012-06-05T17:28:00Z">
        <w:r>
          <w:rPr>
            <w:lang w:val="en-US"/>
          </w:rPr>
          <w:t>List above too?</w:t>
        </w:r>
      </w:ins>
    </w:p>
    <w:p w:rsidR="00484AFC" w:rsidRDefault="00146D69">
      <w:pPr>
        <w:pStyle w:val="NoSpacing"/>
        <w:rPr>
          <w:ins w:id="29" w:author="aschulze" w:date="2012-06-05T17:28:00Z"/>
          <w:lang w:val="en-US"/>
        </w:rPr>
      </w:pPr>
      <w:r>
        <w:rPr>
          <w:lang w:val="en-US"/>
        </w:rPr>
        <w:t>Next you can see how to install Subversion server with your apache library and tools package, to do it is necessary execute this line at the console.</w:t>
      </w:r>
    </w:p>
    <w:p w:rsidR="00CA442C" w:rsidRDefault="00CA442C">
      <w:pPr>
        <w:pStyle w:val="NoSpacing"/>
        <w:rPr>
          <w:lang w:val="en-US"/>
        </w:rPr>
      </w:pPr>
      <w:ins w:id="30" w:author="aschulze" w:date="2012-06-05T17:28:00Z">
        <w:r>
          <w:rPr>
            <w:lang w:val="en-US"/>
          </w:rPr>
          <w:t>Please give a sentence what is subversion for.</w:t>
        </w:r>
      </w:ins>
    </w:p>
    <w:p w:rsidR="00484AFC" w:rsidRDefault="00484AFC">
      <w:pPr>
        <w:pStyle w:val="NoSpacing"/>
        <w:rPr>
          <w:lang w:val="en-US"/>
        </w:rPr>
      </w:pPr>
    </w:p>
    <w:p w:rsidR="00484AFC" w:rsidRDefault="00146D69">
      <w:proofErr w:type="gramStart"/>
      <w:r>
        <w:rPr>
          <w:rStyle w:val="Emphasis"/>
          <w:lang w:val="en-US"/>
        </w:rPr>
        <w:t>sudo</w:t>
      </w:r>
      <w:proofErr w:type="gramEnd"/>
      <w:r>
        <w:rPr>
          <w:rStyle w:val="Emphasis"/>
          <w:lang w:val="en-US"/>
        </w:rPr>
        <w:t xml:space="preserve"> apt-get install subversion libapache2-svn subversion-tools apache2-mpm-prefork</w:t>
      </w:r>
    </w:p>
    <w:p w:rsidR="00235D58" w:rsidRDefault="00235D58" w:rsidP="00235D58">
      <w:pPr>
        <w:pStyle w:val="NoSpacing"/>
        <w:rPr>
          <w:ins w:id="31" w:author="aschulze" w:date="2012-06-05T17:43:00Z"/>
          <w:lang w:val="en-US"/>
        </w:rPr>
      </w:pPr>
    </w:p>
    <w:p w:rsidR="00235D58" w:rsidRDefault="00235D58" w:rsidP="00235D58">
      <w:pPr>
        <w:pStyle w:val="NoSpacing"/>
        <w:rPr>
          <w:ins w:id="32" w:author="aschulze" w:date="2012-06-05T17:43:00Z"/>
          <w:lang w:val="en-US"/>
        </w:rPr>
      </w:pPr>
      <w:ins w:id="33" w:author="aschulze" w:date="2012-06-05T17:43:00Z">
        <w:r>
          <w:rPr>
            <w:lang w:val="en-US"/>
          </w:rPr>
          <w:t xml:space="preserve">Please give the reader some hints how a successful installation looks like. </w:t>
        </w:r>
      </w:ins>
      <w:ins w:id="34" w:author="aschulze" w:date="2012-06-05T17:44:00Z">
        <w:r>
          <w:rPr>
            <w:lang w:val="en-US"/>
          </w:rPr>
          <w:t>What errors can appear? Can you provide a screenshot please</w:t>
        </w:r>
        <w:r w:rsidR="0002726F">
          <w:rPr>
            <w:lang w:val="en-US"/>
          </w:rPr>
          <w:t>?</w:t>
        </w:r>
      </w:ins>
    </w:p>
    <w:p w:rsidR="00B20DF1" w:rsidRPr="00B20DF1" w:rsidRDefault="00146D69" w:rsidP="00B20DF1">
      <w:pPr>
        <w:pStyle w:val="Heading2"/>
        <w:rPr>
          <w:lang w:val="en-US"/>
        </w:rPr>
      </w:pPr>
      <w:r w:rsidRPr="00B20DF1">
        <w:rPr>
          <w:lang w:val="en-US"/>
        </w:rPr>
        <w:t>Installing Apache Archiva</w:t>
      </w:r>
    </w:p>
    <w:p w:rsidR="00484AFC" w:rsidRDefault="00484AFC">
      <w:pPr>
        <w:pStyle w:val="NoSpacing"/>
        <w:rPr>
          <w:ins w:id="35" w:author="aschulze" w:date="2012-06-05T17:45:00Z"/>
          <w:b/>
          <w:lang w:val="en-US"/>
        </w:rPr>
      </w:pPr>
    </w:p>
    <w:p w:rsidR="00B20DF1" w:rsidRPr="00B20DF1" w:rsidRDefault="00B20DF1">
      <w:pPr>
        <w:pStyle w:val="NoSpacing"/>
        <w:rPr>
          <w:ins w:id="36" w:author="aschulze" w:date="2012-06-05T17:45:00Z"/>
          <w:lang w:val="en-US"/>
          <w:rPrChange w:id="37" w:author="aschulze" w:date="2012-06-05T17:45:00Z">
            <w:rPr>
              <w:ins w:id="38" w:author="aschulze" w:date="2012-06-05T17:45:00Z"/>
              <w:b/>
              <w:lang w:val="en-US"/>
            </w:rPr>
          </w:rPrChange>
        </w:rPr>
      </w:pPr>
      <w:ins w:id="39" w:author="aschulze" w:date="2012-06-05T17:45:00Z">
        <w:r w:rsidRPr="00B20DF1">
          <w:rPr>
            <w:lang w:val="en-US"/>
            <w:rPrChange w:id="40" w:author="aschulze" w:date="2012-06-05T17:45:00Z">
              <w:rPr>
                <w:b/>
                <w:lang w:val="en-US"/>
              </w:rPr>
            </w:rPrChange>
          </w:rPr>
          <w:t xml:space="preserve">The reader will ask </w:t>
        </w:r>
        <w:r w:rsidRPr="00B20DF1">
          <w:rPr>
            <w:lang w:val="en-US"/>
            <w:rPrChange w:id="41" w:author="aschulze" w:date="2012-06-05T17:45:00Z">
              <w:rPr>
                <w:b/>
                <w:lang w:val="en-US"/>
              </w:rPr>
            </w:rPrChange>
          </w:rPr>
          <w:t>“</w:t>
        </w:r>
        <w:r w:rsidRPr="00B20DF1">
          <w:rPr>
            <w:lang w:val="en-US"/>
            <w:rPrChange w:id="42" w:author="aschulze" w:date="2012-06-05T17:45:00Z">
              <w:rPr>
                <w:b/>
                <w:lang w:val="en-US"/>
              </w:rPr>
            </w:rPrChange>
          </w:rPr>
          <w:t xml:space="preserve">What is </w:t>
        </w:r>
        <w:r w:rsidRPr="00B20DF1">
          <w:rPr>
            <w:lang w:val="en-US"/>
            <w:rPrChange w:id="43" w:author="aschulze" w:date="2012-06-05T17:45:00Z">
              <w:rPr>
                <w:b/>
                <w:lang w:val="en-US"/>
              </w:rPr>
            </w:rPrChange>
          </w:rPr>
          <w:t>‘</w:t>
        </w:r>
        <w:r w:rsidRPr="00B20DF1">
          <w:rPr>
            <w:lang w:val="en-US"/>
            <w:rPrChange w:id="44" w:author="aschulze" w:date="2012-06-05T17:45:00Z">
              <w:rPr>
                <w:b/>
                <w:lang w:val="en-US"/>
              </w:rPr>
            </w:rPrChange>
          </w:rPr>
          <w:t>Archiva</w:t>
        </w:r>
        <w:r w:rsidRPr="00B20DF1">
          <w:rPr>
            <w:lang w:val="en-US"/>
            <w:rPrChange w:id="45" w:author="aschulze" w:date="2012-06-05T17:45:00Z">
              <w:rPr>
                <w:b/>
                <w:lang w:val="en-US"/>
              </w:rPr>
            </w:rPrChange>
          </w:rPr>
          <w:t>’</w:t>
        </w:r>
        <w:r w:rsidRPr="00B20DF1">
          <w:rPr>
            <w:lang w:val="en-US"/>
            <w:rPrChange w:id="46" w:author="aschulze" w:date="2012-06-05T17:45:00Z">
              <w:rPr>
                <w:b/>
                <w:lang w:val="en-US"/>
              </w:rPr>
            </w:rPrChange>
          </w:rPr>
          <w:t>?</w:t>
        </w:r>
        <w:r w:rsidRPr="00B20DF1">
          <w:rPr>
            <w:lang w:val="en-US"/>
            <w:rPrChange w:id="47" w:author="aschulze" w:date="2012-06-05T17:45:00Z">
              <w:rPr>
                <w:b/>
                <w:lang w:val="en-US"/>
              </w:rPr>
            </w:rPrChange>
          </w:rPr>
          <w:t>”</w:t>
        </w:r>
        <w:r w:rsidRPr="00B20DF1">
          <w:rPr>
            <w:lang w:val="en-US"/>
            <w:rPrChange w:id="48" w:author="aschulze" w:date="2012-06-05T17:45:00Z">
              <w:rPr>
                <w:b/>
                <w:lang w:val="en-US"/>
              </w:rPr>
            </w:rPrChange>
          </w:rPr>
          <w:t>, so please give a sentence here.</w:t>
        </w:r>
      </w:ins>
    </w:p>
    <w:p w:rsidR="00B20DF1" w:rsidRDefault="00B20DF1">
      <w:pPr>
        <w:pStyle w:val="NoSpacing"/>
        <w:rPr>
          <w:b/>
          <w:lang w:val="en-US"/>
        </w:rPr>
      </w:pPr>
    </w:p>
    <w:p w:rsidR="00484AFC" w:rsidRDefault="00146D69">
      <w:pPr>
        <w:pStyle w:val="NoSpacing"/>
        <w:rPr>
          <w:b/>
          <w:lang w:val="en-US"/>
        </w:rPr>
      </w:pPr>
      <w:proofErr w:type="gramStart"/>
      <w:r>
        <w:rPr>
          <w:b/>
          <w:lang w:val="en-US"/>
        </w:rPr>
        <w:t>Creating the ARCHIVA_HOME folder.</w:t>
      </w:r>
      <w:proofErr w:type="gramEnd"/>
    </w:p>
    <w:p w:rsidR="00484AFC" w:rsidRDefault="00484AFC">
      <w:pPr>
        <w:pStyle w:val="NoSpacing"/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>To install Apache Archiva is necessary</w:t>
      </w:r>
      <w:ins w:id="49" w:author="aschulze" w:date="2012-06-05T17:46:00Z">
        <w:r w:rsidR="000132B7">
          <w:rPr>
            <w:lang w:val="en-US"/>
          </w:rPr>
          <w:t xml:space="preserve"> to</w:t>
        </w:r>
      </w:ins>
      <w:r>
        <w:rPr>
          <w:lang w:val="en-US"/>
        </w:rPr>
        <w:t xml:space="preserve"> create the ARCHIVA_HOME folder; there </w:t>
      </w:r>
      <w:del w:id="50" w:author="aschulze" w:date="2012-06-05T17:46:00Z">
        <w:r w:rsidDel="000132B7">
          <w:rPr>
            <w:lang w:val="en-US"/>
          </w:rPr>
          <w:delText xml:space="preserve">they are </w:delText>
        </w:r>
      </w:del>
      <w:r>
        <w:rPr>
          <w:lang w:val="en-US"/>
        </w:rPr>
        <w:t>all Archiva installation</w:t>
      </w:r>
      <w:del w:id="51" w:author="aschulze" w:date="2012-06-05T18:14:00Z">
        <w:r w:rsidDel="00A27E9F">
          <w:rPr>
            <w:lang w:val="en-US"/>
          </w:rPr>
          <w:delText>s</w:delText>
        </w:r>
      </w:del>
      <w:r>
        <w:rPr>
          <w:lang w:val="en-US"/>
        </w:rPr>
        <w:t xml:space="preserve"> files</w:t>
      </w:r>
      <w:ins w:id="52" w:author="aschulze" w:date="2012-06-05T17:46:00Z">
        <w:r w:rsidR="000132B7">
          <w:rPr>
            <w:lang w:val="en-US"/>
          </w:rPr>
          <w:t xml:space="preserve"> are located</w:t>
        </w:r>
      </w:ins>
      <w:r>
        <w:rPr>
          <w:lang w:val="en-US"/>
        </w:rPr>
        <w:t>. This folder will be created at our home folder with the session started.</w:t>
      </w:r>
      <w:ins w:id="53" w:author="aschulze" w:date="2012-06-05T18:15:00Z">
        <w:r w:rsidR="00A27E9F">
          <w:rPr>
            <w:lang w:val="en-US"/>
          </w:rPr>
          <w:t xml:space="preserve"> (</w:t>
        </w:r>
        <w:proofErr w:type="gramStart"/>
        <w:r w:rsidR="00A27E9F">
          <w:rPr>
            <w:lang w:val="en-US"/>
          </w:rPr>
          <w:t>which</w:t>
        </w:r>
        <w:proofErr w:type="gramEnd"/>
        <w:r w:rsidR="00A27E9F">
          <w:rPr>
            <w:lang w:val="en-US"/>
          </w:rPr>
          <w:t xml:space="preserve"> session? Will be created or is to be created</w:t>
        </w:r>
        <w:proofErr w:type="gramStart"/>
        <w:r w:rsidR="00A27E9F">
          <w:rPr>
            <w:lang w:val="en-US"/>
          </w:rPr>
          <w:t>??,</w:t>
        </w:r>
        <w:proofErr w:type="gramEnd"/>
        <w:r w:rsidR="00A27E9F">
          <w:rPr>
            <w:lang w:val="en-US"/>
          </w:rPr>
          <w:t xml:space="preserve"> I don</w:t>
        </w:r>
        <w:r w:rsidR="00A27E9F">
          <w:rPr>
            <w:lang w:val="en-US"/>
          </w:rPr>
          <w:t>’</w:t>
        </w:r>
        <w:r w:rsidR="00A27E9F">
          <w:rPr>
            <w:lang w:val="en-US"/>
          </w:rPr>
          <w:t>t understand this sentence.</w:t>
        </w:r>
      </w:ins>
    </w:p>
    <w:p w:rsidR="00484AFC" w:rsidRDefault="00484AFC">
      <w:pPr>
        <w:pStyle w:val="NoSpacing"/>
        <w:rPr>
          <w:lang w:val="en-US"/>
        </w:rPr>
      </w:pPr>
    </w:p>
    <w:p w:rsidR="00484AFC" w:rsidRDefault="00146D69">
      <w:proofErr w:type="gramStart"/>
      <w:r>
        <w:rPr>
          <w:rStyle w:val="Emphasis"/>
          <w:lang w:val="en-US"/>
        </w:rPr>
        <w:t>mkdir</w:t>
      </w:r>
      <w:proofErr w:type="gramEnd"/>
      <w:r>
        <w:rPr>
          <w:rStyle w:val="Emphasis"/>
          <w:lang w:val="en-US"/>
        </w:rPr>
        <w:t xml:space="preserve"> /home/user/ARCHIVA_HOME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>The next step is to uncompress</w:t>
      </w:r>
      <w:del w:id="54" w:author="aschulze" w:date="2012-06-05T18:15:00Z">
        <w:r w:rsidDel="00E50488">
          <w:rPr>
            <w:lang w:val="en-US"/>
          </w:rPr>
          <w:delText>ing</w:delText>
        </w:r>
      </w:del>
      <w:r>
        <w:rPr>
          <w:lang w:val="en-US"/>
        </w:rPr>
        <w:t xml:space="preserve"> the </w:t>
      </w:r>
      <w:ins w:id="55" w:author="aschulze" w:date="2012-06-05T18:18:00Z">
        <w:r w:rsidR="00E50488">
          <w:rPr>
            <w:lang w:val="en-US"/>
          </w:rPr>
          <w:t>late</w:t>
        </w:r>
        <w:r w:rsidR="00E50488">
          <w:rPr>
            <w:lang w:val="en-US"/>
          </w:rPr>
          <w:t>st</w:t>
        </w:r>
        <w:r w:rsidR="00E50488">
          <w:rPr>
            <w:lang w:val="en-US"/>
          </w:rPr>
          <w:t xml:space="preserve"> </w:t>
        </w:r>
      </w:ins>
      <w:proofErr w:type="gramStart"/>
      <w:r>
        <w:rPr>
          <w:lang w:val="en-US"/>
        </w:rPr>
        <w:t xml:space="preserve">Archiva  </w:t>
      </w:r>
      <w:proofErr w:type="gramEnd"/>
      <w:del w:id="56" w:author="aschulze" w:date="2012-06-05T18:18:00Z">
        <w:r w:rsidDel="00E50488">
          <w:rPr>
            <w:lang w:val="en-US"/>
          </w:rPr>
          <w:delText xml:space="preserve">lasted </w:delText>
        </w:r>
      </w:del>
      <w:r>
        <w:rPr>
          <w:lang w:val="en-US"/>
        </w:rPr>
        <w:t xml:space="preserve">version </w:t>
      </w:r>
      <w:r>
        <w:rPr>
          <w:lang w:val="en-US"/>
        </w:rPr>
        <w:lastRenderedPageBreak/>
        <w:t xml:space="preserve">downloaded in this folder. 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>Finally we can start to the Archiva installations</w:t>
      </w:r>
      <w:ins w:id="57" w:author="aschulze" w:date="2012-06-05T18:18:00Z">
        <w:r w:rsidR="005D2B93">
          <w:rPr>
            <w:lang w:val="en-US"/>
          </w:rPr>
          <w:t>. T</w:t>
        </w:r>
      </w:ins>
      <w:del w:id="58" w:author="aschulze" w:date="2012-06-05T18:18:00Z">
        <w:r w:rsidDel="005D2B93">
          <w:rPr>
            <w:lang w:val="en-US"/>
          </w:rPr>
          <w:delText>, t</w:delText>
        </w:r>
      </w:del>
      <w:r>
        <w:rPr>
          <w:lang w:val="en-US"/>
        </w:rPr>
        <w:t xml:space="preserve">o do </w:t>
      </w:r>
      <w:del w:id="59" w:author="aschulze" w:date="2012-06-05T18:18:00Z">
        <w:r w:rsidDel="005D2B93">
          <w:rPr>
            <w:lang w:val="en-US"/>
          </w:rPr>
          <w:delText xml:space="preserve">it </w:delText>
        </w:r>
      </w:del>
      <w:ins w:id="60" w:author="aschulze" w:date="2012-06-05T18:18:00Z">
        <w:r w:rsidR="005D2B93">
          <w:rPr>
            <w:lang w:val="en-US"/>
          </w:rPr>
          <w:t>so</w:t>
        </w:r>
        <w:r w:rsidR="005D2B93">
          <w:rPr>
            <w:lang w:val="en-US"/>
          </w:rPr>
          <w:t xml:space="preserve"> </w:t>
        </w:r>
      </w:ins>
      <w:r>
        <w:rPr>
          <w:lang w:val="en-US"/>
        </w:rPr>
        <w:t xml:space="preserve">we need </w:t>
      </w:r>
      <w:ins w:id="61" w:author="aschulze" w:date="2012-06-05T18:18:00Z">
        <w:r w:rsidR="00183A68">
          <w:rPr>
            <w:lang w:val="en-US"/>
          </w:rPr>
          <w:t xml:space="preserve">to </w:t>
        </w:r>
      </w:ins>
      <w:r>
        <w:rPr>
          <w:lang w:val="en-US"/>
        </w:rPr>
        <w:t>open the ARCHIVA_HOME and execute the following line at the console.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proofErr w:type="gramStart"/>
      <w:r>
        <w:rPr>
          <w:rStyle w:val="Emphasis"/>
          <w:lang w:val="en-US"/>
        </w:rPr>
        <w:t>./</w:t>
      </w:r>
      <w:proofErr w:type="gramEnd"/>
      <w:r>
        <w:rPr>
          <w:rStyle w:val="Emphasis"/>
          <w:lang w:val="en-US"/>
        </w:rPr>
        <w:t>archiva start</w:t>
      </w:r>
    </w:p>
    <w:p w:rsidR="00484AFC" w:rsidRDefault="00484AFC">
      <w:pPr>
        <w:pStyle w:val="NoSpacing"/>
        <w:rPr>
          <w:ins w:id="62" w:author="aschulze" w:date="2012-06-05T18:19:00Z"/>
          <w:lang w:val="en-US"/>
        </w:rPr>
      </w:pPr>
    </w:p>
    <w:p w:rsidR="00183A68" w:rsidRDefault="00183A68">
      <w:pPr>
        <w:pStyle w:val="NoSpacing"/>
        <w:rPr>
          <w:ins w:id="63" w:author="aschulze" w:date="2012-06-05T18:19:00Z"/>
          <w:lang w:val="en-US"/>
        </w:rPr>
      </w:pPr>
      <w:ins w:id="64" w:author="aschulze" w:date="2012-06-05T18:19:00Z">
        <w:r>
          <w:rPr>
            <w:lang w:val="en-US"/>
          </w:rPr>
          <w:t xml:space="preserve">How can I see if all was successful? What kind of errors could appear and </w:t>
        </w:r>
        <w:r>
          <w:rPr>
            <w:lang w:val="en-US"/>
          </w:rPr>
          <w:t>what</w:t>
        </w:r>
        <w:r>
          <w:rPr>
            <w:lang w:val="en-US"/>
          </w:rPr>
          <w:t xml:space="preserve"> do to then?</w:t>
        </w:r>
      </w:ins>
    </w:p>
    <w:p w:rsidR="00183A68" w:rsidRDefault="00183A68">
      <w:pPr>
        <w:pStyle w:val="NoSpacing"/>
        <w:rPr>
          <w:lang w:val="en-US"/>
        </w:rPr>
      </w:pPr>
    </w:p>
    <w:p w:rsidR="00484AFC" w:rsidRDefault="00146D69">
      <w:pPr>
        <w:pStyle w:val="Standard"/>
        <w:tabs>
          <w:tab w:val="left" w:pos="0"/>
        </w:tabs>
        <w:spacing w:before="57" w:after="57" w:line="360" w:lineRule="auto"/>
        <w:ind w:right="57" w:firstLine="57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3.3 Installing maven2</w:t>
      </w:r>
    </w:p>
    <w:p w:rsidR="00484AFC" w:rsidRDefault="00183A68">
      <w:pPr>
        <w:pStyle w:val="NoSpacing"/>
        <w:rPr>
          <w:lang w:val="en-US"/>
        </w:rPr>
      </w:pPr>
      <w:ins w:id="65" w:author="aschulze" w:date="2012-06-05T18:19:00Z">
        <w:r>
          <w:rPr>
            <w:lang w:val="en-US"/>
          </w:rPr>
          <w:t xml:space="preserve">What is the maven tool about? For what is that needed in this environment? </w:t>
        </w:r>
      </w:ins>
      <w:ins w:id="66" w:author="aschulze" w:date="2012-06-05T18:20:00Z">
        <w:r>
          <w:rPr>
            <w:lang w:val="en-US"/>
          </w:rPr>
          <w:t>Please give two sentences of introduction here.</w:t>
        </w:r>
      </w:ins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>To install maven2 we only need to execute the following line at the console.</w:t>
      </w:r>
    </w:p>
    <w:p w:rsidR="00484AFC" w:rsidRDefault="00484AFC">
      <w:pPr>
        <w:rPr>
          <w:lang w:val="en-US"/>
        </w:rPr>
      </w:pPr>
    </w:p>
    <w:p w:rsidR="00484AFC" w:rsidRDefault="00146D69">
      <w:proofErr w:type="gramStart"/>
      <w:r>
        <w:rPr>
          <w:rStyle w:val="Emphasis"/>
          <w:lang w:val="en-US"/>
        </w:rPr>
        <w:t>apt-get</w:t>
      </w:r>
      <w:proofErr w:type="gramEnd"/>
      <w:r>
        <w:rPr>
          <w:rStyle w:val="Emphasis"/>
          <w:lang w:val="en-US"/>
        </w:rPr>
        <w:t xml:space="preserve"> install maven2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Standard"/>
        <w:tabs>
          <w:tab w:val="left" w:pos="0"/>
        </w:tabs>
        <w:spacing w:before="57" w:after="57" w:line="360" w:lineRule="auto"/>
        <w:ind w:right="57" w:firstLine="57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3.4 Installing Jenkins Server</w:t>
      </w:r>
    </w:p>
    <w:p w:rsidR="009033AD" w:rsidRDefault="009033AD">
      <w:pPr>
        <w:pStyle w:val="NoSpacing"/>
        <w:rPr>
          <w:ins w:id="67" w:author="aschulze" w:date="2012-06-05T18:22:00Z"/>
          <w:lang w:val="en-US"/>
        </w:rPr>
      </w:pPr>
      <w:ins w:id="68" w:author="aschulze" w:date="2012-06-05T18:22:00Z">
        <w:r>
          <w:rPr>
            <w:lang w:val="en-US"/>
          </w:rPr>
          <w:t>Again, some introduction desired! What is Jenkins</w:t>
        </w:r>
      </w:ins>
      <w:ins w:id="69" w:author="aschulze" w:date="2012-06-05T18:23:00Z">
        <w:r w:rsidR="0077755C">
          <w:rPr>
            <w:lang w:val="en-US"/>
          </w:rPr>
          <w:t>, purpose</w:t>
        </w:r>
      </w:ins>
      <w:ins w:id="70" w:author="aschulze" w:date="2012-06-05T18:22:00Z">
        <w:r>
          <w:rPr>
            <w:lang w:val="en-US"/>
          </w:rPr>
          <w:t xml:space="preserve">? </w:t>
        </w:r>
      </w:ins>
      <w:ins w:id="71" w:author="aschulze" w:date="2012-06-05T18:23:00Z">
        <w:r>
          <w:rPr>
            <w:lang w:val="en-US"/>
          </w:rPr>
          <w:t>O</w:t>
        </w:r>
      </w:ins>
      <w:ins w:id="72" w:author="aschulze" w:date="2012-06-05T18:22:00Z">
        <w:r>
          <w:rPr>
            <w:lang w:val="en-US"/>
          </w:rPr>
          <w:t>ne s</w:t>
        </w:r>
      </w:ins>
      <w:ins w:id="73" w:author="aschulze" w:date="2012-06-05T18:23:00Z">
        <w:r>
          <w:rPr>
            <w:lang w:val="en-US"/>
          </w:rPr>
          <w:t>entence please.</w:t>
        </w:r>
      </w:ins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Before </w:t>
      </w:r>
      <w:del w:id="74" w:author="aschulze" w:date="2012-06-05T18:25:00Z">
        <w:r w:rsidDel="00850592">
          <w:rPr>
            <w:lang w:val="en-US"/>
          </w:rPr>
          <w:delText xml:space="preserve">to </w:delText>
        </w:r>
      </w:del>
      <w:ins w:id="75" w:author="aschulze" w:date="2012-06-05T18:25:00Z">
        <w:r w:rsidR="00850592">
          <w:rPr>
            <w:lang w:val="en-US"/>
          </w:rPr>
          <w:t>we can</w:t>
        </w:r>
        <w:r w:rsidR="00850592">
          <w:rPr>
            <w:lang w:val="en-US"/>
          </w:rPr>
          <w:t xml:space="preserve"> </w:t>
        </w:r>
      </w:ins>
      <w:r>
        <w:rPr>
          <w:lang w:val="en-US"/>
        </w:rPr>
        <w:t xml:space="preserve">start the Jenkins server, we need to install some </w:t>
      </w:r>
      <w:del w:id="76" w:author="aschulze" w:date="2012-06-05T18:25:00Z">
        <w:r w:rsidDel="00850592">
          <w:rPr>
            <w:lang w:val="en-US"/>
          </w:rPr>
          <w:delText xml:space="preserve">dependence </w:delText>
        </w:r>
      </w:del>
      <w:proofErr w:type="gramStart"/>
      <w:ins w:id="77" w:author="aschulze" w:date="2012-06-05T18:26:00Z">
        <w:r w:rsidR="00850592">
          <w:rPr>
            <w:lang w:val="en-US"/>
          </w:rPr>
          <w:t>prerequisites</w:t>
        </w:r>
      </w:ins>
      <w:ins w:id="78" w:author="aschulze" w:date="2012-06-05T18:25:00Z">
        <w:r w:rsidR="00850592">
          <w:rPr>
            <w:lang w:val="en-US"/>
          </w:rPr>
          <w:t xml:space="preserve"> </w:t>
        </w:r>
        <w:r w:rsidR="00850592">
          <w:rPr>
            <w:lang w:val="en-US"/>
          </w:rPr>
          <w:t xml:space="preserve"> </w:t>
        </w:r>
      </w:ins>
      <w:r>
        <w:rPr>
          <w:lang w:val="en-US"/>
        </w:rPr>
        <w:t>like</w:t>
      </w:r>
      <w:proofErr w:type="gramEnd"/>
      <w:r>
        <w:rPr>
          <w:lang w:val="en-US"/>
        </w:rPr>
        <w:t xml:space="preserve"> the daemon package</w:t>
      </w:r>
      <w:ins w:id="79" w:author="aschulze" w:date="2012-06-05T18:26:00Z">
        <w:r w:rsidR="00850592">
          <w:rPr>
            <w:lang w:val="en-US"/>
          </w:rPr>
          <w:t>. T</w:t>
        </w:r>
      </w:ins>
      <w:del w:id="80" w:author="aschulze" w:date="2012-06-05T18:26:00Z">
        <w:r w:rsidDel="00850592">
          <w:rPr>
            <w:lang w:val="en-US"/>
          </w:rPr>
          <w:delText>, t</w:delText>
        </w:r>
      </w:del>
      <w:r>
        <w:rPr>
          <w:lang w:val="en-US"/>
        </w:rPr>
        <w:t xml:space="preserve">o do </w:t>
      </w:r>
      <w:ins w:id="81" w:author="aschulze" w:date="2012-06-05T18:26:00Z">
        <w:r w:rsidR="00850592">
          <w:rPr>
            <w:lang w:val="en-US"/>
          </w:rPr>
          <w:t>so</w:t>
        </w:r>
      </w:ins>
      <w:del w:id="82" w:author="aschulze" w:date="2012-06-05T18:26:00Z">
        <w:r w:rsidDel="00850592">
          <w:rPr>
            <w:lang w:val="en-US"/>
          </w:rPr>
          <w:delText>it</w:delText>
        </w:r>
      </w:del>
      <w:r>
        <w:rPr>
          <w:lang w:val="en-US"/>
        </w:rPr>
        <w:t xml:space="preserve"> we need to execute the following line at the console.</w:t>
      </w:r>
    </w:p>
    <w:p w:rsidR="00484AFC" w:rsidRDefault="00484AFC">
      <w:pPr>
        <w:rPr>
          <w:lang w:val="en-US"/>
        </w:rPr>
      </w:pPr>
    </w:p>
    <w:p w:rsidR="00484AFC" w:rsidRDefault="00146D69">
      <w:proofErr w:type="gramStart"/>
      <w:r>
        <w:rPr>
          <w:rStyle w:val="Emphasis"/>
          <w:lang w:val="en-US"/>
        </w:rPr>
        <w:t>apt-get</w:t>
      </w:r>
      <w:proofErr w:type="gramEnd"/>
      <w:r>
        <w:rPr>
          <w:rStyle w:val="Emphasis"/>
          <w:lang w:val="en-US"/>
        </w:rPr>
        <w:t xml:space="preserve"> install daemon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Once installed the </w:t>
      </w:r>
      <w:del w:id="83" w:author="aschulze" w:date="2012-06-05T18:26:00Z">
        <w:r w:rsidDel="0064595D">
          <w:rPr>
            <w:lang w:val="en-US"/>
          </w:rPr>
          <w:delText xml:space="preserve">dependence </w:delText>
        </w:r>
      </w:del>
      <w:ins w:id="84" w:author="aschulze" w:date="2012-06-05T18:26:00Z">
        <w:r w:rsidR="0064595D">
          <w:rPr>
            <w:lang w:val="en-US"/>
          </w:rPr>
          <w:t>required tools</w:t>
        </w:r>
        <w:r w:rsidR="0064595D">
          <w:rPr>
            <w:lang w:val="en-US"/>
          </w:rPr>
          <w:t xml:space="preserve"> </w:t>
        </w:r>
      </w:ins>
      <w:r>
        <w:rPr>
          <w:lang w:val="en-US"/>
        </w:rPr>
        <w:t>we can start with the Jenkins installation</w:t>
      </w:r>
      <w:del w:id="85" w:author="aschulze" w:date="2012-06-05T18:26:00Z">
        <w:r w:rsidDel="0064595D">
          <w:rPr>
            <w:lang w:val="en-US"/>
          </w:rPr>
          <w:delText>s</w:delText>
        </w:r>
      </w:del>
      <w:r>
        <w:rPr>
          <w:lang w:val="en-US"/>
        </w:rPr>
        <w:t>. First</w:t>
      </w:r>
      <w:ins w:id="86" w:author="aschulze" w:date="2012-06-05T18:26:00Z">
        <w:r w:rsidR="0064595D">
          <w:rPr>
            <w:lang w:val="en-US"/>
          </w:rPr>
          <w:t xml:space="preserve"> it</w:t>
        </w:r>
      </w:ins>
      <w:r>
        <w:rPr>
          <w:lang w:val="en-US"/>
        </w:rPr>
        <w:t xml:space="preserve"> is necessary </w:t>
      </w:r>
      <w:ins w:id="87" w:author="aschulze" w:date="2012-06-05T18:27:00Z">
        <w:r w:rsidR="0064595D">
          <w:rPr>
            <w:lang w:val="en-US"/>
          </w:rPr>
          <w:t xml:space="preserve">to </w:t>
        </w:r>
      </w:ins>
      <w:r>
        <w:rPr>
          <w:lang w:val="en-US"/>
        </w:rPr>
        <w:t xml:space="preserve">open the directory where </w:t>
      </w:r>
      <w:del w:id="88" w:author="aschulze" w:date="2012-06-05T18:27:00Z">
        <w:r w:rsidDel="0064595D">
          <w:rPr>
            <w:lang w:val="en-US"/>
          </w:rPr>
          <w:delText xml:space="preserve">is </w:delText>
        </w:r>
      </w:del>
      <w:r>
        <w:rPr>
          <w:lang w:val="en-US"/>
        </w:rPr>
        <w:t xml:space="preserve">the Jenkins install file </w:t>
      </w:r>
      <w:ins w:id="89" w:author="aschulze" w:date="2012-06-05T18:27:00Z">
        <w:r w:rsidR="0064595D">
          <w:rPr>
            <w:lang w:val="en-US"/>
          </w:rPr>
          <w:t xml:space="preserve">is located </w:t>
        </w:r>
      </w:ins>
      <w:r>
        <w:rPr>
          <w:lang w:val="en-US"/>
        </w:rPr>
        <w:t xml:space="preserve">and </w:t>
      </w:r>
      <w:ins w:id="90" w:author="aschulze" w:date="2012-06-05T18:27:00Z">
        <w:r w:rsidR="0064595D">
          <w:rPr>
            <w:lang w:val="en-US"/>
          </w:rPr>
          <w:t xml:space="preserve">start the </w:t>
        </w:r>
      </w:ins>
      <w:r>
        <w:rPr>
          <w:lang w:val="en-US"/>
        </w:rPr>
        <w:t>install</w:t>
      </w:r>
      <w:ins w:id="91" w:author="aschulze" w:date="2012-06-05T18:27:00Z">
        <w:r w:rsidR="0064595D">
          <w:rPr>
            <w:lang w:val="en-US"/>
          </w:rPr>
          <w:t>tiopm</w:t>
        </w:r>
      </w:ins>
      <w:del w:id="92" w:author="aschulze" w:date="2012-06-05T18:27:00Z">
        <w:r w:rsidDel="0064595D">
          <w:rPr>
            <w:lang w:val="en-US"/>
          </w:rPr>
          <w:delText xml:space="preserve"> it</w:delText>
        </w:r>
      </w:del>
      <w:ins w:id="93" w:author="aschulze" w:date="2012-06-05T18:27:00Z">
        <w:r w:rsidR="0064595D">
          <w:rPr>
            <w:lang w:val="en-US"/>
          </w:rPr>
          <w:t xml:space="preserve">. </w:t>
        </w:r>
      </w:ins>
      <w:del w:id="94" w:author="aschulze" w:date="2012-06-05T18:27:00Z">
        <w:r w:rsidDel="0064595D">
          <w:rPr>
            <w:lang w:val="en-US"/>
          </w:rPr>
          <w:delText>,</w:delText>
        </w:r>
      </w:del>
      <w:r>
        <w:rPr>
          <w:lang w:val="en-US"/>
        </w:rPr>
        <w:t xml:space="preserve"> </w:t>
      </w:r>
      <w:ins w:id="95" w:author="aschulze" w:date="2012-06-05T18:27:00Z">
        <w:r w:rsidR="0064595D">
          <w:rPr>
            <w:lang w:val="en-US"/>
          </w:rPr>
          <w:t>T</w:t>
        </w:r>
      </w:ins>
      <w:del w:id="96" w:author="aschulze" w:date="2012-06-05T18:27:00Z">
        <w:r w:rsidDel="0064595D">
          <w:rPr>
            <w:lang w:val="en-US"/>
          </w:rPr>
          <w:delText>t</w:delText>
        </w:r>
      </w:del>
      <w:r>
        <w:rPr>
          <w:lang w:val="en-US"/>
        </w:rPr>
        <w:t xml:space="preserve">o do </w:t>
      </w:r>
      <w:del w:id="97" w:author="aschulze" w:date="2012-06-05T18:27:00Z">
        <w:r w:rsidDel="0064595D">
          <w:rPr>
            <w:lang w:val="en-US"/>
          </w:rPr>
          <w:delText xml:space="preserve">it </w:delText>
        </w:r>
      </w:del>
      <w:ins w:id="98" w:author="aschulze" w:date="2012-06-05T18:27:00Z">
        <w:r w:rsidR="0064595D">
          <w:rPr>
            <w:lang w:val="en-US"/>
          </w:rPr>
          <w:t xml:space="preserve">so </w:t>
        </w:r>
      </w:ins>
      <w:r>
        <w:rPr>
          <w:lang w:val="en-US"/>
        </w:rPr>
        <w:t>we need to execute this line at the console.</w:t>
      </w:r>
    </w:p>
    <w:p w:rsidR="00484AFC" w:rsidRDefault="00484AFC">
      <w:pPr>
        <w:rPr>
          <w:lang w:val="en-US"/>
        </w:rPr>
      </w:pPr>
    </w:p>
    <w:p w:rsidR="00484AFC" w:rsidRDefault="00146D69">
      <w:proofErr w:type="gramStart"/>
      <w:r>
        <w:rPr>
          <w:rStyle w:val="Emphasis"/>
          <w:lang w:val="en-US"/>
        </w:rPr>
        <w:t>dpkg</w:t>
      </w:r>
      <w:proofErr w:type="gramEnd"/>
      <w:r>
        <w:rPr>
          <w:rStyle w:val="Emphasis"/>
          <w:lang w:val="en-US"/>
        </w:rPr>
        <w:t xml:space="preserve"> -i jenkins_1.448_all.deb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Standard"/>
        <w:tabs>
          <w:tab w:val="left" w:pos="0"/>
        </w:tabs>
        <w:spacing w:before="57" w:after="57" w:line="360" w:lineRule="auto"/>
        <w:ind w:right="57" w:firstLine="57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3.5 Installing Sonar Server</w:t>
      </w:r>
    </w:p>
    <w:p w:rsidR="0039434B" w:rsidRDefault="0039434B">
      <w:pPr>
        <w:pStyle w:val="NoSpacing"/>
        <w:rPr>
          <w:ins w:id="99" w:author="aschulze" w:date="2012-06-05T18:29:00Z"/>
          <w:lang w:val="en-US"/>
        </w:rPr>
      </w:pPr>
      <w:ins w:id="100" w:author="aschulze" w:date="2012-06-05T18:29:00Z">
        <w:r>
          <w:rPr>
            <w:lang w:val="en-US"/>
          </w:rPr>
          <w:t>Once more, please give some introduction sentence, what is Sonar about!</w:t>
        </w:r>
      </w:ins>
    </w:p>
    <w:p w:rsidR="00484AFC" w:rsidRDefault="00146D69">
      <w:pPr>
        <w:pStyle w:val="NoSpacing"/>
        <w:rPr>
          <w:ins w:id="101" w:author="aschulze" w:date="2012-06-05T18:30:00Z"/>
          <w:lang w:val="en-US"/>
        </w:rPr>
      </w:pPr>
      <w:r>
        <w:rPr>
          <w:lang w:val="en-US"/>
        </w:rPr>
        <w:t xml:space="preserve">To install the Sonar server first we need to have the MySql server installed. To do it </w:t>
      </w:r>
      <w:proofErr w:type="gramStart"/>
      <w:r>
        <w:rPr>
          <w:lang w:val="en-US"/>
        </w:rPr>
        <w:t>execute</w:t>
      </w:r>
      <w:proofErr w:type="gramEnd"/>
      <w:r>
        <w:rPr>
          <w:lang w:val="en-US"/>
        </w:rPr>
        <w:t xml:space="preserve"> this line at the console:</w:t>
      </w:r>
    </w:p>
    <w:p w:rsidR="0039434B" w:rsidRDefault="0039434B">
      <w:pPr>
        <w:pStyle w:val="NoSpacing"/>
        <w:rPr>
          <w:lang w:val="en-US"/>
        </w:rPr>
      </w:pPr>
      <w:ins w:id="102" w:author="aschulze" w:date="2012-06-05T18:30:00Z">
        <w:r>
          <w:rPr>
            <w:lang w:val="en-US"/>
          </w:rPr>
          <w:t>Shouldn</w:t>
        </w:r>
        <w:r>
          <w:rPr>
            <w:lang w:val="en-US"/>
          </w:rPr>
          <w:t>’</w:t>
        </w:r>
        <w:r>
          <w:rPr>
            <w:lang w:val="en-US"/>
          </w:rPr>
          <w:t>t we have a separate paragraph then for MySQL, like for all other tools?</w:t>
        </w:r>
      </w:ins>
    </w:p>
    <w:p w:rsidR="00484AFC" w:rsidRDefault="00484AFC">
      <w:pPr>
        <w:rPr>
          <w:lang w:val="en-US"/>
        </w:rPr>
      </w:pPr>
    </w:p>
    <w:p w:rsidR="00484AFC" w:rsidRDefault="00146D69">
      <w:r>
        <w:rPr>
          <w:rStyle w:val="Emphasis"/>
          <w:lang w:val="en-US"/>
        </w:rPr>
        <w:t xml:space="preserve">Apt-get </w:t>
      </w:r>
      <w:proofErr w:type="gramStart"/>
      <w:r>
        <w:rPr>
          <w:rStyle w:val="Emphasis"/>
          <w:lang w:val="en-US"/>
        </w:rPr>
        <w:t>install</w:t>
      </w:r>
      <w:proofErr w:type="gramEnd"/>
      <w:r>
        <w:rPr>
          <w:rStyle w:val="Emphasis"/>
          <w:lang w:val="en-US"/>
        </w:rPr>
        <w:t xml:space="preserve"> mysql-server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After </w:t>
      </w:r>
      <w:del w:id="103" w:author="aschulze" w:date="2012-06-05T18:30:00Z">
        <w:r w:rsidDel="001F2655">
          <w:rPr>
            <w:lang w:val="en-US"/>
          </w:rPr>
          <w:delText xml:space="preserve">to install </w:delText>
        </w:r>
      </w:del>
      <w:ins w:id="104" w:author="aschulze" w:date="2012-06-05T18:30:00Z">
        <w:r w:rsidR="001F2655">
          <w:rPr>
            <w:lang w:val="en-US"/>
          </w:rPr>
          <w:t xml:space="preserve">the </w:t>
        </w:r>
      </w:ins>
      <w:r>
        <w:rPr>
          <w:lang w:val="en-US"/>
        </w:rPr>
        <w:t xml:space="preserve">MySql server </w:t>
      </w:r>
      <w:ins w:id="105" w:author="aschulze" w:date="2012-06-05T18:30:00Z">
        <w:r w:rsidR="001F2655">
          <w:rPr>
            <w:lang w:val="en-US"/>
          </w:rPr>
          <w:t xml:space="preserve">was installed </w:t>
        </w:r>
      </w:ins>
      <w:r>
        <w:rPr>
          <w:lang w:val="en-US"/>
        </w:rPr>
        <w:t>we need to create the sonar data base: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proofErr w:type="gramStart"/>
      <w:r>
        <w:rPr>
          <w:rStyle w:val="Emphasis"/>
          <w:lang w:val="en-US"/>
        </w:rPr>
        <w:t>mysqladmin</w:t>
      </w:r>
      <w:proofErr w:type="gramEnd"/>
      <w:r>
        <w:rPr>
          <w:rStyle w:val="Emphasis"/>
          <w:lang w:val="en-US"/>
        </w:rPr>
        <w:t xml:space="preserve"> -p create sonar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NoSpacing"/>
        <w:rPr>
          <w:ins w:id="106" w:author="aschulze" w:date="2012-06-05T18:35:00Z"/>
          <w:lang w:val="en-US"/>
        </w:rPr>
      </w:pPr>
      <w:r>
        <w:rPr>
          <w:lang w:val="en-US"/>
        </w:rPr>
        <w:t xml:space="preserve">Once </w:t>
      </w:r>
      <w:del w:id="107" w:author="aschulze" w:date="2012-06-05T18:30:00Z">
        <w:r w:rsidDel="006A12D2">
          <w:rPr>
            <w:lang w:val="en-US"/>
          </w:rPr>
          <w:delText xml:space="preserve">create </w:delText>
        </w:r>
      </w:del>
      <w:r>
        <w:rPr>
          <w:lang w:val="en-US"/>
        </w:rPr>
        <w:t>the data base</w:t>
      </w:r>
      <w:ins w:id="108" w:author="aschulze" w:date="2012-06-05T18:30:00Z">
        <w:r w:rsidR="006A12D2">
          <w:rPr>
            <w:lang w:val="en-US"/>
          </w:rPr>
          <w:t xml:space="preserve"> is created</w:t>
        </w:r>
      </w:ins>
      <w:r>
        <w:rPr>
          <w:lang w:val="en-US"/>
        </w:rPr>
        <w:t xml:space="preserve">, we can start with the sonar installations. The first step is </w:t>
      </w:r>
      <w:ins w:id="109" w:author="aschulze" w:date="2012-06-05T18:30:00Z">
        <w:r w:rsidR="006A12D2">
          <w:rPr>
            <w:lang w:val="en-US"/>
          </w:rPr>
          <w:t xml:space="preserve">to </w:t>
        </w:r>
      </w:ins>
      <w:r>
        <w:rPr>
          <w:lang w:val="en-US"/>
        </w:rPr>
        <w:t>download the la</w:t>
      </w:r>
      <w:del w:id="110" w:author="aschulze" w:date="2012-06-05T18:31:00Z">
        <w:r w:rsidDel="006A12D2">
          <w:rPr>
            <w:lang w:val="en-US"/>
          </w:rPr>
          <w:delText>s</w:delText>
        </w:r>
      </w:del>
      <w:r>
        <w:rPr>
          <w:lang w:val="en-US"/>
        </w:rPr>
        <w:t>te</w:t>
      </w:r>
      <w:ins w:id="111" w:author="aschulze" w:date="2012-06-05T18:31:00Z">
        <w:r w:rsidR="006A12D2">
          <w:rPr>
            <w:lang w:val="en-US"/>
          </w:rPr>
          <w:t>st</w:t>
        </w:r>
      </w:ins>
      <w:del w:id="112" w:author="aschulze" w:date="2012-06-05T18:31:00Z">
        <w:r w:rsidDel="006A12D2">
          <w:rPr>
            <w:lang w:val="en-US"/>
          </w:rPr>
          <w:delText>d</w:delText>
        </w:r>
      </w:del>
      <w:r>
        <w:rPr>
          <w:lang w:val="en-US"/>
        </w:rPr>
        <w:t xml:space="preserve"> version and uncompress</w:t>
      </w:r>
      <w:del w:id="113" w:author="aschulze" w:date="2012-06-05T18:31:00Z">
        <w:r w:rsidDel="006A12D2">
          <w:rPr>
            <w:lang w:val="en-US"/>
          </w:rPr>
          <w:delText>ing</w:delText>
        </w:r>
      </w:del>
      <w:r>
        <w:rPr>
          <w:lang w:val="en-US"/>
        </w:rPr>
        <w:t xml:space="preserve"> it in some place </w:t>
      </w:r>
      <w:del w:id="114" w:author="aschulze" w:date="2012-06-05T18:31:00Z">
        <w:r w:rsidDel="006A12D2">
          <w:rPr>
            <w:lang w:val="en-US"/>
          </w:rPr>
          <w:delText>that will be knower</w:delText>
        </w:r>
      </w:del>
      <w:ins w:id="115" w:author="aschulze" w:date="2012-06-05T18:31:00Z">
        <w:r w:rsidR="007C352A">
          <w:rPr>
            <w:lang w:val="en-US"/>
          </w:rPr>
          <w:t xml:space="preserve"> (??)</w:t>
        </w:r>
      </w:ins>
      <w:del w:id="116" w:author="aschulze" w:date="2012-06-05T18:31:00Z">
        <w:r w:rsidDel="006A12D2">
          <w:rPr>
            <w:lang w:val="en-US"/>
          </w:rPr>
          <w:delText xml:space="preserve"> </w:delText>
        </w:r>
      </w:del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SONAR_HOME.</w:t>
      </w:r>
    </w:p>
    <w:p w:rsidR="005D2ADB" w:rsidRDefault="005D2ADB">
      <w:pPr>
        <w:pStyle w:val="NoSpacing"/>
        <w:rPr>
          <w:lang w:val="en-US"/>
        </w:rPr>
      </w:pPr>
      <w:ins w:id="117" w:author="aschulze" w:date="2012-06-05T18:35:00Z">
        <w:r>
          <w:rPr>
            <w:lang w:val="en-US"/>
          </w:rPr>
          <w:lastRenderedPageBreak/>
          <w:t xml:space="preserve">Do we need to set </w:t>
        </w:r>
      </w:ins>
      <w:ins w:id="118" w:author="aschulze" w:date="2012-06-05T18:36:00Z">
        <w:r>
          <w:rPr>
            <w:lang w:val="en-US"/>
          </w:rPr>
          <w:t>any environment variables</w:t>
        </w:r>
        <w:r w:rsidR="00030F7F">
          <w:rPr>
            <w:lang w:val="en-US"/>
          </w:rPr>
          <w:t>? P</w:t>
        </w:r>
        <w:r>
          <w:rPr>
            <w:lang w:val="en-US"/>
          </w:rPr>
          <w:t>ease check for all</w:t>
        </w:r>
        <w:r w:rsidR="00333917">
          <w:rPr>
            <w:lang w:val="en-US"/>
          </w:rPr>
          <w:t xml:space="preserve"> above and below</w:t>
        </w:r>
        <w:r>
          <w:rPr>
            <w:lang w:val="en-US"/>
          </w:rPr>
          <w:t xml:space="preserve"> installations and give a checklist.</w:t>
        </w:r>
      </w:ins>
    </w:p>
    <w:p w:rsidR="00484AFC" w:rsidRDefault="00484AFC">
      <w:pPr>
        <w:pStyle w:val="NoSpacing"/>
        <w:rPr>
          <w:lang w:val="en-US"/>
        </w:rPr>
      </w:pPr>
    </w:p>
    <w:p w:rsidR="00484AFC" w:rsidRDefault="00146D69">
      <w:pPr>
        <w:jc w:val="both"/>
        <w:rPr>
          <w:lang w:val="en-US"/>
        </w:rPr>
      </w:pPr>
      <w:r>
        <w:rPr>
          <w:lang w:val="en-US"/>
        </w:rPr>
        <w:t xml:space="preserve">After </w:t>
      </w:r>
      <w:ins w:id="119" w:author="aschulze" w:date="2012-06-05T18:35:00Z">
        <w:r w:rsidR="005D2ADB">
          <w:rPr>
            <w:lang w:val="en-US"/>
          </w:rPr>
          <w:t xml:space="preserve">that </w:t>
        </w:r>
      </w:ins>
      <w:r>
        <w:rPr>
          <w:lang w:val="en-US"/>
        </w:rPr>
        <w:t>we need to edit the sonar configuration file (SONAR_HOME/conf/sonar.properties) and put there the data base configurations. This file is easy to configure, we only need to comment the three lines where is configured the database embedded.</w:t>
      </w:r>
    </w:p>
    <w:p w:rsidR="00484AFC" w:rsidRDefault="00484AFC">
      <w:pPr>
        <w:rPr>
          <w:lang w:val="en-US"/>
        </w:rPr>
      </w:pPr>
    </w:p>
    <w:p w:rsidR="00484AFC" w:rsidRDefault="00146D69">
      <w:r>
        <w:rPr>
          <w:rStyle w:val="Emphasis"/>
          <w:lang w:val="en-US"/>
        </w:rPr>
        <w:t>#DATABASE</w:t>
      </w:r>
      <w:r>
        <w:rPr>
          <w:rStyle w:val="Emphasis"/>
          <w:lang w:val="en-US"/>
        </w:rPr>
        <w:br/>
        <w:t>#Comment the 3 following lines to deactivate the default embedded database (used</w:t>
      </w:r>
      <w:r>
        <w:rPr>
          <w:rStyle w:val="Emphasis"/>
          <w:lang w:val="en-US"/>
        </w:rPr>
        <w:br/>
        <w:t>only for tests and demos</w:t>
      </w:r>
      <w:proofErr w:type="gramStart"/>
      <w:r>
        <w:rPr>
          <w:rStyle w:val="Emphasis"/>
          <w:lang w:val="en-US"/>
        </w:rPr>
        <w:t>)</w:t>
      </w:r>
      <w:proofErr w:type="gramEnd"/>
      <w:r>
        <w:rPr>
          <w:rStyle w:val="Emphasis"/>
          <w:lang w:val="en-US"/>
        </w:rPr>
        <w:br/>
        <w:t>#sonar.jdbc.url:jdbc:derby://localhost:1527/sonar;create=true</w:t>
      </w:r>
      <w:r>
        <w:rPr>
          <w:rStyle w:val="Emphasis"/>
          <w:lang w:val="en-US"/>
        </w:rPr>
        <w:br/>
        <w:t>#sonar.jdbc.driverClassName:org.apache.derby.jdbc.ClientDriver</w:t>
      </w:r>
      <w:r>
        <w:rPr>
          <w:rStyle w:val="Emphasis"/>
          <w:lang w:val="en-US"/>
        </w:rPr>
        <w:br/>
        <w:t>#sonar.jdbc.validationQuery:values(1)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>And uncomment the lines concerning to the MySql database.</w:t>
      </w:r>
    </w:p>
    <w:p w:rsidR="00484AFC" w:rsidRDefault="00484AFC">
      <w:pPr>
        <w:rPr>
          <w:lang w:val="en-US"/>
        </w:rPr>
      </w:pPr>
    </w:p>
    <w:p w:rsidR="00484AFC" w:rsidRDefault="00146D69">
      <w:r>
        <w:rPr>
          <w:rStyle w:val="Emphasis"/>
          <w:lang w:val="en-US"/>
        </w:rPr>
        <w:t>#MySql</w:t>
      </w:r>
      <w:r>
        <w:rPr>
          <w:rStyle w:val="Emphasis"/>
          <w:lang w:val="en-US"/>
        </w:rPr>
        <w:br/>
        <w:t>#uncomment the 3 following lines to use MySQL</w:t>
      </w:r>
      <w:r>
        <w:rPr>
          <w:rStyle w:val="Emphasis"/>
          <w:lang w:val="en-US"/>
        </w:rPr>
        <w:br/>
        <w:t>sonar.jdbc.url: jdbc</w:t>
      </w:r>
      <w:proofErr w:type="gramStart"/>
      <w:r>
        <w:rPr>
          <w:rStyle w:val="Emphasis"/>
          <w:lang w:val="en-US"/>
        </w:rPr>
        <w:t>:mysql</w:t>
      </w:r>
      <w:proofErr w:type="gramEnd"/>
      <w:r>
        <w:rPr>
          <w:rStyle w:val="Emphasis"/>
          <w:lang w:val="en-US"/>
        </w:rPr>
        <w:t>://localhost:3306/sonar?useUnicode=true&amp;characterEncoding=utf8</w:t>
      </w:r>
      <w:r>
        <w:rPr>
          <w:rStyle w:val="Emphasis"/>
          <w:lang w:val="en-US"/>
        </w:rPr>
        <w:br/>
        <w:t>sonar.jdbc.driverClassName: com.mysql.jdbc.Driver</w:t>
      </w:r>
      <w:r>
        <w:rPr>
          <w:rStyle w:val="Emphasis"/>
          <w:lang w:val="en-US"/>
        </w:rPr>
        <w:br/>
        <w:t>sonar.jdbc.validationQuery: select 1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Then we need to put the configuration to connect with the sonar database </w:t>
      </w:r>
      <w:del w:id="120" w:author="aschulze" w:date="2012-06-05T18:39:00Z">
        <w:r w:rsidDel="00794E64">
          <w:rPr>
            <w:lang w:val="en-US"/>
          </w:rPr>
          <w:delText xml:space="preserve">above </w:delText>
        </w:r>
      </w:del>
      <w:r>
        <w:rPr>
          <w:lang w:val="en-US"/>
        </w:rPr>
        <w:t>created</w:t>
      </w:r>
      <w:ins w:id="121" w:author="aschulze" w:date="2012-06-05T18:39:00Z">
        <w:r w:rsidR="00794E64" w:rsidRPr="00794E64">
          <w:rPr>
            <w:lang w:val="en-US"/>
          </w:rPr>
          <w:t xml:space="preserve"> </w:t>
        </w:r>
        <w:r w:rsidR="00794E64">
          <w:rPr>
            <w:lang w:val="en-US"/>
          </w:rPr>
          <w:t>above</w:t>
        </w:r>
      </w:ins>
      <w:r>
        <w:rPr>
          <w:lang w:val="en-US"/>
        </w:rPr>
        <w:t xml:space="preserve">. To do </w:t>
      </w:r>
      <w:del w:id="122" w:author="aschulze" w:date="2012-06-05T18:39:00Z">
        <w:r w:rsidDel="00794E64">
          <w:rPr>
            <w:lang w:val="en-US"/>
          </w:rPr>
          <w:delText>it</w:delText>
        </w:r>
      </w:del>
      <w:ins w:id="123" w:author="aschulze" w:date="2012-06-05T18:39:00Z">
        <w:r w:rsidR="00794E64">
          <w:rPr>
            <w:lang w:val="en-US"/>
          </w:rPr>
          <w:t>so</w:t>
        </w:r>
      </w:ins>
      <w:r>
        <w:rPr>
          <w:lang w:val="en-US"/>
        </w:rPr>
        <w:t>, we need to find the “generic settings” and configure</w:t>
      </w:r>
      <w:del w:id="124" w:author="aschulze" w:date="2012-06-05T18:39:00Z">
        <w:r w:rsidDel="00794E64">
          <w:rPr>
            <w:lang w:val="en-US"/>
          </w:rPr>
          <w:delText>d</w:delText>
        </w:r>
      </w:del>
      <w:r>
        <w:rPr>
          <w:lang w:val="en-US"/>
        </w:rPr>
        <w:t xml:space="preserve"> like this example:</w:t>
      </w:r>
    </w:p>
    <w:p w:rsidR="00484AFC" w:rsidRDefault="00484AFC">
      <w:pPr>
        <w:pStyle w:val="NoSpacing"/>
        <w:rPr>
          <w:lang w:val="en-US"/>
        </w:rPr>
      </w:pPr>
    </w:p>
    <w:p w:rsidR="00484AFC" w:rsidRDefault="00484AFC">
      <w:pPr>
        <w:rPr>
          <w:lang w:val="en-US"/>
        </w:rPr>
      </w:pPr>
    </w:p>
    <w:p w:rsidR="00484AFC" w:rsidRDefault="00146D69">
      <w:proofErr w:type="gramStart"/>
      <w:r>
        <w:rPr>
          <w:rStyle w:val="Emphasis"/>
          <w:lang w:val="en-US"/>
        </w:rPr>
        <w:t>generic</w:t>
      </w:r>
      <w:proofErr w:type="gramEnd"/>
      <w:r>
        <w:rPr>
          <w:rStyle w:val="Emphasis"/>
          <w:lang w:val="en-US"/>
        </w:rPr>
        <w:t xml:space="preserve"> settings</w:t>
      </w:r>
      <w:r>
        <w:rPr>
          <w:rStyle w:val="Emphasis"/>
          <w:lang w:val="en-US"/>
        </w:rPr>
        <w:br/>
        <w:t>sonar.jdbc.username: root</w:t>
      </w:r>
      <w:r>
        <w:rPr>
          <w:rStyle w:val="Emphasis"/>
          <w:lang w:val="en-US"/>
        </w:rPr>
        <w:br/>
        <w:t>sonar.jdbc.password: losmalos</w:t>
      </w:r>
    </w:p>
    <w:p w:rsidR="00484AFC" w:rsidRDefault="00794E64">
      <w:pPr>
        <w:rPr>
          <w:ins w:id="125" w:author="aschulze" w:date="2012-06-05T18:37:00Z"/>
          <w:lang w:val="en-US"/>
        </w:rPr>
      </w:pPr>
      <w:ins w:id="126" w:author="aschulze" w:date="2012-06-05T18:37:00Z">
        <w:r>
          <w:rPr>
            <w:lang w:val="en-US"/>
          </w:rPr>
          <w:t>Never write YOUR</w:t>
        </w:r>
      </w:ins>
      <w:ins w:id="127" w:author="aschulze" w:date="2012-06-05T18:39:00Z">
        <w:r>
          <w:rPr>
            <w:lang w:val="en-US"/>
          </w:rPr>
          <w:t>!</w:t>
        </w:r>
      </w:ins>
      <w:ins w:id="128" w:author="aschulze" w:date="2012-06-05T18:37:00Z">
        <w:r>
          <w:rPr>
            <w:lang w:val="en-US"/>
          </w:rPr>
          <w:t xml:space="preserve"> passwords in documentation!!</w:t>
        </w:r>
      </w:ins>
    </w:p>
    <w:p w:rsidR="00794E64" w:rsidRDefault="00794E64">
      <w:pPr>
        <w:rPr>
          <w:lang w:val="en-US"/>
        </w:rPr>
      </w:pPr>
    </w:p>
    <w:p w:rsidR="00BF46C6" w:rsidRDefault="00146D69">
      <w:pPr>
        <w:pStyle w:val="NoSpacing"/>
        <w:rPr>
          <w:ins w:id="129" w:author="aschulze" w:date="2012-06-05T18:40:00Z"/>
          <w:lang w:val="en-US"/>
        </w:rPr>
      </w:pPr>
      <w:r>
        <w:rPr>
          <w:lang w:val="en-US"/>
        </w:rPr>
        <w:t xml:space="preserve">Once </w:t>
      </w:r>
      <w:del w:id="130" w:author="aschulze" w:date="2012-06-05T18:40:00Z">
        <w:r w:rsidDel="00BF46C6">
          <w:rPr>
            <w:lang w:val="en-US"/>
          </w:rPr>
          <w:delText xml:space="preserve">setter </w:delText>
        </w:r>
      </w:del>
      <w:r>
        <w:rPr>
          <w:lang w:val="en-US"/>
        </w:rPr>
        <w:t>the parameters needed to the configuration</w:t>
      </w:r>
      <w:del w:id="131" w:author="aschulze" w:date="2012-06-05T18:40:00Z">
        <w:r w:rsidDel="00BF46C6">
          <w:rPr>
            <w:lang w:val="en-US"/>
          </w:rPr>
          <w:delText>s</w:delText>
        </w:r>
      </w:del>
      <w:ins w:id="132" w:author="aschulze" w:date="2012-06-05T18:40:00Z">
        <w:r w:rsidR="00BF46C6">
          <w:rPr>
            <w:lang w:val="en-US"/>
          </w:rPr>
          <w:t xml:space="preserve"> are set</w:t>
        </w:r>
      </w:ins>
      <w:r>
        <w:rPr>
          <w:lang w:val="en-US"/>
        </w:rPr>
        <w:t xml:space="preserve">, we proceed to generate the war to deploy it at our local tomcat server. </w:t>
      </w:r>
      <w:ins w:id="133" w:author="aschulze" w:date="2012-06-05T18:40:00Z">
        <w:r w:rsidR="00BF46C6">
          <w:rPr>
            <w:lang w:val="en-US"/>
          </w:rPr>
          <w:t>You explained the installation of all tools, but nothing about Tomat up to here. You should add this for completeness</w:t>
        </w:r>
      </w:ins>
      <w:ins w:id="134" w:author="aschulze" w:date="2012-06-05T18:41:00Z">
        <w:r w:rsidR="00BF46C6">
          <w:rPr>
            <w:lang w:val="en-US"/>
          </w:rPr>
          <w:t>.</w:t>
        </w:r>
      </w:ins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>To generate the war is necessary open this directory SONAR_HOME/war and execute this line at the console.</w:t>
      </w:r>
    </w:p>
    <w:p w:rsidR="00484AFC" w:rsidRDefault="00484AFC">
      <w:pPr>
        <w:rPr>
          <w:lang w:val="en-US"/>
        </w:rPr>
      </w:pPr>
    </w:p>
    <w:p w:rsidR="00484AFC" w:rsidRDefault="00146D69">
      <w:r>
        <w:rPr>
          <w:rStyle w:val="Emphasis"/>
          <w:lang w:val="en-US"/>
        </w:rPr>
        <w:t>./build-war.sh</w:t>
      </w:r>
    </w:p>
    <w:p w:rsidR="00484AFC" w:rsidRDefault="00484AFC">
      <w:pPr>
        <w:rPr>
          <w:lang w:val="en-US"/>
        </w:rPr>
      </w:pPr>
    </w:p>
    <w:p w:rsidR="00857FF5" w:rsidRDefault="00857FF5">
      <w:pPr>
        <w:pStyle w:val="NoSpacing"/>
        <w:rPr>
          <w:ins w:id="135" w:author="aschulze" w:date="2012-06-05T18:41:00Z"/>
          <w:lang w:val="en-US"/>
        </w:rPr>
      </w:pPr>
      <w:ins w:id="136" w:author="aschulze" w:date="2012-06-05T18:41:00Z">
        <w:r>
          <w:rPr>
            <w:lang w:val="en-US"/>
          </w:rPr>
          <w:t xml:space="preserve">How does this shell script do that? It uses maven or Java or what? Please no books here, but the reader will want to </w:t>
        </w:r>
      </w:ins>
      <w:ins w:id="137" w:author="aschulze" w:date="2012-06-05T18:42:00Z">
        <w:r>
          <w:rPr>
            <w:lang w:val="en-US"/>
          </w:rPr>
          <w:t>know how that works, just a sentence</w:t>
        </w:r>
      </w:ins>
      <w:ins w:id="138" w:author="aschulze" w:date="2012-06-05T18:41:00Z">
        <w:r>
          <w:rPr>
            <w:lang w:val="en-US"/>
          </w:rPr>
          <w:t>.</w:t>
        </w:r>
      </w:ins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>This line generates a new .war file ready to deploy it in any Tomcat server. Now we only need to copy it in</w:t>
      </w:r>
      <w:ins w:id="139" w:author="aschulze" w:date="2012-06-05T18:44:00Z">
        <w:r w:rsidR="006C14FC">
          <w:rPr>
            <w:lang w:val="en-US"/>
          </w:rPr>
          <w:t>to</w:t>
        </w:r>
      </w:ins>
      <w:r>
        <w:rPr>
          <w:lang w:val="en-US"/>
        </w:rPr>
        <w:t xml:space="preserve"> our webapps tomcat folder (/ var/lib/tomcat6/webapps) and restart the Tomcat server</w:t>
      </w:r>
      <w:ins w:id="140" w:author="aschulze" w:date="2012-06-05T18:44:00Z">
        <w:r w:rsidR="006C14FC">
          <w:rPr>
            <w:lang w:val="en-US"/>
          </w:rPr>
          <w:t xml:space="preserve"> (really, usually Tomcat has a autodeploy per default</w:t>
        </w:r>
      </w:ins>
      <w:ins w:id="141" w:author="aschulze" w:date="2012-06-05T18:45:00Z">
        <w:r w:rsidR="006C14FC">
          <w:rPr>
            <w:lang w:val="en-US"/>
          </w:rPr>
          <w:t>, please check</w:t>
        </w:r>
      </w:ins>
      <w:ins w:id="142" w:author="aschulze" w:date="2012-06-05T18:44:00Z">
        <w:r w:rsidR="006C14FC">
          <w:rPr>
            <w:lang w:val="en-US"/>
          </w:rPr>
          <w:t>)</w:t>
        </w:r>
      </w:ins>
      <w:r>
        <w:rPr>
          <w:lang w:val="en-US"/>
        </w:rPr>
        <w:t>, then we can open the sonar server at this URL http://</w:t>
      </w:r>
      <w:ins w:id="143" w:author="aschulze" w:date="2012-06-05T18:45:00Z">
        <w:r w:rsidR="006C14FC">
          <w:rPr>
            <w:lang w:val="en-US"/>
          </w:rPr>
          <w:t>&lt;your_</w:t>
        </w:r>
      </w:ins>
      <w:r>
        <w:rPr>
          <w:lang w:val="en-US"/>
        </w:rPr>
        <w:t>server_ip</w:t>
      </w:r>
      <w:ins w:id="144" w:author="aschulze" w:date="2012-06-05T18:45:00Z">
        <w:r w:rsidR="006C14FC">
          <w:rPr>
            <w:lang w:val="en-US"/>
          </w:rPr>
          <w:t>&gt;</w:t>
        </w:r>
      </w:ins>
      <w:r>
        <w:rPr>
          <w:lang w:val="en-US"/>
        </w:rPr>
        <w:t>:8080/sonar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Textbody"/>
        <w:tabs>
          <w:tab w:val="left" w:pos="0"/>
        </w:tabs>
        <w:spacing w:before="57" w:after="57" w:line="360" w:lineRule="auto"/>
        <w:ind w:right="57" w:firstLine="57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4</w:t>
      </w:r>
      <w:r>
        <w:rPr>
          <w:rStyle w:val="TtuloCar"/>
          <w:lang w:val="en-US"/>
        </w:rPr>
        <w:t>. Configurations options.</w:t>
      </w:r>
    </w:p>
    <w:p w:rsidR="00484AFC" w:rsidRDefault="00146D69">
      <w:pPr>
        <w:pStyle w:val="Standard"/>
        <w:keepNext/>
        <w:tabs>
          <w:tab w:val="left" w:pos="0"/>
        </w:tabs>
        <w:spacing w:before="57" w:after="57" w:line="360" w:lineRule="auto"/>
        <w:ind w:right="57" w:firstLine="57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4.1 Configuring the Subversion Server</w:t>
      </w: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The first step to configure the Subversion server is to create the svn folder </w:t>
      </w:r>
      <w:del w:id="145" w:author="aschulze" w:date="2012-06-05T18:46:00Z">
        <w:r w:rsidDel="00670325">
          <w:rPr>
            <w:lang w:val="en-US"/>
          </w:rPr>
          <w:delText xml:space="preserve">to </w:delText>
        </w:r>
        <w:r w:rsidDel="00670325">
          <w:rPr>
            <w:lang w:val="en-US"/>
          </w:rPr>
          <w:lastRenderedPageBreak/>
          <w:delText>locate this</w:delText>
        </w:r>
      </w:del>
      <w:ins w:id="146" w:author="aschulze" w:date="2012-06-05T18:46:00Z">
        <w:r w:rsidR="00670325">
          <w:rPr>
            <w:lang w:val="en-US"/>
          </w:rPr>
          <w:t xml:space="preserve">in which your </w:t>
        </w:r>
      </w:ins>
      <w:del w:id="147" w:author="aschulze" w:date="2012-06-05T18:46:00Z">
        <w:r w:rsidDel="00670325">
          <w:rPr>
            <w:lang w:val="en-US"/>
          </w:rPr>
          <w:delText xml:space="preserve"> own </w:delText>
        </w:r>
      </w:del>
      <w:r>
        <w:rPr>
          <w:lang w:val="en-US"/>
        </w:rPr>
        <w:t>repositories</w:t>
      </w:r>
      <w:ins w:id="148" w:author="aschulze" w:date="2012-06-05T18:46:00Z">
        <w:r w:rsidR="00670325">
          <w:rPr>
            <w:lang w:val="en-US"/>
          </w:rPr>
          <w:t xml:space="preserve"> are located</w:t>
        </w:r>
      </w:ins>
      <w:r>
        <w:rPr>
          <w:lang w:val="en-US"/>
        </w:rPr>
        <w:t>.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proofErr w:type="gramStart"/>
      <w:r>
        <w:rPr>
          <w:rStyle w:val="Emphasis"/>
          <w:lang w:val="en-US"/>
        </w:rPr>
        <w:t>mkdir</w:t>
      </w:r>
      <w:proofErr w:type="gramEnd"/>
      <w:r>
        <w:rPr>
          <w:rStyle w:val="Emphasis"/>
          <w:lang w:val="en-US"/>
        </w:rPr>
        <w:t xml:space="preserve"> /home/user/svn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Later </w:t>
      </w:r>
      <w:del w:id="149" w:author="aschulze" w:date="2012-06-05T18:47:00Z">
        <w:r w:rsidDel="00620C5B">
          <w:rPr>
            <w:lang w:val="en-US"/>
          </w:rPr>
          <w:delText xml:space="preserve">will create </w:delText>
        </w:r>
      </w:del>
      <w:r>
        <w:rPr>
          <w:lang w:val="en-US"/>
        </w:rPr>
        <w:t>the repositor</w:t>
      </w:r>
      <w:ins w:id="150" w:author="aschulze" w:date="2012-06-05T18:47:00Z">
        <w:r w:rsidR="00620C5B">
          <w:rPr>
            <w:lang w:val="en-US"/>
          </w:rPr>
          <w:t>ies</w:t>
        </w:r>
      </w:ins>
      <w:del w:id="151" w:author="aschulze" w:date="2012-06-05T18:47:00Z">
        <w:r w:rsidDel="00620C5B">
          <w:rPr>
            <w:lang w:val="en-US"/>
          </w:rPr>
          <w:delText>y</w:delText>
        </w:r>
      </w:del>
      <w:r>
        <w:rPr>
          <w:lang w:val="en-US"/>
        </w:rPr>
        <w:t xml:space="preserve"> </w:t>
      </w:r>
      <w:ins w:id="152" w:author="aschulze" w:date="2012-06-05T18:47:00Z">
        <w:r w:rsidR="00620C5B">
          <w:rPr>
            <w:lang w:val="en-US"/>
          </w:rPr>
          <w:t xml:space="preserve">will be created </w:t>
        </w:r>
      </w:ins>
      <w:del w:id="153" w:author="aschulze" w:date="2012-06-05T18:47:00Z">
        <w:r w:rsidDel="00620C5B">
          <w:rPr>
            <w:lang w:val="en-US"/>
          </w:rPr>
          <w:delText xml:space="preserve">into </w:delText>
        </w:r>
      </w:del>
      <w:ins w:id="154" w:author="aschulze" w:date="2012-06-05T18:47:00Z">
        <w:r w:rsidR="00620C5B">
          <w:rPr>
            <w:lang w:val="en-US"/>
          </w:rPr>
          <w:t xml:space="preserve">within </w:t>
        </w:r>
      </w:ins>
      <w:proofErr w:type="gramStart"/>
      <w:r>
        <w:rPr>
          <w:lang w:val="en-US"/>
        </w:rPr>
        <w:t>th</w:t>
      </w:r>
      <w:proofErr w:type="gramEnd"/>
      <w:del w:id="155" w:author="aschulze" w:date="2012-06-05T18:47:00Z">
        <w:r w:rsidDel="00620C5B">
          <w:rPr>
            <w:lang w:val="en-US"/>
          </w:rPr>
          <w:delText>e</w:delText>
        </w:r>
      </w:del>
      <w:ins w:id="156" w:author="aschulze" w:date="2012-06-05T18:47:00Z">
        <w:r w:rsidR="00620C5B">
          <w:rPr>
            <w:lang w:val="en-US"/>
          </w:rPr>
          <w:t>is</w:t>
        </w:r>
      </w:ins>
      <w:r>
        <w:rPr>
          <w:lang w:val="en-US"/>
        </w:rPr>
        <w:t xml:space="preserve"> folder</w:t>
      </w:r>
      <w:del w:id="157" w:author="aschulze" w:date="2012-06-05T18:47:00Z">
        <w:r w:rsidDel="00620C5B">
          <w:rPr>
            <w:lang w:val="en-US"/>
          </w:rPr>
          <w:delText xml:space="preserve"> created</w:delText>
        </w:r>
      </w:del>
      <w:r>
        <w:rPr>
          <w:lang w:val="en-US"/>
        </w:rPr>
        <w:t xml:space="preserve">. To do </w:t>
      </w:r>
      <w:ins w:id="158" w:author="aschulze" w:date="2012-06-05T18:47:00Z">
        <w:r w:rsidR="00620C5B">
          <w:rPr>
            <w:lang w:val="en-US"/>
          </w:rPr>
          <w:t>so</w:t>
        </w:r>
      </w:ins>
      <w:del w:id="159" w:author="aschulze" w:date="2012-06-05T18:47:00Z">
        <w:r w:rsidDel="00620C5B">
          <w:rPr>
            <w:lang w:val="en-US"/>
          </w:rPr>
          <w:delText>it</w:delText>
        </w:r>
      </w:del>
      <w:r>
        <w:rPr>
          <w:lang w:val="en-US"/>
        </w:rPr>
        <w:t xml:space="preserve"> </w:t>
      </w:r>
      <w:del w:id="160" w:author="aschulze" w:date="2012-06-05T18:47:00Z">
        <w:r w:rsidDel="00031BF7">
          <w:rPr>
            <w:lang w:val="en-US"/>
          </w:rPr>
          <w:delText xml:space="preserve">is </w:delText>
        </w:r>
      </w:del>
      <w:r>
        <w:rPr>
          <w:lang w:val="en-US"/>
        </w:rPr>
        <w:t>we only need to execute this line at the console: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proofErr w:type="gramStart"/>
      <w:r>
        <w:rPr>
          <w:rStyle w:val="Emphasis"/>
          <w:lang w:val="en-US"/>
        </w:rPr>
        <w:t>svnadmin</w:t>
      </w:r>
      <w:proofErr w:type="gramEnd"/>
      <w:r>
        <w:rPr>
          <w:rStyle w:val="Emphasis"/>
          <w:lang w:val="en-US"/>
        </w:rPr>
        <w:t xml:space="preserve"> create /home/user/svn/jwebsocket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Later </w:t>
      </w:r>
      <w:ins w:id="161" w:author="aschulze" w:date="2012-06-05T18:47:00Z">
        <w:r w:rsidR="003654BE">
          <w:rPr>
            <w:lang w:val="en-US"/>
          </w:rPr>
          <w:t xml:space="preserve">(we or who??) </w:t>
        </w:r>
      </w:ins>
      <w:r>
        <w:rPr>
          <w:lang w:val="en-US"/>
        </w:rPr>
        <w:t>will create the repository folder structure, branches, tags and trunk:</w:t>
      </w:r>
    </w:p>
    <w:p w:rsidR="00484AFC" w:rsidRDefault="00484AFC">
      <w:pPr>
        <w:rPr>
          <w:lang w:val="en-US"/>
        </w:rPr>
      </w:pPr>
    </w:p>
    <w:p w:rsidR="00484AFC" w:rsidRDefault="00146D69">
      <w:proofErr w:type="gramStart"/>
      <w:r>
        <w:rPr>
          <w:rStyle w:val="Emphasis"/>
          <w:lang w:val="en-US"/>
        </w:rPr>
        <w:t>svn</w:t>
      </w:r>
      <w:proofErr w:type="gramEnd"/>
      <w:r>
        <w:rPr>
          <w:rStyle w:val="Emphasis"/>
          <w:lang w:val="en-US"/>
        </w:rPr>
        <w:t xml:space="preserve"> mkdir --message="Setting up the directories..." </w:t>
      </w:r>
      <w:r>
        <w:rPr>
          <w:rStyle w:val="Emphasis"/>
          <w:lang w:val="en-US"/>
        </w:rPr>
        <w:br/>
        <w:t xml:space="preserve">file:///home/user/svn/jwebsocket/trunk   </w:t>
      </w:r>
      <w:r>
        <w:rPr>
          <w:rStyle w:val="Emphasis"/>
          <w:lang w:val="en-US"/>
        </w:rPr>
        <w:br/>
        <w:t xml:space="preserve">file:///home/user/svn/jwebsocket/tags </w:t>
      </w:r>
      <w:r>
        <w:rPr>
          <w:rStyle w:val="Emphasis"/>
          <w:lang w:val="en-US"/>
        </w:rPr>
        <w:br/>
        <w:t>file:///home/user/svn/jwebsocket/branches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>The next step is to put the www-data like the owner with the repository folder.</w:t>
      </w:r>
      <w:ins w:id="162" w:author="aschulze" w:date="2012-06-05T18:49:00Z">
        <w:r w:rsidR="00561FB7">
          <w:rPr>
            <w:lang w:val="en-US"/>
          </w:rPr>
          <w:t xml:space="preserve"> (Don</w:t>
        </w:r>
        <w:r w:rsidR="00561FB7">
          <w:rPr>
            <w:lang w:val="en-US"/>
          </w:rPr>
          <w:t>’</w:t>
        </w:r>
        <w:r w:rsidR="00561FB7">
          <w:rPr>
            <w:lang w:val="en-US"/>
          </w:rPr>
          <w:t>t understand, please check above sentence, seems to turn off read-only flag?)</w:t>
        </w:r>
      </w:ins>
    </w:p>
    <w:p w:rsidR="00484AFC" w:rsidRDefault="00484AFC">
      <w:pPr>
        <w:pStyle w:val="NoSpacing"/>
        <w:rPr>
          <w:lang w:val="en-US"/>
        </w:rPr>
      </w:pPr>
    </w:p>
    <w:p w:rsidR="00484AFC" w:rsidRDefault="00146D69">
      <w:proofErr w:type="gramStart"/>
      <w:r>
        <w:rPr>
          <w:rStyle w:val="Emphasis"/>
          <w:lang w:val="en-US"/>
        </w:rPr>
        <w:t>chown</w:t>
      </w:r>
      <w:proofErr w:type="gramEnd"/>
      <w:r>
        <w:rPr>
          <w:rStyle w:val="Emphasis"/>
          <w:lang w:val="en-US"/>
        </w:rPr>
        <w:t xml:space="preserve"> www-data:www-data /home/carlos/svn/jwebsocket/ -R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After </w:t>
      </w:r>
      <w:ins w:id="163" w:author="aschulze" w:date="2012-06-05T18:50:00Z">
        <w:r w:rsidR="00561FB7">
          <w:rPr>
            <w:lang w:val="en-US"/>
          </w:rPr>
          <w:t xml:space="preserve">that </w:t>
        </w:r>
      </w:ins>
      <w:r>
        <w:rPr>
          <w:lang w:val="en-US"/>
        </w:rPr>
        <w:t>we need to move the configuration</w:t>
      </w:r>
      <w:del w:id="164" w:author="aschulze" w:date="2012-06-05T18:50:00Z">
        <w:r w:rsidDel="00561FB7">
          <w:rPr>
            <w:lang w:val="en-US"/>
          </w:rPr>
          <w:delText>s</w:delText>
        </w:r>
      </w:del>
      <w:r>
        <w:rPr>
          <w:lang w:val="en-US"/>
        </w:rPr>
        <w:t xml:space="preserve"> file of /home/user/svn/jwebsocket.conf/authz to /home/user/svn/authz and edit it like </w:t>
      </w:r>
      <w:ins w:id="165" w:author="aschulze" w:date="2012-06-05T18:50:00Z">
        <w:r w:rsidR="00561FB7">
          <w:rPr>
            <w:lang w:val="en-US"/>
          </w:rPr>
          <w:t xml:space="preserve">in </w:t>
        </w:r>
      </w:ins>
      <w:r>
        <w:rPr>
          <w:lang w:val="en-US"/>
        </w:rPr>
        <w:t>this example:</w:t>
      </w:r>
    </w:p>
    <w:p w:rsidR="00484AFC" w:rsidRDefault="00484AFC">
      <w:pPr>
        <w:rPr>
          <w:lang w:val="en-US"/>
        </w:rPr>
      </w:pPr>
    </w:p>
    <w:p w:rsidR="00484AFC" w:rsidRDefault="00146D69">
      <w:r>
        <w:rPr>
          <w:rStyle w:val="Emphasis"/>
          <w:lang w:val="en-US"/>
        </w:rPr>
        <w:t>/etc/apache2/mods-avaiable/dav_svn.conf</w:t>
      </w:r>
      <w:r>
        <w:rPr>
          <w:rStyle w:val="Emphasis"/>
          <w:lang w:val="en-US"/>
        </w:rPr>
        <w:br/>
        <w:t>&lt;Location /svn&gt;</w:t>
      </w:r>
      <w:r>
        <w:rPr>
          <w:rStyle w:val="Emphasis"/>
          <w:lang w:val="en-US"/>
        </w:rPr>
        <w:br/>
        <w:t>DAV svn</w:t>
      </w:r>
      <w:r>
        <w:rPr>
          <w:rStyle w:val="Emphasis"/>
          <w:lang w:val="en-US"/>
        </w:rPr>
        <w:br/>
        <w:t>#Repository folder</w:t>
      </w:r>
      <w:r>
        <w:rPr>
          <w:rStyle w:val="Emphasis"/>
          <w:lang w:val="en-US"/>
        </w:rPr>
        <w:br/>
        <w:t>SVNParentPath /home/carlos/svn/</w:t>
      </w:r>
      <w:r>
        <w:rPr>
          <w:rStyle w:val="Emphasis"/>
          <w:lang w:val="en-US"/>
        </w:rPr>
        <w:br/>
        <w:t>#Authentication mode</w:t>
      </w:r>
      <w:r>
        <w:rPr>
          <w:rStyle w:val="Emphasis"/>
          <w:lang w:val="en-US"/>
        </w:rPr>
        <w:br/>
        <w:t xml:space="preserve">#Name of the repository </w:t>
      </w:r>
      <w:r>
        <w:rPr>
          <w:rStyle w:val="Emphasis"/>
          <w:lang w:val="en-US"/>
        </w:rPr>
        <w:br/>
        <w:t>AuthName "Subversion Repository jWebSocket"</w:t>
      </w:r>
      <w:r>
        <w:rPr>
          <w:rStyle w:val="Emphasis"/>
          <w:lang w:val="en-US"/>
        </w:rPr>
        <w:br/>
      </w:r>
      <w:r>
        <w:rPr>
          <w:rStyle w:val="Emphasis"/>
          <w:lang w:val="en-US"/>
        </w:rPr>
        <w:br/>
        <w:t xml:space="preserve">AuthUserFile /etc/apache2/passwords </w:t>
      </w:r>
      <w:r>
        <w:rPr>
          <w:rStyle w:val="Emphasis"/>
          <w:lang w:val="en-US"/>
        </w:rPr>
        <w:br/>
        <w:t xml:space="preserve"># AuthBasicProvider ldap </w:t>
      </w:r>
      <w:r>
        <w:rPr>
          <w:rStyle w:val="Emphasis"/>
          <w:lang w:val="en-US"/>
        </w:rPr>
        <w:br/>
        <w:t xml:space="preserve"># AuthzLDAPAuthoritative on </w:t>
      </w:r>
      <w:r>
        <w:rPr>
          <w:rStyle w:val="Emphasis"/>
          <w:lang w:val="en-US"/>
        </w:rPr>
        <w:br/>
        <w:t xml:space="preserve"># AuthLDAPURL "ldap://10.208.0.3:389/OU=Personas, DC=hab, DC=uci, DC=cu?uid?sub?(objectClass=*)" </w:t>
      </w:r>
      <w:r>
        <w:rPr>
          <w:rStyle w:val="Emphasis"/>
          <w:lang w:val="en-US"/>
        </w:rPr>
        <w:br/>
        <w:t># AuthLDAPURL "ldap://10.0.0.3:389/DC=uci, DC=cu?uid?sub?(objectClass=*)"</w:t>
      </w:r>
      <w:r>
        <w:rPr>
          <w:rStyle w:val="Emphasis"/>
          <w:lang w:val="en-US"/>
        </w:rPr>
        <w:br/>
        <w:t>Require valid-user</w:t>
      </w:r>
      <w:r>
        <w:rPr>
          <w:rStyle w:val="Emphasis"/>
          <w:lang w:val="en-US"/>
        </w:rPr>
        <w:br/>
        <w:t>AuthzSVNAccessFile /home/user/svn/authz</w:t>
      </w:r>
      <w:r>
        <w:rPr>
          <w:rStyle w:val="Emphasis"/>
          <w:lang w:val="en-US"/>
        </w:rPr>
        <w:br/>
        <w:t>&lt;/Location&gt;</w:t>
      </w:r>
    </w:p>
    <w:p w:rsidR="00484AFC" w:rsidRDefault="00484AFC">
      <w:pPr>
        <w:rPr>
          <w:ins w:id="166" w:author="aschulze" w:date="2012-06-05T18:50:00Z"/>
          <w:lang w:val="en-US"/>
        </w:rPr>
      </w:pPr>
    </w:p>
    <w:p w:rsidR="00D20D0D" w:rsidRDefault="00D20D0D">
      <w:pPr>
        <w:rPr>
          <w:ins w:id="167" w:author="aschulze" w:date="2012-06-05T18:50:00Z"/>
          <w:lang w:val="en-US"/>
        </w:rPr>
      </w:pPr>
      <w:ins w:id="168" w:author="aschulze" w:date="2012-06-05T18:50:00Z">
        <w:r>
          <w:rPr>
            <w:lang w:val="en-US"/>
          </w:rPr>
          <w:t xml:space="preserve">Also here you should never give your personal IP numbers or any credentials! Please </w:t>
        </w:r>
      </w:ins>
      <w:ins w:id="169" w:author="aschulze" w:date="2012-06-05T18:51:00Z">
        <w:r>
          <w:rPr>
            <w:lang w:val="en-US"/>
          </w:rPr>
          <w:t>r</w:t>
        </w:r>
      </w:ins>
      <w:ins w:id="170" w:author="aschulze" w:date="2012-06-05T18:50:00Z">
        <w:r>
          <w:rPr>
            <w:lang w:val="en-US"/>
          </w:rPr>
          <w:t>e</w:t>
        </w:r>
      </w:ins>
      <w:ins w:id="171" w:author="aschulze" w:date="2012-06-05T18:51:00Z">
        <w:r>
          <w:rPr>
            <w:lang w:val="en-US"/>
          </w:rPr>
          <w:t>p</w:t>
        </w:r>
      </w:ins>
      <w:ins w:id="172" w:author="aschulze" w:date="2012-06-05T18:50:00Z">
        <w:r>
          <w:rPr>
            <w:lang w:val="en-US"/>
          </w:rPr>
          <w:t>lace</w:t>
        </w:r>
      </w:ins>
      <w:ins w:id="173" w:author="aschulze" w:date="2012-06-05T18:51:00Z">
        <w:r>
          <w:rPr>
            <w:lang w:val="en-US"/>
          </w:rPr>
          <w:t xml:space="preserve"> by placeholders.</w:t>
        </w:r>
      </w:ins>
    </w:p>
    <w:p w:rsidR="00D20D0D" w:rsidRDefault="00D20D0D">
      <w:pPr>
        <w:rPr>
          <w:lang w:val="en-US"/>
        </w:rPr>
      </w:pPr>
    </w:p>
    <w:p w:rsidR="00484AFC" w:rsidRDefault="00146D69">
      <w:pPr>
        <w:rPr>
          <w:lang w:val="en-US"/>
        </w:rPr>
      </w:pPr>
      <w:r>
        <w:rPr>
          <w:lang w:val="en-US"/>
        </w:rPr>
        <w:t xml:space="preserve">Now you can enter to the repository using this </w:t>
      </w:r>
      <w:del w:id="174" w:author="aschulze" w:date="2012-06-05T18:51:00Z">
        <w:r w:rsidDel="004344CE">
          <w:rPr>
            <w:lang w:val="en-US"/>
          </w:rPr>
          <w:delText xml:space="preserve">url </w:delText>
        </w:r>
      </w:del>
      <w:ins w:id="175" w:author="aschulze" w:date="2012-06-05T18:51:00Z">
        <w:r w:rsidR="004344CE">
          <w:rPr>
            <w:lang w:val="en-US"/>
          </w:rPr>
          <w:t>URL</w:t>
        </w:r>
        <w:r w:rsidR="004344CE">
          <w:rPr>
            <w:lang w:val="en-US"/>
          </w:rPr>
          <w:t xml:space="preserve"> </w:t>
        </w:r>
      </w:ins>
      <w:r>
        <w:rPr>
          <w:lang w:val="en-US"/>
        </w:rPr>
        <w:t>http://</w:t>
      </w:r>
      <w:ins w:id="176" w:author="aschulze" w:date="2012-06-05T18:50:00Z">
        <w:r w:rsidR="00D20D0D">
          <w:rPr>
            <w:lang w:val="en-US"/>
          </w:rPr>
          <w:t>&lt;your_</w:t>
        </w:r>
        <w:r w:rsidR="00D20D0D" w:rsidDel="00D20D0D">
          <w:rPr>
            <w:lang w:val="en-US"/>
          </w:rPr>
          <w:t xml:space="preserve"> </w:t>
        </w:r>
      </w:ins>
      <w:del w:id="177" w:author="aschulze" w:date="2012-06-05T18:50:00Z">
        <w:r w:rsidDel="00D20D0D">
          <w:rPr>
            <w:lang w:val="en-US"/>
          </w:rPr>
          <w:delText>ip_</w:delText>
        </w:r>
      </w:del>
      <w:r>
        <w:rPr>
          <w:lang w:val="en-US"/>
        </w:rPr>
        <w:t>server</w:t>
      </w:r>
      <w:ins w:id="178" w:author="aschulze" w:date="2012-06-05T18:50:00Z">
        <w:r w:rsidR="00D20D0D">
          <w:rPr>
            <w:lang w:val="en-US"/>
          </w:rPr>
          <w:t>_ip&gt;</w:t>
        </w:r>
      </w:ins>
      <w:r>
        <w:rPr>
          <w:lang w:val="en-US"/>
        </w:rPr>
        <w:t>/svn/jwebsocket/.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Finally </w:t>
      </w:r>
      <w:ins w:id="179" w:author="aschulze" w:date="2012-06-05T18:51:00Z">
        <w:r w:rsidR="004344CE">
          <w:rPr>
            <w:lang w:val="en-US"/>
          </w:rPr>
          <w:t xml:space="preserve">it </w:t>
        </w:r>
      </w:ins>
      <w:r>
        <w:rPr>
          <w:lang w:val="en-US"/>
        </w:rPr>
        <w:t xml:space="preserve">is necessary </w:t>
      </w:r>
      <w:ins w:id="180" w:author="aschulze" w:date="2012-06-05T18:51:00Z">
        <w:r w:rsidR="004344CE">
          <w:rPr>
            <w:lang w:val="en-US"/>
          </w:rPr>
          <w:t xml:space="preserve">to </w:t>
        </w:r>
      </w:ins>
      <w:r>
        <w:rPr>
          <w:lang w:val="en-US"/>
        </w:rPr>
        <w:t>configur</w:t>
      </w:r>
      <w:ins w:id="181" w:author="aschulze" w:date="2012-06-05T18:51:00Z">
        <w:r w:rsidR="004344CE">
          <w:rPr>
            <w:lang w:val="en-US"/>
          </w:rPr>
          <w:t>e</w:t>
        </w:r>
      </w:ins>
      <w:del w:id="182" w:author="aschulze" w:date="2012-06-05T18:51:00Z">
        <w:r w:rsidDel="004344CE">
          <w:rPr>
            <w:lang w:val="en-US"/>
          </w:rPr>
          <w:delText>ing</w:delText>
        </w:r>
      </w:del>
      <w:r>
        <w:rPr>
          <w:lang w:val="en-US"/>
        </w:rPr>
        <w:t xml:space="preserve"> the subversion hooks. This hook is to allow </w:t>
      </w:r>
      <w:del w:id="183" w:author="aschulze" w:date="2012-06-05T18:51:00Z">
        <w:r w:rsidDel="004344CE">
          <w:rPr>
            <w:lang w:val="en-US"/>
          </w:rPr>
          <w:delText xml:space="preserve">to </w:delText>
        </w:r>
      </w:del>
      <w:r>
        <w:rPr>
          <w:lang w:val="en-US"/>
        </w:rPr>
        <w:t xml:space="preserve">subversion </w:t>
      </w:r>
      <w:ins w:id="184" w:author="aschulze" w:date="2012-06-05T18:51:00Z">
        <w:r w:rsidR="004344CE">
          <w:rPr>
            <w:lang w:val="en-US"/>
          </w:rPr>
          <w:t xml:space="preserve">to </w:t>
        </w:r>
      </w:ins>
      <w:r>
        <w:rPr>
          <w:lang w:val="en-US"/>
        </w:rPr>
        <w:t xml:space="preserve">execute the Jenkins remote compiling. To do </w:t>
      </w:r>
      <w:del w:id="185" w:author="aschulze" w:date="2012-06-05T18:52:00Z">
        <w:r w:rsidDel="00262DD5">
          <w:rPr>
            <w:lang w:val="en-US"/>
          </w:rPr>
          <w:delText xml:space="preserve">it </w:delText>
        </w:r>
      </w:del>
      <w:ins w:id="186" w:author="aschulze" w:date="2012-06-05T18:52:00Z">
        <w:r w:rsidR="00262DD5">
          <w:rPr>
            <w:lang w:val="en-US"/>
          </w:rPr>
          <w:t>so</w:t>
        </w:r>
        <w:r w:rsidR="00262DD5">
          <w:rPr>
            <w:lang w:val="en-US"/>
          </w:rPr>
          <w:t xml:space="preserve"> </w:t>
        </w:r>
        <w:r w:rsidR="00262DD5">
          <w:rPr>
            <w:lang w:val="en-US"/>
          </w:rPr>
          <w:t xml:space="preserve">it </w:t>
        </w:r>
      </w:ins>
      <w:r>
        <w:rPr>
          <w:lang w:val="en-US"/>
        </w:rPr>
        <w:t xml:space="preserve">is necessary </w:t>
      </w:r>
      <w:ins w:id="187" w:author="aschulze" w:date="2012-06-05T18:52:00Z">
        <w:r w:rsidR="00262DD5">
          <w:rPr>
            <w:lang w:val="en-US"/>
          </w:rPr>
          <w:t xml:space="preserve">to </w:t>
        </w:r>
      </w:ins>
      <w:r>
        <w:rPr>
          <w:lang w:val="en-US"/>
        </w:rPr>
        <w:t>edit the</w:t>
      </w:r>
      <w:del w:id="188" w:author="aschulze" w:date="2012-06-05T18:52:00Z">
        <w:r w:rsidDel="00262DD5">
          <w:rPr>
            <w:lang w:val="en-US"/>
          </w:rPr>
          <w:delText>se</w:delText>
        </w:r>
      </w:del>
      <w:r>
        <w:rPr>
          <w:lang w:val="en-US"/>
        </w:rPr>
        <w:t xml:space="preserve"> file /home/usuario/svn/jwebsocket/hooks/post-commit.tmpl and add </w:t>
      </w:r>
      <w:proofErr w:type="gramStart"/>
      <w:r>
        <w:rPr>
          <w:lang w:val="en-US"/>
        </w:rPr>
        <w:t>th</w:t>
      </w:r>
      <w:proofErr w:type="gramEnd"/>
      <w:del w:id="189" w:author="aschulze" w:date="2012-06-05T18:52:00Z">
        <w:r w:rsidDel="008479C4">
          <w:rPr>
            <w:lang w:val="en-US"/>
          </w:rPr>
          <w:delText>is</w:delText>
        </w:r>
      </w:del>
      <w:ins w:id="190" w:author="aschulze" w:date="2012-06-05T18:52:00Z">
        <w:r w:rsidR="008479C4">
          <w:rPr>
            <w:lang w:val="en-US"/>
          </w:rPr>
          <w:t>e following</w:t>
        </w:r>
      </w:ins>
      <w:r>
        <w:rPr>
          <w:lang w:val="en-US"/>
        </w:rPr>
        <w:t xml:space="preserve"> line at the file end.</w:t>
      </w:r>
    </w:p>
    <w:p w:rsidR="00484AFC" w:rsidRDefault="00484AFC">
      <w:pPr>
        <w:rPr>
          <w:lang w:val="en-US"/>
        </w:rPr>
      </w:pPr>
    </w:p>
    <w:p w:rsidR="00484AFC" w:rsidRDefault="00146D69">
      <w:r>
        <w:rPr>
          <w:rStyle w:val="Emphasis"/>
          <w:lang w:val="en-US"/>
        </w:rPr>
        <w:lastRenderedPageBreak/>
        <w:t xml:space="preserve"># </w:t>
      </w:r>
      <w:proofErr w:type="gramStart"/>
      <w:r>
        <w:rPr>
          <w:rStyle w:val="Emphasis"/>
          <w:lang w:val="en-US"/>
        </w:rPr>
        <w:t>The</w:t>
      </w:r>
      <w:proofErr w:type="gramEnd"/>
      <w:r>
        <w:rPr>
          <w:rStyle w:val="Emphasis"/>
          <w:lang w:val="en-US"/>
        </w:rPr>
        <w:t xml:space="preserve"> first parameters is the SVN folder name and the second is the project Jenkins name</w:t>
      </w:r>
      <w:r>
        <w:rPr>
          <w:rStyle w:val="Emphasis"/>
          <w:lang w:val="en-US"/>
        </w:rPr>
        <w:br/>
        <w:t>/home/usuario/svn/jwebsocket/jenikins-launch-build.sh $REPOS $REV SVNFolderName JenkinsProjectName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Then we need to create the /home/usuario/svn/jwebsocket/jenikins-launch-build.sh file and </w:t>
      </w:r>
      <w:del w:id="191" w:author="aschulze" w:date="2012-06-05T18:53:00Z">
        <w:r w:rsidDel="00532F7F">
          <w:rPr>
            <w:lang w:val="en-US"/>
          </w:rPr>
          <w:delText xml:space="preserve">put </w:delText>
        </w:r>
      </w:del>
      <w:ins w:id="192" w:author="aschulze" w:date="2012-06-05T18:53:00Z">
        <w:r w:rsidR="00532F7F">
          <w:rPr>
            <w:lang w:val="en-US"/>
          </w:rPr>
          <w:t>insert/append?</w:t>
        </w:r>
        <w:r w:rsidR="00532F7F">
          <w:rPr>
            <w:lang w:val="en-US"/>
          </w:rPr>
          <w:t xml:space="preserve"> </w:t>
        </w:r>
      </w:ins>
      <w:proofErr w:type="gramStart"/>
      <w:r>
        <w:rPr>
          <w:lang w:val="en-US"/>
        </w:rPr>
        <w:t>th</w:t>
      </w:r>
      <w:ins w:id="193" w:author="aschulze" w:date="2012-06-05T18:53:00Z">
        <w:r w:rsidR="00532F7F">
          <w:rPr>
            <w:lang w:val="en-US"/>
          </w:rPr>
          <w:t>e</w:t>
        </w:r>
        <w:proofErr w:type="gramEnd"/>
        <w:r w:rsidR="00532F7F">
          <w:rPr>
            <w:lang w:val="en-US"/>
          </w:rPr>
          <w:t xml:space="preserve"> following</w:t>
        </w:r>
      </w:ins>
      <w:del w:id="194" w:author="aschulze" w:date="2012-06-05T18:53:00Z">
        <w:r w:rsidDel="00532F7F">
          <w:rPr>
            <w:lang w:val="en-US"/>
          </w:rPr>
          <w:delText>is</w:delText>
        </w:r>
      </w:del>
      <w:r>
        <w:rPr>
          <w:lang w:val="en-US"/>
        </w:rPr>
        <w:t xml:space="preserve"> source</w:t>
      </w:r>
      <w:del w:id="195" w:author="aschulze" w:date="2012-06-05T18:53:00Z">
        <w:r w:rsidDel="00532F7F">
          <w:rPr>
            <w:lang w:val="en-US"/>
          </w:rPr>
          <w:delText xml:space="preserve"> into this file</w:delText>
        </w:r>
      </w:del>
      <w:r>
        <w:rPr>
          <w:lang w:val="en-US"/>
        </w:rPr>
        <w:t>.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proofErr w:type="gramStart"/>
      <w:r>
        <w:rPr>
          <w:rStyle w:val="Emphasis"/>
          <w:lang w:val="en-US"/>
        </w:rPr>
        <w:t>#!/</w:t>
      </w:r>
      <w:proofErr w:type="gramEnd"/>
      <w:r>
        <w:rPr>
          <w:rStyle w:val="Emphasis"/>
          <w:lang w:val="en-US"/>
        </w:rPr>
        <w:t>bin/bash</w:t>
      </w:r>
      <w:r>
        <w:rPr>
          <w:rStyle w:val="Emphasis"/>
          <w:lang w:val="en-US"/>
        </w:rPr>
        <w:br/>
        <w:t># This script is executed after any subversion change,</w:t>
      </w:r>
      <w:r>
        <w:rPr>
          <w:rStyle w:val="Emphasis"/>
          <w:lang w:val="en-US"/>
        </w:rPr>
        <w:br/>
        <w:t># and will notice the Jenkins server</w:t>
      </w:r>
    </w:p>
    <w:p w:rsidR="00484AFC" w:rsidRDefault="00146D69">
      <w:r>
        <w:rPr>
          <w:rStyle w:val="Emphasis"/>
          <w:lang w:val="en-US"/>
        </w:rPr>
        <w:t>REPOS="$1"</w:t>
      </w:r>
      <w:r>
        <w:rPr>
          <w:rStyle w:val="Emphasis"/>
          <w:lang w:val="en-US"/>
        </w:rPr>
        <w:br/>
        <w:t>REV="$2"</w:t>
      </w:r>
      <w:r>
        <w:rPr>
          <w:rStyle w:val="Emphasis"/>
          <w:lang w:val="en-US"/>
        </w:rPr>
        <w:br/>
        <w:t>PROJECT_NAME="$3"</w:t>
      </w:r>
      <w:r>
        <w:rPr>
          <w:rStyle w:val="Emphasis"/>
          <w:lang w:val="en-US"/>
        </w:rPr>
        <w:br/>
        <w:t>JENKINS_JOB="$4"</w:t>
      </w:r>
    </w:p>
    <w:p w:rsidR="00484AFC" w:rsidRDefault="00146D69">
      <w:r>
        <w:rPr>
          <w:rStyle w:val="Emphasis"/>
          <w:lang w:val="en-US"/>
        </w:rPr>
        <w:t>JENKINS_USER=admin</w:t>
      </w:r>
      <w:r>
        <w:rPr>
          <w:rStyle w:val="Emphasis"/>
          <w:lang w:val="en-US"/>
        </w:rPr>
        <w:br/>
        <w:t>JENKINS_PASSWORD=losmalos</w:t>
      </w:r>
      <w:r>
        <w:rPr>
          <w:rStyle w:val="Emphasis"/>
          <w:lang w:val="en-US"/>
        </w:rPr>
        <w:br/>
        <w:t>JENKINS_HOST=10.208.7.201:8002</w:t>
      </w:r>
      <w:r>
        <w:rPr>
          <w:rStyle w:val="Emphasis"/>
          <w:lang w:val="en-US"/>
        </w:rPr>
        <w:br/>
        <w:t>IS_PROJECT_CHANGED=`svnlook dirs-changed $REPOS --revision $REV | fgrep $PROJECT_NAME`</w:t>
      </w:r>
      <w:r>
        <w:rPr>
          <w:rStyle w:val="Emphasis"/>
          <w:lang w:val="en-US"/>
        </w:rPr>
        <w:br/>
        <w:t>if [</w:t>
      </w:r>
      <w:proofErr w:type="gramStart"/>
      <w:r>
        <w:rPr>
          <w:rStyle w:val="Emphasis"/>
          <w:lang w:val="en-US"/>
        </w:rPr>
        <w:t>[ -</w:t>
      </w:r>
      <w:proofErr w:type="gramEnd"/>
      <w:r>
        <w:rPr>
          <w:rStyle w:val="Emphasis"/>
          <w:lang w:val="en-US"/>
        </w:rPr>
        <w:t>n $IS_PROJECT_CHANGED ]]; then</w:t>
      </w:r>
      <w:r>
        <w:rPr>
          <w:rStyle w:val="Emphasis"/>
          <w:lang w:val="en-US"/>
        </w:rPr>
        <w:br/>
        <w:t xml:space="preserve">    wget --quiet --auth-no-challenge --no-check-certificate --http-user=$JENKINS_USER --http-password=$JENKINS_PASSWORD http://$JENKINS_HOST/job/$JENKINS_JOB/build?token=TOKEN</w:t>
      </w:r>
      <w:r>
        <w:rPr>
          <w:rStyle w:val="Emphasis"/>
          <w:lang w:val="en-US"/>
        </w:rPr>
        <w:br/>
        <w:t xml:space="preserve">    exit 0</w:t>
      </w:r>
      <w:r>
        <w:rPr>
          <w:rStyle w:val="Emphasis"/>
          <w:lang w:val="en-US"/>
        </w:rPr>
        <w:br/>
        <w:t>fi</w:t>
      </w:r>
    </w:p>
    <w:p w:rsidR="00484AFC" w:rsidRDefault="00146D69">
      <w:pPr>
        <w:pStyle w:val="Standard"/>
        <w:tabs>
          <w:tab w:val="left" w:pos="0"/>
        </w:tabs>
        <w:spacing w:before="57" w:after="57" w:line="276" w:lineRule="auto"/>
        <w:ind w:right="57" w:firstLine="57"/>
        <w:rPr>
          <w:rFonts w:ascii="Arial" w:eastAsia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  <w:lang w:val="en-US"/>
        </w:rPr>
        <w:t>4.2 Configuring the Apache Archiva</w:t>
      </w:r>
    </w:p>
    <w:p w:rsidR="00484AFC" w:rsidRDefault="00484AFC">
      <w:pPr>
        <w:pStyle w:val="Standard"/>
        <w:tabs>
          <w:tab w:val="left" w:pos="0"/>
        </w:tabs>
        <w:spacing w:before="57" w:after="57" w:line="276" w:lineRule="auto"/>
        <w:ind w:right="57" w:firstLine="57"/>
        <w:rPr>
          <w:lang w:val="en-US"/>
        </w:rPr>
      </w:pPr>
    </w:p>
    <w:p w:rsidR="00484AFC" w:rsidRDefault="00146D69">
      <w:pPr>
        <w:pStyle w:val="NoSpacing"/>
        <w:rPr>
          <w:b/>
          <w:lang w:val="en-US"/>
        </w:rPr>
      </w:pPr>
      <w:r>
        <w:rPr>
          <w:b/>
          <w:lang w:val="en-US"/>
        </w:rPr>
        <w:t>Change the Archiva port to 8888</w:t>
      </w:r>
    </w:p>
    <w:p w:rsidR="00484AFC" w:rsidRDefault="00484AFC">
      <w:pPr>
        <w:pStyle w:val="NoSpacing"/>
        <w:rPr>
          <w:b/>
          <w:lang w:val="en-US"/>
        </w:rPr>
      </w:pPr>
    </w:p>
    <w:p w:rsidR="00484AFC" w:rsidRDefault="00146D69">
      <w:pPr>
        <w:pStyle w:val="NoSpacing"/>
        <w:rPr>
          <w:lang w:val="en-US"/>
        </w:rPr>
      </w:pPr>
      <w:del w:id="196" w:author="aschulze" w:date="2012-06-05T18:54:00Z">
        <w:r w:rsidDel="00532F7F">
          <w:rPr>
            <w:lang w:val="en-US"/>
          </w:rPr>
          <w:delText>Once installed</w:delText>
        </w:r>
      </w:del>
      <w:ins w:id="197" w:author="aschulze" w:date="2012-06-05T18:54:00Z">
        <w:r w:rsidR="00532F7F">
          <w:rPr>
            <w:lang w:val="en-US"/>
          </w:rPr>
          <w:t>Per Default,</w:t>
        </w:r>
      </w:ins>
      <w:r>
        <w:rPr>
          <w:lang w:val="en-US"/>
        </w:rPr>
        <w:t xml:space="preserve"> the Archiva server </w:t>
      </w:r>
      <w:del w:id="198" w:author="aschulze" w:date="2012-06-05T18:54:00Z">
        <w:r w:rsidDel="00532F7F">
          <w:rPr>
            <w:lang w:val="en-US"/>
          </w:rPr>
          <w:delText xml:space="preserve">it </w:delText>
        </w:r>
      </w:del>
      <w:r>
        <w:rPr>
          <w:lang w:val="en-US"/>
        </w:rPr>
        <w:t xml:space="preserve">is </w:t>
      </w:r>
      <w:del w:id="199" w:author="aschulze" w:date="2012-06-05T18:54:00Z">
        <w:r w:rsidDel="00532F7F">
          <w:rPr>
            <w:lang w:val="en-US"/>
          </w:rPr>
          <w:delText xml:space="preserve">running </w:delText>
        </w:r>
      </w:del>
      <w:r>
        <w:rPr>
          <w:lang w:val="en-US"/>
        </w:rPr>
        <w:t>using the 8080 port, the same of Tomcat</w:t>
      </w:r>
      <w:ins w:id="200" w:author="aschulze" w:date="2012-06-05T18:54:00Z">
        <w:r w:rsidR="00532F7F">
          <w:rPr>
            <w:lang w:val="en-US"/>
          </w:rPr>
          <w:t xml:space="preserve">. </w:t>
        </w:r>
      </w:ins>
      <w:del w:id="201" w:author="aschulze" w:date="2012-06-05T18:54:00Z">
        <w:r w:rsidDel="00532F7F">
          <w:rPr>
            <w:lang w:val="en-US"/>
          </w:rPr>
          <w:delText>,</w:delText>
        </w:r>
      </w:del>
      <w:del w:id="202" w:author="aschulze" w:date="2012-06-05T18:55:00Z">
        <w:r w:rsidDel="00532F7F">
          <w:rPr>
            <w:lang w:val="en-US"/>
          </w:rPr>
          <w:delText xml:space="preserve"> for that</w:delText>
        </w:r>
      </w:del>
      <w:ins w:id="203" w:author="aschulze" w:date="2012-06-05T18:55:00Z">
        <w:r w:rsidR="00532F7F">
          <w:rPr>
            <w:lang w:val="en-US"/>
          </w:rPr>
          <w:t>To avoid conflicts</w:t>
        </w:r>
      </w:ins>
      <w:r>
        <w:rPr>
          <w:lang w:val="en-US"/>
        </w:rPr>
        <w:t xml:space="preserve">, </w:t>
      </w:r>
      <w:ins w:id="204" w:author="aschulze" w:date="2012-06-05T18:55:00Z">
        <w:r w:rsidR="00532F7F">
          <w:rPr>
            <w:lang w:val="en-US"/>
          </w:rPr>
          <w:t xml:space="preserve">it </w:t>
        </w:r>
      </w:ins>
      <w:r>
        <w:rPr>
          <w:lang w:val="en-US"/>
        </w:rPr>
        <w:t xml:space="preserve">is necessary </w:t>
      </w:r>
      <w:ins w:id="205" w:author="aschulze" w:date="2012-06-05T18:55:00Z">
        <w:r w:rsidR="00532F7F">
          <w:rPr>
            <w:lang w:val="en-US"/>
          </w:rPr>
          <w:t xml:space="preserve">to </w:t>
        </w:r>
      </w:ins>
      <w:r>
        <w:rPr>
          <w:lang w:val="en-US"/>
        </w:rPr>
        <w:t xml:space="preserve">change it </w:t>
      </w:r>
      <w:del w:id="206" w:author="aschulze" w:date="2012-06-05T18:55:00Z">
        <w:r w:rsidDel="00532F7F">
          <w:rPr>
            <w:lang w:val="en-US"/>
          </w:rPr>
          <w:delText xml:space="preserve">for </w:delText>
        </w:r>
      </w:del>
      <w:ins w:id="207" w:author="aschulze" w:date="2012-06-05T18:55:00Z">
        <w:r w:rsidR="00532F7F">
          <w:rPr>
            <w:lang w:val="en-US"/>
          </w:rPr>
          <w:t>to</w:t>
        </w:r>
        <w:r w:rsidR="00532F7F">
          <w:rPr>
            <w:lang w:val="en-US"/>
          </w:rPr>
          <w:t xml:space="preserve"> </w:t>
        </w:r>
        <w:r w:rsidR="00532F7F">
          <w:rPr>
            <w:lang w:val="en-US"/>
          </w:rPr>
          <w:t>an</w:t>
        </w:r>
      </w:ins>
      <w:r>
        <w:rPr>
          <w:lang w:val="en-US"/>
        </w:rPr>
        <w:t xml:space="preserve">other port. To do </w:t>
      </w:r>
      <w:del w:id="208" w:author="aschulze" w:date="2012-06-05T18:55:00Z">
        <w:r w:rsidDel="00532F7F">
          <w:rPr>
            <w:lang w:val="en-US"/>
          </w:rPr>
          <w:delText xml:space="preserve">it </w:delText>
        </w:r>
      </w:del>
      <w:ins w:id="209" w:author="aschulze" w:date="2012-06-05T18:55:00Z">
        <w:r w:rsidR="00532F7F">
          <w:rPr>
            <w:lang w:val="en-US"/>
          </w:rPr>
          <w:t>so</w:t>
        </w:r>
        <w:r w:rsidR="00532F7F">
          <w:rPr>
            <w:lang w:val="en-US"/>
          </w:rPr>
          <w:t xml:space="preserve"> </w:t>
        </w:r>
      </w:ins>
      <w:r>
        <w:rPr>
          <w:lang w:val="en-US"/>
        </w:rPr>
        <w:t xml:space="preserve">open the ARCHIVA_HOME/conf/jetty.xml and go to line 66 </w:t>
      </w:r>
      <w:ins w:id="210" w:author="aschulze" w:date="2012-06-05T18:55:00Z">
        <w:r w:rsidR="00532F7F">
          <w:rPr>
            <w:lang w:val="en-US"/>
          </w:rPr>
          <w:t xml:space="preserve">(this can be different in the future! Please give a better description where to edit/update) </w:t>
        </w:r>
      </w:ins>
      <w:r>
        <w:rPr>
          <w:lang w:val="en-US"/>
        </w:rPr>
        <w:t>and change the default port of 8080 to 8888, here you have an example to this configuration.</w:t>
      </w:r>
    </w:p>
    <w:p w:rsidR="00484AFC" w:rsidRDefault="00484AFC">
      <w:pPr>
        <w:rPr>
          <w:lang w:val="en-US"/>
        </w:rPr>
      </w:pPr>
    </w:p>
    <w:p w:rsidR="00484AFC" w:rsidRDefault="00146D69">
      <w:r>
        <w:rPr>
          <w:rStyle w:val="Emphasis"/>
          <w:lang w:val="en-US"/>
        </w:rPr>
        <w:t>&lt;Set name="port"&gt;&lt;SystemProperty name="jetty.port" default="8888"/&gt;&lt;/Set&gt;</w:t>
      </w:r>
    </w:p>
    <w:p w:rsidR="00484AFC" w:rsidRDefault="00484AFC">
      <w:pPr>
        <w:pStyle w:val="Standard"/>
        <w:tabs>
          <w:tab w:val="left" w:pos="0"/>
        </w:tabs>
        <w:spacing w:before="57" w:after="57" w:line="276" w:lineRule="auto"/>
        <w:ind w:right="57" w:firstLine="57"/>
        <w:rPr>
          <w:lang w:val="en-US"/>
        </w:rPr>
      </w:pPr>
    </w:p>
    <w:p w:rsidR="00484AFC" w:rsidRDefault="00146D69">
      <w:pPr>
        <w:pStyle w:val="Standard"/>
        <w:tabs>
          <w:tab w:val="left" w:pos="0"/>
        </w:tabs>
        <w:spacing w:before="57" w:after="57" w:line="276" w:lineRule="auto"/>
        <w:ind w:right="57" w:firstLine="57"/>
        <w:rPr>
          <w:rFonts w:ascii="Arial" w:eastAsia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  <w:lang w:val="en-US"/>
        </w:rPr>
        <w:t>4.3 Configuring maven2</w:t>
      </w: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To configure the maven2 </w:t>
      </w:r>
      <w:ins w:id="211" w:author="aschulze" w:date="2012-06-05T18:57:00Z">
        <w:r w:rsidR="007052DA">
          <w:rPr>
            <w:lang w:val="en-US"/>
          </w:rPr>
          <w:t xml:space="preserve">(why is this necessary, the reader can not know this here yet) </w:t>
        </w:r>
      </w:ins>
      <w:r>
        <w:rPr>
          <w:lang w:val="en-US"/>
        </w:rPr>
        <w:t xml:space="preserve">is necessary edit the file /etc/maven2/settings.xml and change the mirrors. Following you can see an example for this file: </w:t>
      </w:r>
      <w:ins w:id="212" w:author="aschulze" w:date="2012-06-05T18:58:00Z">
        <w:r w:rsidR="007052DA">
          <w:rPr>
            <w:lang w:val="en-US"/>
          </w:rPr>
          <w:t xml:space="preserve"> What does this example do? What</w:t>
        </w:r>
        <w:r w:rsidR="007052DA">
          <w:rPr>
            <w:lang w:val="en-US"/>
          </w:rPr>
          <w:t>’</w:t>
        </w:r>
        <w:r w:rsidR="007052DA">
          <w:rPr>
            <w:lang w:val="en-US"/>
          </w:rPr>
          <w:t>s the purpose of it, please explain.</w:t>
        </w:r>
      </w:ins>
    </w:p>
    <w:p w:rsidR="00484AFC" w:rsidRDefault="00484AFC">
      <w:pPr>
        <w:pStyle w:val="NoSpacing"/>
        <w:rPr>
          <w:lang w:val="en-US"/>
        </w:rPr>
      </w:pPr>
    </w:p>
    <w:p w:rsidR="00484AFC" w:rsidRDefault="00146D69">
      <w:pPr>
        <w:rPr>
          <w:ins w:id="213" w:author="aschulze" w:date="2012-06-05T18:56:00Z"/>
          <w:rStyle w:val="Emphasis"/>
          <w:lang w:val="en-US"/>
        </w:rPr>
      </w:pPr>
      <w:r>
        <w:rPr>
          <w:rStyle w:val="Emphasis"/>
          <w:lang w:val="en-US"/>
        </w:rPr>
        <w:t xml:space="preserve">    &lt;</w:t>
      </w:r>
      <w:proofErr w:type="gramStart"/>
      <w:r>
        <w:rPr>
          <w:rStyle w:val="Emphasis"/>
          <w:lang w:val="en-US"/>
        </w:rPr>
        <w:t>mirror</w:t>
      </w:r>
      <w:proofErr w:type="gramEnd"/>
      <w:r>
        <w:rPr>
          <w:rStyle w:val="Emphasis"/>
          <w:lang w:val="en-US"/>
        </w:rPr>
        <w:t>&gt;</w:t>
      </w:r>
      <w:r>
        <w:rPr>
          <w:rStyle w:val="Emphasis"/>
          <w:lang w:val="en-US"/>
        </w:rPr>
        <w:br/>
        <w:t xml:space="preserve">           &lt;id&gt;archiva.default&lt;/id&gt;</w:t>
      </w:r>
      <w:r>
        <w:rPr>
          <w:rStyle w:val="Emphasis"/>
          <w:lang w:val="en-US"/>
        </w:rPr>
        <w:br/>
        <w:t xml:space="preserve">           &lt;url&gt;http://10.208.7.201:8888/archiva/repository/internal/&lt;/url&gt;</w:t>
      </w:r>
      <w:r>
        <w:rPr>
          <w:rStyle w:val="Emphasis"/>
          <w:lang w:val="en-US"/>
        </w:rPr>
        <w:br/>
        <w:t xml:space="preserve">           &lt;mirrorOf&gt;*&lt;/mirrorOf&gt;</w:t>
      </w:r>
      <w:r>
        <w:rPr>
          <w:rStyle w:val="Emphasis"/>
          <w:lang w:val="en-US"/>
        </w:rPr>
        <w:br/>
        <w:t xml:space="preserve">    &lt;/mirror&gt;</w:t>
      </w:r>
      <w:r>
        <w:rPr>
          <w:rStyle w:val="Emphasis"/>
          <w:lang w:val="en-US"/>
        </w:rPr>
        <w:br/>
        <w:t xml:space="preserve">    &lt;mirror&gt;</w:t>
      </w:r>
      <w:r>
        <w:rPr>
          <w:rStyle w:val="Emphasis"/>
          <w:lang w:val="en-US"/>
        </w:rPr>
        <w:br/>
        <w:t xml:space="preserve">           &lt;id&gt;archiva.apache.snapshots&lt;/id&gt;</w:t>
      </w:r>
      <w:r>
        <w:rPr>
          <w:rStyle w:val="Emphasis"/>
          <w:lang w:val="en-US"/>
        </w:rPr>
        <w:br/>
        <w:t xml:space="preserve">           &lt;url&gt;http://10.208.7.201:8888/archiva/repository/snapshots/&lt;/url&gt;</w:t>
      </w:r>
      <w:r>
        <w:rPr>
          <w:rStyle w:val="Emphasis"/>
          <w:lang w:val="en-US"/>
        </w:rPr>
        <w:br/>
        <w:t xml:space="preserve">           &lt;mirrorOf&gt;apache.snapshots&lt;/mirrorOf&gt;</w:t>
      </w:r>
      <w:r>
        <w:rPr>
          <w:rStyle w:val="Emphasis"/>
          <w:lang w:val="en-US"/>
        </w:rPr>
        <w:br/>
        <w:t xml:space="preserve">    &lt;/mirror&gt;</w:t>
      </w:r>
    </w:p>
    <w:p w:rsidR="00634C43" w:rsidRDefault="00634C43">
      <w:pPr>
        <w:rPr>
          <w:ins w:id="214" w:author="aschulze" w:date="2012-06-05T18:58:00Z"/>
          <w:rStyle w:val="Emphasis"/>
          <w:lang w:val="en-US"/>
        </w:rPr>
      </w:pPr>
      <w:ins w:id="215" w:author="aschulze" w:date="2012-06-05T18:56:00Z">
        <w:r>
          <w:rPr>
            <w:rStyle w:val="Emphasis"/>
            <w:lang w:val="en-US"/>
          </w:rPr>
          <w:t>Please never publish your private IP numbers! Always use reasonable plcaeholders as already mentioned above!</w:t>
        </w:r>
      </w:ins>
    </w:p>
    <w:p w:rsidR="007052DA" w:rsidRDefault="007052DA">
      <w:pPr>
        <w:rPr>
          <w:ins w:id="216" w:author="aschulze" w:date="2012-06-05T18:56:00Z"/>
          <w:rStyle w:val="Emphasis"/>
          <w:lang w:val="en-US"/>
        </w:rPr>
      </w:pPr>
    </w:p>
    <w:p w:rsidR="00634C43" w:rsidRDefault="00634C43"/>
    <w:p w:rsidR="00484AFC" w:rsidRDefault="00146D69">
      <w:pPr>
        <w:pStyle w:val="Standard"/>
        <w:tabs>
          <w:tab w:val="left" w:pos="0"/>
        </w:tabs>
        <w:spacing w:before="57" w:after="57" w:line="276" w:lineRule="auto"/>
        <w:ind w:right="57" w:firstLine="5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4.4 Configuring Jenkins Server</w:t>
      </w:r>
    </w:p>
    <w:p w:rsidR="00484AFC" w:rsidRDefault="00146D69">
      <w:pPr>
        <w:pStyle w:val="NoSpacing"/>
        <w:rPr>
          <w:lang w:val="en-US"/>
        </w:rPr>
      </w:pPr>
      <w:del w:id="217" w:author="aschulze" w:date="2012-06-05T18:58:00Z">
        <w:r w:rsidDel="006D2199">
          <w:rPr>
            <w:lang w:val="en-US"/>
          </w:rPr>
          <w:delText xml:space="preserve">Once </w:delText>
        </w:r>
      </w:del>
      <w:ins w:id="218" w:author="aschulze" w:date="2012-06-05T18:58:00Z">
        <w:r w:rsidR="006D2199">
          <w:rPr>
            <w:lang w:val="en-US"/>
          </w:rPr>
          <w:t>Per default,</w:t>
        </w:r>
        <w:r w:rsidR="006D2199">
          <w:rPr>
            <w:lang w:val="en-US"/>
          </w:rPr>
          <w:t xml:space="preserve"> </w:t>
        </w:r>
      </w:ins>
      <w:del w:id="219" w:author="aschulze" w:date="2012-06-05T18:59:00Z">
        <w:r w:rsidDel="006D2199">
          <w:rPr>
            <w:lang w:val="en-US"/>
          </w:rPr>
          <w:delText xml:space="preserve">installed </w:delText>
        </w:r>
      </w:del>
      <w:r>
        <w:rPr>
          <w:lang w:val="en-US"/>
        </w:rPr>
        <w:t xml:space="preserve">Jenkins </w:t>
      </w:r>
      <w:del w:id="220" w:author="aschulze" w:date="2012-06-05T18:59:00Z">
        <w:r w:rsidDel="006D2199">
          <w:rPr>
            <w:lang w:val="en-US"/>
          </w:rPr>
          <w:delText xml:space="preserve">it </w:delText>
        </w:r>
      </w:del>
      <w:r>
        <w:rPr>
          <w:lang w:val="en-US"/>
        </w:rPr>
        <w:t xml:space="preserve">is </w:t>
      </w:r>
      <w:del w:id="221" w:author="aschulze" w:date="2012-06-05T18:59:00Z">
        <w:r w:rsidDel="006D2199">
          <w:rPr>
            <w:lang w:val="en-US"/>
          </w:rPr>
          <w:delText xml:space="preserve">running </w:delText>
        </w:r>
      </w:del>
      <w:r>
        <w:rPr>
          <w:lang w:val="en-US"/>
        </w:rPr>
        <w:t>using the 8080 port</w:t>
      </w:r>
      <w:del w:id="222" w:author="aschulze" w:date="2012-06-05T18:59:00Z">
        <w:r w:rsidDel="006D2199">
          <w:rPr>
            <w:lang w:val="en-US"/>
          </w:rPr>
          <w:delText xml:space="preserve"> by default</w:delText>
        </w:r>
      </w:del>
      <w:r>
        <w:rPr>
          <w:lang w:val="en-US"/>
        </w:rPr>
        <w:t xml:space="preserve">, this is the same port </w:t>
      </w:r>
      <w:del w:id="223" w:author="aschulze" w:date="2012-06-05T18:59:00Z">
        <w:r w:rsidDel="006D2199">
          <w:rPr>
            <w:lang w:val="en-US"/>
          </w:rPr>
          <w:delText xml:space="preserve">to the </w:delText>
        </w:r>
      </w:del>
      <w:ins w:id="224" w:author="aschulze" w:date="2012-06-05T18:59:00Z">
        <w:r w:rsidR="006D2199">
          <w:rPr>
            <w:lang w:val="en-US"/>
          </w:rPr>
          <w:t xml:space="preserve">like </w:t>
        </w:r>
      </w:ins>
      <w:r>
        <w:rPr>
          <w:lang w:val="en-US"/>
        </w:rPr>
        <w:t>Tomcat</w:t>
      </w:r>
      <w:ins w:id="225" w:author="aschulze" w:date="2012-06-05T18:59:00Z">
        <w:r w:rsidR="006D2199">
          <w:rPr>
            <w:lang w:val="en-US"/>
          </w:rPr>
          <w:t xml:space="preserve"> uses. </w:t>
        </w:r>
      </w:ins>
      <w:del w:id="226" w:author="aschulze" w:date="2012-06-05T18:59:00Z">
        <w:r w:rsidDel="006D2199">
          <w:rPr>
            <w:lang w:val="en-US"/>
          </w:rPr>
          <w:delText>,</w:delText>
        </w:r>
      </w:del>
      <w:r>
        <w:rPr>
          <w:lang w:val="en-US"/>
        </w:rPr>
        <w:t xml:space="preserve"> </w:t>
      </w:r>
      <w:del w:id="227" w:author="aschulze" w:date="2012-06-05T18:59:00Z">
        <w:r w:rsidDel="006D2199">
          <w:rPr>
            <w:lang w:val="en-US"/>
          </w:rPr>
          <w:delText xml:space="preserve">for </w:delText>
        </w:r>
      </w:del>
      <w:ins w:id="228" w:author="aschulze" w:date="2012-06-05T18:59:00Z">
        <w:r w:rsidR="006D2199">
          <w:rPr>
            <w:lang w:val="en-US"/>
          </w:rPr>
          <w:t xml:space="preserve">Because of </w:t>
        </w:r>
      </w:ins>
      <w:r>
        <w:rPr>
          <w:lang w:val="en-US"/>
        </w:rPr>
        <w:t xml:space="preserve">that </w:t>
      </w:r>
      <w:ins w:id="229" w:author="aschulze" w:date="2012-06-05T18:59:00Z">
        <w:r w:rsidR="006D2199">
          <w:rPr>
            <w:lang w:val="en-US"/>
          </w:rPr>
          <w:t xml:space="preserve">it </w:t>
        </w:r>
      </w:ins>
      <w:r>
        <w:rPr>
          <w:lang w:val="en-US"/>
        </w:rPr>
        <w:t xml:space="preserve">is necessary </w:t>
      </w:r>
      <w:ins w:id="230" w:author="aschulze" w:date="2012-06-05T18:59:00Z">
        <w:r w:rsidR="006D2199">
          <w:rPr>
            <w:lang w:val="en-US"/>
          </w:rPr>
          <w:t xml:space="preserve">to </w:t>
        </w:r>
      </w:ins>
      <w:r>
        <w:rPr>
          <w:lang w:val="en-US"/>
        </w:rPr>
        <w:t>change it to another port. To change the Jenkins port you need to edit the /etc/default/</w:t>
      </w:r>
      <w:proofErr w:type="gramStart"/>
      <w:r>
        <w:rPr>
          <w:lang w:val="en-US"/>
        </w:rPr>
        <w:t>jenkins</w:t>
      </w:r>
      <w:proofErr w:type="gramEnd"/>
      <w:r>
        <w:rPr>
          <w:lang w:val="en-US"/>
        </w:rPr>
        <w:t xml:space="preserve"> configuration file and change the default port of 8080 to 8002. Here you have an example: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r>
        <w:rPr>
          <w:rStyle w:val="Emphasis"/>
          <w:lang w:val="en-US"/>
        </w:rPr>
        <w:t xml:space="preserve"># </w:t>
      </w:r>
      <w:proofErr w:type="gramStart"/>
      <w:r>
        <w:rPr>
          <w:rStyle w:val="Emphasis"/>
          <w:lang w:val="en-US"/>
        </w:rPr>
        <w:t>port</w:t>
      </w:r>
      <w:proofErr w:type="gramEnd"/>
      <w:r>
        <w:rPr>
          <w:rStyle w:val="Emphasis"/>
          <w:lang w:val="en-US"/>
        </w:rPr>
        <w:t xml:space="preserve"> for HTTP connector (default 8080; disable with -1)</w:t>
      </w:r>
      <w:r>
        <w:rPr>
          <w:rStyle w:val="Emphasis"/>
          <w:lang w:val="en-US"/>
        </w:rPr>
        <w:br/>
        <w:t>HTTP_PORT=8002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After </w:t>
      </w:r>
      <w:ins w:id="231" w:author="aschulze" w:date="2012-06-05T18:59:00Z">
        <w:r w:rsidR="006D2199">
          <w:rPr>
            <w:lang w:val="en-US"/>
          </w:rPr>
          <w:t xml:space="preserve">that </w:t>
        </w:r>
      </w:ins>
      <w:r>
        <w:rPr>
          <w:lang w:val="en-US"/>
        </w:rPr>
        <w:t>you need to restart the Jenkins server:</w:t>
      </w:r>
    </w:p>
    <w:p w:rsidR="00484AFC" w:rsidRDefault="00484AFC">
      <w:pPr>
        <w:rPr>
          <w:lang w:val="en-US"/>
        </w:rPr>
      </w:pPr>
    </w:p>
    <w:p w:rsidR="00484AFC" w:rsidRDefault="00146D69">
      <w:r>
        <w:rPr>
          <w:rStyle w:val="Emphasis"/>
          <w:lang w:val="en-US"/>
        </w:rPr>
        <w:t>/etc/init.d/jenkins restart</w:t>
      </w:r>
    </w:p>
    <w:p w:rsidR="00484AFC" w:rsidRDefault="00484AFC">
      <w:pPr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Now you can access </w:t>
      </w:r>
      <w:del w:id="232" w:author="aschulze" w:date="2012-06-05T19:00:00Z">
        <w:r w:rsidDel="00913DEA">
          <w:rPr>
            <w:lang w:val="en-US"/>
          </w:rPr>
          <w:delText xml:space="preserve">to </w:delText>
        </w:r>
      </w:del>
      <w:r>
        <w:rPr>
          <w:lang w:val="en-US"/>
        </w:rPr>
        <w:t xml:space="preserve">the Jenkins server using this </w:t>
      </w:r>
      <w:del w:id="233" w:author="aschulze" w:date="2012-06-05T19:00:00Z">
        <w:r w:rsidDel="00913DEA">
          <w:rPr>
            <w:lang w:val="en-US"/>
          </w:rPr>
          <w:delText>url</w:delText>
        </w:r>
      </w:del>
      <w:ins w:id="234" w:author="aschulze" w:date="2012-06-05T19:00:00Z">
        <w:r w:rsidR="00913DEA">
          <w:rPr>
            <w:lang w:val="en-US"/>
          </w:rPr>
          <w:t>URL</w:t>
        </w:r>
      </w:ins>
      <w:r>
        <w:rPr>
          <w:lang w:val="en-US"/>
        </w:rPr>
        <w:t xml:space="preserve">: </w:t>
      </w:r>
      <w:ins w:id="235" w:author="aschulze" w:date="2012-06-05T18:59:00Z">
        <w:r w:rsidR="001758A4">
          <w:rPr>
            <w:lang w:val="en-US"/>
          </w:rPr>
          <w:fldChar w:fldCharType="begin"/>
        </w:r>
        <w:r w:rsidR="001758A4">
          <w:rPr>
            <w:lang w:val="en-US"/>
          </w:rPr>
          <w:instrText xml:space="preserve"> HYPERLINK "</w:instrText>
        </w:r>
      </w:ins>
      <w:r w:rsidR="001758A4">
        <w:rPr>
          <w:lang w:val="en-US"/>
        </w:rPr>
        <w:instrText>http://</w:instrText>
      </w:r>
      <w:ins w:id="236" w:author="aschulze" w:date="2012-06-05T18:59:00Z">
        <w:r w:rsidR="001758A4">
          <w:rPr>
            <w:lang w:val="en-US"/>
          </w:rPr>
          <w:instrText xml:space="preserve">&lt;your" </w:instrText>
        </w:r>
        <w:r w:rsidR="001758A4">
          <w:rPr>
            <w:lang w:val="en-US"/>
          </w:rPr>
          <w:fldChar w:fldCharType="separate"/>
        </w:r>
      </w:ins>
      <w:r w:rsidR="001758A4" w:rsidRPr="00C0386E">
        <w:rPr>
          <w:rStyle w:val="Hyperlink"/>
          <w:lang w:val="en-US"/>
        </w:rPr>
        <w:t>http://</w:t>
      </w:r>
      <w:ins w:id="237" w:author="aschulze" w:date="2012-06-05T18:59:00Z">
        <w:r w:rsidR="001758A4" w:rsidRPr="00C0386E">
          <w:rPr>
            <w:rStyle w:val="Hyperlink"/>
            <w:lang w:val="en-US"/>
          </w:rPr>
          <w:t>&lt;your</w:t>
        </w:r>
        <w:r w:rsidR="001758A4">
          <w:rPr>
            <w:lang w:val="en-US"/>
          </w:rPr>
          <w:fldChar w:fldCharType="end"/>
        </w:r>
        <w:r w:rsidR="001758A4">
          <w:rPr>
            <w:lang w:val="en-US"/>
          </w:rPr>
          <w:t>_server_ip&gt;</w:t>
        </w:r>
      </w:ins>
      <w:del w:id="238" w:author="aschulze" w:date="2012-06-05T18:59:00Z">
        <w:r w:rsidDel="001758A4">
          <w:rPr>
            <w:lang w:val="en-US"/>
          </w:rPr>
          <w:delText>ip_del_servidor</w:delText>
        </w:r>
      </w:del>
      <w:r>
        <w:rPr>
          <w:lang w:val="en-US"/>
        </w:rPr>
        <w:t xml:space="preserve">:8002/. </w:t>
      </w:r>
    </w:p>
    <w:p w:rsidR="00484AFC" w:rsidRDefault="00484AFC">
      <w:pPr>
        <w:rPr>
          <w:lang w:val="en-US"/>
        </w:rPr>
      </w:pPr>
    </w:p>
    <w:p w:rsidR="00185398" w:rsidRDefault="00146D69">
      <w:pPr>
        <w:pStyle w:val="NoSpacing"/>
        <w:rPr>
          <w:lang w:val="en-US"/>
        </w:rPr>
      </w:pPr>
      <w:r>
        <w:rPr>
          <w:lang w:val="en-US"/>
        </w:rPr>
        <w:t xml:space="preserve">The other </w:t>
      </w:r>
      <w:proofErr w:type="gramStart"/>
      <w:r>
        <w:rPr>
          <w:lang w:val="en-US"/>
        </w:rPr>
        <w:t>step is active and configure</w:t>
      </w:r>
      <w:proofErr w:type="gramEnd"/>
      <w:r>
        <w:rPr>
          <w:lang w:val="en-US"/>
        </w:rPr>
        <w:t xml:space="preserve"> the triggers for each Jenkins projects, this is </w:t>
      </w:r>
      <w:del w:id="239" w:author="aschulze" w:date="2012-06-05T19:02:00Z">
        <w:r w:rsidDel="00FA4F68">
          <w:rPr>
            <w:lang w:val="en-US"/>
          </w:rPr>
          <w:delText xml:space="preserve">for </w:delText>
        </w:r>
      </w:del>
      <w:ins w:id="240" w:author="aschulze" w:date="2012-06-05T19:02:00Z">
        <w:r w:rsidR="00FA4F68">
          <w:rPr>
            <w:lang w:val="en-US"/>
          </w:rPr>
          <w:t>to</w:t>
        </w:r>
        <w:r w:rsidR="00FA4F68">
          <w:rPr>
            <w:lang w:val="en-US"/>
          </w:rPr>
          <w:t xml:space="preserve"> </w:t>
        </w:r>
      </w:ins>
      <w:r>
        <w:rPr>
          <w:lang w:val="en-US"/>
        </w:rPr>
        <w:t>allow</w:t>
      </w:r>
      <w:del w:id="241" w:author="aschulze" w:date="2012-06-05T19:02:00Z">
        <w:r w:rsidDel="00FA4F68">
          <w:rPr>
            <w:lang w:val="en-US"/>
          </w:rPr>
          <w:delText>s</w:delText>
        </w:r>
      </w:del>
      <w:r>
        <w:rPr>
          <w:lang w:val="en-US"/>
        </w:rPr>
        <w:t xml:space="preserve"> </w:t>
      </w:r>
      <w:del w:id="242" w:author="aschulze" w:date="2012-06-05T19:02:00Z">
        <w:r w:rsidDel="00FA4F68">
          <w:rPr>
            <w:lang w:val="en-US"/>
          </w:rPr>
          <w:delText xml:space="preserve">the </w:delText>
        </w:r>
      </w:del>
      <w:r>
        <w:rPr>
          <w:lang w:val="en-US"/>
        </w:rPr>
        <w:t>remote executions.</w:t>
      </w:r>
      <w:ins w:id="243" w:author="aschulze" w:date="2012-06-05T19:02:00Z">
        <w:r w:rsidR="00FA4F68">
          <w:rPr>
            <w:lang w:val="en-US"/>
          </w:rPr>
          <w:t xml:space="preserve"> Without</w:t>
        </w:r>
      </w:ins>
      <w:r>
        <w:rPr>
          <w:lang w:val="en-US"/>
        </w:rPr>
        <w:t xml:space="preserve"> </w:t>
      </w:r>
      <w:ins w:id="244" w:author="aschulze" w:date="2012-06-05T19:02:00Z">
        <w:r w:rsidR="00FA4F68">
          <w:rPr>
            <w:lang w:val="en-US"/>
          </w:rPr>
          <w:t xml:space="preserve">an explanation the reader will not know what </w:t>
        </w:r>
        <w:r w:rsidR="00FA4F68">
          <w:rPr>
            <w:lang w:val="en-US"/>
          </w:rPr>
          <w:t>“</w:t>
        </w:r>
        <w:r w:rsidR="00FA4F68">
          <w:rPr>
            <w:lang w:val="en-US"/>
          </w:rPr>
          <w:t>remote execution</w:t>
        </w:r>
      </w:ins>
      <w:ins w:id="245" w:author="aschulze" w:date="2012-06-05T19:03:00Z">
        <w:r w:rsidR="00FA4F68">
          <w:rPr>
            <w:lang w:val="en-US"/>
          </w:rPr>
          <w:t>”</w:t>
        </w:r>
      </w:ins>
      <w:ins w:id="246" w:author="aschulze" w:date="2012-06-05T19:02:00Z">
        <w:r w:rsidR="00FA4F68">
          <w:rPr>
            <w:lang w:val="en-US"/>
          </w:rPr>
          <w:t xml:space="preserve"> is</w:t>
        </w:r>
      </w:ins>
      <w:ins w:id="247" w:author="aschulze" w:date="2012-06-05T19:03:00Z">
        <w:r w:rsidR="00FA4F68">
          <w:rPr>
            <w:lang w:val="en-US"/>
          </w:rPr>
          <w:t xml:space="preserve">, please explain. </w:t>
        </w:r>
      </w:ins>
      <w:r>
        <w:rPr>
          <w:lang w:val="en-US"/>
        </w:rPr>
        <w:t xml:space="preserve">To do </w:t>
      </w:r>
      <w:ins w:id="248" w:author="aschulze" w:date="2012-06-05T19:03:00Z">
        <w:r w:rsidR="00FA4F68">
          <w:rPr>
            <w:lang w:val="en-US"/>
          </w:rPr>
          <w:t xml:space="preserve">so </w:t>
        </w:r>
      </w:ins>
      <w:r>
        <w:rPr>
          <w:lang w:val="en-US"/>
        </w:rPr>
        <w:t xml:space="preserve">it is necessary </w:t>
      </w:r>
      <w:ins w:id="249" w:author="aschulze" w:date="2012-06-05T19:03:00Z">
        <w:r w:rsidR="00451B18">
          <w:rPr>
            <w:lang w:val="en-US"/>
          </w:rPr>
          <w:t xml:space="preserve">to </w:t>
        </w:r>
      </w:ins>
      <w:r>
        <w:rPr>
          <w:lang w:val="en-US"/>
        </w:rPr>
        <w:t xml:space="preserve">go to the configurations session for each project </w:t>
      </w:r>
      <w:ins w:id="250" w:author="aschulze" w:date="2012-06-05T19:03:00Z">
        <w:r w:rsidR="00451B18">
          <w:rPr>
            <w:lang w:val="en-US"/>
          </w:rPr>
          <w:t xml:space="preserve">(project? Never created one in the text before, how?) </w:t>
        </w:r>
      </w:ins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ins w:id="251" w:author="aschulze" w:date="2012-06-05T19:03:00Z">
        <w:r w:rsidR="00EC2021">
          <w:rPr>
            <w:lang w:val="en-US"/>
          </w:rPr>
          <w:t xml:space="preserve">to </w:t>
        </w:r>
      </w:ins>
      <w:r>
        <w:rPr>
          <w:lang w:val="en-US"/>
        </w:rPr>
        <w:t xml:space="preserve">configure the </w:t>
      </w:r>
      <w:ins w:id="252" w:author="aschulze" w:date="2012-06-05T19:03:00Z">
        <w:r w:rsidR="00EC2021">
          <w:rPr>
            <w:lang w:val="en-US"/>
          </w:rPr>
          <w:t>t</w:t>
        </w:r>
      </w:ins>
      <w:del w:id="253" w:author="aschulze" w:date="2012-06-05T19:03:00Z">
        <w:r w:rsidDel="00EC2021">
          <w:rPr>
            <w:lang w:val="en-US"/>
          </w:rPr>
          <w:delText>T</w:delText>
        </w:r>
      </w:del>
      <w:r>
        <w:rPr>
          <w:lang w:val="en-US"/>
        </w:rPr>
        <w:t>riggers like the following picture.</w:t>
      </w:r>
      <w:ins w:id="254" w:author="aschulze" w:date="2012-06-05T19:00:00Z">
        <w:r w:rsidR="00185398">
          <w:rPr>
            <w:lang w:val="en-US"/>
          </w:rPr>
          <w:t xml:space="preserve"> (</w:t>
        </w:r>
        <w:proofErr w:type="gramStart"/>
        <w:r w:rsidR="00185398">
          <w:rPr>
            <w:lang w:val="en-US"/>
          </w:rPr>
          <w:t>please</w:t>
        </w:r>
        <w:proofErr w:type="gramEnd"/>
        <w:r w:rsidR="00185398">
          <w:rPr>
            <w:lang w:val="en-US"/>
          </w:rPr>
          <w:t xml:space="preserve"> replace </w:t>
        </w:r>
      </w:ins>
      <w:ins w:id="255" w:author="aschulze" w:date="2012-06-05T19:01:00Z">
        <w:r w:rsidR="00005063">
          <w:rPr>
            <w:lang w:val="en-US"/>
          </w:rPr>
          <w:t xml:space="preserve">ALL following </w:t>
        </w:r>
      </w:ins>
      <w:ins w:id="256" w:author="aschulze" w:date="2012-06-05T19:00:00Z">
        <w:r w:rsidR="00185398">
          <w:rPr>
            <w:lang w:val="en-US"/>
          </w:rPr>
          <w:t>screenshots by English version).</w:t>
        </w:r>
      </w:ins>
    </w:p>
    <w:p w:rsidR="00484AFC" w:rsidRDefault="00484AFC">
      <w:pPr>
        <w:rPr>
          <w:lang w:val="en-US"/>
        </w:rPr>
      </w:pPr>
    </w:p>
    <w:p w:rsidR="00484AFC" w:rsidRDefault="00146D69">
      <w:r>
        <w:rPr>
          <w:noProof/>
          <w:sz w:val="20"/>
          <w:szCs w:val="20"/>
          <w:lang w:val="de-DE" w:eastAsia="de-DE" w:bidi="ar-SA"/>
        </w:rPr>
        <w:drawing>
          <wp:inline distT="0" distB="0" distL="0" distR="0">
            <wp:extent cx="5714423" cy="1660916"/>
            <wp:effectExtent l="0" t="0" r="577" b="0"/>
            <wp:docPr id="1" name="gráfico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423" cy="16609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4AFC" w:rsidRDefault="00146D69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Picture 1.2 Example of trigger configuration in Jenkins projects.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>Finally you can proce</w:t>
      </w:r>
      <w:ins w:id="257" w:author="aschulze" w:date="2012-06-05T19:04:00Z">
        <w:r w:rsidR="00EC2021">
          <w:rPr>
            <w:lang w:val="en-US"/>
          </w:rPr>
          <w:t>ed</w:t>
        </w:r>
      </w:ins>
      <w:del w:id="258" w:author="aschulze" w:date="2012-06-05T19:04:00Z">
        <w:r w:rsidDel="00EC2021">
          <w:rPr>
            <w:lang w:val="en-US"/>
          </w:rPr>
          <w:delText>ss</w:delText>
        </w:r>
      </w:del>
      <w:r>
        <w:rPr>
          <w:lang w:val="en-US"/>
        </w:rPr>
        <w:t xml:space="preserve"> to configure plug-in to integrate Sonar Server </w:t>
      </w:r>
      <w:ins w:id="259" w:author="aschulze" w:date="2012-06-05T19:06:00Z">
        <w:r w:rsidR="00051C92">
          <w:rPr>
            <w:lang w:val="en-US"/>
          </w:rPr>
          <w:t xml:space="preserve">(the reader does not know up to here what is </w:t>
        </w:r>
        <w:r w:rsidR="00051C92">
          <w:rPr>
            <w:lang w:val="en-US"/>
          </w:rPr>
          <w:t>“</w:t>
        </w:r>
        <w:r w:rsidR="00051C92">
          <w:rPr>
            <w:lang w:val="en-US"/>
          </w:rPr>
          <w:t>Sonar</w:t>
        </w:r>
        <w:r w:rsidR="00051C92">
          <w:rPr>
            <w:lang w:val="en-US"/>
          </w:rPr>
          <w:t>”</w:t>
        </w:r>
        <w:r w:rsidR="00051C92">
          <w:rPr>
            <w:lang w:val="en-US"/>
          </w:rPr>
          <w:t xml:space="preserve">, why does he need this </w:t>
        </w:r>
        <w:r w:rsidR="00051C92">
          <w:rPr>
            <w:lang w:val="en-US"/>
          </w:rPr>
          <w:t>“</w:t>
        </w:r>
        <w:r w:rsidR="00051C92">
          <w:rPr>
            <w:lang w:val="en-US"/>
          </w:rPr>
          <w:t>Sonar Server</w:t>
        </w:r>
        <w:r w:rsidR="00051C92">
          <w:rPr>
            <w:lang w:val="en-US"/>
          </w:rPr>
          <w:t>”</w:t>
        </w:r>
        <w:r w:rsidR="00051C92">
          <w:rPr>
            <w:lang w:val="en-US"/>
          </w:rPr>
          <w:t xml:space="preserve">? </w:t>
        </w:r>
      </w:ins>
      <w:r>
        <w:rPr>
          <w:lang w:val="en-US"/>
        </w:rPr>
        <w:t xml:space="preserve">with Jenkins. To start </w:t>
      </w:r>
      <w:ins w:id="260" w:author="aschulze" w:date="2012-06-05T19:06:00Z">
        <w:r w:rsidR="00051C92">
          <w:rPr>
            <w:lang w:val="en-US"/>
          </w:rPr>
          <w:t xml:space="preserve">it </w:t>
        </w:r>
      </w:ins>
      <w:r>
        <w:rPr>
          <w:lang w:val="en-US"/>
        </w:rPr>
        <w:t xml:space="preserve">is necessary </w:t>
      </w:r>
      <w:ins w:id="261" w:author="aschulze" w:date="2012-06-05T19:07:00Z">
        <w:r w:rsidR="00051C92">
          <w:rPr>
            <w:lang w:val="en-US"/>
          </w:rPr>
          <w:t xml:space="preserve">to </w:t>
        </w:r>
      </w:ins>
      <w:r>
        <w:rPr>
          <w:lang w:val="en-US"/>
        </w:rPr>
        <w:t xml:space="preserve">configure the internet access in Jenkins, in this example we use the proxy server, to do </w:t>
      </w:r>
      <w:ins w:id="262" w:author="aschulze" w:date="2012-06-05T19:07:00Z">
        <w:r w:rsidR="00051C92">
          <w:rPr>
            <w:lang w:val="en-US"/>
          </w:rPr>
          <w:t>so</w:t>
        </w:r>
      </w:ins>
      <w:del w:id="263" w:author="aschulze" w:date="2012-06-05T19:07:00Z">
        <w:r w:rsidDel="00051C92">
          <w:rPr>
            <w:lang w:val="en-US"/>
          </w:rPr>
          <w:delText>it</w:delText>
        </w:r>
      </w:del>
      <w:r>
        <w:rPr>
          <w:lang w:val="en-US"/>
        </w:rPr>
        <w:t xml:space="preserve"> go to the administrator menu, plug-in settings, advance settings, then you can see the view to set the proxy configurations.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5363212" cy="1661163"/>
            <wp:effectExtent l="0" t="0" r="8888" b="0"/>
            <wp:docPr id="2" name="gráfico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212" cy="16611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4AFC" w:rsidRDefault="00146D69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Picture 1.3 Example to proxy configuration in Jenkins.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>Finally you can install the Sonar plug-in</w:t>
      </w:r>
      <w:ins w:id="264" w:author="aschulze" w:date="2012-06-05T19:07:00Z">
        <w:r w:rsidR="00B03404">
          <w:rPr>
            <w:lang w:val="en-US"/>
          </w:rPr>
          <w:t xml:space="preserve"> (</w:t>
        </w:r>
        <w:r w:rsidR="00B03404">
          <w:rPr>
            <w:lang w:val="en-US"/>
          </w:rPr>
          <w:t>“</w:t>
        </w:r>
        <w:r w:rsidR="00B03404">
          <w:rPr>
            <w:lang w:val="en-US"/>
          </w:rPr>
          <w:t>plug-in</w:t>
        </w:r>
        <w:r w:rsidR="00B03404">
          <w:rPr>
            <w:lang w:val="en-US"/>
          </w:rPr>
          <w:t>”</w:t>
        </w:r>
        <w:r w:rsidR="00B03404">
          <w:rPr>
            <w:lang w:val="en-US"/>
          </w:rPr>
          <w:t>? Above yo</w:t>
        </w:r>
        <w:r w:rsidR="0007763B">
          <w:rPr>
            <w:lang w:val="en-US"/>
          </w:rPr>
          <w:t>u</w:t>
        </w:r>
        <w:r w:rsidR="00B03404">
          <w:rPr>
            <w:lang w:val="en-US"/>
          </w:rPr>
          <w:t xml:space="preserve"> </w:t>
        </w:r>
        <w:r w:rsidR="0007763B">
          <w:rPr>
            <w:lang w:val="en-US"/>
          </w:rPr>
          <w:t>mention a</w:t>
        </w:r>
        <w:r w:rsidR="00B03404">
          <w:rPr>
            <w:lang w:val="en-US"/>
          </w:rPr>
          <w:t xml:space="preserve"> </w:t>
        </w:r>
        <w:r w:rsidR="00B03404">
          <w:rPr>
            <w:lang w:val="en-US"/>
          </w:rPr>
          <w:t>“</w:t>
        </w:r>
        <w:r w:rsidR="0007763B">
          <w:rPr>
            <w:lang w:val="en-US"/>
          </w:rPr>
          <w:t xml:space="preserve">Sonar </w:t>
        </w:r>
        <w:r w:rsidR="00B03404">
          <w:rPr>
            <w:lang w:val="en-US"/>
          </w:rPr>
          <w:t>server</w:t>
        </w:r>
        <w:r w:rsidR="00B03404">
          <w:rPr>
            <w:lang w:val="en-US"/>
          </w:rPr>
          <w:t>”</w:t>
        </w:r>
        <w:r w:rsidR="00B03404">
          <w:rPr>
            <w:lang w:val="en-US"/>
          </w:rPr>
          <w:t>. What is it about here?)</w:t>
        </w:r>
      </w:ins>
      <w:r>
        <w:rPr>
          <w:lang w:val="en-US"/>
        </w:rPr>
        <w:t>. To install it, go to the administration menu, plug-in settings, in the plug-ins tabs, find and select the sonar plug-in y press the “download new and install after restart” button.</w:t>
      </w:r>
    </w:p>
    <w:p w:rsidR="00484AFC" w:rsidRDefault="00484AFC">
      <w:pPr>
        <w:pStyle w:val="Standard"/>
        <w:tabs>
          <w:tab w:val="left" w:pos="0"/>
        </w:tabs>
        <w:spacing w:before="57" w:after="57" w:line="276" w:lineRule="auto"/>
        <w:ind w:right="57" w:firstLine="57"/>
        <w:rPr>
          <w:sz w:val="20"/>
          <w:szCs w:val="20"/>
          <w:lang w:val="en-US"/>
        </w:rPr>
      </w:pPr>
    </w:p>
    <w:p w:rsidR="00484AFC" w:rsidRDefault="00146D69">
      <w:pPr>
        <w:pStyle w:val="Textbody"/>
        <w:tabs>
          <w:tab w:val="left" w:pos="0"/>
        </w:tabs>
        <w:spacing w:before="57" w:after="57" w:line="360" w:lineRule="auto"/>
        <w:ind w:right="57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5. Administration of the applications.</w:t>
      </w:r>
    </w:p>
    <w:p w:rsidR="00484AFC" w:rsidRDefault="00146D69">
      <w:pPr>
        <w:pStyle w:val="Standard"/>
        <w:tabs>
          <w:tab w:val="left" w:pos="0"/>
        </w:tabs>
        <w:spacing w:before="57" w:after="57" w:line="276" w:lineRule="auto"/>
      </w:pPr>
      <w:r>
        <w:rPr>
          <w:rFonts w:ascii="Arial" w:eastAsia="Arial" w:hAnsi="Arial" w:cs="Arial"/>
          <w:b/>
          <w:bCs/>
          <w:color w:val="000000"/>
          <w:sz w:val="28"/>
          <w:szCs w:val="28"/>
          <w:lang w:val="en-US"/>
        </w:rPr>
        <w:t>5.1 Subversion administration.</w:t>
      </w:r>
    </w:p>
    <w:p w:rsidR="00484AFC" w:rsidRDefault="00484AFC">
      <w:pPr>
        <w:pStyle w:val="NoSpacing"/>
        <w:rPr>
          <w:b/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The first step of the subversion administration is </w:t>
      </w:r>
      <w:del w:id="265" w:author="aschulze" w:date="2012-06-05T19:13:00Z">
        <w:r w:rsidDel="000D4C3B">
          <w:rPr>
            <w:lang w:val="en-US"/>
          </w:rPr>
          <w:delText xml:space="preserve">the </w:delText>
        </w:r>
      </w:del>
      <w:ins w:id="266" w:author="aschulze" w:date="2012-06-05T19:13:00Z">
        <w:r w:rsidR="000D4C3B">
          <w:rPr>
            <w:lang w:val="en-US"/>
          </w:rPr>
          <w:t>to create the</w:t>
        </w:r>
        <w:r w:rsidR="000D4C3B">
          <w:rPr>
            <w:lang w:val="en-US"/>
          </w:rPr>
          <w:t xml:space="preserve"> </w:t>
        </w:r>
      </w:ins>
      <w:r>
        <w:rPr>
          <w:lang w:val="en-US"/>
        </w:rPr>
        <w:t>user</w:t>
      </w:r>
      <w:ins w:id="267" w:author="aschulze" w:date="2012-06-05T19:13:00Z">
        <w:r w:rsidR="000D4C3B">
          <w:rPr>
            <w:lang w:val="en-US"/>
          </w:rPr>
          <w:t>s</w:t>
        </w:r>
      </w:ins>
      <w:del w:id="268" w:author="aschulze" w:date="2012-06-05T19:13:00Z">
        <w:r w:rsidDel="000D4C3B">
          <w:rPr>
            <w:lang w:val="en-US"/>
          </w:rPr>
          <w:delText xml:space="preserve"> creation</w:delText>
        </w:r>
      </w:del>
      <w:r>
        <w:rPr>
          <w:lang w:val="en-US"/>
        </w:rPr>
        <w:t>. You can create a new Subversion user using the htpasswd command at the console</w:t>
      </w:r>
      <w:ins w:id="269" w:author="aschulze" w:date="2012-06-05T19:13:00Z">
        <w:r w:rsidR="00694961">
          <w:rPr>
            <w:lang w:val="en-US"/>
          </w:rPr>
          <w:t xml:space="preserve"> (well, this is an apache command, right?</w:t>
        </w:r>
        <w:proofErr w:type="gramStart"/>
        <w:r w:rsidR="00694961">
          <w:rPr>
            <w:lang w:val="en-US"/>
          </w:rPr>
          <w:t xml:space="preserve">) </w:t>
        </w:r>
        <w:proofErr w:type="gramEnd"/>
        <w:r w:rsidR="00694961">
          <w:rPr>
            <w:lang w:val="en-US"/>
          </w:rPr>
          <w:t>Where do I find that? Do I need a path to it</w:t>
        </w:r>
        <w:proofErr w:type="gramStart"/>
        <w:r w:rsidR="00694961">
          <w:rPr>
            <w:lang w:val="en-US"/>
          </w:rPr>
          <w:t>?</w:t>
        </w:r>
      </w:ins>
      <w:r>
        <w:rPr>
          <w:lang w:val="en-US"/>
        </w:rPr>
        <w:t>.</w:t>
      </w:r>
      <w:proofErr w:type="gramEnd"/>
      <w:r>
        <w:rPr>
          <w:lang w:val="en-US"/>
        </w:rPr>
        <w:t xml:space="preserve"> Only for the first time to create a user is use the –mc parameter, the other time only use the –c parameter</w:t>
      </w:r>
      <w:ins w:id="270" w:author="aschulze" w:date="2012-06-05T19:14:00Z">
        <w:r w:rsidR="002E2BE5">
          <w:rPr>
            <w:lang w:val="en-US"/>
          </w:rPr>
          <w:t xml:space="preserve"> (why</w:t>
        </w:r>
        <w:proofErr w:type="gramStart"/>
        <w:r w:rsidR="002E2BE5">
          <w:rPr>
            <w:lang w:val="en-US"/>
          </w:rPr>
          <w:t xml:space="preserve">? </w:t>
        </w:r>
        <w:proofErr w:type="gramEnd"/>
        <w:r w:rsidR="002E2BE5">
          <w:rPr>
            <w:lang w:val="en-US"/>
          </w:rPr>
          <w:t xml:space="preserve">I know </w:t>
        </w:r>
        <w:r w:rsidR="002E2BE5">
          <w:rPr>
            <w:lang w:val="en-US"/>
          </w:rPr>
          <w:t>–</w:t>
        </w:r>
        <w:r w:rsidR="002E2BE5">
          <w:rPr>
            <w:lang w:val="en-US"/>
          </w:rPr>
          <w:t xml:space="preserve">m creates a new file, but the reader does not! </w:t>
        </w:r>
        <w:proofErr w:type="gramStart"/>
        <w:r w:rsidR="002E2BE5">
          <w:rPr>
            <w:lang w:val="en-US"/>
          </w:rPr>
          <w:t>Too many open questions.)</w:t>
        </w:r>
      </w:ins>
      <w:r>
        <w:rPr>
          <w:lang w:val="en-US"/>
        </w:rPr>
        <w:t>.</w:t>
      </w:r>
      <w:proofErr w:type="gramEnd"/>
      <w:r>
        <w:rPr>
          <w:lang w:val="en-US"/>
        </w:rPr>
        <w:t xml:space="preserve"> Now you can see an example to create the first user in Subversion.</w:t>
      </w:r>
    </w:p>
    <w:p w:rsidR="00484AFC" w:rsidRDefault="00484AFC">
      <w:pPr>
        <w:rPr>
          <w:lang w:val="en-US"/>
        </w:rPr>
      </w:pPr>
    </w:p>
    <w:p w:rsidR="00484AFC" w:rsidRDefault="00146D69">
      <w:proofErr w:type="gramStart"/>
      <w:r>
        <w:rPr>
          <w:rStyle w:val="Emphasis"/>
          <w:lang w:val="en-US"/>
        </w:rPr>
        <w:t>htpasswd</w:t>
      </w:r>
      <w:proofErr w:type="gramEnd"/>
      <w:r>
        <w:rPr>
          <w:rStyle w:val="Emphasis"/>
          <w:lang w:val="en-US"/>
        </w:rPr>
        <w:t xml:space="preserve"> -mc /etc/apache2/passwords usuario</w:t>
      </w:r>
      <w:ins w:id="271" w:author="aschulze" w:date="2012-06-05T19:14:00Z">
        <w:r w:rsidR="002E2BE5">
          <w:rPr>
            <w:rStyle w:val="Emphasis"/>
            <w:lang w:val="en-US"/>
          </w:rPr>
          <w:t xml:space="preserve"> (english?)</w:t>
        </w:r>
      </w:ins>
    </w:p>
    <w:p w:rsidR="00484AFC" w:rsidRPr="002E2BE5" w:rsidRDefault="00484AFC">
      <w:pPr>
        <w:pStyle w:val="NoSpacing"/>
        <w:rPr>
          <w:rPrChange w:id="272" w:author="aschulze" w:date="2012-06-05T19:14:00Z">
            <w:rPr>
              <w:lang w:val="en-US"/>
            </w:rPr>
          </w:rPrChange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>The other step is to set the security in subversion. To do</w:t>
      </w:r>
      <w:ins w:id="273" w:author="aschulze" w:date="2012-06-05T19:15:00Z">
        <w:r w:rsidR="009C69B8">
          <w:rPr>
            <w:lang w:val="en-US"/>
          </w:rPr>
          <w:t xml:space="preserve"> so</w:t>
        </w:r>
      </w:ins>
      <w:r>
        <w:rPr>
          <w:lang w:val="en-US"/>
        </w:rPr>
        <w:t xml:space="preserve"> it is necessary </w:t>
      </w:r>
      <w:ins w:id="274" w:author="aschulze" w:date="2012-06-05T19:15:00Z">
        <w:r w:rsidR="00F11C3A">
          <w:rPr>
            <w:lang w:val="en-US"/>
          </w:rPr>
          <w:t xml:space="preserve">to </w:t>
        </w:r>
      </w:ins>
      <w:r>
        <w:rPr>
          <w:lang w:val="en-US"/>
        </w:rPr>
        <w:t xml:space="preserve">edit the </w:t>
      </w:r>
      <w:ins w:id="275" w:author="aschulze" w:date="2012-06-05T19:15:00Z">
        <w:r w:rsidR="003A0BFD">
          <w:rPr>
            <w:lang w:val="en-US"/>
          </w:rPr>
          <w:t>file</w:t>
        </w:r>
        <w:r w:rsidR="003A0BFD">
          <w:rPr>
            <w:lang w:val="en-US"/>
          </w:rPr>
          <w:t xml:space="preserve"> </w:t>
        </w:r>
      </w:ins>
      <w:r>
        <w:rPr>
          <w:lang w:val="en-US"/>
        </w:rPr>
        <w:t>/home/usuario/svn/authz</w:t>
      </w:r>
      <w:del w:id="276" w:author="aschulze" w:date="2012-06-05T19:15:00Z">
        <w:r w:rsidDel="003A0BFD">
          <w:rPr>
            <w:lang w:val="en-US"/>
          </w:rPr>
          <w:delText xml:space="preserve"> file</w:delText>
        </w:r>
      </w:del>
      <w:r>
        <w:rPr>
          <w:lang w:val="en-US"/>
        </w:rPr>
        <w:t xml:space="preserve">. </w:t>
      </w:r>
      <w:del w:id="277" w:author="aschulze" w:date="2012-06-05T19:15:00Z">
        <w:r w:rsidDel="006558D6">
          <w:rPr>
            <w:lang w:val="en-US"/>
          </w:rPr>
          <w:delText xml:space="preserve">One </w:delText>
        </w:r>
      </w:del>
      <w:ins w:id="278" w:author="aschulze" w:date="2012-06-05T19:15:00Z">
        <w:r w:rsidR="006558D6">
          <w:rPr>
            <w:lang w:val="en-US"/>
          </w:rPr>
          <w:t>The first</w:t>
        </w:r>
        <w:r w:rsidR="006558D6">
          <w:rPr>
            <w:lang w:val="en-US"/>
          </w:rPr>
          <w:t xml:space="preserve"> </w:t>
        </w:r>
      </w:ins>
      <w:r>
        <w:rPr>
          <w:lang w:val="en-US"/>
        </w:rPr>
        <w:t>step to configure the security is creating the group</w:t>
      </w:r>
      <w:ins w:id="279" w:author="aschulze" w:date="2012-06-05T19:15:00Z">
        <w:r w:rsidR="006558D6">
          <w:rPr>
            <w:lang w:val="en-US"/>
          </w:rPr>
          <w:t>(</w:t>
        </w:r>
      </w:ins>
      <w:r>
        <w:rPr>
          <w:lang w:val="en-US"/>
        </w:rPr>
        <w:t>s</w:t>
      </w:r>
      <w:ins w:id="280" w:author="aschulze" w:date="2012-06-05T19:15:00Z">
        <w:r w:rsidR="006558D6">
          <w:rPr>
            <w:lang w:val="en-US"/>
          </w:rPr>
          <w:t>?)</w:t>
        </w:r>
      </w:ins>
      <w:r>
        <w:rPr>
          <w:lang w:val="en-US"/>
        </w:rPr>
        <w:t xml:space="preserve">. Following you can see </w:t>
      </w:r>
      <w:ins w:id="281" w:author="aschulze" w:date="2012-06-05T19:15:00Z">
        <w:r w:rsidR="006558D6">
          <w:rPr>
            <w:lang w:val="en-US"/>
          </w:rPr>
          <w:t>an</w:t>
        </w:r>
      </w:ins>
      <w:del w:id="282" w:author="aschulze" w:date="2012-06-05T19:15:00Z">
        <w:r w:rsidDel="006558D6">
          <w:rPr>
            <w:lang w:val="en-US"/>
          </w:rPr>
          <w:delText>e</w:delText>
        </w:r>
      </w:del>
      <w:r>
        <w:rPr>
          <w:lang w:val="en-US"/>
        </w:rPr>
        <w:t xml:space="preserve"> example to create a new group.</w:t>
      </w:r>
    </w:p>
    <w:p w:rsidR="00484AFC" w:rsidRDefault="00484AFC">
      <w:pPr>
        <w:rPr>
          <w:lang w:val="en-US"/>
        </w:rPr>
      </w:pPr>
    </w:p>
    <w:p w:rsidR="00484AFC" w:rsidRDefault="00146D69">
      <w:r>
        <w:rPr>
          <w:rStyle w:val="Emphasis"/>
          <w:lang w:val="en-US"/>
        </w:rPr>
        <w:t>[</w:t>
      </w:r>
      <w:proofErr w:type="gramStart"/>
      <w:r>
        <w:rPr>
          <w:rStyle w:val="Emphasis"/>
          <w:lang w:val="en-US"/>
        </w:rPr>
        <w:t>groups</w:t>
      </w:r>
      <w:proofErr w:type="gramEnd"/>
      <w:r>
        <w:rPr>
          <w:rStyle w:val="Emphasis"/>
          <w:lang w:val="en-US"/>
        </w:rPr>
        <w:t xml:space="preserve">] </w:t>
      </w:r>
      <w:r>
        <w:rPr>
          <w:rStyle w:val="Emphasis"/>
          <w:lang w:val="en-US"/>
        </w:rPr>
        <w:br/>
        <w:t>admins = carlosfeyt, vbarzana</w:t>
      </w:r>
    </w:p>
    <w:p w:rsidR="00484AFC" w:rsidRDefault="00484AFC">
      <w:pPr>
        <w:rPr>
          <w:lang w:val="en-US"/>
        </w:rPr>
      </w:pPr>
    </w:p>
    <w:p w:rsidR="00484AFC" w:rsidRDefault="006558D6">
      <w:pPr>
        <w:pStyle w:val="NoSpacing"/>
        <w:rPr>
          <w:lang w:val="en-US"/>
        </w:rPr>
      </w:pPr>
      <w:ins w:id="283" w:author="aschulze" w:date="2012-06-05T19:15:00Z">
        <w:r>
          <w:rPr>
            <w:lang w:val="en-US"/>
          </w:rPr>
          <w:t xml:space="preserve">The next </w:t>
        </w:r>
      </w:ins>
      <w:del w:id="284" w:author="aschulze" w:date="2012-06-05T19:15:00Z">
        <w:r w:rsidR="00146D69" w:rsidDel="006558D6">
          <w:rPr>
            <w:lang w:val="en-US"/>
          </w:rPr>
          <w:delText xml:space="preserve">Other </w:delText>
        </w:r>
      </w:del>
      <w:r w:rsidR="00146D69">
        <w:rPr>
          <w:lang w:val="en-US"/>
        </w:rPr>
        <w:t xml:space="preserve">step is </w:t>
      </w:r>
      <w:ins w:id="285" w:author="aschulze" w:date="2012-06-05T19:15:00Z">
        <w:r>
          <w:rPr>
            <w:lang w:val="en-US"/>
          </w:rPr>
          <w:t xml:space="preserve">to </w:t>
        </w:r>
      </w:ins>
      <w:r w:rsidR="00146D69">
        <w:rPr>
          <w:lang w:val="en-US"/>
        </w:rPr>
        <w:t xml:space="preserve">assign privileges to </w:t>
      </w:r>
      <w:del w:id="286" w:author="aschulze" w:date="2012-06-05T19:15:00Z">
        <w:r w:rsidR="00146D69" w:rsidDel="006558D6">
          <w:rPr>
            <w:lang w:val="en-US"/>
          </w:rPr>
          <w:delText xml:space="preserve">some </w:delText>
        </w:r>
      </w:del>
      <w:ins w:id="287" w:author="aschulze" w:date="2012-06-05T19:15:00Z">
        <w:r>
          <w:rPr>
            <w:lang w:val="en-US"/>
          </w:rPr>
          <w:t xml:space="preserve">the </w:t>
        </w:r>
      </w:ins>
      <w:r w:rsidR="00146D69">
        <w:rPr>
          <w:lang w:val="en-US"/>
        </w:rPr>
        <w:t xml:space="preserve">group. Here you can see an example </w:t>
      </w:r>
      <w:ins w:id="288" w:author="aschulze" w:date="2012-06-05T19:15:00Z">
        <w:r>
          <w:rPr>
            <w:lang w:val="en-US"/>
          </w:rPr>
          <w:t xml:space="preserve">how </w:t>
        </w:r>
      </w:ins>
      <w:r w:rsidR="00146D69">
        <w:rPr>
          <w:lang w:val="en-US"/>
        </w:rPr>
        <w:t xml:space="preserve">to do </w:t>
      </w:r>
      <w:ins w:id="289" w:author="aschulze" w:date="2012-06-05T19:15:00Z">
        <w:r>
          <w:rPr>
            <w:lang w:val="en-US"/>
          </w:rPr>
          <w:t>so</w:t>
        </w:r>
      </w:ins>
      <w:del w:id="290" w:author="aschulze" w:date="2012-06-05T19:15:00Z">
        <w:r w:rsidR="00146D69" w:rsidDel="006558D6">
          <w:rPr>
            <w:lang w:val="en-US"/>
          </w:rPr>
          <w:delText>it</w:delText>
        </w:r>
      </w:del>
      <w:r w:rsidR="00146D69">
        <w:rPr>
          <w:lang w:val="en-US"/>
        </w:rPr>
        <w:t>.</w:t>
      </w:r>
    </w:p>
    <w:p w:rsidR="00484AFC" w:rsidRDefault="00484AFC">
      <w:pPr>
        <w:rPr>
          <w:lang w:val="en-US"/>
        </w:rPr>
      </w:pPr>
    </w:p>
    <w:p w:rsidR="00484AFC" w:rsidRDefault="00146D69">
      <w:r>
        <w:rPr>
          <w:rStyle w:val="Emphasis"/>
          <w:lang w:val="en-US"/>
        </w:rPr>
        <w:t xml:space="preserve">[/] </w:t>
      </w:r>
      <w:r>
        <w:rPr>
          <w:rStyle w:val="Emphasis"/>
          <w:lang w:val="en-US"/>
        </w:rPr>
        <w:br/>
        <w:t>@admins = rw</w:t>
      </w:r>
    </w:p>
    <w:p w:rsidR="000A4732" w:rsidRPr="000A4732" w:rsidRDefault="000A4732">
      <w:pPr>
        <w:pStyle w:val="Standard"/>
        <w:tabs>
          <w:tab w:val="left" w:pos="0"/>
        </w:tabs>
        <w:spacing w:before="57" w:after="57" w:line="276" w:lineRule="auto"/>
        <w:ind w:right="57" w:firstLine="57"/>
        <w:rPr>
          <w:rFonts w:ascii="Arial" w:eastAsia="Arial" w:hAnsi="Arial" w:cs="Arial"/>
          <w:bCs/>
          <w:color w:val="000000"/>
          <w:lang w:val="en-US"/>
          <w:rPrChange w:id="291" w:author="aschulze" w:date="2012-06-05T19:16:00Z">
            <w:rPr>
              <w:rFonts w:ascii="Arial" w:eastAsia="Arial" w:hAnsi="Arial" w:cs="Arial"/>
              <w:b/>
              <w:bCs/>
              <w:color w:val="000000"/>
              <w:sz w:val="28"/>
              <w:szCs w:val="28"/>
              <w:lang w:val="en-US"/>
            </w:rPr>
          </w:rPrChange>
        </w:rPr>
      </w:pPr>
      <w:ins w:id="292" w:author="aschulze" w:date="2012-06-05T19:16:00Z">
        <w:r w:rsidRPr="000A4732">
          <w:rPr>
            <w:rFonts w:ascii="Arial" w:eastAsia="Arial" w:hAnsi="Arial" w:cs="Arial"/>
            <w:bCs/>
            <w:color w:val="000000"/>
            <w:lang w:val="en-US"/>
            <w:rPrChange w:id="293" w:author="aschulze" w:date="2012-06-05T19:16:00Z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val="en-US"/>
              </w:rPr>
            </w:rPrChange>
          </w:rPr>
          <w:t xml:space="preserve">I can </w:t>
        </w:r>
        <w:r w:rsidRPr="000A4732">
          <w:rPr>
            <w:rFonts w:ascii="Arial" w:eastAsia="Arial" w:hAnsi="Arial" w:cs="Arial"/>
            <w:bCs/>
            <w:color w:val="000000"/>
            <w:lang w:val="en-US"/>
            <w:rPrChange w:id="294" w:author="aschulze" w:date="2012-06-05T19:16:00Z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val="en-US"/>
              </w:rPr>
            </w:rPrChange>
          </w:rPr>
          <w:t>“</w:t>
        </w:r>
        <w:r w:rsidRPr="000A4732">
          <w:rPr>
            <w:rFonts w:ascii="Arial" w:eastAsia="Arial" w:hAnsi="Arial" w:cs="Arial"/>
            <w:bCs/>
            <w:color w:val="000000"/>
            <w:lang w:val="en-US"/>
            <w:rPrChange w:id="295" w:author="aschulze" w:date="2012-06-05T19:16:00Z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val="en-US"/>
              </w:rPr>
            </w:rPrChange>
          </w:rPr>
          <w:t>guess</w:t>
        </w:r>
        <w:r w:rsidRPr="000A4732">
          <w:rPr>
            <w:rFonts w:ascii="Arial" w:eastAsia="Arial" w:hAnsi="Arial" w:cs="Arial"/>
            <w:bCs/>
            <w:color w:val="000000"/>
            <w:lang w:val="en-US"/>
            <w:rPrChange w:id="296" w:author="aschulze" w:date="2012-06-05T19:16:00Z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val="en-US"/>
              </w:rPr>
            </w:rPrChange>
          </w:rPr>
          <w:t>”</w:t>
        </w:r>
        <w:r w:rsidRPr="000A4732">
          <w:rPr>
            <w:rFonts w:ascii="Arial" w:eastAsia="Arial" w:hAnsi="Arial" w:cs="Arial"/>
            <w:bCs/>
            <w:color w:val="000000"/>
            <w:lang w:val="en-US"/>
            <w:rPrChange w:id="297" w:author="aschulze" w:date="2012-06-05T19:16:00Z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val="en-US"/>
              </w:rPr>
            </w:rPrChange>
          </w:rPr>
          <w:t xml:space="preserve"> that rw means read/write, but the reader cannot, please more details. What other options?</w:t>
        </w:r>
      </w:ins>
    </w:p>
    <w:p w:rsidR="00484AFC" w:rsidRDefault="00146D69">
      <w:pPr>
        <w:pStyle w:val="Standard"/>
        <w:tabs>
          <w:tab w:val="left" w:pos="0"/>
        </w:tabs>
        <w:spacing w:before="57" w:after="57" w:line="276" w:lineRule="auto"/>
        <w:ind w:right="57" w:firstLine="57"/>
        <w:rPr>
          <w:rFonts w:ascii="Arial" w:eastAsia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  <w:lang w:val="en-US"/>
        </w:rPr>
        <w:t>5.2 Apache Archiva administration.</w:t>
      </w: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When you enter </w:t>
      </w:r>
      <w:ins w:id="298" w:author="aschulze" w:date="2012-06-05T19:16:00Z">
        <w:r w:rsidR="00DC01F0">
          <w:rPr>
            <w:lang w:val="en-US"/>
          </w:rPr>
          <w:t>in</w:t>
        </w:r>
      </w:ins>
      <w:r>
        <w:rPr>
          <w:lang w:val="en-US"/>
        </w:rPr>
        <w:t xml:space="preserve">to Apache Archiva </w:t>
      </w:r>
      <w:del w:id="299" w:author="aschulze" w:date="2012-06-05T19:17:00Z">
        <w:r w:rsidDel="00DC01F0">
          <w:rPr>
            <w:lang w:val="en-US"/>
          </w:rPr>
          <w:delText xml:space="preserve">for </w:delText>
        </w:r>
      </w:del>
      <w:r>
        <w:rPr>
          <w:lang w:val="en-US"/>
        </w:rPr>
        <w:t>the first time, Archiva show</w:t>
      </w:r>
      <w:ins w:id="300" w:author="aschulze" w:date="2012-06-05T19:17:00Z">
        <w:r w:rsidR="00DC01F0">
          <w:rPr>
            <w:lang w:val="en-US"/>
          </w:rPr>
          <w:t>s</w:t>
        </w:r>
      </w:ins>
      <w:r>
        <w:rPr>
          <w:lang w:val="en-US"/>
        </w:rPr>
        <w:t xml:space="preserve"> you a view to create the administration user. </w:t>
      </w:r>
      <w:del w:id="301" w:author="aschulze" w:date="2012-06-05T19:17:00Z">
        <w:r w:rsidDel="00DC01F0">
          <w:rPr>
            <w:lang w:val="en-US"/>
          </w:rPr>
          <w:delText xml:space="preserve">Now </w:delText>
        </w:r>
      </w:del>
      <w:ins w:id="302" w:author="aschulze" w:date="2012-06-05T19:17:00Z">
        <w:r w:rsidR="00DC01F0">
          <w:rPr>
            <w:lang w:val="en-US"/>
          </w:rPr>
          <w:t>Attached</w:t>
        </w:r>
        <w:r w:rsidR="00DC01F0">
          <w:rPr>
            <w:lang w:val="en-US"/>
          </w:rPr>
          <w:t xml:space="preserve"> </w:t>
        </w:r>
      </w:ins>
      <w:r>
        <w:rPr>
          <w:lang w:val="en-US"/>
        </w:rPr>
        <w:t xml:space="preserve">you </w:t>
      </w:r>
      <w:del w:id="303" w:author="aschulze" w:date="2012-06-05T19:17:00Z">
        <w:r w:rsidDel="00DC01F0">
          <w:rPr>
            <w:lang w:val="en-US"/>
          </w:rPr>
          <w:delText xml:space="preserve">can </w:delText>
        </w:r>
      </w:del>
      <w:r>
        <w:rPr>
          <w:lang w:val="en-US"/>
        </w:rPr>
        <w:t>see an example of this view.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5703387" cy="1854695"/>
            <wp:effectExtent l="0" t="0" r="0" b="0"/>
            <wp:docPr id="3" name="gráfico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3387" cy="18546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4AFC" w:rsidRDefault="00146D69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Picture 1.4 Form to create an administration user in Apache Archiva.</w:t>
      </w:r>
    </w:p>
    <w:p w:rsidR="00484AFC" w:rsidRDefault="00DC01F0">
      <w:pPr>
        <w:pStyle w:val="Standard"/>
        <w:tabs>
          <w:tab w:val="left" w:pos="0"/>
        </w:tabs>
        <w:spacing w:before="57" w:after="57" w:line="276" w:lineRule="auto"/>
        <w:ind w:right="57" w:firstLine="57"/>
        <w:rPr>
          <w:ins w:id="304" w:author="aschulze" w:date="2012-06-05T19:17:00Z"/>
          <w:lang w:val="en-US"/>
        </w:rPr>
      </w:pPr>
      <w:ins w:id="305" w:author="aschulze" w:date="2012-06-05T19:17:00Z">
        <w:r>
          <w:rPr>
            <w:lang w:val="en-US"/>
          </w:rPr>
          <w:t>Ah, this</w:t>
        </w:r>
      </w:ins>
      <w:ins w:id="306" w:author="aschulze" w:date="2012-06-05T19:18:00Z">
        <w:r w:rsidR="00BE47C4">
          <w:rPr>
            <w:lang w:val="en-US"/>
          </w:rPr>
          <w:t xml:space="preserve"> screenshot</w:t>
        </w:r>
      </w:ins>
      <w:ins w:id="307" w:author="aschulze" w:date="2012-06-05T19:17:00Z">
        <w:r>
          <w:rPr>
            <w:lang w:val="en-US"/>
          </w:rPr>
          <w:t xml:space="preserve"> is in </w:t>
        </w:r>
        <w:proofErr w:type="gramStart"/>
        <w:r>
          <w:rPr>
            <w:lang w:val="en-US"/>
          </w:rPr>
          <w:t>english</w:t>
        </w:r>
        <w:proofErr w:type="gramEnd"/>
        <w:r>
          <w:rPr>
            <w:lang w:val="en-US"/>
          </w:rPr>
          <w:t>, much better :-)</w:t>
        </w:r>
      </w:ins>
    </w:p>
    <w:p w:rsidR="008C2D79" w:rsidRDefault="008C2D79">
      <w:pPr>
        <w:pStyle w:val="Standard"/>
        <w:tabs>
          <w:tab w:val="left" w:pos="0"/>
        </w:tabs>
        <w:spacing w:before="57" w:after="57" w:line="276" w:lineRule="auto"/>
        <w:ind w:right="57" w:firstLine="57"/>
        <w:rPr>
          <w:lang w:val="en-US"/>
        </w:rPr>
      </w:pPr>
      <w:proofErr w:type="gramStart"/>
      <w:ins w:id="308" w:author="aschulze" w:date="2012-06-05T19:17:00Z">
        <w:r>
          <w:rPr>
            <w:lang w:val="en-US"/>
          </w:rPr>
          <w:t>However, what abot other users.</w:t>
        </w:r>
        <w:proofErr w:type="gramEnd"/>
        <w:r>
          <w:rPr>
            <w:lang w:val="en-US"/>
          </w:rPr>
          <w:t xml:space="preserve"> What are the special rights of the </w:t>
        </w:r>
        <w:proofErr w:type="gramStart"/>
        <w:r>
          <w:rPr>
            <w:lang w:val="en-US"/>
          </w:rPr>
          <w:t>admin.</w:t>
        </w:r>
        <w:proofErr w:type="gramEnd"/>
        <w:r>
          <w:rPr>
            <w:lang w:val="en-US"/>
          </w:rPr>
          <w:t xml:space="preserve"> </w:t>
        </w:r>
      </w:ins>
      <w:ins w:id="309" w:author="aschulze" w:date="2012-06-05T19:18:00Z">
        <w:r>
          <w:rPr>
            <w:lang w:val="en-US"/>
          </w:rPr>
          <w:t>Which security aspects do I have to consider?</w:t>
        </w:r>
        <w:r w:rsidR="00B5523A">
          <w:rPr>
            <w:lang w:val="en-US"/>
          </w:rPr>
          <w:t xml:space="preserve"> </w:t>
        </w:r>
      </w:ins>
    </w:p>
    <w:p w:rsidR="00484AFC" w:rsidRDefault="00146D69">
      <w:pPr>
        <w:pStyle w:val="Standard"/>
        <w:tabs>
          <w:tab w:val="left" w:pos="0"/>
        </w:tabs>
        <w:spacing w:before="57" w:after="57" w:line="276" w:lineRule="auto"/>
        <w:ind w:right="57" w:firstLine="57"/>
      </w:pPr>
      <w:r>
        <w:rPr>
          <w:rFonts w:ascii="Arial" w:eastAsia="Arial" w:hAnsi="Arial" w:cs="Arial"/>
          <w:b/>
          <w:bCs/>
          <w:color w:val="000000"/>
          <w:sz w:val="28"/>
          <w:szCs w:val="28"/>
          <w:lang w:val="en-US"/>
        </w:rPr>
        <w:t>5.3 Jenkins Administration.</w:t>
      </w:r>
    </w:p>
    <w:p w:rsidR="00484AFC" w:rsidRDefault="00146D69">
      <w:pPr>
        <w:pStyle w:val="NoSpacing"/>
        <w:rPr>
          <w:lang w:val="en-US"/>
        </w:rPr>
      </w:pPr>
      <w:del w:id="310" w:author="aschulze" w:date="2012-06-05T19:19:00Z">
        <w:r w:rsidDel="00EA3BF3">
          <w:rPr>
            <w:lang w:val="en-US"/>
          </w:rPr>
          <w:delText xml:space="preserve">One </w:delText>
        </w:r>
      </w:del>
      <w:ins w:id="311" w:author="aschulze" w:date="2012-06-05T19:19:00Z">
        <w:r w:rsidR="00EA3BF3">
          <w:rPr>
            <w:lang w:val="en-US"/>
          </w:rPr>
          <w:t>T</w:t>
        </w:r>
      </w:ins>
      <w:del w:id="312" w:author="aschulze" w:date="2012-06-05T19:19:00Z">
        <w:r w:rsidDel="00EA3BF3">
          <w:rPr>
            <w:lang w:val="en-US"/>
          </w:rPr>
          <w:delText>t</w:delText>
        </w:r>
      </w:del>
      <w:r>
        <w:rPr>
          <w:lang w:val="en-US"/>
        </w:rPr>
        <w:t xml:space="preserve">he first step to administer Jenkins is to apply security to own projects. </w:t>
      </w:r>
      <w:ins w:id="313" w:author="aschulze" w:date="2012-06-05T19:19:00Z">
        <w:r w:rsidR="00EA3BF3">
          <w:rPr>
            <w:lang w:val="en-US"/>
          </w:rPr>
          <w:t xml:space="preserve">Again, up to here we never created a project, this should be explained first. </w:t>
        </w:r>
      </w:ins>
      <w:r>
        <w:rPr>
          <w:lang w:val="en-US"/>
        </w:rPr>
        <w:t>Configur</w:t>
      </w:r>
      <w:ins w:id="314" w:author="aschulze" w:date="2012-06-05T19:19:00Z">
        <w:r w:rsidR="0035163D">
          <w:rPr>
            <w:lang w:val="en-US"/>
          </w:rPr>
          <w:t>ing</w:t>
        </w:r>
      </w:ins>
      <w:del w:id="315" w:author="aschulze" w:date="2012-06-05T19:19:00Z">
        <w:r w:rsidDel="0035163D">
          <w:rPr>
            <w:lang w:val="en-US"/>
          </w:rPr>
          <w:delText>e</w:delText>
        </w:r>
      </w:del>
      <w:r>
        <w:rPr>
          <w:lang w:val="en-US"/>
        </w:rPr>
        <w:t xml:space="preserve"> </w:t>
      </w:r>
      <w:del w:id="316" w:author="aschulze" w:date="2012-06-05T19:20:00Z">
        <w:r w:rsidDel="0035163D">
          <w:rPr>
            <w:lang w:val="en-US"/>
          </w:rPr>
          <w:delText xml:space="preserve">the </w:delText>
        </w:r>
      </w:del>
      <w:r>
        <w:rPr>
          <w:lang w:val="en-US"/>
        </w:rPr>
        <w:t>security in Jenkins is very easy</w:t>
      </w:r>
      <w:ins w:id="317" w:author="aschulze" w:date="2012-06-05T19:20:00Z">
        <w:r w:rsidR="0035163D">
          <w:rPr>
            <w:lang w:val="en-US"/>
          </w:rPr>
          <w:t>.</w:t>
        </w:r>
      </w:ins>
      <w:r>
        <w:rPr>
          <w:lang w:val="en-US"/>
        </w:rPr>
        <w:t xml:space="preserve"> </w:t>
      </w:r>
      <w:del w:id="318" w:author="aschulze" w:date="2012-06-05T19:20:00Z">
        <w:r w:rsidDel="0035163D">
          <w:rPr>
            <w:lang w:val="en-US"/>
          </w:rPr>
          <w:delText xml:space="preserve">is only </w:delText>
        </w:r>
      </w:del>
      <w:ins w:id="319" w:author="aschulze" w:date="2012-06-05T19:20:00Z">
        <w:r w:rsidR="0035163D">
          <w:rPr>
            <w:lang w:val="en-US"/>
          </w:rPr>
          <w:t xml:space="preserve">Simply </w:t>
        </w:r>
      </w:ins>
      <w:r>
        <w:rPr>
          <w:lang w:val="en-US"/>
        </w:rPr>
        <w:t>open the primary configuration page in Jenkins and activ</w:t>
      </w:r>
      <w:del w:id="320" w:author="aschulze" w:date="2012-06-05T19:20:00Z">
        <w:r w:rsidDel="0035163D">
          <w:rPr>
            <w:lang w:val="en-US"/>
          </w:rPr>
          <w:delText>e</w:delText>
        </w:r>
      </w:del>
      <w:ins w:id="321" w:author="aschulze" w:date="2012-06-05T19:20:00Z">
        <w:r w:rsidR="0035163D">
          <w:rPr>
            <w:lang w:val="en-US"/>
          </w:rPr>
          <w:t>ate</w:t>
        </w:r>
      </w:ins>
      <w:r>
        <w:rPr>
          <w:lang w:val="en-US"/>
        </w:rPr>
        <w:t xml:space="preserve"> the security</w:t>
      </w:r>
      <w:ins w:id="322" w:author="aschulze" w:date="2012-06-05T19:20:00Z">
        <w:r w:rsidR="0035163D">
          <w:rPr>
            <w:lang w:val="en-US"/>
          </w:rPr>
          <w:t xml:space="preserve"> by</w:t>
        </w:r>
      </w:ins>
      <w:r>
        <w:rPr>
          <w:lang w:val="en-US"/>
        </w:rPr>
        <w:t xml:space="preserve"> clicking at the “Enable security”</w:t>
      </w:r>
      <w:ins w:id="323" w:author="aschulze" w:date="2012-06-05T19:20:00Z">
        <w:r w:rsidR="0035163D">
          <w:rPr>
            <w:lang w:val="en-US"/>
          </w:rPr>
          <w:t xml:space="preserve"> checkbox</w:t>
        </w:r>
      </w:ins>
      <w:r>
        <w:rPr>
          <w:lang w:val="en-US"/>
        </w:rPr>
        <w:t xml:space="preserve">. </w:t>
      </w:r>
      <w:del w:id="324" w:author="aschulze" w:date="2012-06-05T19:20:00Z">
        <w:r w:rsidDel="00E368C8">
          <w:rPr>
            <w:lang w:val="en-US"/>
          </w:rPr>
          <w:delText>Now I will show you a</w:delText>
        </w:r>
      </w:del>
      <w:ins w:id="325" w:author="aschulze" w:date="2012-06-05T19:20:00Z">
        <w:r w:rsidR="00E368C8">
          <w:rPr>
            <w:lang w:val="en-US"/>
          </w:rPr>
          <w:t>The screenshot</w:t>
        </w:r>
      </w:ins>
      <w:r>
        <w:rPr>
          <w:lang w:val="en-US"/>
        </w:rPr>
        <w:t xml:space="preserve"> </w:t>
      </w:r>
      <w:del w:id="326" w:author="aschulze" w:date="2012-06-05T19:20:00Z">
        <w:r w:rsidDel="00E368C8">
          <w:rPr>
            <w:lang w:val="en-US"/>
          </w:rPr>
          <w:delText xml:space="preserve">picture </w:delText>
        </w:r>
      </w:del>
      <w:ins w:id="327" w:author="aschulze" w:date="2012-06-05T19:20:00Z">
        <w:r w:rsidR="00E368C8">
          <w:rPr>
            <w:lang w:val="en-US"/>
          </w:rPr>
          <w:t xml:space="preserve">shows </w:t>
        </w:r>
      </w:ins>
      <w:del w:id="328" w:author="aschulze" w:date="2012-06-05T19:20:00Z">
        <w:r w:rsidDel="00E368C8">
          <w:rPr>
            <w:lang w:val="en-US"/>
          </w:rPr>
          <w:delText xml:space="preserve">how </w:delText>
        </w:r>
      </w:del>
      <w:r>
        <w:rPr>
          <w:lang w:val="en-US"/>
        </w:rPr>
        <w:t xml:space="preserve">an example </w:t>
      </w:r>
      <w:ins w:id="329" w:author="aschulze" w:date="2012-06-05T19:21:00Z">
        <w:r w:rsidR="00840ADD">
          <w:rPr>
            <w:lang w:val="en-US"/>
          </w:rPr>
          <w:t xml:space="preserve">how </w:t>
        </w:r>
      </w:ins>
      <w:r>
        <w:rPr>
          <w:lang w:val="en-US"/>
        </w:rPr>
        <w:t>to enable the security in Jenkins Server.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r>
        <w:rPr>
          <w:noProof/>
          <w:lang w:val="de-DE" w:eastAsia="de-DE" w:bidi="ar-SA"/>
        </w:rPr>
        <w:drawing>
          <wp:inline distT="0" distB="0" distL="0" distR="0">
            <wp:extent cx="5648157" cy="3519123"/>
            <wp:effectExtent l="0" t="0" r="0" b="5127"/>
            <wp:docPr id="4" name="gráfico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157" cy="35191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4AFC" w:rsidRDefault="00146D69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Picture 1.5 How to enable the security in Jenkins server.</w:t>
      </w:r>
    </w:p>
    <w:p w:rsidR="00484AFC" w:rsidRDefault="00484AFC">
      <w:pPr>
        <w:jc w:val="center"/>
        <w:rPr>
          <w:sz w:val="20"/>
          <w:szCs w:val="20"/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>Following at the authorization session select the “strategy for the project security” and set the configuration like the following:</w:t>
      </w:r>
    </w:p>
    <w:p w:rsidR="00484AFC" w:rsidRDefault="00484AFC">
      <w:pPr>
        <w:pStyle w:val="NoSpacing"/>
        <w:rPr>
          <w:lang w:val="en-US"/>
        </w:rPr>
      </w:pPr>
    </w:p>
    <w:p w:rsidR="00484AFC" w:rsidRDefault="00484AFC">
      <w:pPr>
        <w:rPr>
          <w:lang w:val="en-US"/>
        </w:rPr>
      </w:pPr>
    </w:p>
    <w:p w:rsidR="00484AFC" w:rsidRDefault="00146D69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5648157" cy="1002328"/>
            <wp:effectExtent l="0" t="0" r="0" b="7322"/>
            <wp:docPr id="5" name="gráfico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157" cy="10023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4AFC" w:rsidRDefault="00146D69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Picture 1.6 Example of strategy for the project security.</w:t>
      </w:r>
    </w:p>
    <w:p w:rsidR="00484AFC" w:rsidRDefault="00484AFC">
      <w:pPr>
        <w:jc w:val="center"/>
        <w:rPr>
          <w:sz w:val="20"/>
          <w:szCs w:val="20"/>
          <w:lang w:val="en-US"/>
        </w:rPr>
      </w:pPr>
    </w:p>
    <w:p w:rsidR="003C560E" w:rsidRDefault="003C560E">
      <w:pPr>
        <w:pStyle w:val="NoSpacing"/>
        <w:rPr>
          <w:ins w:id="330" w:author="aschulze" w:date="2012-06-05T19:21:00Z"/>
          <w:lang w:val="en-US"/>
        </w:rPr>
      </w:pPr>
      <w:ins w:id="331" w:author="aschulze" w:date="2012-06-05T19:21:00Z">
        <w:r>
          <w:rPr>
            <w:lang w:val="en-US"/>
          </w:rPr>
          <w:t xml:space="preserve">Why? Uff, you just give instructions but the reader wants to understand what he has </w:t>
        </w:r>
      </w:ins>
      <w:ins w:id="332" w:author="aschulze" w:date="2012-06-05T19:22:00Z">
        <w:r>
          <w:rPr>
            <w:lang w:val="en-US"/>
          </w:rPr>
          <w:t xml:space="preserve">to </w:t>
        </w:r>
      </w:ins>
      <w:ins w:id="333" w:author="aschulze" w:date="2012-06-05T19:21:00Z">
        <w:r>
          <w:rPr>
            <w:lang w:val="en-US"/>
          </w:rPr>
          <w:t xml:space="preserve">do </w:t>
        </w:r>
      </w:ins>
      <w:ins w:id="334" w:author="aschulze" w:date="2012-06-05T19:22:00Z">
        <w:r>
          <w:rPr>
            <w:lang w:val="en-US"/>
          </w:rPr>
          <w:t>and why. This is not sufficient for a guide like this.</w:t>
        </w:r>
      </w:ins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The other step is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the admin user, to do it, click at the registration links located at the windows top. Following you can see the view with a form to create a new user.</w:t>
      </w:r>
    </w:p>
    <w:p w:rsidR="00484AFC" w:rsidRDefault="00484AFC">
      <w:pPr>
        <w:pStyle w:val="NoSpacing"/>
        <w:rPr>
          <w:lang w:val="en-US"/>
        </w:rPr>
      </w:pPr>
    </w:p>
    <w:p w:rsidR="00484AFC" w:rsidRDefault="00484AFC">
      <w:pPr>
        <w:rPr>
          <w:lang w:val="en-US"/>
        </w:rPr>
      </w:pPr>
    </w:p>
    <w:p w:rsidR="00484AFC" w:rsidRDefault="00146D69">
      <w:pPr>
        <w:jc w:val="center"/>
      </w:pPr>
      <w:r>
        <w:rPr>
          <w:noProof/>
          <w:lang w:val="de-DE" w:eastAsia="de-DE" w:bidi="ar-SA"/>
        </w:rPr>
        <w:drawing>
          <wp:inline distT="0" distB="0" distL="0" distR="0">
            <wp:extent cx="3064949" cy="1857987"/>
            <wp:effectExtent l="0" t="0" r="2101" b="8913"/>
            <wp:docPr id="6" name="gráfico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949" cy="18579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4AFC" w:rsidRDefault="00146D69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Picture 1.7 </w:t>
      </w:r>
      <w:proofErr w:type="gramStart"/>
      <w:r>
        <w:rPr>
          <w:sz w:val="20"/>
          <w:szCs w:val="20"/>
          <w:lang w:val="en-US"/>
        </w:rPr>
        <w:t>Creating</w:t>
      </w:r>
      <w:proofErr w:type="gramEnd"/>
      <w:r>
        <w:rPr>
          <w:sz w:val="20"/>
          <w:szCs w:val="20"/>
          <w:lang w:val="en-US"/>
        </w:rPr>
        <w:t xml:space="preserve"> a new user for Jenkins.</w:t>
      </w:r>
    </w:p>
    <w:p w:rsidR="00484AFC" w:rsidRDefault="00484AFC">
      <w:pPr>
        <w:jc w:val="center"/>
        <w:rPr>
          <w:sz w:val="20"/>
          <w:szCs w:val="20"/>
          <w:lang w:val="en-US"/>
        </w:rPr>
      </w:pPr>
    </w:p>
    <w:p w:rsidR="003E5834" w:rsidRPr="003E5834" w:rsidRDefault="003E5834">
      <w:pPr>
        <w:pStyle w:val="NoSpacing"/>
        <w:rPr>
          <w:ins w:id="335" w:author="aschulze" w:date="2012-06-05T19:24:00Z"/>
          <w:rPrChange w:id="336" w:author="aschulze" w:date="2012-06-05T19:24:00Z">
            <w:rPr>
              <w:ins w:id="337" w:author="aschulze" w:date="2012-06-05T19:24:00Z"/>
              <w:lang w:val="en-US"/>
            </w:rPr>
          </w:rPrChange>
        </w:rPr>
      </w:pPr>
      <w:ins w:id="338" w:author="aschulze" w:date="2012-06-05T19:24:00Z">
        <w:r>
          <w:t>Can you please provide and english screenshot here?</w:t>
        </w:r>
      </w:ins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Another important step is to </w:t>
      </w:r>
      <w:del w:id="339" w:author="aschulze" w:date="2012-06-05T20:08:00Z">
        <w:r w:rsidDel="007E5502">
          <w:rPr>
            <w:lang w:val="en-US"/>
          </w:rPr>
          <w:delText xml:space="preserve">define </w:delText>
        </w:r>
      </w:del>
      <w:ins w:id="340" w:author="aschulze" w:date="2012-06-05T20:08:00Z">
        <w:r w:rsidR="007E5502">
          <w:rPr>
            <w:lang w:val="en-US"/>
          </w:rPr>
          <w:t>specify</w:t>
        </w:r>
        <w:r w:rsidR="007E5502">
          <w:rPr>
            <w:lang w:val="en-US"/>
          </w:rPr>
          <w:t xml:space="preserve"> </w:t>
        </w:r>
      </w:ins>
      <w:r>
        <w:rPr>
          <w:lang w:val="en-US"/>
        </w:rPr>
        <w:t xml:space="preserve">the JDK to </w:t>
      </w:r>
      <w:ins w:id="341" w:author="aschulze" w:date="2012-06-05T20:08:00Z">
        <w:r w:rsidR="007E5502">
          <w:rPr>
            <w:lang w:val="en-US"/>
          </w:rPr>
          <w:t xml:space="preserve">be </w:t>
        </w:r>
      </w:ins>
      <w:r>
        <w:rPr>
          <w:lang w:val="en-US"/>
        </w:rPr>
        <w:t>use</w:t>
      </w:r>
      <w:del w:id="342" w:author="aschulze" w:date="2012-06-05T20:08:00Z">
        <w:r w:rsidDel="007E5502">
          <w:rPr>
            <w:lang w:val="en-US"/>
          </w:rPr>
          <w:delText>r</w:delText>
        </w:r>
      </w:del>
      <w:ins w:id="343" w:author="aschulze" w:date="2012-06-05T20:08:00Z">
        <w:r w:rsidR="007E5502">
          <w:rPr>
            <w:lang w:val="en-US"/>
          </w:rPr>
          <w:t xml:space="preserve">d by the </w:t>
        </w:r>
      </w:ins>
      <w:del w:id="344" w:author="aschulze" w:date="2012-06-05T20:08:00Z">
        <w:r w:rsidDel="007E5502">
          <w:rPr>
            <w:lang w:val="en-US"/>
          </w:rPr>
          <w:delText xml:space="preserve"> for </w:delText>
        </w:r>
      </w:del>
      <w:r>
        <w:rPr>
          <w:lang w:val="en-US"/>
        </w:rPr>
        <w:t xml:space="preserve">Jenkins Server. To do </w:t>
      </w:r>
      <w:ins w:id="345" w:author="aschulze" w:date="2012-06-05T20:08:00Z">
        <w:r w:rsidR="007E5502">
          <w:rPr>
            <w:lang w:val="en-US"/>
          </w:rPr>
          <w:t>so</w:t>
        </w:r>
      </w:ins>
      <w:del w:id="346" w:author="aschulze" w:date="2012-06-05T20:08:00Z">
        <w:r w:rsidDel="007E5502">
          <w:rPr>
            <w:lang w:val="en-US"/>
          </w:rPr>
          <w:delText>it</w:delText>
        </w:r>
      </w:del>
      <w:r>
        <w:rPr>
          <w:lang w:val="en-US"/>
        </w:rPr>
        <w:t xml:space="preserve"> is necessary </w:t>
      </w:r>
      <w:ins w:id="347" w:author="aschulze" w:date="2012-06-05T20:08:00Z">
        <w:r w:rsidR="00F76DAA">
          <w:rPr>
            <w:lang w:val="en-US"/>
          </w:rPr>
          <w:t xml:space="preserve">to </w:t>
        </w:r>
      </w:ins>
      <w:r>
        <w:rPr>
          <w:lang w:val="en-US"/>
        </w:rPr>
        <w:t>open the primary settings page in Jenkins and go to the JDK se</w:t>
      </w:r>
      <w:ins w:id="348" w:author="aschulze" w:date="2012-06-05T20:08:00Z">
        <w:r w:rsidR="00F76DAA">
          <w:rPr>
            <w:lang w:val="en-US"/>
          </w:rPr>
          <w:t>ct</w:t>
        </w:r>
      </w:ins>
      <w:del w:id="349" w:author="aschulze" w:date="2012-06-05T20:08:00Z">
        <w:r w:rsidDel="00F76DAA">
          <w:rPr>
            <w:lang w:val="en-US"/>
          </w:rPr>
          <w:delText>ss</w:delText>
        </w:r>
      </w:del>
      <w:r>
        <w:rPr>
          <w:lang w:val="en-US"/>
        </w:rPr>
        <w:t xml:space="preserve">ion and </w:t>
      </w:r>
      <w:del w:id="350" w:author="aschulze" w:date="2012-06-05T20:08:00Z">
        <w:r w:rsidDel="00F76DAA">
          <w:rPr>
            <w:lang w:val="en-US"/>
          </w:rPr>
          <w:delText xml:space="preserve">put the put </w:delText>
        </w:r>
      </w:del>
      <w:ins w:id="351" w:author="aschulze" w:date="2012-06-05T20:08:00Z">
        <w:r w:rsidR="00F76DAA">
          <w:rPr>
            <w:lang w:val="en-US"/>
          </w:rPr>
          <w:t xml:space="preserve">type </w:t>
        </w:r>
      </w:ins>
      <w:r>
        <w:rPr>
          <w:lang w:val="en-US"/>
        </w:rPr>
        <w:t xml:space="preserve">there where </w:t>
      </w:r>
      <w:proofErr w:type="gramStart"/>
      <w:r>
        <w:rPr>
          <w:lang w:val="en-US"/>
        </w:rPr>
        <w:t>is our JAVA_HOME</w:t>
      </w:r>
      <w:proofErr w:type="gramEnd"/>
      <w:r>
        <w:rPr>
          <w:lang w:val="en-US"/>
        </w:rPr>
        <w:t xml:space="preserve">. Following you can see an example </w:t>
      </w:r>
      <w:del w:id="352" w:author="aschulze" w:date="2012-06-05T20:09:00Z">
        <w:r w:rsidDel="00F76DAA">
          <w:rPr>
            <w:lang w:val="en-US"/>
          </w:rPr>
          <w:delText>t</w:delText>
        </w:r>
      </w:del>
      <w:r>
        <w:rPr>
          <w:lang w:val="en-US"/>
        </w:rPr>
        <w:t>o</w:t>
      </w:r>
      <w:ins w:id="353" w:author="aschulze" w:date="2012-06-05T20:09:00Z">
        <w:r w:rsidR="00F76DAA">
          <w:rPr>
            <w:lang w:val="en-US"/>
          </w:rPr>
          <w:t>f</w:t>
        </w:r>
      </w:ins>
      <w:r>
        <w:rPr>
          <w:lang w:val="en-US"/>
        </w:rPr>
        <w:t xml:space="preserve"> this configuration.</w:t>
      </w:r>
    </w:p>
    <w:p w:rsidR="00484AFC" w:rsidRDefault="00484AFC">
      <w:pPr>
        <w:pStyle w:val="NoSpacing"/>
        <w:rPr>
          <w:lang w:val="en-US"/>
        </w:rPr>
      </w:pPr>
    </w:p>
    <w:p w:rsidR="00484AFC" w:rsidRDefault="00F76DAA">
      <w:ins w:id="354" w:author="aschulze" w:date="2012-06-05T20:09:00Z">
        <w:r>
          <w:t>What about the supported Java Versions?</w:t>
        </w:r>
      </w:ins>
    </w:p>
    <w:p w:rsidR="00484AFC" w:rsidRDefault="00146D69">
      <w:r>
        <w:rPr>
          <w:noProof/>
          <w:lang w:val="de-DE" w:eastAsia="de-DE" w:bidi="ar-SA"/>
        </w:rPr>
        <w:drawing>
          <wp:inline distT="0" distB="0" distL="0" distR="0">
            <wp:extent cx="5699857" cy="1375577"/>
            <wp:effectExtent l="0" t="0" r="0" b="0"/>
            <wp:docPr id="7" name="gráfico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857" cy="1375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4AFC" w:rsidRDefault="00146D69">
      <w:pPr>
        <w:jc w:val="center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Picture 1.8 Configuring the JAVA_HOME in Jenkins.</w:t>
      </w:r>
      <w:proofErr w:type="gramEnd"/>
      <w:ins w:id="355" w:author="aschulze" w:date="2012-06-05T20:11:00Z">
        <w:r w:rsidR="00724591">
          <w:rPr>
            <w:sz w:val="20"/>
            <w:szCs w:val="20"/>
            <w:lang w:val="en-US"/>
          </w:rPr>
          <w:t xml:space="preserve"> Please English Screenshots</w:t>
        </w:r>
      </w:ins>
    </w:p>
    <w:p w:rsidR="00484AFC" w:rsidRDefault="00484AFC">
      <w:pPr>
        <w:jc w:val="center"/>
        <w:rPr>
          <w:sz w:val="20"/>
          <w:szCs w:val="20"/>
          <w:lang w:val="en-US"/>
        </w:rPr>
      </w:pPr>
    </w:p>
    <w:p w:rsidR="00484AFC" w:rsidRDefault="00C9363E">
      <w:pPr>
        <w:pStyle w:val="NoSpacing"/>
        <w:rPr>
          <w:lang w:val="en-US"/>
        </w:rPr>
      </w:pPr>
      <w:ins w:id="356" w:author="aschulze" w:date="2012-06-05T20:09:00Z">
        <w:r>
          <w:rPr>
            <w:lang w:val="en-US"/>
          </w:rPr>
          <w:t>In the s</w:t>
        </w:r>
      </w:ins>
      <w:del w:id="357" w:author="aschulze" w:date="2012-06-05T20:09:00Z">
        <w:r w:rsidR="00146D69" w:rsidDel="00C9363E">
          <w:rPr>
            <w:lang w:val="en-US"/>
          </w:rPr>
          <w:delText>S</w:delText>
        </w:r>
      </w:del>
      <w:r w:rsidR="00146D69">
        <w:rPr>
          <w:lang w:val="en-US"/>
        </w:rPr>
        <w:t xml:space="preserve">ame </w:t>
      </w:r>
      <w:ins w:id="358" w:author="aschulze" w:date="2012-06-05T20:09:00Z">
        <w:r>
          <w:rPr>
            <w:lang w:val="en-US"/>
          </w:rPr>
          <w:t xml:space="preserve">way you confgured </w:t>
        </w:r>
      </w:ins>
      <w:del w:id="359" w:author="aschulze" w:date="2012-06-05T20:09:00Z">
        <w:r w:rsidR="00146D69" w:rsidDel="00C9363E">
          <w:rPr>
            <w:lang w:val="en-US"/>
          </w:rPr>
          <w:delText xml:space="preserve">how to </w:delText>
        </w:r>
      </w:del>
      <w:r w:rsidR="00146D69">
        <w:rPr>
          <w:lang w:val="en-US"/>
        </w:rPr>
        <w:t>configure</w:t>
      </w:r>
      <w:ins w:id="360" w:author="aschulze" w:date="2012-06-05T20:09:00Z">
        <w:r>
          <w:rPr>
            <w:lang w:val="en-US"/>
          </w:rPr>
          <w:t>d</w:t>
        </w:r>
      </w:ins>
      <w:r w:rsidR="00146D69">
        <w:rPr>
          <w:lang w:val="en-US"/>
        </w:rPr>
        <w:t xml:space="preserve"> </w:t>
      </w:r>
      <w:del w:id="361" w:author="aschulze" w:date="2012-06-05T20:09:00Z">
        <w:r w:rsidR="00146D69" w:rsidDel="00C9363E">
          <w:rPr>
            <w:lang w:val="en-US"/>
          </w:rPr>
          <w:delText xml:space="preserve">the </w:delText>
        </w:r>
      </w:del>
      <w:r w:rsidR="00146D69">
        <w:rPr>
          <w:lang w:val="en-US"/>
        </w:rPr>
        <w:t>J</w:t>
      </w:r>
      <w:del w:id="362" w:author="aschulze" w:date="2012-06-05T20:09:00Z">
        <w:r w:rsidR="00146D69" w:rsidDel="00C9363E">
          <w:rPr>
            <w:lang w:val="en-US"/>
          </w:rPr>
          <w:delText>AVA_HOME</w:delText>
        </w:r>
      </w:del>
      <w:proofErr w:type="gramStart"/>
      <w:ins w:id="363" w:author="aschulze" w:date="2012-06-05T20:09:00Z">
        <w:r>
          <w:rPr>
            <w:lang w:val="en-US"/>
          </w:rPr>
          <w:t>ava</w:t>
        </w:r>
      </w:ins>
      <w:proofErr w:type="gramEnd"/>
      <w:r w:rsidR="00146D69">
        <w:rPr>
          <w:lang w:val="en-US"/>
        </w:rPr>
        <w:t xml:space="preserve">, you need to configure your Maven version to </w:t>
      </w:r>
      <w:ins w:id="364" w:author="aschulze" w:date="2012-06-05T20:10:00Z">
        <w:r>
          <w:rPr>
            <w:lang w:val="en-US"/>
          </w:rPr>
          <w:t xml:space="preserve">be </w:t>
        </w:r>
      </w:ins>
      <w:r w:rsidR="00146D69">
        <w:rPr>
          <w:lang w:val="en-US"/>
        </w:rPr>
        <w:t>use</w:t>
      </w:r>
      <w:ins w:id="365" w:author="aschulze" w:date="2012-06-05T20:10:00Z">
        <w:r>
          <w:rPr>
            <w:lang w:val="en-US"/>
          </w:rPr>
          <w:t>d</w:t>
        </w:r>
      </w:ins>
      <w:r w:rsidR="00146D69">
        <w:rPr>
          <w:lang w:val="en-US"/>
        </w:rPr>
        <w:t>. Go to the Maven se</w:t>
      </w:r>
      <w:ins w:id="366" w:author="aschulze" w:date="2012-06-05T20:10:00Z">
        <w:r>
          <w:rPr>
            <w:lang w:val="en-US"/>
          </w:rPr>
          <w:t>ct</w:t>
        </w:r>
      </w:ins>
      <w:del w:id="367" w:author="aschulze" w:date="2012-06-05T20:10:00Z">
        <w:r w:rsidR="00146D69" w:rsidDel="00C9363E">
          <w:rPr>
            <w:lang w:val="en-US"/>
          </w:rPr>
          <w:delText>ss</w:delText>
        </w:r>
      </w:del>
      <w:r w:rsidR="00146D69">
        <w:rPr>
          <w:lang w:val="en-US"/>
        </w:rPr>
        <w:t xml:space="preserve">ion at the primary Jenkins settings page and </w:t>
      </w:r>
      <w:del w:id="368" w:author="aschulze" w:date="2012-06-05T20:10:00Z">
        <w:r w:rsidR="00146D69" w:rsidDel="00C9363E">
          <w:rPr>
            <w:lang w:val="en-US"/>
          </w:rPr>
          <w:delText xml:space="preserve">put </w:delText>
        </w:r>
      </w:del>
      <w:ins w:id="369" w:author="aschulze" w:date="2012-06-05T20:10:00Z">
        <w:r>
          <w:rPr>
            <w:lang w:val="en-US"/>
          </w:rPr>
          <w:t xml:space="preserve">type </w:t>
        </w:r>
      </w:ins>
      <w:r w:rsidR="00146D69">
        <w:rPr>
          <w:lang w:val="en-US"/>
        </w:rPr>
        <w:t xml:space="preserve">there the </w:t>
      </w:r>
      <w:del w:id="370" w:author="aschulze" w:date="2012-06-05T20:10:00Z">
        <w:r w:rsidR="00146D69" w:rsidDel="00C9363E">
          <w:rPr>
            <w:lang w:val="en-US"/>
          </w:rPr>
          <w:delText xml:space="preserve">direction </w:delText>
        </w:r>
      </w:del>
      <w:ins w:id="371" w:author="aschulze" w:date="2012-06-05T20:10:00Z">
        <w:r>
          <w:rPr>
            <w:lang w:val="en-US"/>
          </w:rPr>
          <w:t xml:space="preserve">address </w:t>
        </w:r>
      </w:ins>
      <w:r w:rsidR="00146D69">
        <w:rPr>
          <w:lang w:val="en-US"/>
        </w:rPr>
        <w:t xml:space="preserve">to the MAVEN_HOME. Following you can see an example </w:t>
      </w:r>
      <w:ins w:id="372" w:author="aschulze" w:date="2012-06-05T20:10:00Z">
        <w:r w:rsidR="009D7134">
          <w:rPr>
            <w:lang w:val="en-US"/>
          </w:rPr>
          <w:t xml:space="preserve">how </w:t>
        </w:r>
      </w:ins>
      <w:r w:rsidR="00146D69">
        <w:rPr>
          <w:lang w:val="en-US"/>
        </w:rPr>
        <w:t xml:space="preserve">to do </w:t>
      </w:r>
      <w:del w:id="373" w:author="aschulze" w:date="2012-06-05T20:10:00Z">
        <w:r w:rsidR="00146D69" w:rsidDel="00C9363E">
          <w:rPr>
            <w:lang w:val="en-US"/>
          </w:rPr>
          <w:delText>it</w:delText>
        </w:r>
      </w:del>
      <w:ins w:id="374" w:author="aschulze" w:date="2012-06-05T20:10:00Z">
        <w:r>
          <w:rPr>
            <w:lang w:val="en-US"/>
          </w:rPr>
          <w:t>so</w:t>
        </w:r>
      </w:ins>
      <w:r w:rsidR="00146D69">
        <w:rPr>
          <w:lang w:val="en-US"/>
        </w:rPr>
        <w:t>.</w:t>
      </w:r>
    </w:p>
    <w:p w:rsidR="00484AFC" w:rsidRDefault="00484AFC">
      <w:pPr>
        <w:pStyle w:val="NoSpacing"/>
        <w:rPr>
          <w:lang w:val="en-US"/>
        </w:rPr>
      </w:pPr>
    </w:p>
    <w:p w:rsidR="00484AFC" w:rsidRDefault="00484AFC"/>
    <w:p w:rsidR="00484AFC" w:rsidRDefault="00146D69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5779849" cy="1258397"/>
            <wp:effectExtent l="0" t="0" r="0" b="0"/>
            <wp:docPr id="8" name="gráfico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9849" cy="1258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4AFC" w:rsidRDefault="00146D69">
      <w:pPr>
        <w:jc w:val="center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Picture 1.8 Configuring the MAVEN_HOME in Jenkins.</w:t>
      </w:r>
      <w:proofErr w:type="gramEnd"/>
      <w:ins w:id="375" w:author="aschulze" w:date="2012-06-05T20:11:00Z">
        <w:r w:rsidR="00D24163" w:rsidRPr="00D24163">
          <w:rPr>
            <w:sz w:val="20"/>
            <w:szCs w:val="20"/>
            <w:lang w:val="en-US"/>
          </w:rPr>
          <w:t xml:space="preserve"> </w:t>
        </w:r>
        <w:r w:rsidR="00D24163">
          <w:rPr>
            <w:sz w:val="20"/>
            <w:szCs w:val="20"/>
            <w:lang w:val="en-US"/>
          </w:rPr>
          <w:t>Please English Screenshots</w:t>
        </w:r>
      </w:ins>
    </w:p>
    <w:p w:rsidR="00484AFC" w:rsidRDefault="00484AFC">
      <w:pPr>
        <w:jc w:val="center"/>
        <w:rPr>
          <w:sz w:val="20"/>
          <w:szCs w:val="20"/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The next step is to configure the Jenkins email notifications. To do </w:t>
      </w:r>
      <w:ins w:id="376" w:author="aschulze" w:date="2012-06-05T20:10:00Z">
        <w:r w:rsidR="00724591">
          <w:rPr>
            <w:lang w:val="en-US"/>
          </w:rPr>
          <w:t xml:space="preserve">so </w:t>
        </w:r>
      </w:ins>
      <w:r>
        <w:rPr>
          <w:lang w:val="en-US"/>
        </w:rPr>
        <w:t xml:space="preserve">it is necessary </w:t>
      </w:r>
      <w:ins w:id="377" w:author="aschulze" w:date="2012-06-05T20:10:00Z">
        <w:r w:rsidR="00724591">
          <w:rPr>
            <w:lang w:val="en-US"/>
          </w:rPr>
          <w:t xml:space="preserve">to </w:t>
        </w:r>
      </w:ins>
      <w:r>
        <w:rPr>
          <w:lang w:val="en-US"/>
        </w:rPr>
        <w:t>go to the primary settings page in Jenkins, Notifications se</w:t>
      </w:r>
      <w:del w:id="378" w:author="aschulze" w:date="2012-06-05T20:10:00Z">
        <w:r w:rsidDel="00724591">
          <w:rPr>
            <w:lang w:val="en-US"/>
          </w:rPr>
          <w:delText>ss</w:delText>
        </w:r>
      </w:del>
      <w:ins w:id="379" w:author="aschulze" w:date="2012-06-05T20:10:00Z">
        <w:r w:rsidR="00724591">
          <w:rPr>
            <w:lang w:val="en-US"/>
          </w:rPr>
          <w:t>ct</w:t>
        </w:r>
      </w:ins>
      <w:r>
        <w:rPr>
          <w:lang w:val="en-US"/>
        </w:rPr>
        <w:t>ions and put the same configurations like the following:</w:t>
      </w:r>
    </w:p>
    <w:p w:rsidR="00484AFC" w:rsidRDefault="00484AFC">
      <w:pPr>
        <w:pStyle w:val="NoSpacing"/>
        <w:rPr>
          <w:lang w:val="en-US"/>
        </w:rPr>
      </w:pPr>
    </w:p>
    <w:p w:rsidR="00484AFC" w:rsidRDefault="00484AFC">
      <w:pPr>
        <w:rPr>
          <w:lang w:val="en-US"/>
        </w:rPr>
      </w:pPr>
    </w:p>
    <w:p w:rsidR="00484AFC" w:rsidRDefault="00146D69">
      <w:r>
        <w:rPr>
          <w:noProof/>
          <w:lang w:val="de-DE" w:eastAsia="de-DE" w:bidi="ar-SA"/>
        </w:rPr>
        <w:drawing>
          <wp:inline distT="0" distB="0" distL="0" distR="0">
            <wp:extent cx="5911239" cy="1116162"/>
            <wp:effectExtent l="0" t="0" r="0" b="7788"/>
            <wp:docPr id="9" name="gráfico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239" cy="11161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4AFC" w:rsidRDefault="00146D69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Picture 1.9 </w:t>
      </w:r>
      <w:proofErr w:type="gramStart"/>
      <w:r>
        <w:rPr>
          <w:sz w:val="20"/>
          <w:szCs w:val="20"/>
          <w:lang w:val="en-US"/>
        </w:rPr>
        <w:t>Configuring</w:t>
      </w:r>
      <w:proofErr w:type="gramEnd"/>
      <w:r>
        <w:rPr>
          <w:sz w:val="20"/>
          <w:szCs w:val="20"/>
          <w:lang w:val="en-US"/>
        </w:rPr>
        <w:t xml:space="preserve"> the email notification in Jenkins.</w:t>
      </w:r>
    </w:p>
    <w:p w:rsidR="00484AFC" w:rsidRDefault="00484AFC">
      <w:pPr>
        <w:jc w:val="center"/>
        <w:rPr>
          <w:sz w:val="20"/>
          <w:szCs w:val="20"/>
          <w:lang w:val="en-US"/>
        </w:rPr>
      </w:pPr>
    </w:p>
    <w:p w:rsidR="00484AFC" w:rsidRDefault="00484AFC">
      <w:pPr>
        <w:pStyle w:val="NoSpacing"/>
        <w:rPr>
          <w:lang w:val="en-US"/>
        </w:rPr>
      </w:pPr>
    </w:p>
    <w:p w:rsidR="00484AFC" w:rsidRDefault="00C95462">
      <w:pPr>
        <w:pStyle w:val="NoSpacing"/>
        <w:rPr>
          <w:ins w:id="380" w:author="aschulze" w:date="2012-06-05T20:11:00Z"/>
          <w:lang w:val="en-US"/>
        </w:rPr>
      </w:pPr>
      <w:ins w:id="381" w:author="aschulze" w:date="2012-06-05T20:11:00Z">
        <w:r>
          <w:rPr>
            <w:lang w:val="en-US"/>
          </w:rPr>
          <w:t>Ano</w:t>
        </w:r>
      </w:ins>
      <w:del w:id="382" w:author="aschulze" w:date="2012-06-05T20:11:00Z">
        <w:r w:rsidR="00146D69" w:rsidDel="00C95462">
          <w:rPr>
            <w:lang w:val="en-US"/>
          </w:rPr>
          <w:delText>O</w:delText>
        </w:r>
      </w:del>
      <w:r w:rsidR="00146D69">
        <w:rPr>
          <w:lang w:val="en-US"/>
        </w:rPr>
        <w:t xml:space="preserve">ther important step is to configure the sonar plug-in in </w:t>
      </w:r>
      <w:proofErr w:type="gramStart"/>
      <w:r w:rsidR="00146D69">
        <w:rPr>
          <w:lang w:val="en-US"/>
        </w:rPr>
        <w:t>Jenkins,</w:t>
      </w:r>
      <w:proofErr w:type="gramEnd"/>
      <w:r w:rsidR="00146D69">
        <w:rPr>
          <w:lang w:val="en-US"/>
        </w:rPr>
        <w:t xml:space="preserve"> this plug-in allow</w:t>
      </w:r>
      <w:ins w:id="383" w:author="aschulze" w:date="2012-06-05T20:11:00Z">
        <w:r w:rsidR="00A0410F">
          <w:rPr>
            <w:lang w:val="en-US"/>
          </w:rPr>
          <w:t>s</w:t>
        </w:r>
      </w:ins>
      <w:r w:rsidR="00146D69">
        <w:rPr>
          <w:lang w:val="en-US"/>
        </w:rPr>
        <w:t xml:space="preserve"> to integrate all Jenkins project</w:t>
      </w:r>
      <w:ins w:id="384" w:author="aschulze" w:date="2012-06-05T20:11:00Z">
        <w:r w:rsidR="00A0410F">
          <w:rPr>
            <w:lang w:val="en-US"/>
          </w:rPr>
          <w:t>s</w:t>
        </w:r>
      </w:ins>
      <w:r w:rsidR="00146D69">
        <w:rPr>
          <w:lang w:val="en-US"/>
        </w:rPr>
        <w:t xml:space="preserve"> with</w:t>
      </w:r>
      <w:ins w:id="385" w:author="aschulze" w:date="2012-06-05T20:11:00Z">
        <w:r w:rsidR="00A0410F">
          <w:rPr>
            <w:lang w:val="en-US"/>
          </w:rPr>
          <w:t>in the</w:t>
        </w:r>
      </w:ins>
      <w:r w:rsidR="00146D69">
        <w:rPr>
          <w:lang w:val="en-US"/>
        </w:rPr>
        <w:t xml:space="preserve"> Sonar Server to get statistics like lines of code, comments, complexity, an others.</w:t>
      </w:r>
    </w:p>
    <w:p w:rsidR="00A0410F" w:rsidRDefault="00A0410F">
      <w:pPr>
        <w:pStyle w:val="NoSpacing"/>
        <w:rPr>
          <w:lang w:val="en-US"/>
        </w:rPr>
      </w:pPr>
      <w:ins w:id="386" w:author="aschulze" w:date="2012-06-05T20:11:00Z">
        <w:r>
          <w:rPr>
            <w:lang w:val="en-US"/>
          </w:rPr>
          <w:t>Ah, here I fi</w:t>
        </w:r>
      </w:ins>
      <w:ins w:id="387" w:author="aschulze" w:date="2012-06-05T20:12:00Z">
        <w:r>
          <w:rPr>
            <w:lang w:val="en-US"/>
          </w:rPr>
          <w:t>n</w:t>
        </w:r>
      </w:ins>
      <w:ins w:id="388" w:author="aschulze" w:date="2012-06-05T20:11:00Z">
        <w:r>
          <w:rPr>
            <w:lang w:val="en-US"/>
          </w:rPr>
          <w:t>ally understand</w:t>
        </w:r>
      </w:ins>
      <w:ins w:id="389" w:author="aschulze" w:date="2012-06-05T20:12:00Z">
        <w:r>
          <w:rPr>
            <w:lang w:val="en-US"/>
          </w:rPr>
          <w:t xml:space="preserve"> that </w:t>
        </w:r>
        <w:r>
          <w:rPr>
            <w:lang w:val="en-US"/>
          </w:rPr>
          <w:t>“</w:t>
        </w:r>
        <w:r>
          <w:rPr>
            <w:lang w:val="en-US"/>
          </w:rPr>
          <w:t>Sonar</w:t>
        </w:r>
        <w:r>
          <w:rPr>
            <w:lang w:val="en-US"/>
          </w:rPr>
          <w:t>”</w:t>
        </w:r>
        <w:r>
          <w:rPr>
            <w:lang w:val="en-US"/>
          </w:rPr>
          <w:t xml:space="preserve"> is a Server and Jenkins has a plug-in for </w:t>
        </w:r>
        <w:proofErr w:type="gramStart"/>
        <w:r>
          <w:rPr>
            <w:lang w:val="en-US"/>
          </w:rPr>
          <w:t>that,</w:t>
        </w:r>
        <w:proofErr w:type="gramEnd"/>
        <w:r>
          <w:rPr>
            <w:lang w:val="en-US"/>
          </w:rPr>
          <w:t xml:space="preserve"> am I right here? I at least know about the structure, still don</w:t>
        </w:r>
        <w:r>
          <w:rPr>
            <w:lang w:val="en-US"/>
          </w:rPr>
          <w:t>’</w:t>
        </w:r>
        <w:r>
          <w:rPr>
            <w:lang w:val="en-US"/>
          </w:rPr>
          <w:t>t know yet about the purpose, importance, need and benefits.</w:t>
        </w:r>
      </w:ins>
    </w:p>
    <w:p w:rsidR="00484AFC" w:rsidRDefault="00484AFC">
      <w:pPr>
        <w:pStyle w:val="NoSpacing"/>
        <w:rPr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>To set the Sonar plug-in configurations, go to the primary settings page at the Sonar se</w:t>
      </w:r>
      <w:ins w:id="390" w:author="aschulze" w:date="2012-06-05T20:13:00Z">
        <w:r w:rsidR="00ED353B">
          <w:rPr>
            <w:lang w:val="en-US"/>
          </w:rPr>
          <w:t>ct</w:t>
        </w:r>
      </w:ins>
      <w:del w:id="391" w:author="aschulze" w:date="2012-06-05T20:13:00Z">
        <w:r w:rsidDel="00ED353B">
          <w:rPr>
            <w:lang w:val="en-US"/>
          </w:rPr>
          <w:delText>ss</w:delText>
        </w:r>
      </w:del>
      <w:r>
        <w:rPr>
          <w:lang w:val="en-US"/>
        </w:rPr>
        <w:t xml:space="preserve">ion and </w:t>
      </w:r>
      <w:del w:id="392" w:author="aschulze" w:date="2012-06-05T20:13:00Z">
        <w:r w:rsidDel="00ED353B">
          <w:rPr>
            <w:lang w:val="en-US"/>
          </w:rPr>
          <w:delText xml:space="preserve">put </w:delText>
        </w:r>
      </w:del>
      <w:ins w:id="393" w:author="aschulze" w:date="2012-06-05T20:13:00Z">
        <w:r w:rsidR="00ED353B">
          <w:rPr>
            <w:lang w:val="en-US"/>
          </w:rPr>
          <w:t xml:space="preserve">type </w:t>
        </w:r>
      </w:ins>
      <w:r>
        <w:rPr>
          <w:lang w:val="en-US"/>
        </w:rPr>
        <w:t>there all configurations like the following:</w:t>
      </w:r>
    </w:p>
    <w:p w:rsidR="00484AFC" w:rsidRDefault="00484AFC">
      <w:pPr>
        <w:pStyle w:val="NoSpacing"/>
        <w:rPr>
          <w:lang w:val="en-US"/>
        </w:rPr>
      </w:pPr>
    </w:p>
    <w:p w:rsidR="00484AFC" w:rsidRDefault="00146D69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5757903" cy="4514136"/>
            <wp:effectExtent l="0" t="0" r="0" b="714"/>
            <wp:docPr id="10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903" cy="45141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4AFC" w:rsidRDefault="00146D69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Picture 1.10 Configuring the Sonar Plug-in in Jenkins.</w:t>
      </w:r>
      <w:ins w:id="394" w:author="aschulze" w:date="2012-06-05T20:13:00Z">
        <w:r w:rsidR="00ED353B">
          <w:rPr>
            <w:sz w:val="20"/>
            <w:szCs w:val="20"/>
            <w:lang w:val="en-US"/>
          </w:rPr>
          <w:t>Please provide English screenshot</w:t>
        </w:r>
      </w:ins>
    </w:p>
    <w:p w:rsidR="00484AFC" w:rsidRDefault="00484AFC">
      <w:pPr>
        <w:pStyle w:val="Standard"/>
        <w:tabs>
          <w:tab w:val="left" w:pos="0"/>
        </w:tabs>
        <w:spacing w:before="57" w:after="57" w:line="276" w:lineRule="auto"/>
        <w:ind w:right="57"/>
        <w:jc w:val="both"/>
        <w:rPr>
          <w:lang w:val="en-US"/>
        </w:rPr>
      </w:pPr>
    </w:p>
    <w:p w:rsidR="00484AFC" w:rsidRDefault="00146D69">
      <w:pPr>
        <w:pStyle w:val="Standard"/>
        <w:tabs>
          <w:tab w:val="left" w:pos="0"/>
        </w:tabs>
        <w:spacing w:before="57" w:after="57" w:line="276" w:lineRule="auto"/>
        <w:ind w:right="57" w:firstLine="57"/>
      </w:pPr>
      <w:r>
        <w:rPr>
          <w:rFonts w:ascii="Arial" w:eastAsia="Arial" w:hAnsi="Arial" w:cs="Arial"/>
          <w:b/>
          <w:bCs/>
          <w:color w:val="000000"/>
          <w:sz w:val="28"/>
          <w:szCs w:val="28"/>
          <w:lang w:val="en-US"/>
        </w:rPr>
        <w:t>5.4 Sonar Administration.</w:t>
      </w:r>
    </w:p>
    <w:p w:rsidR="00484AFC" w:rsidRDefault="00146D69">
      <w:pPr>
        <w:pStyle w:val="NoSpacing"/>
        <w:rPr>
          <w:ins w:id="395" w:author="aschulze" w:date="2012-06-05T20:14:00Z"/>
          <w:lang w:val="en-US"/>
        </w:rPr>
      </w:pPr>
      <w:r>
        <w:rPr>
          <w:lang w:val="en-US"/>
        </w:rPr>
        <w:t xml:space="preserve">Once </w:t>
      </w:r>
      <w:del w:id="396" w:author="aschulze" w:date="2012-06-05T20:13:00Z">
        <w:r w:rsidDel="00224AD8">
          <w:rPr>
            <w:lang w:val="en-US"/>
          </w:rPr>
          <w:delText xml:space="preserve">installed </w:delText>
        </w:r>
      </w:del>
      <w:r>
        <w:rPr>
          <w:lang w:val="en-US"/>
        </w:rPr>
        <w:t>the sonar server</w:t>
      </w:r>
      <w:ins w:id="397" w:author="aschulze" w:date="2012-06-05T20:13:00Z">
        <w:r w:rsidR="00224AD8">
          <w:rPr>
            <w:lang w:val="en-US"/>
          </w:rPr>
          <w:t xml:space="preserve"> is</w:t>
        </w:r>
        <w:r w:rsidR="00224AD8" w:rsidRPr="00224AD8">
          <w:rPr>
            <w:lang w:val="en-US"/>
          </w:rPr>
          <w:t xml:space="preserve"> </w:t>
        </w:r>
        <w:r w:rsidR="00224AD8">
          <w:rPr>
            <w:lang w:val="en-US"/>
          </w:rPr>
          <w:t>installed</w:t>
        </w:r>
      </w:ins>
      <w:r>
        <w:rPr>
          <w:lang w:val="en-US"/>
        </w:rPr>
        <w:t xml:space="preserve">, the first step to do is </w:t>
      </w:r>
      <w:ins w:id="398" w:author="aschulze" w:date="2012-06-05T20:13:00Z">
        <w:r w:rsidR="005204D7">
          <w:rPr>
            <w:lang w:val="en-US"/>
          </w:rPr>
          <w:t xml:space="preserve">to </w:t>
        </w:r>
      </w:ins>
      <w:r>
        <w:rPr>
          <w:lang w:val="en-US"/>
        </w:rPr>
        <w:t xml:space="preserve">change the default password. To do </w:t>
      </w:r>
      <w:ins w:id="399" w:author="aschulze" w:date="2012-06-05T20:13:00Z">
        <w:r w:rsidR="005204D7">
          <w:rPr>
            <w:lang w:val="en-US"/>
          </w:rPr>
          <w:t xml:space="preserve">so </w:t>
        </w:r>
      </w:ins>
      <w:r>
        <w:rPr>
          <w:lang w:val="en-US"/>
        </w:rPr>
        <w:t xml:space="preserve">it is necessary </w:t>
      </w:r>
      <w:ins w:id="400" w:author="aschulze" w:date="2012-06-05T20:13:00Z">
        <w:r w:rsidR="005204D7">
          <w:rPr>
            <w:lang w:val="en-US"/>
          </w:rPr>
          <w:t xml:space="preserve">to </w:t>
        </w:r>
      </w:ins>
      <w:r>
        <w:rPr>
          <w:lang w:val="en-US"/>
        </w:rPr>
        <w:t xml:space="preserve">start </w:t>
      </w:r>
      <w:ins w:id="401" w:author="aschulze" w:date="2012-06-05T20:14:00Z">
        <w:r w:rsidR="005204D7">
          <w:rPr>
            <w:lang w:val="en-US"/>
          </w:rPr>
          <w:t xml:space="preserve">a </w:t>
        </w:r>
      </w:ins>
      <w:r>
        <w:rPr>
          <w:lang w:val="en-US"/>
        </w:rPr>
        <w:t>session in sonar using the admin user with the same password</w:t>
      </w:r>
      <w:ins w:id="402" w:author="aschulze" w:date="2012-06-05T20:14:00Z">
        <w:r w:rsidR="005204D7">
          <w:rPr>
            <w:lang w:val="en-US"/>
          </w:rPr>
          <w:t xml:space="preserve"> (how does the reader know that? If already explained at least </w:t>
        </w:r>
        <w:proofErr w:type="gramStart"/>
        <w:r w:rsidR="005204D7">
          <w:rPr>
            <w:lang w:val="en-US"/>
          </w:rPr>
          <w:t>give</w:t>
        </w:r>
        <w:proofErr w:type="gramEnd"/>
        <w:r w:rsidR="005204D7">
          <w:rPr>
            <w:lang w:val="en-US"/>
          </w:rPr>
          <w:t xml:space="preserve"> a reference)</w:t>
        </w:r>
      </w:ins>
      <w:r>
        <w:rPr>
          <w:lang w:val="en-US"/>
        </w:rPr>
        <w:t>. Then click at the administration link, there you can change the admin password.</w:t>
      </w:r>
    </w:p>
    <w:p w:rsidR="005204D7" w:rsidRDefault="005204D7">
      <w:pPr>
        <w:pStyle w:val="NoSpacing"/>
        <w:rPr>
          <w:lang w:val="en-US"/>
        </w:rPr>
      </w:pPr>
    </w:p>
    <w:p w:rsidR="00484AFC" w:rsidRDefault="00146D69">
      <w:r>
        <w:rPr>
          <w:noProof/>
          <w:lang w:val="de-DE" w:eastAsia="de-DE" w:bidi="ar-SA"/>
        </w:rPr>
        <w:drawing>
          <wp:inline distT="0" distB="0" distL="0" distR="0">
            <wp:extent cx="5680709" cy="2065931"/>
            <wp:effectExtent l="0" t="0" r="0" b="0"/>
            <wp:docPr id="11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709" cy="20659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4AFC" w:rsidRDefault="00146D69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Picture 1.11 Change the Sonar admin profile.</w:t>
      </w:r>
    </w:p>
    <w:p w:rsidR="00484AFC" w:rsidRDefault="00484AFC">
      <w:pPr>
        <w:jc w:val="center"/>
        <w:rPr>
          <w:sz w:val="20"/>
          <w:szCs w:val="20"/>
          <w:lang w:val="en-US"/>
        </w:rPr>
      </w:pPr>
    </w:p>
    <w:p w:rsidR="00484AFC" w:rsidRDefault="00146D69">
      <w:pPr>
        <w:pStyle w:val="NoSpacing"/>
      </w:pPr>
      <w:r>
        <w:rPr>
          <w:lang w:val="en-US"/>
        </w:rPr>
        <w:t xml:space="preserve">The next step </w:t>
      </w:r>
      <w:ins w:id="403" w:author="aschulze" w:date="2012-06-05T20:14:00Z">
        <w:r w:rsidR="00166FA6">
          <w:rPr>
            <w:lang w:val="en-US"/>
          </w:rPr>
          <w:t xml:space="preserve">is </w:t>
        </w:r>
      </w:ins>
      <w:r>
        <w:rPr>
          <w:lang w:val="en-US"/>
        </w:rPr>
        <w:t xml:space="preserve">to set the URL where </w:t>
      </w:r>
      <w:del w:id="404" w:author="aschulze" w:date="2012-06-05T20:15:00Z">
        <w:r w:rsidDel="00166FA6">
          <w:rPr>
            <w:lang w:val="en-US"/>
          </w:rPr>
          <w:delText xml:space="preserve">is </w:delText>
        </w:r>
      </w:del>
      <w:r>
        <w:rPr>
          <w:lang w:val="en-US"/>
        </w:rPr>
        <w:t>the Sonar server</w:t>
      </w:r>
      <w:ins w:id="405" w:author="aschulze" w:date="2012-06-05T20:15:00Z">
        <w:r w:rsidR="00166FA6">
          <w:rPr>
            <w:lang w:val="en-US"/>
          </w:rPr>
          <w:t xml:space="preserve"> is located</w:t>
        </w:r>
      </w:ins>
      <w:r>
        <w:rPr>
          <w:lang w:val="en-US"/>
        </w:rPr>
        <w:t xml:space="preserve">. To do </w:t>
      </w:r>
      <w:ins w:id="406" w:author="aschulze" w:date="2012-06-05T20:15:00Z">
        <w:r w:rsidR="00166FA6">
          <w:rPr>
            <w:lang w:val="en-US"/>
          </w:rPr>
          <w:t>so</w:t>
        </w:r>
      </w:ins>
      <w:del w:id="407" w:author="aschulze" w:date="2012-06-05T20:15:00Z">
        <w:r w:rsidDel="00166FA6">
          <w:rPr>
            <w:lang w:val="en-US"/>
          </w:rPr>
          <w:delText>it</w:delText>
        </w:r>
      </w:del>
      <w:r>
        <w:rPr>
          <w:lang w:val="en-US"/>
        </w:rPr>
        <w:t xml:space="preserve"> is necessary </w:t>
      </w:r>
      <w:ins w:id="408" w:author="aschulze" w:date="2012-06-05T20:15:00Z">
        <w:r w:rsidR="00166FA6">
          <w:rPr>
            <w:lang w:val="en-US"/>
          </w:rPr>
          <w:t xml:space="preserve">to </w:t>
        </w:r>
      </w:ins>
      <w:r>
        <w:rPr>
          <w:lang w:val="en-US"/>
        </w:rPr>
        <w:t>go to the settings menu, general settings, general, and then you can see the form to set the Server base URL.</w:t>
      </w:r>
    </w:p>
    <w:p w:rsidR="00484AFC" w:rsidRDefault="00484AFC"/>
    <w:p w:rsidR="00484AFC" w:rsidRDefault="00146D69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5680709" cy="2067147"/>
            <wp:effectExtent l="0" t="0" r="0" b="9303"/>
            <wp:docPr id="12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709" cy="20671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4AFC" w:rsidRDefault="00146D69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Picture 1.12 Primary sonar settings.</w:t>
      </w:r>
    </w:p>
    <w:p w:rsidR="00484AFC" w:rsidRDefault="00484AFC">
      <w:pPr>
        <w:jc w:val="center"/>
        <w:rPr>
          <w:sz w:val="20"/>
          <w:szCs w:val="20"/>
          <w:lang w:val="en-US"/>
        </w:rPr>
      </w:pPr>
    </w:p>
    <w:p w:rsidR="00484AFC" w:rsidRDefault="00146D69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del w:id="409" w:author="aschulze" w:date="2012-06-05T20:15:00Z">
        <w:r w:rsidDel="004C7419">
          <w:rPr>
            <w:lang w:val="en-US"/>
          </w:rPr>
          <w:delText xml:space="preserve">other </w:delText>
        </w:r>
      </w:del>
      <w:ins w:id="410" w:author="aschulze" w:date="2012-06-05T20:15:00Z">
        <w:r w:rsidR="004C7419">
          <w:rPr>
            <w:lang w:val="en-US"/>
          </w:rPr>
          <w:t>next</w:t>
        </w:r>
        <w:r w:rsidR="004C7419">
          <w:rPr>
            <w:lang w:val="en-US"/>
          </w:rPr>
          <w:t xml:space="preserve"> </w:t>
        </w:r>
      </w:ins>
      <w:r>
        <w:rPr>
          <w:lang w:val="en-US"/>
        </w:rPr>
        <w:t>important step is to activ</w:t>
      </w:r>
      <w:del w:id="411" w:author="aschulze" w:date="2012-06-05T20:15:00Z">
        <w:r w:rsidDel="004C7419">
          <w:rPr>
            <w:lang w:val="en-US"/>
          </w:rPr>
          <w:delText>e</w:delText>
        </w:r>
      </w:del>
      <w:ins w:id="412" w:author="aschulze" w:date="2012-06-05T20:15:00Z">
        <w:r w:rsidR="004C7419">
          <w:rPr>
            <w:lang w:val="en-US"/>
          </w:rPr>
          <w:t>ate</w:t>
        </w:r>
      </w:ins>
      <w:r>
        <w:rPr>
          <w:lang w:val="en-US"/>
        </w:rPr>
        <w:t xml:space="preserve"> the notifications in Sonar server</w:t>
      </w:r>
      <w:ins w:id="413" w:author="aschulze" w:date="2012-06-05T20:15:00Z">
        <w:r w:rsidR="004C7419">
          <w:rPr>
            <w:lang w:val="en-US"/>
          </w:rPr>
          <w:t xml:space="preserve"> (about what does the server inform the receiver? Pelase give a hint or example here)</w:t>
        </w:r>
      </w:ins>
      <w:r>
        <w:rPr>
          <w:lang w:val="en-US"/>
        </w:rPr>
        <w:t xml:space="preserve">. To do </w:t>
      </w:r>
      <w:ins w:id="414" w:author="aschulze" w:date="2012-06-05T20:16:00Z">
        <w:r w:rsidR="004C7419">
          <w:rPr>
            <w:lang w:val="en-US"/>
          </w:rPr>
          <w:t>so</w:t>
        </w:r>
      </w:ins>
      <w:del w:id="415" w:author="aschulze" w:date="2012-06-05T20:16:00Z">
        <w:r w:rsidDel="004C7419">
          <w:rPr>
            <w:lang w:val="en-US"/>
          </w:rPr>
          <w:delText>it</w:delText>
        </w:r>
      </w:del>
      <w:r>
        <w:rPr>
          <w:lang w:val="en-US"/>
        </w:rPr>
        <w:t xml:space="preserve">, go to the configurations link, General Settings, Email and set the configuration like </w:t>
      </w:r>
      <w:del w:id="416" w:author="aschulze" w:date="2012-06-05T20:16:00Z">
        <w:r w:rsidDel="004C7419">
          <w:rPr>
            <w:lang w:val="en-US"/>
          </w:rPr>
          <w:delText xml:space="preserve">the </w:delText>
        </w:r>
      </w:del>
      <w:r>
        <w:rPr>
          <w:lang w:val="en-US"/>
        </w:rPr>
        <w:t>follow</w:t>
      </w:r>
      <w:del w:id="417" w:author="aschulze" w:date="2012-06-05T20:16:00Z">
        <w:r w:rsidDel="004C7419">
          <w:rPr>
            <w:lang w:val="en-US"/>
          </w:rPr>
          <w:delText>ing</w:delText>
        </w:r>
      </w:del>
      <w:r>
        <w:rPr>
          <w:lang w:val="en-US"/>
        </w:rPr>
        <w:t>s.</w:t>
      </w:r>
    </w:p>
    <w:p w:rsidR="00484AFC" w:rsidRDefault="00484AFC"/>
    <w:p w:rsidR="00484AFC" w:rsidRDefault="00146D69">
      <w:r>
        <w:rPr>
          <w:noProof/>
          <w:lang w:val="de-DE" w:eastAsia="de-DE" w:bidi="ar-SA"/>
        </w:rPr>
        <w:drawing>
          <wp:inline distT="0" distB="0" distL="0" distR="0">
            <wp:extent cx="5680709" cy="2447071"/>
            <wp:effectExtent l="0" t="0" r="0" b="0"/>
            <wp:docPr id="13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709" cy="24470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4AFC" w:rsidRDefault="00146D69">
      <w:pPr>
        <w:jc w:val="center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Figura 1.13 Configuring Email notifications in Sonar.</w:t>
      </w:r>
      <w:proofErr w:type="gramEnd"/>
    </w:p>
    <w:p w:rsidR="00484AFC" w:rsidRDefault="00484AFC">
      <w:pPr>
        <w:jc w:val="center"/>
        <w:rPr>
          <w:sz w:val="20"/>
          <w:szCs w:val="20"/>
          <w:lang w:val="en-US"/>
        </w:rPr>
      </w:pPr>
    </w:p>
    <w:p w:rsidR="00484AFC" w:rsidRDefault="00484AFC">
      <w:pPr>
        <w:pStyle w:val="NoSpacing"/>
      </w:pPr>
    </w:p>
    <w:p w:rsidR="00484AFC" w:rsidRDefault="00146D69">
      <w:pPr>
        <w:pStyle w:val="NoSpacing"/>
      </w:pPr>
      <w:r>
        <w:rPr>
          <w:lang w:val="en-US"/>
        </w:rPr>
        <w:t>The next step is to activ</w:t>
      </w:r>
      <w:ins w:id="418" w:author="aschulze" w:date="2012-06-05T20:16:00Z">
        <w:r w:rsidR="006521E5">
          <w:rPr>
            <w:lang w:val="en-US"/>
          </w:rPr>
          <w:t>at</w:t>
        </w:r>
      </w:ins>
      <w:r>
        <w:rPr>
          <w:lang w:val="en-US"/>
        </w:rPr>
        <w:t xml:space="preserve">e the PDF report plug-in. The first step to do </w:t>
      </w:r>
      <w:proofErr w:type="gramStart"/>
      <w:r>
        <w:rPr>
          <w:lang w:val="en-US"/>
        </w:rPr>
        <w:t xml:space="preserve">is  </w:t>
      </w:r>
      <w:ins w:id="419" w:author="aschulze" w:date="2012-06-05T20:16:00Z">
        <w:r w:rsidR="006521E5">
          <w:rPr>
            <w:lang w:val="en-US"/>
          </w:rPr>
          <w:t>to</w:t>
        </w:r>
        <w:proofErr w:type="gramEnd"/>
        <w:r w:rsidR="006521E5">
          <w:rPr>
            <w:lang w:val="en-US"/>
          </w:rPr>
          <w:t xml:space="preserve"> </w:t>
        </w:r>
      </w:ins>
      <w:r>
        <w:rPr>
          <w:lang w:val="en-US"/>
        </w:rPr>
        <w:t>configure the internet connection</w:t>
      </w:r>
      <w:del w:id="420" w:author="aschulze" w:date="2012-06-05T20:16:00Z">
        <w:r w:rsidDel="006521E5">
          <w:rPr>
            <w:lang w:val="en-US"/>
          </w:rPr>
          <w:delText xml:space="preserve"> access</w:delText>
        </w:r>
      </w:del>
      <w:ins w:id="421" w:author="aschulze" w:date="2012-06-05T20:16:00Z">
        <w:r w:rsidR="006521E5">
          <w:rPr>
            <w:lang w:val="en-US"/>
          </w:rPr>
          <w:t xml:space="preserve">. </w:t>
        </w:r>
      </w:ins>
      <w:del w:id="422" w:author="aschulze" w:date="2012-06-05T20:16:00Z">
        <w:r w:rsidDel="006521E5">
          <w:rPr>
            <w:lang w:val="en-US"/>
          </w:rPr>
          <w:delText xml:space="preserve">, </w:delText>
        </w:r>
      </w:del>
      <w:ins w:id="423" w:author="aschulze" w:date="2012-06-05T20:16:00Z">
        <w:r w:rsidR="006521E5">
          <w:rPr>
            <w:lang w:val="en-US"/>
          </w:rPr>
          <w:t>T</w:t>
        </w:r>
      </w:ins>
      <w:del w:id="424" w:author="aschulze" w:date="2012-06-05T20:16:00Z">
        <w:r w:rsidDel="006521E5">
          <w:rPr>
            <w:lang w:val="en-US"/>
          </w:rPr>
          <w:delText>t</w:delText>
        </w:r>
      </w:del>
      <w:r>
        <w:rPr>
          <w:lang w:val="en-US"/>
        </w:rPr>
        <w:t xml:space="preserve">o do </w:t>
      </w:r>
      <w:ins w:id="425" w:author="aschulze" w:date="2012-06-05T20:16:00Z">
        <w:r w:rsidR="006521E5">
          <w:rPr>
            <w:lang w:val="en-US"/>
          </w:rPr>
          <w:t>so</w:t>
        </w:r>
      </w:ins>
      <w:del w:id="426" w:author="aschulze" w:date="2012-06-05T20:16:00Z">
        <w:r w:rsidDel="006521E5">
          <w:rPr>
            <w:lang w:val="en-US"/>
          </w:rPr>
          <w:delText>it</w:delText>
        </w:r>
      </w:del>
      <w:r>
        <w:rPr>
          <w:lang w:val="en-US"/>
        </w:rPr>
        <w:t>, we need to edit the /home/usuario/SONAR_HOME/conf/sonar.properties file and set the following configuration:</w:t>
      </w:r>
    </w:p>
    <w:p w:rsidR="00484AFC" w:rsidRDefault="00484AFC"/>
    <w:p w:rsidR="00484AFC" w:rsidRDefault="00146D69">
      <w:r>
        <w:rPr>
          <w:rStyle w:val="Emphasis"/>
          <w:lang w:val="en-US"/>
        </w:rPr>
        <w:t>#---------------------------------------------------------</w:t>
      </w:r>
      <w:r>
        <w:rPr>
          <w:rStyle w:val="Emphasis"/>
          <w:lang w:val="en-US"/>
        </w:rPr>
        <w:br/>
        <w:t># UPDATE CENTER</w:t>
      </w:r>
      <w:r>
        <w:rPr>
          <w:rStyle w:val="Emphasis"/>
          <w:lang w:val="en-US"/>
        </w:rPr>
        <w:br/>
        <w:t>#---------------------------------------------------------</w:t>
      </w:r>
    </w:p>
    <w:p w:rsidR="00484AFC" w:rsidRDefault="00146D69">
      <w:r>
        <w:rPr>
          <w:rStyle w:val="Emphasis"/>
          <w:lang w:val="en-US"/>
        </w:rPr>
        <w:t># The Update Center requires an internet connection to request http://update.sonarsource.org</w:t>
      </w:r>
    </w:p>
    <w:p w:rsidR="00484AFC" w:rsidRDefault="00146D69">
      <w:r>
        <w:rPr>
          <w:rStyle w:val="Emphasis"/>
          <w:lang w:val="en-US"/>
        </w:rPr>
        <w:t xml:space="preserve"># </w:t>
      </w:r>
      <w:proofErr w:type="gramStart"/>
      <w:r>
        <w:rPr>
          <w:rStyle w:val="Emphasis"/>
          <w:lang w:val="en-US"/>
        </w:rPr>
        <w:t>It</w:t>
      </w:r>
      <w:proofErr w:type="gramEnd"/>
      <w:r>
        <w:rPr>
          <w:rStyle w:val="Emphasis"/>
          <w:lang w:val="en-US"/>
        </w:rPr>
        <w:t xml:space="preserve"> is activated by default:</w:t>
      </w:r>
    </w:p>
    <w:p w:rsidR="00484AFC" w:rsidRDefault="00146D69">
      <w:r>
        <w:rPr>
          <w:rStyle w:val="Emphasis"/>
          <w:lang w:val="en-US"/>
        </w:rPr>
        <w:t>#sonar.updatecenter.activate=true</w:t>
      </w:r>
    </w:p>
    <w:p w:rsidR="00484AFC" w:rsidRDefault="00146D69">
      <w:r>
        <w:rPr>
          <w:rStyle w:val="Emphasis"/>
          <w:lang w:val="en-US"/>
        </w:rPr>
        <w:t># HTTP proxy (default none)</w:t>
      </w:r>
    </w:p>
    <w:p w:rsidR="00484AFC" w:rsidRDefault="00146D69">
      <w:r w:rsidRPr="00443D49">
        <w:rPr>
          <w:rStyle w:val="Emphasis"/>
          <w:rPrChange w:id="427" w:author="aschulze" w:date="2012-06-05T20:17:00Z">
            <w:rPr>
              <w:rStyle w:val="Emphasis"/>
              <w:lang w:val="en-US"/>
            </w:rPr>
          </w:rPrChange>
        </w:rPr>
        <w:t>http.proxyHost=</w:t>
      </w:r>
      <w:ins w:id="428" w:author="aschulze" w:date="2012-06-05T20:17:00Z">
        <w:r w:rsidR="00395B70" w:rsidRPr="00443D49">
          <w:rPr>
            <w:rStyle w:val="Emphasis"/>
            <w:rPrChange w:id="429" w:author="aschulze" w:date="2012-06-05T20:17:00Z">
              <w:rPr>
                <w:rStyle w:val="Emphasis"/>
                <w:lang w:val="en-US"/>
              </w:rPr>
            </w:rPrChange>
          </w:rPr>
          <w:t>&lt;yourhost</w:t>
        </w:r>
        <w:r w:rsidR="00395B70" w:rsidRPr="00443D49">
          <w:rPr>
            <w:rStyle w:val="Emphasis"/>
            <w:rPrChange w:id="430" w:author="aschulze" w:date="2012-06-05T20:17:00Z">
              <w:rPr>
                <w:rStyle w:val="Emphasis"/>
                <w:lang w:val="en-US"/>
              </w:rPr>
            </w:rPrChange>
          </w:rPr>
          <w:t>_ip_number</w:t>
        </w:r>
        <w:r w:rsidR="00395B70" w:rsidRPr="00443D49">
          <w:rPr>
            <w:rStyle w:val="Emphasis"/>
            <w:rPrChange w:id="431" w:author="aschulze" w:date="2012-06-05T20:17:00Z">
              <w:rPr>
                <w:rStyle w:val="Emphasis"/>
                <w:lang w:val="en-US"/>
              </w:rPr>
            </w:rPrChange>
          </w:rPr>
          <w:t>&gt;</w:t>
        </w:r>
      </w:ins>
      <w:del w:id="432" w:author="aschulze" w:date="2012-06-05T20:17:00Z">
        <w:r w:rsidRPr="00443D49" w:rsidDel="00395B70">
          <w:rPr>
            <w:rStyle w:val="Emphasis"/>
            <w:rPrChange w:id="433" w:author="aschulze" w:date="2012-06-05T20:17:00Z">
              <w:rPr>
                <w:rStyle w:val="Emphasis"/>
                <w:lang w:val="en-US"/>
              </w:rPr>
            </w:rPrChange>
          </w:rPr>
          <w:delText>10.208.0.2</w:delText>
        </w:r>
      </w:del>
    </w:p>
    <w:p w:rsidR="00484AFC" w:rsidRDefault="00146D69">
      <w:r>
        <w:rPr>
          <w:rStyle w:val="Emphasis"/>
          <w:lang w:val="en-US"/>
        </w:rPr>
        <w:t>http.proxyPort=3128</w:t>
      </w:r>
    </w:p>
    <w:p w:rsidR="00484AFC" w:rsidRDefault="00146D69">
      <w:r>
        <w:rPr>
          <w:rStyle w:val="Emphasis"/>
          <w:lang w:val="en-US"/>
        </w:rPr>
        <w:t># NT domain name if NTLM proxy is used</w:t>
      </w:r>
    </w:p>
    <w:p w:rsidR="00484AFC" w:rsidRDefault="00146D69">
      <w:r>
        <w:rPr>
          <w:rStyle w:val="Emphasis"/>
          <w:lang w:val="en-US"/>
        </w:rPr>
        <w:t>#http.auth.ntlm.domain=</w:t>
      </w:r>
    </w:p>
    <w:p w:rsidR="00484AFC" w:rsidRDefault="00146D69">
      <w:r>
        <w:rPr>
          <w:rStyle w:val="Emphasis"/>
          <w:lang w:val="en-US"/>
        </w:rPr>
        <w:t># SOCKS proxy (default none</w:t>
      </w:r>
      <w:proofErr w:type="gramStart"/>
      <w:r>
        <w:rPr>
          <w:rStyle w:val="Emphasis"/>
          <w:lang w:val="en-US"/>
        </w:rPr>
        <w:t>)</w:t>
      </w:r>
      <w:proofErr w:type="gramEnd"/>
      <w:r>
        <w:rPr>
          <w:rStyle w:val="Emphasis"/>
          <w:lang w:val="en-US"/>
        </w:rPr>
        <w:br/>
        <w:t>#socksProxyHost=</w:t>
      </w:r>
      <w:r>
        <w:rPr>
          <w:rStyle w:val="Emphasis"/>
          <w:lang w:val="en-US"/>
        </w:rPr>
        <w:br/>
        <w:t>#socksProxyPort=</w:t>
      </w:r>
      <w:r>
        <w:rPr>
          <w:rStyle w:val="Emphasis"/>
          <w:lang w:val="en-US"/>
        </w:rPr>
        <w:br/>
        <w:t># proxy authentication. The 2 following properties are used for HTTP and SOCKS proxies.</w:t>
      </w:r>
      <w:r>
        <w:rPr>
          <w:rStyle w:val="Emphasis"/>
          <w:lang w:val="en-US"/>
        </w:rPr>
        <w:br/>
      </w:r>
      <w:r>
        <w:rPr>
          <w:rStyle w:val="Emphasis"/>
          <w:lang w:val="en-US"/>
        </w:rPr>
        <w:lastRenderedPageBreak/>
        <w:t>http.proxyUser=usuario</w:t>
      </w:r>
      <w:r>
        <w:rPr>
          <w:rStyle w:val="Emphasis"/>
          <w:lang w:val="en-US"/>
        </w:rPr>
        <w:br/>
        <w:t>http.proxyPassword=</w:t>
      </w:r>
      <w:ins w:id="434" w:author="aschulze" w:date="2012-06-05T20:17:00Z">
        <w:r w:rsidR="00443D49">
          <w:rPr>
            <w:rStyle w:val="Emphasis"/>
            <w:lang w:val="en-US"/>
          </w:rPr>
          <w:t xml:space="preserve">&lt;your </w:t>
        </w:r>
      </w:ins>
      <w:r>
        <w:rPr>
          <w:rStyle w:val="Emphasis"/>
          <w:lang w:val="en-US"/>
        </w:rPr>
        <w:t>password</w:t>
      </w:r>
      <w:ins w:id="435" w:author="aschulze" w:date="2012-06-05T20:17:00Z">
        <w:r w:rsidR="00443D49">
          <w:rPr>
            <w:rStyle w:val="Emphasis"/>
            <w:lang w:val="en-US"/>
          </w:rPr>
          <w:t>&gt;</w:t>
        </w:r>
      </w:ins>
    </w:p>
    <w:p w:rsidR="00484AFC" w:rsidRDefault="00484AFC">
      <w:pPr>
        <w:rPr>
          <w:lang w:val="en-US"/>
        </w:rPr>
      </w:pPr>
    </w:p>
    <w:p w:rsidR="00484AFC" w:rsidRDefault="00146D69">
      <w:pPr>
        <w:pStyle w:val="NoSpacing"/>
      </w:pPr>
      <w:del w:id="436" w:author="aschulze" w:date="2012-06-05T20:17:00Z">
        <w:r w:rsidDel="0069073B">
          <w:rPr>
            <w:iCs/>
            <w:lang w:val="en-US"/>
          </w:rPr>
          <w:delText xml:space="preserve">Then </w:delText>
        </w:r>
      </w:del>
      <w:ins w:id="437" w:author="aschulze" w:date="2012-06-05T20:17:00Z">
        <w:r w:rsidR="0069073B">
          <w:rPr>
            <w:iCs/>
            <w:lang w:val="en-US"/>
          </w:rPr>
          <w:t>Ultimately</w:t>
        </w:r>
        <w:r w:rsidR="0069073B">
          <w:rPr>
            <w:iCs/>
            <w:lang w:val="en-US"/>
          </w:rPr>
          <w:t xml:space="preserve"> </w:t>
        </w:r>
      </w:ins>
      <w:r>
        <w:rPr>
          <w:iCs/>
          <w:lang w:val="en-US"/>
        </w:rPr>
        <w:t xml:space="preserve">you can </w:t>
      </w:r>
      <w:del w:id="438" w:author="aschulze" w:date="2012-06-05T20:17:00Z">
        <w:r w:rsidDel="0069073B">
          <w:rPr>
            <w:iCs/>
            <w:lang w:val="en-US"/>
          </w:rPr>
          <w:delText xml:space="preserve">start to </w:delText>
        </w:r>
      </w:del>
      <w:r>
        <w:rPr>
          <w:iCs/>
          <w:lang w:val="en-US"/>
        </w:rPr>
        <w:t xml:space="preserve">install the PDF </w:t>
      </w:r>
      <w:ins w:id="439" w:author="aschulze" w:date="2012-06-05T20:17:00Z">
        <w:r w:rsidR="0069073B">
          <w:rPr>
            <w:iCs/>
            <w:lang w:val="en-US"/>
          </w:rPr>
          <w:t>report</w:t>
        </w:r>
        <w:r w:rsidR="0069073B">
          <w:rPr>
            <w:iCs/>
            <w:lang w:val="en-US"/>
          </w:rPr>
          <w:t xml:space="preserve"> </w:t>
        </w:r>
      </w:ins>
      <w:r>
        <w:rPr>
          <w:iCs/>
          <w:lang w:val="en-US"/>
        </w:rPr>
        <w:t>plug-in</w:t>
      </w:r>
      <w:del w:id="440" w:author="aschulze" w:date="2012-06-05T20:17:00Z">
        <w:r w:rsidDel="0069073B">
          <w:rPr>
            <w:iCs/>
            <w:lang w:val="en-US"/>
          </w:rPr>
          <w:delText xml:space="preserve"> report</w:delText>
        </w:r>
      </w:del>
      <w:r>
        <w:rPr>
          <w:iCs/>
          <w:lang w:val="en-US"/>
        </w:rPr>
        <w:t xml:space="preserve">. </w:t>
      </w:r>
      <w:ins w:id="441" w:author="aschulze" w:date="2012-06-05T20:18:00Z">
        <w:r w:rsidR="00794BC7">
          <w:rPr>
            <w:iCs/>
            <w:lang w:val="en-US"/>
          </w:rPr>
          <w:t xml:space="preserve">(What kind of reports are created, give an example here, and provide a screenshot). </w:t>
        </w:r>
      </w:ins>
      <w:r>
        <w:rPr>
          <w:iCs/>
          <w:lang w:val="en-US"/>
        </w:rPr>
        <w:t xml:space="preserve">To do </w:t>
      </w:r>
      <w:del w:id="442" w:author="aschulze" w:date="2012-06-05T20:17:00Z">
        <w:r w:rsidDel="008C48D4">
          <w:rPr>
            <w:iCs/>
            <w:lang w:val="en-US"/>
          </w:rPr>
          <w:delText>it</w:delText>
        </w:r>
      </w:del>
      <w:ins w:id="443" w:author="aschulze" w:date="2012-06-05T20:17:00Z">
        <w:r w:rsidR="008C48D4">
          <w:rPr>
            <w:iCs/>
            <w:lang w:val="en-US"/>
          </w:rPr>
          <w:t>so</w:t>
        </w:r>
      </w:ins>
      <w:r>
        <w:rPr>
          <w:iCs/>
          <w:lang w:val="en-US"/>
        </w:rPr>
        <w:t xml:space="preserve">, go to the settings menu, update center, and click at the plug-in tab, find the </w:t>
      </w:r>
      <w:r>
        <w:rPr>
          <w:lang w:val="en-US"/>
        </w:rPr>
        <w:t>PDF Report plug-in and install it.</w:t>
      </w:r>
    </w:p>
    <w:p w:rsidR="00484AFC" w:rsidRDefault="00484AFC"/>
    <w:p w:rsidR="00484AFC" w:rsidRDefault="00146D69">
      <w:r>
        <w:rPr>
          <w:iCs/>
          <w:noProof/>
          <w:lang w:val="de-DE" w:eastAsia="de-DE" w:bidi="ar-SA"/>
        </w:rPr>
        <w:drawing>
          <wp:inline distT="0" distB="0" distL="0" distR="0">
            <wp:extent cx="5680709" cy="1369807"/>
            <wp:effectExtent l="0" t="0" r="0" b="1793"/>
            <wp:docPr id="14" name="Imagen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709" cy="13698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4AFC" w:rsidRDefault="00146D69">
      <w:pPr>
        <w:jc w:val="center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Picture 1.14.</w:t>
      </w:r>
      <w:proofErr w:type="gramEnd"/>
      <w:r>
        <w:rPr>
          <w:sz w:val="20"/>
          <w:szCs w:val="20"/>
          <w:lang w:val="en-US"/>
        </w:rPr>
        <w:t xml:space="preserve"> Installing PDF report plug-in in Sonar</w:t>
      </w:r>
    </w:p>
    <w:p w:rsidR="00484AFC" w:rsidRDefault="00484AFC">
      <w:pPr>
        <w:pStyle w:val="NoSpacing"/>
        <w:rPr>
          <w:b/>
          <w:lang w:val="en-US"/>
        </w:rPr>
      </w:pPr>
    </w:p>
    <w:sectPr w:rsidR="00484AFC" w:rsidSect="00A3123C">
      <w:pgSz w:w="11905" w:h="16837"/>
      <w:pgMar w:top="1417" w:right="1701" w:bottom="720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00C" w:rsidRDefault="0050300C">
      <w:r>
        <w:separator/>
      </w:r>
    </w:p>
  </w:endnote>
  <w:endnote w:type="continuationSeparator" w:id="0">
    <w:p w:rsidR="0050300C" w:rsidRDefault="00503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00C" w:rsidRDefault="0050300C">
      <w:r>
        <w:rPr>
          <w:color w:val="000000"/>
        </w:rPr>
        <w:separator/>
      </w:r>
    </w:p>
  </w:footnote>
  <w:footnote w:type="continuationSeparator" w:id="0">
    <w:p w:rsidR="0050300C" w:rsidRDefault="005030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B79A9"/>
    <w:multiLevelType w:val="multilevel"/>
    <w:tmpl w:val="25904C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1754AB0"/>
    <w:multiLevelType w:val="multilevel"/>
    <w:tmpl w:val="11DA4BB6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294C76E3"/>
    <w:multiLevelType w:val="multilevel"/>
    <w:tmpl w:val="6A74412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E0A7525"/>
    <w:multiLevelType w:val="multilevel"/>
    <w:tmpl w:val="988CAD70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4461103"/>
    <w:multiLevelType w:val="multilevel"/>
    <w:tmpl w:val="B0C855A4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3C901A09"/>
    <w:multiLevelType w:val="multilevel"/>
    <w:tmpl w:val="DE6EDA46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pStyle w:val="Heading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>
    <w:nsid w:val="3CF530A5"/>
    <w:multiLevelType w:val="multilevel"/>
    <w:tmpl w:val="AD12F6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E3D7799"/>
    <w:multiLevelType w:val="multilevel"/>
    <w:tmpl w:val="FCBEBC00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6FDE73B7"/>
    <w:multiLevelType w:val="multilevel"/>
    <w:tmpl w:val="EA123A6C"/>
    <w:styleLink w:val="LFO5"/>
    <w:lvl w:ilvl="0">
      <w:start w:val="1"/>
      <w:numFmt w:val="decimal"/>
      <w:pStyle w:val="Title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>
    <w:nsid w:val="750B68C2"/>
    <w:multiLevelType w:val="multilevel"/>
    <w:tmpl w:val="7152EB2E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779C6270"/>
    <w:multiLevelType w:val="multilevel"/>
    <w:tmpl w:val="55309D70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>
    <w:nsid w:val="7BB40753"/>
    <w:multiLevelType w:val="multilevel"/>
    <w:tmpl w:val="3A80AC42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2"/>
  </w:num>
  <w:num w:numId="8">
    <w:abstractNumId w:val="4"/>
  </w:num>
  <w:num w:numId="9">
    <w:abstractNumId w:val="11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4AFC"/>
    <w:rsid w:val="00005063"/>
    <w:rsid w:val="000132B7"/>
    <w:rsid w:val="0002726F"/>
    <w:rsid w:val="00030F7F"/>
    <w:rsid w:val="00031BF7"/>
    <w:rsid w:val="00051C92"/>
    <w:rsid w:val="0007763B"/>
    <w:rsid w:val="000A4732"/>
    <w:rsid w:val="000D439F"/>
    <w:rsid w:val="000D4C3B"/>
    <w:rsid w:val="000F086B"/>
    <w:rsid w:val="001124AF"/>
    <w:rsid w:val="001266ED"/>
    <w:rsid w:val="00146D69"/>
    <w:rsid w:val="00166FA6"/>
    <w:rsid w:val="00173740"/>
    <w:rsid w:val="001758A4"/>
    <w:rsid w:val="00183A68"/>
    <w:rsid w:val="00185398"/>
    <w:rsid w:val="001D6B63"/>
    <w:rsid w:val="001F2655"/>
    <w:rsid w:val="00206AE1"/>
    <w:rsid w:val="00224AD8"/>
    <w:rsid w:val="00235D58"/>
    <w:rsid w:val="00262DD5"/>
    <w:rsid w:val="00285805"/>
    <w:rsid w:val="002E2BE5"/>
    <w:rsid w:val="00301016"/>
    <w:rsid w:val="00333917"/>
    <w:rsid w:val="003414C1"/>
    <w:rsid w:val="00347F4C"/>
    <w:rsid w:val="0035163D"/>
    <w:rsid w:val="003654BE"/>
    <w:rsid w:val="0039434B"/>
    <w:rsid w:val="00395B70"/>
    <w:rsid w:val="003A0BFD"/>
    <w:rsid w:val="003A51FA"/>
    <w:rsid w:val="003B44CA"/>
    <w:rsid w:val="003C560E"/>
    <w:rsid w:val="003E5834"/>
    <w:rsid w:val="00421630"/>
    <w:rsid w:val="004344CE"/>
    <w:rsid w:val="00443D49"/>
    <w:rsid w:val="00451B18"/>
    <w:rsid w:val="00484AFC"/>
    <w:rsid w:val="004C7419"/>
    <w:rsid w:val="004E3AB0"/>
    <w:rsid w:val="004F1DD7"/>
    <w:rsid w:val="0050300C"/>
    <w:rsid w:val="005204D7"/>
    <w:rsid w:val="00532F7F"/>
    <w:rsid w:val="00561FB7"/>
    <w:rsid w:val="00594943"/>
    <w:rsid w:val="005A258B"/>
    <w:rsid w:val="005D2ADB"/>
    <w:rsid w:val="005D2B93"/>
    <w:rsid w:val="00620C5B"/>
    <w:rsid w:val="00634C43"/>
    <w:rsid w:val="0064595D"/>
    <w:rsid w:val="006521E5"/>
    <w:rsid w:val="006531FE"/>
    <w:rsid w:val="006558D6"/>
    <w:rsid w:val="00670325"/>
    <w:rsid w:val="0069073B"/>
    <w:rsid w:val="00694961"/>
    <w:rsid w:val="006A12D2"/>
    <w:rsid w:val="006C14FC"/>
    <w:rsid w:val="006D2199"/>
    <w:rsid w:val="007052DA"/>
    <w:rsid w:val="00724591"/>
    <w:rsid w:val="007561CC"/>
    <w:rsid w:val="0077755C"/>
    <w:rsid w:val="00794BC7"/>
    <w:rsid w:val="00794E64"/>
    <w:rsid w:val="007B4C49"/>
    <w:rsid w:val="007C352A"/>
    <w:rsid w:val="007E5502"/>
    <w:rsid w:val="00840ADD"/>
    <w:rsid w:val="008479C4"/>
    <w:rsid w:val="00850592"/>
    <w:rsid w:val="00857FF5"/>
    <w:rsid w:val="008C2D79"/>
    <w:rsid w:val="008C48D4"/>
    <w:rsid w:val="009033AD"/>
    <w:rsid w:val="00913DEA"/>
    <w:rsid w:val="009C69B8"/>
    <w:rsid w:val="009D7134"/>
    <w:rsid w:val="00A0410F"/>
    <w:rsid w:val="00A27E9F"/>
    <w:rsid w:val="00A3123C"/>
    <w:rsid w:val="00A7798A"/>
    <w:rsid w:val="00B03404"/>
    <w:rsid w:val="00B20DF1"/>
    <w:rsid w:val="00B216D5"/>
    <w:rsid w:val="00B5523A"/>
    <w:rsid w:val="00BE47C4"/>
    <w:rsid w:val="00BF46C6"/>
    <w:rsid w:val="00C9363E"/>
    <w:rsid w:val="00C95462"/>
    <w:rsid w:val="00CA442C"/>
    <w:rsid w:val="00CB00F6"/>
    <w:rsid w:val="00D20D0D"/>
    <w:rsid w:val="00D24163"/>
    <w:rsid w:val="00DC01F0"/>
    <w:rsid w:val="00E30304"/>
    <w:rsid w:val="00E368C8"/>
    <w:rsid w:val="00E50488"/>
    <w:rsid w:val="00EA3BF3"/>
    <w:rsid w:val="00EC2021"/>
    <w:rsid w:val="00ED353B"/>
    <w:rsid w:val="00F11C3A"/>
    <w:rsid w:val="00F76DAA"/>
    <w:rsid w:val="00FA4F68"/>
    <w:rsid w:val="00FE3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123C"/>
    <w:pPr>
      <w:suppressAutoHyphens/>
    </w:pPr>
    <w:rPr>
      <w:rFonts w:ascii="Arial" w:hAnsi="Arial"/>
    </w:rPr>
  </w:style>
  <w:style w:type="paragraph" w:styleId="Heading1">
    <w:name w:val="heading 1"/>
    <w:basedOn w:val="Standard"/>
    <w:next w:val="Standard"/>
    <w:rsid w:val="00A3123C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paragraph" w:styleId="Heading2">
    <w:name w:val="heading 2"/>
    <w:basedOn w:val="Normal"/>
    <w:next w:val="Normal"/>
    <w:rsid w:val="00A3123C"/>
    <w:pPr>
      <w:keepNext/>
      <w:keepLines/>
      <w:numPr>
        <w:ilvl w:val="1"/>
        <w:numId w:val="1"/>
      </w:numPr>
      <w:spacing w:before="200"/>
      <w:outlineLvl w:val="1"/>
    </w:pPr>
    <w:rPr>
      <w:rFonts w:eastAsia="Times New Roman" w:cs="Times New Roman"/>
      <w:b/>
      <w:bCs/>
      <w:color w:val="00000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7">
    <w:name w:val="WW_OutlineListStyle_7"/>
    <w:basedOn w:val="NoList"/>
    <w:rsid w:val="00A3123C"/>
    <w:pPr>
      <w:numPr>
        <w:numId w:val="1"/>
      </w:numPr>
    </w:pPr>
  </w:style>
  <w:style w:type="paragraph" w:customStyle="1" w:styleId="Standard">
    <w:name w:val="Standard"/>
    <w:rsid w:val="00A3123C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rsid w:val="00A3123C"/>
    <w:pPr>
      <w:spacing w:after="120"/>
    </w:pPr>
  </w:style>
  <w:style w:type="paragraph" w:customStyle="1" w:styleId="Heading">
    <w:name w:val="Heading"/>
    <w:basedOn w:val="Standard"/>
    <w:rsid w:val="00A3123C"/>
    <w:pPr>
      <w:suppressLineNumbers/>
      <w:tabs>
        <w:tab w:val="center" w:pos="4251"/>
        <w:tab w:val="right" w:pos="8503"/>
      </w:tabs>
    </w:pPr>
  </w:style>
  <w:style w:type="paragraph" w:styleId="List">
    <w:name w:val="List"/>
    <w:basedOn w:val="Textbody"/>
    <w:rsid w:val="00A3123C"/>
  </w:style>
  <w:style w:type="paragraph" w:customStyle="1" w:styleId="TableContents">
    <w:name w:val="Table Contents"/>
    <w:basedOn w:val="Standard"/>
    <w:rsid w:val="00A3123C"/>
    <w:pPr>
      <w:suppressLineNumbers/>
    </w:pPr>
  </w:style>
  <w:style w:type="paragraph" w:customStyle="1" w:styleId="TableHeading">
    <w:name w:val="Table Heading"/>
    <w:basedOn w:val="TableContents"/>
    <w:rsid w:val="00A3123C"/>
    <w:pPr>
      <w:jc w:val="center"/>
    </w:pPr>
    <w:rPr>
      <w:b/>
      <w:bCs/>
    </w:rPr>
  </w:style>
  <w:style w:type="paragraph" w:styleId="Caption">
    <w:name w:val="caption"/>
    <w:basedOn w:val="Standard"/>
    <w:rsid w:val="00A312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3123C"/>
    <w:pPr>
      <w:suppressLineNumbers/>
    </w:pPr>
  </w:style>
  <w:style w:type="paragraph" w:styleId="NormalWeb">
    <w:name w:val="Normal (Web)"/>
    <w:basedOn w:val="Standard"/>
    <w:rsid w:val="00A3123C"/>
    <w:pPr>
      <w:spacing w:before="280" w:after="119"/>
    </w:pPr>
  </w:style>
  <w:style w:type="paragraph" w:styleId="BalloonText">
    <w:name w:val="Balloon Text"/>
    <w:basedOn w:val="Normal"/>
    <w:rsid w:val="00A31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A3123C"/>
    <w:pPr>
      <w:ind w:left="720"/>
    </w:pPr>
  </w:style>
  <w:style w:type="paragraph" w:styleId="Header">
    <w:name w:val="header"/>
    <w:basedOn w:val="Standard"/>
    <w:rsid w:val="00A3123C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  <w:rsid w:val="00A3123C"/>
  </w:style>
  <w:style w:type="character" w:customStyle="1" w:styleId="TextodegloboCar">
    <w:name w:val="Texto de globo Car"/>
    <w:basedOn w:val="DefaultParagraphFont"/>
    <w:rsid w:val="00A312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3123C"/>
    <w:rPr>
      <w:color w:val="0000FF"/>
      <w:u w:val="single"/>
    </w:rPr>
  </w:style>
  <w:style w:type="character" w:customStyle="1" w:styleId="Internetlink">
    <w:name w:val="Internet link"/>
    <w:rsid w:val="00A3123C"/>
    <w:rPr>
      <w:color w:val="000080"/>
      <w:u w:val="single"/>
    </w:rPr>
  </w:style>
  <w:style w:type="character" w:customStyle="1" w:styleId="BulletSymbols">
    <w:name w:val="Bullet Symbols"/>
    <w:rsid w:val="00A3123C"/>
    <w:rPr>
      <w:rFonts w:ascii="OpenSymbol" w:eastAsia="OpenSymbol" w:hAnsi="OpenSymbol" w:cs="OpenSymbol"/>
    </w:rPr>
  </w:style>
  <w:style w:type="paragraph" w:styleId="Title">
    <w:name w:val="Title"/>
    <w:basedOn w:val="Normal"/>
    <w:next w:val="Normal"/>
    <w:rsid w:val="00A3123C"/>
    <w:pPr>
      <w:numPr>
        <w:numId w:val="10"/>
      </w:numPr>
      <w:spacing w:after="300"/>
    </w:pPr>
    <w:rPr>
      <w:rFonts w:eastAsia="Times New Roman" w:cs="Times New Roman"/>
      <w:b/>
      <w:color w:val="000000"/>
      <w:spacing w:val="5"/>
      <w:sz w:val="28"/>
      <w:szCs w:val="52"/>
    </w:rPr>
  </w:style>
  <w:style w:type="character" w:customStyle="1" w:styleId="TtuloCar">
    <w:name w:val="Título Car"/>
    <w:basedOn w:val="DefaultParagraphFont"/>
    <w:rsid w:val="00A3123C"/>
    <w:rPr>
      <w:rFonts w:ascii="Arial" w:eastAsia="Times New Roman" w:hAnsi="Arial" w:cs="Times New Roman"/>
      <w:b/>
      <w:color w:val="000000"/>
      <w:spacing w:val="5"/>
      <w:kern w:val="3"/>
      <w:sz w:val="28"/>
      <w:szCs w:val="52"/>
    </w:rPr>
  </w:style>
  <w:style w:type="character" w:customStyle="1" w:styleId="Ttulo2Car">
    <w:name w:val="Título 2 Car"/>
    <w:basedOn w:val="DefaultParagraphFont"/>
    <w:rsid w:val="00A3123C"/>
    <w:rPr>
      <w:rFonts w:ascii="Arial" w:eastAsia="Times New Roman" w:hAnsi="Arial" w:cs="Times New Roman"/>
      <w:b/>
      <w:bCs/>
      <w:color w:val="000000"/>
      <w:szCs w:val="26"/>
    </w:rPr>
  </w:style>
  <w:style w:type="paragraph" w:styleId="NoSpacing">
    <w:name w:val="No Spacing"/>
    <w:rsid w:val="00A3123C"/>
    <w:pPr>
      <w:suppressAutoHyphens/>
      <w:jc w:val="both"/>
    </w:pPr>
    <w:rPr>
      <w:rFonts w:ascii="Arial" w:hAnsi="Arial"/>
    </w:rPr>
  </w:style>
  <w:style w:type="character" w:styleId="Strong">
    <w:name w:val="Strong"/>
    <w:basedOn w:val="DefaultParagraphFont"/>
    <w:rsid w:val="00A3123C"/>
    <w:rPr>
      <w:rFonts w:ascii="Arial" w:hAnsi="Arial"/>
      <w:b w:val="0"/>
      <w:bCs/>
      <w:color w:val="1F497D"/>
      <w:sz w:val="20"/>
    </w:rPr>
  </w:style>
  <w:style w:type="character" w:styleId="Emphasis">
    <w:name w:val="Emphasis"/>
    <w:basedOn w:val="DefaultParagraphFont"/>
    <w:rsid w:val="00A3123C"/>
    <w:rPr>
      <w:rFonts w:ascii="Arial" w:hAnsi="Arial"/>
      <w:i w:val="0"/>
      <w:iCs/>
      <w:color w:val="1F497D"/>
      <w:sz w:val="20"/>
    </w:rPr>
  </w:style>
  <w:style w:type="paragraph" w:styleId="Footer">
    <w:name w:val="footer"/>
    <w:basedOn w:val="Normal"/>
    <w:rsid w:val="00A3123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DefaultParagraphFont"/>
    <w:rsid w:val="00A3123C"/>
    <w:rPr>
      <w:rFonts w:ascii="Arial" w:hAnsi="Arial"/>
    </w:rPr>
  </w:style>
  <w:style w:type="numbering" w:customStyle="1" w:styleId="WWOutlineListStyle6">
    <w:name w:val="WW_OutlineListStyle_6"/>
    <w:basedOn w:val="NoList"/>
    <w:rsid w:val="00A3123C"/>
    <w:pPr>
      <w:numPr>
        <w:numId w:val="2"/>
      </w:numPr>
    </w:pPr>
  </w:style>
  <w:style w:type="numbering" w:customStyle="1" w:styleId="WWOutlineListStyle5">
    <w:name w:val="WW_OutlineListStyle_5"/>
    <w:basedOn w:val="NoList"/>
    <w:rsid w:val="00A3123C"/>
    <w:pPr>
      <w:numPr>
        <w:numId w:val="3"/>
      </w:numPr>
    </w:pPr>
  </w:style>
  <w:style w:type="numbering" w:customStyle="1" w:styleId="WWOutlineListStyle4">
    <w:name w:val="WW_OutlineListStyle_4"/>
    <w:basedOn w:val="NoList"/>
    <w:rsid w:val="00A3123C"/>
    <w:pPr>
      <w:numPr>
        <w:numId w:val="4"/>
      </w:numPr>
    </w:pPr>
  </w:style>
  <w:style w:type="numbering" w:customStyle="1" w:styleId="WWOutlineListStyle3">
    <w:name w:val="WW_OutlineListStyle_3"/>
    <w:basedOn w:val="NoList"/>
    <w:rsid w:val="00A3123C"/>
    <w:pPr>
      <w:numPr>
        <w:numId w:val="5"/>
      </w:numPr>
    </w:pPr>
  </w:style>
  <w:style w:type="numbering" w:customStyle="1" w:styleId="WWOutlineListStyle2">
    <w:name w:val="WW_OutlineListStyle_2"/>
    <w:basedOn w:val="NoList"/>
    <w:rsid w:val="00A3123C"/>
    <w:pPr>
      <w:numPr>
        <w:numId w:val="6"/>
      </w:numPr>
    </w:pPr>
  </w:style>
  <w:style w:type="numbering" w:customStyle="1" w:styleId="WWOutlineListStyle1">
    <w:name w:val="WW_OutlineListStyle_1"/>
    <w:basedOn w:val="NoList"/>
    <w:rsid w:val="00A3123C"/>
    <w:pPr>
      <w:numPr>
        <w:numId w:val="7"/>
      </w:numPr>
    </w:pPr>
  </w:style>
  <w:style w:type="numbering" w:customStyle="1" w:styleId="WWOutlineListStyle">
    <w:name w:val="WW_OutlineListStyle"/>
    <w:basedOn w:val="NoList"/>
    <w:rsid w:val="00A3123C"/>
    <w:pPr>
      <w:numPr>
        <w:numId w:val="8"/>
      </w:numPr>
    </w:pPr>
  </w:style>
  <w:style w:type="numbering" w:customStyle="1" w:styleId="WW8Num1">
    <w:name w:val="WW8Num1"/>
    <w:basedOn w:val="NoList"/>
    <w:rsid w:val="00A3123C"/>
    <w:pPr>
      <w:numPr>
        <w:numId w:val="9"/>
      </w:numPr>
    </w:pPr>
  </w:style>
  <w:style w:type="numbering" w:customStyle="1" w:styleId="LFO5">
    <w:name w:val="LFO5"/>
    <w:basedOn w:val="NoList"/>
    <w:rsid w:val="00A3123C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" w:hAnsi="Arial"/>
    </w:rPr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"/>
      </w:numPr>
      <w:spacing w:before="200"/>
      <w:outlineLvl w:val="1"/>
    </w:pPr>
    <w:rPr>
      <w:rFonts w:eastAsia="Times New Roman" w:cs="Times New Roman"/>
      <w:b/>
      <w:bCs/>
      <w:color w:val="00000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7">
    <w:name w:val="WW_OutlineListStyle_7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pPr>
      <w:suppressLineNumbers/>
      <w:tabs>
        <w:tab w:val="center" w:pos="4251"/>
        <w:tab w:val="right" w:pos="8503"/>
      </w:tabs>
    </w:pPr>
  </w:style>
  <w:style w:type="paragraph" w:styleId="Lista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tulo">
    <w:name w:val="Title"/>
    <w:basedOn w:val="Normal"/>
    <w:next w:val="Normal"/>
    <w:pPr>
      <w:numPr>
        <w:numId w:val="10"/>
      </w:numPr>
      <w:spacing w:after="300"/>
    </w:pPr>
    <w:rPr>
      <w:rFonts w:eastAsia="Times New Roman" w:cs="Times New Roman"/>
      <w:b/>
      <w:color w:val="000000"/>
      <w:spacing w:val="5"/>
      <w:sz w:val="28"/>
      <w:szCs w:val="52"/>
    </w:rPr>
  </w:style>
  <w:style w:type="character" w:customStyle="1" w:styleId="TtuloCar">
    <w:name w:val="Título Car"/>
    <w:basedOn w:val="Fuentedeprrafopredeter"/>
    <w:rPr>
      <w:rFonts w:ascii="Arial" w:eastAsia="Times New Roman" w:hAnsi="Arial" w:cs="Times New Roman"/>
      <w:b/>
      <w:color w:val="000000"/>
      <w:spacing w:val="5"/>
      <w:kern w:val="3"/>
      <w:sz w:val="28"/>
      <w:szCs w:val="52"/>
    </w:rPr>
  </w:style>
  <w:style w:type="character" w:customStyle="1" w:styleId="Ttulo2Car">
    <w:name w:val="Título 2 Car"/>
    <w:basedOn w:val="Fuentedeprrafopredeter"/>
    <w:rPr>
      <w:rFonts w:ascii="Arial" w:eastAsia="Times New Roman" w:hAnsi="Arial" w:cs="Times New Roman"/>
      <w:b/>
      <w:bCs/>
      <w:color w:val="000000"/>
      <w:szCs w:val="26"/>
    </w:rPr>
  </w:style>
  <w:style w:type="paragraph" w:styleId="Sinespaciado">
    <w:name w:val="No Spacing"/>
    <w:pPr>
      <w:suppressAutoHyphens/>
      <w:jc w:val="both"/>
    </w:pPr>
    <w:rPr>
      <w:rFonts w:ascii="Arial" w:hAnsi="Arial"/>
    </w:rPr>
  </w:style>
  <w:style w:type="character" w:styleId="Textoennegrita">
    <w:name w:val="Strong"/>
    <w:basedOn w:val="Fuentedeprrafopredeter"/>
    <w:rPr>
      <w:rFonts w:ascii="Arial" w:hAnsi="Arial"/>
      <w:b w:val="0"/>
      <w:bCs/>
      <w:color w:val="1F497D"/>
      <w:sz w:val="20"/>
    </w:rPr>
  </w:style>
  <w:style w:type="character" w:styleId="nfasis">
    <w:name w:val="Emphasis"/>
    <w:basedOn w:val="Fuentedeprrafopredeter"/>
    <w:rPr>
      <w:rFonts w:ascii="Arial" w:hAnsi="Arial"/>
      <w:i w:val="0"/>
      <w:iCs/>
      <w:color w:val="1F497D"/>
      <w:sz w:val="20"/>
    </w:rPr>
  </w:style>
  <w:style w:type="paragraph" w:styleId="Piedepgina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rPr>
      <w:rFonts w:ascii="Arial" w:hAnsi="Arial"/>
    </w:rPr>
  </w:style>
  <w:style w:type="numbering" w:customStyle="1" w:styleId="WWOutlineListStyle6">
    <w:name w:val="WW_OutlineListStyle_6"/>
    <w:basedOn w:val="Sinlista"/>
    <w:pPr>
      <w:numPr>
        <w:numId w:val="2"/>
      </w:numPr>
    </w:pPr>
  </w:style>
  <w:style w:type="numbering" w:customStyle="1" w:styleId="WWOutlineListStyle5">
    <w:name w:val="WW_OutlineListStyle_5"/>
    <w:basedOn w:val="Sinlista"/>
    <w:pPr>
      <w:numPr>
        <w:numId w:val="3"/>
      </w:numPr>
    </w:pPr>
  </w:style>
  <w:style w:type="numbering" w:customStyle="1" w:styleId="WWOutlineListStyle4">
    <w:name w:val="WW_OutlineListStyle_4"/>
    <w:basedOn w:val="Sinlista"/>
    <w:pPr>
      <w:numPr>
        <w:numId w:val="4"/>
      </w:numPr>
    </w:pPr>
  </w:style>
  <w:style w:type="numbering" w:customStyle="1" w:styleId="WWOutlineListStyle3">
    <w:name w:val="WW_OutlineListStyle_3"/>
    <w:basedOn w:val="Sinlista"/>
    <w:pPr>
      <w:numPr>
        <w:numId w:val="5"/>
      </w:numPr>
    </w:pPr>
  </w:style>
  <w:style w:type="numbering" w:customStyle="1" w:styleId="WWOutlineListStyle2">
    <w:name w:val="WW_OutlineListStyle_2"/>
    <w:basedOn w:val="Sinlista"/>
    <w:pPr>
      <w:numPr>
        <w:numId w:val="6"/>
      </w:numPr>
    </w:pPr>
  </w:style>
  <w:style w:type="numbering" w:customStyle="1" w:styleId="WWOutlineListStyle1">
    <w:name w:val="WW_OutlineListStyle_1"/>
    <w:basedOn w:val="Sinlista"/>
    <w:pPr>
      <w:numPr>
        <w:numId w:val="7"/>
      </w:numPr>
    </w:pPr>
  </w:style>
  <w:style w:type="numbering" w:customStyle="1" w:styleId="WWOutlineListStyle">
    <w:name w:val="WW_OutlineListStyle"/>
    <w:basedOn w:val="Sinlista"/>
    <w:pPr>
      <w:numPr>
        <w:numId w:val="8"/>
      </w:numPr>
    </w:pPr>
  </w:style>
  <w:style w:type="numbering" w:customStyle="1" w:styleId="WW8Num1">
    <w:name w:val="WW8Num1"/>
    <w:basedOn w:val="Sinlista"/>
    <w:pPr>
      <w:numPr>
        <w:numId w:val="9"/>
      </w:numPr>
    </w:pPr>
  </w:style>
  <w:style w:type="numbering" w:customStyle="1" w:styleId="LFO5">
    <w:name w:val="LFO5"/>
    <w:basedOn w:val="Sinlista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2616</Words>
  <Characters>16483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19061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aschulze</cp:lastModifiedBy>
  <cp:revision>113</cp:revision>
  <cp:lastPrinted>2012-04-01T14:22:00Z</cp:lastPrinted>
  <dcterms:created xsi:type="dcterms:W3CDTF">2012-05-08T16:01:00Z</dcterms:created>
  <dcterms:modified xsi:type="dcterms:W3CDTF">2012-06-05T18:18:00Z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