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17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Default="00565F17">
      <w:pPr>
        <w:pStyle w:val="Standard"/>
        <w:spacing w:line="360" w:lineRule="auto"/>
        <w:rPr>
          <w:rFonts w:ascii="Arial" w:hAnsi="Arial" w:cs="Arial"/>
          <w:b/>
        </w:rPr>
      </w:pPr>
    </w:p>
    <w:p w:rsidR="00565F17" w:rsidRDefault="00565F17">
      <w:pPr>
        <w:pStyle w:val="Heading1"/>
        <w:spacing w:line="360" w:lineRule="auto"/>
      </w:pPr>
    </w:p>
    <w:p w:rsidR="00565F17" w:rsidRDefault="00565F17">
      <w:pPr>
        <w:pStyle w:val="Heading1"/>
        <w:spacing w:line="360" w:lineRule="auto"/>
      </w:pPr>
    </w:p>
    <w:p w:rsidR="00565F17" w:rsidRDefault="00565F17">
      <w:pPr>
        <w:pStyle w:val="Heading1"/>
        <w:spacing w:line="360" w:lineRule="auto"/>
      </w:pPr>
    </w:p>
    <w:p w:rsidR="003D015B" w:rsidRPr="00925260" w:rsidRDefault="003D015B" w:rsidP="003D015B">
      <w:pPr>
        <w:autoSpaceDE w:val="0"/>
        <w:adjustRightInd w:val="0"/>
        <w:spacing w:line="360" w:lineRule="auto"/>
        <w:jc w:val="center"/>
        <w:rPr>
          <w:rFonts w:ascii="Arial" w:hAnsi="Arial" w:cs="Arial"/>
          <w:b/>
          <w:bCs/>
          <w:sz w:val="56"/>
          <w:szCs w:val="56"/>
          <w:lang w:val="en-US"/>
        </w:rPr>
      </w:pPr>
      <w:del w:id="0" w:author="aschulze" w:date="2012-06-11T16:51:00Z">
        <w:r w:rsidRPr="0077085B" w:rsidDel="00EB66A3">
          <w:rPr>
            <w:rFonts w:ascii="Arial" w:hAnsi="Arial" w:cs="Arial"/>
            <w:b/>
            <w:bCs/>
            <w:sz w:val="56"/>
            <w:szCs w:val="56"/>
            <w:lang w:val="en-US"/>
          </w:rPr>
          <w:delText>Installation</w:delText>
        </w:r>
        <w:r w:rsidDel="00EB66A3">
          <w:rPr>
            <w:rFonts w:ascii="Arial" w:hAnsi="Arial" w:cs="Arial"/>
            <w:b/>
            <w:bCs/>
            <w:sz w:val="56"/>
            <w:szCs w:val="56"/>
            <w:lang w:val="en-US"/>
          </w:rPr>
          <w:delText xml:space="preserve"> </w:delText>
        </w:r>
      </w:del>
      <w:ins w:id="1" w:author="aschulze" w:date="2012-06-11T16:51:00Z">
        <w:r w:rsidR="00EB66A3">
          <w:rPr>
            <w:rFonts w:ascii="Arial" w:hAnsi="Arial" w:cs="Arial"/>
            <w:b/>
            <w:bCs/>
            <w:sz w:val="56"/>
            <w:szCs w:val="56"/>
            <w:lang w:val="en-US"/>
          </w:rPr>
          <w:t>Administrator</w:t>
        </w:r>
        <w:r w:rsidR="00EB66A3">
          <w:rPr>
            <w:rFonts w:ascii="Arial" w:hAnsi="Arial" w:cs="Arial"/>
            <w:b/>
            <w:bCs/>
            <w:sz w:val="56"/>
            <w:szCs w:val="56"/>
            <w:lang w:val="en-US"/>
          </w:rPr>
          <w:t xml:space="preserve"> </w:t>
        </w:r>
      </w:ins>
      <w:r>
        <w:rPr>
          <w:rFonts w:ascii="Arial" w:hAnsi="Arial" w:cs="Arial"/>
          <w:b/>
          <w:bCs/>
          <w:sz w:val="56"/>
          <w:szCs w:val="56"/>
          <w:lang w:val="en-US"/>
        </w:rPr>
        <w:t>Guide</w:t>
      </w:r>
    </w:p>
    <w:p w:rsidR="00565F17" w:rsidRPr="003D015B" w:rsidRDefault="00B20694" w:rsidP="003D015B">
      <w:pPr>
        <w:pStyle w:val="Standard"/>
        <w:spacing w:after="240" w:line="360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3D015B">
        <w:rPr>
          <w:rFonts w:ascii="Arial" w:hAnsi="Arial" w:cs="Arial"/>
          <w:b/>
          <w:bCs/>
          <w:iCs/>
          <w:sz w:val="36"/>
          <w:szCs w:val="36"/>
          <w:lang w:val="en-US"/>
        </w:rPr>
        <w:t>jWebSocket</w:t>
      </w:r>
    </w:p>
    <w:p w:rsidR="00565F17" w:rsidRPr="00EB2804" w:rsidRDefault="003D015B" w:rsidP="003D015B">
      <w:pPr>
        <w:pStyle w:val="Standard"/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B2804">
        <w:rPr>
          <w:rStyle w:val="hps"/>
          <w:rFonts w:ascii="Arial" w:hAnsi="Arial" w:cs="Arial"/>
          <w:b/>
          <w:sz w:val="32"/>
          <w:szCs w:val="32"/>
          <w:lang w:val="en-US"/>
        </w:rPr>
        <w:t>Python</w:t>
      </w:r>
      <w:r w:rsidRPr="00EB2804">
        <w:rPr>
          <w:rStyle w:val="shorttext"/>
          <w:rFonts w:ascii="Arial" w:hAnsi="Arial" w:cs="Arial"/>
          <w:b/>
          <w:sz w:val="32"/>
          <w:szCs w:val="32"/>
          <w:lang w:val="en-US"/>
        </w:rPr>
        <w:t xml:space="preserve"> </w:t>
      </w:r>
      <w:r w:rsidRPr="00EB2804">
        <w:rPr>
          <w:rStyle w:val="hps"/>
          <w:rFonts w:ascii="Arial" w:hAnsi="Arial" w:cs="Arial"/>
          <w:b/>
          <w:sz w:val="32"/>
          <w:szCs w:val="32"/>
          <w:lang w:val="en-US"/>
        </w:rPr>
        <w:t>client library</w:t>
      </w: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Default="00EB66A3">
      <w:pPr>
        <w:pStyle w:val="Standard"/>
        <w:spacing w:line="360" w:lineRule="auto"/>
        <w:rPr>
          <w:ins w:id="2" w:author="aschulze" w:date="2012-06-11T16:51:00Z"/>
          <w:rFonts w:ascii="Arial" w:hAnsi="Arial" w:cs="Arial"/>
          <w:b/>
          <w:lang w:val="en-US"/>
        </w:rPr>
      </w:pPr>
      <w:ins w:id="3" w:author="aschulze" w:date="2012-06-11T16:51:00Z">
        <w:r>
          <w:rPr>
            <w:rFonts w:ascii="Arial" w:hAnsi="Arial" w:cs="Arial"/>
            <w:b/>
            <w:lang w:val="en-US"/>
          </w:rPr>
          <w:t>Author?</w:t>
        </w:r>
      </w:ins>
    </w:p>
    <w:p w:rsidR="00EB66A3" w:rsidRDefault="00EB66A3">
      <w:pPr>
        <w:pStyle w:val="Standard"/>
        <w:spacing w:line="360" w:lineRule="auto"/>
        <w:rPr>
          <w:ins w:id="4" w:author="aschulze" w:date="2012-06-11T16:51:00Z"/>
          <w:rFonts w:ascii="Arial" w:hAnsi="Arial" w:cs="Arial"/>
          <w:b/>
          <w:lang w:val="en-US"/>
        </w:rPr>
      </w:pPr>
    </w:p>
    <w:p w:rsidR="00EB66A3" w:rsidRPr="00EB2804" w:rsidRDefault="00EB66A3">
      <w:pPr>
        <w:pStyle w:val="Standard"/>
        <w:spacing w:line="360" w:lineRule="auto"/>
        <w:rPr>
          <w:rFonts w:ascii="Arial" w:hAnsi="Arial" w:cs="Arial"/>
          <w:b/>
          <w:lang w:val="en-US"/>
        </w:rPr>
      </w:pPr>
      <w:ins w:id="5" w:author="aschulze" w:date="2012-06-11T16:51:00Z">
        <w:r>
          <w:rPr>
            <w:rFonts w:ascii="Arial" w:hAnsi="Arial" w:cs="Arial"/>
            <w:b/>
            <w:lang w:val="en-US"/>
          </w:rPr>
          <w:t>Version History?</w:t>
        </w:r>
      </w:ins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EB2804" w:rsidRDefault="00565F17">
      <w:pPr>
        <w:pStyle w:val="Standard"/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565F17" w:rsidRPr="009737BB" w:rsidRDefault="00B20694" w:rsidP="009737BB">
      <w:pPr>
        <w:pStyle w:val="Standard"/>
        <w:spacing w:after="120" w:line="360" w:lineRule="auto"/>
        <w:jc w:val="both"/>
        <w:rPr>
          <w:rFonts w:ascii="Arial" w:hAnsi="Arial" w:cs="Arial"/>
          <w:b/>
          <w:bCs/>
          <w:lang w:val="en-US"/>
        </w:rPr>
      </w:pPr>
      <w:r w:rsidRPr="009737BB">
        <w:rPr>
          <w:rFonts w:ascii="Arial" w:hAnsi="Arial" w:cs="Arial"/>
          <w:b/>
          <w:bCs/>
          <w:lang w:val="en-US"/>
        </w:rPr>
        <w:t xml:space="preserve">1. </w:t>
      </w:r>
      <w:r w:rsidR="003D015B" w:rsidRPr="009737BB">
        <w:rPr>
          <w:rFonts w:ascii="Arial" w:hAnsi="Arial" w:cs="Arial"/>
          <w:b/>
          <w:lang w:val="en-US"/>
        </w:rPr>
        <w:t>Process application download</w:t>
      </w:r>
    </w:p>
    <w:p w:rsidR="003D015B" w:rsidRPr="009737BB" w:rsidRDefault="003D015B" w:rsidP="009737BB">
      <w:pPr>
        <w:pStyle w:val="Standard"/>
        <w:spacing w:after="120" w:line="360" w:lineRule="auto"/>
        <w:jc w:val="both"/>
        <w:rPr>
          <w:rStyle w:val="hps"/>
          <w:rFonts w:ascii="Arial" w:hAnsi="Arial" w:cs="Arial"/>
          <w:lang/>
        </w:rPr>
      </w:pPr>
      <w:r w:rsidRPr="009737BB">
        <w:rPr>
          <w:rStyle w:val="hps"/>
          <w:rFonts w:ascii="Arial" w:hAnsi="Arial" w:cs="Arial"/>
          <w:lang/>
        </w:rPr>
        <w:t>The library</w:t>
      </w:r>
      <w:r w:rsidRPr="009737BB">
        <w:rPr>
          <w:rStyle w:val="shorttext"/>
          <w:rFonts w:ascii="Arial" w:hAnsi="Arial" w:cs="Arial"/>
          <w:lang/>
        </w:rPr>
        <w:t xml:space="preserve"> </w:t>
      </w:r>
      <w:r w:rsidRPr="009737BB">
        <w:rPr>
          <w:rStyle w:val="hps"/>
          <w:rFonts w:ascii="Arial" w:hAnsi="Arial" w:cs="Arial"/>
          <w:lang/>
        </w:rPr>
        <w:t>is posted at</w:t>
      </w:r>
      <w:r w:rsidRPr="009737BB">
        <w:rPr>
          <w:rStyle w:val="shorttext"/>
          <w:rFonts w:ascii="Arial" w:hAnsi="Arial" w:cs="Arial"/>
          <w:lang/>
        </w:rPr>
        <w:t xml:space="preserve"> </w:t>
      </w:r>
      <w:r w:rsidRPr="009737BB">
        <w:rPr>
          <w:rStyle w:val="hps"/>
          <w:rFonts w:ascii="Arial" w:hAnsi="Arial" w:cs="Arial"/>
          <w:lang/>
        </w:rPr>
        <w:t>the following address:</w:t>
      </w:r>
    </w:p>
    <w:p w:rsidR="00EB2804" w:rsidRPr="00EB2804" w:rsidRDefault="000E39E4" w:rsidP="009737BB">
      <w:pPr>
        <w:pStyle w:val="Standard"/>
        <w:spacing w:after="120" w:line="360" w:lineRule="auto"/>
        <w:jc w:val="both"/>
        <w:rPr>
          <w:lang/>
        </w:rPr>
      </w:pPr>
      <w:hyperlink r:id="rId7" w:history="1">
        <w:r w:rsidR="00EB2804" w:rsidRPr="00EB2804">
          <w:rPr>
            <w:rStyle w:val="Hyperlink"/>
            <w:lang/>
          </w:rPr>
          <w:t>https://jwsdev.org:9443/svn/jWebSocket/thesis/Eylin/source/</w:t>
        </w:r>
      </w:hyperlink>
    </w:p>
    <w:p w:rsidR="00565F17" w:rsidRPr="009737BB" w:rsidRDefault="00B20694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bookmarkStart w:id="6" w:name="_GoBack"/>
      <w:bookmarkEnd w:id="6"/>
      <w:r w:rsidRPr="009737BB">
        <w:rPr>
          <w:rFonts w:ascii="Arial" w:hAnsi="Arial" w:cs="Arial"/>
          <w:b/>
          <w:bCs/>
          <w:color w:val="000000"/>
          <w:lang w:val="en-US"/>
        </w:rPr>
        <w:t xml:space="preserve">2. </w:t>
      </w:r>
      <w:r w:rsidR="00E33A4E" w:rsidRPr="009737BB">
        <w:rPr>
          <w:rFonts w:ascii="Arial" w:hAnsi="Arial" w:cs="Arial"/>
          <w:b/>
          <w:lang w:val="en-US"/>
        </w:rPr>
        <w:t>Characteristics of the installation environment</w:t>
      </w:r>
    </w:p>
    <w:p w:rsidR="00565F17" w:rsidRPr="009737BB" w:rsidRDefault="00E33A4E" w:rsidP="009737BB">
      <w:pPr>
        <w:pStyle w:val="Standard"/>
        <w:keepNext/>
        <w:tabs>
          <w:tab w:val="left" w:pos="0"/>
        </w:tabs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>Only requires a PC with Python 2.5 installed above.</w:t>
      </w:r>
      <w:ins w:id="7" w:author="aschulze" w:date="2012-06-11T16:52:00Z">
        <w:r w:rsidR="005F3191">
          <w:rPr>
            <w:rFonts w:ascii="Arial" w:hAnsi="Arial" w:cs="Arial"/>
            <w:lang w:val="en-US"/>
          </w:rPr>
          <w:t xml:space="preserve"> And the jWebSocket Server running, no?</w:t>
        </w:r>
      </w:ins>
    </w:p>
    <w:p w:rsidR="00565F17" w:rsidRPr="009737BB" w:rsidRDefault="00B20694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b/>
          <w:bCs/>
          <w:color w:val="000000"/>
          <w:lang w:val="en-US"/>
        </w:rPr>
        <w:t xml:space="preserve">3. </w:t>
      </w:r>
      <w:r w:rsidR="00E33A4E" w:rsidRPr="009737BB">
        <w:rPr>
          <w:rFonts w:ascii="Arial" w:hAnsi="Arial" w:cs="Arial"/>
          <w:b/>
          <w:lang w:val="en-US"/>
        </w:rPr>
        <w:t>Installation process</w:t>
      </w:r>
    </w:p>
    <w:p w:rsidR="00E33A4E" w:rsidRPr="009737BB" w:rsidRDefault="00E33A4E" w:rsidP="009737BB">
      <w:pPr>
        <w:pStyle w:val="Standard"/>
        <w:keepNext/>
        <w:tabs>
          <w:tab w:val="left" w:pos="0"/>
        </w:tabs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 xml:space="preserve">Installation is a simple way only the library must be located in the folder you want for your application. </w:t>
      </w:r>
      <w:ins w:id="8" w:author="aschulze" w:date="2012-06-11T16:53:00Z">
        <w:r w:rsidR="007B6259">
          <w:rPr>
            <w:rFonts w:ascii="Arial" w:hAnsi="Arial" w:cs="Arial"/>
            <w:lang w:val="en-US"/>
          </w:rPr>
          <w:t xml:space="preserve">How do I do that, unpack the archive? What files do I get here? What is in the files then? </w:t>
        </w:r>
      </w:ins>
      <w:r w:rsidRPr="009737BB">
        <w:rPr>
          <w:rFonts w:ascii="Arial" w:hAnsi="Arial" w:cs="Arial"/>
          <w:lang w:val="en-US"/>
        </w:rPr>
        <w:t>Once this is done the file is imported jwspython JWSClient class as shown below:</w:t>
      </w:r>
    </w:p>
    <w:p w:rsidR="00565F17" w:rsidRPr="009737BB" w:rsidRDefault="00B20694" w:rsidP="009737BB">
      <w:pPr>
        <w:pStyle w:val="Standard"/>
        <w:keepNext/>
        <w:tabs>
          <w:tab w:val="left" w:pos="0"/>
        </w:tabs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eastAsia="Humnst777 Lt BT" w:hAnsi="Arial" w:cs="Arial"/>
          <w:b/>
          <w:color w:val="000000"/>
          <w:lang w:val="en-US" w:bidi="es-ES"/>
        </w:rPr>
        <w:t>from</w:t>
      </w:r>
      <w:r w:rsidRPr="009737BB">
        <w:rPr>
          <w:rFonts w:ascii="Arial" w:eastAsia="Humnst777 Lt BT" w:hAnsi="Arial" w:cs="Arial"/>
          <w:color w:val="000000"/>
          <w:lang w:val="en-US" w:bidi="es-ES"/>
        </w:rPr>
        <w:t xml:space="preserve"> jwspython </w:t>
      </w:r>
      <w:r w:rsidRPr="009737BB">
        <w:rPr>
          <w:rFonts w:ascii="Arial" w:eastAsia="Humnst777 Lt BT" w:hAnsi="Arial" w:cs="Arial"/>
          <w:b/>
          <w:color w:val="000000"/>
          <w:lang w:val="en-US" w:bidi="es-ES"/>
        </w:rPr>
        <w:t>import</w:t>
      </w:r>
      <w:r w:rsidRPr="009737BB">
        <w:rPr>
          <w:rFonts w:ascii="Arial" w:eastAsia="Humnst777 Lt BT" w:hAnsi="Arial" w:cs="Arial"/>
          <w:color w:val="000000"/>
          <w:lang w:val="en-US" w:bidi="es-ES"/>
        </w:rPr>
        <w:t xml:space="preserve"> JWSClient</w:t>
      </w:r>
    </w:p>
    <w:p w:rsidR="00E33A4E" w:rsidRDefault="00E33A4E" w:rsidP="009737BB">
      <w:pPr>
        <w:pStyle w:val="Textbody"/>
        <w:tabs>
          <w:tab w:val="left" w:pos="0"/>
        </w:tabs>
        <w:spacing w:line="360" w:lineRule="auto"/>
        <w:jc w:val="both"/>
        <w:rPr>
          <w:ins w:id="9" w:author="aschulze" w:date="2012-06-11T16:59:00Z"/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>Along with the library is distributed in a file named main.py is a sample program showing a simple way some of the functionality of the client library.</w:t>
      </w:r>
    </w:p>
    <w:p w:rsidR="00BC0A77" w:rsidRPr="009737BB" w:rsidRDefault="00BC0A77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ins w:id="10" w:author="aschulze" w:date="2012-06-11T16:59:00Z">
        <w:r>
          <w:rPr>
            <w:rFonts w:ascii="Arial" w:hAnsi="Arial" w:cs="Arial"/>
            <w:lang w:val="en-US"/>
          </w:rPr>
          <w:t xml:space="preserve">Maybe a </w:t>
        </w:r>
        <w:r w:rsidR="005C2F15">
          <w:rPr>
            <w:rFonts w:ascii="Arial" w:hAnsi="Arial" w:cs="Arial"/>
            <w:lang w:val="en-US"/>
          </w:rPr>
          <w:t xml:space="preserve">short </w:t>
        </w:r>
        <w:r>
          <w:rPr>
            <w:rFonts w:ascii="Arial" w:hAnsi="Arial" w:cs="Arial"/>
            <w:lang w:val="en-US"/>
          </w:rPr>
          <w:t>listing here would be helpful!</w:t>
        </w:r>
      </w:ins>
    </w:p>
    <w:p w:rsidR="00565F17" w:rsidRPr="009737BB" w:rsidRDefault="00B20694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  <w:r w:rsidRPr="009737BB">
        <w:rPr>
          <w:rFonts w:ascii="Arial" w:hAnsi="Arial" w:cs="Arial"/>
          <w:b/>
          <w:bCs/>
          <w:color w:val="000000"/>
          <w:lang w:val="en-US"/>
        </w:rPr>
        <w:t xml:space="preserve">4. </w:t>
      </w:r>
      <w:r w:rsidR="00E33A4E" w:rsidRPr="009737BB">
        <w:rPr>
          <w:rFonts w:ascii="Arial" w:hAnsi="Arial" w:cs="Arial"/>
          <w:b/>
          <w:lang w:val="en-US"/>
        </w:rPr>
        <w:t>Configuration Options</w:t>
      </w:r>
    </w:p>
    <w:p w:rsidR="00E33A4E" w:rsidRPr="009737BB" w:rsidRDefault="00E33A4E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9737BB">
        <w:rPr>
          <w:rFonts w:ascii="Arial" w:hAnsi="Arial" w:cs="Arial"/>
          <w:bCs/>
          <w:color w:val="000000"/>
          <w:lang w:val="en-US"/>
        </w:rPr>
        <w:t>No need for any configuration for the application execution.</w:t>
      </w:r>
      <w:ins w:id="11" w:author="aschulze" w:date="2012-06-11T16:56:00Z">
        <w:r w:rsidR="00AE3BE7">
          <w:rPr>
            <w:rFonts w:ascii="Arial" w:hAnsi="Arial" w:cs="Arial"/>
            <w:bCs/>
            <w:color w:val="000000"/>
            <w:lang w:val="en-US"/>
          </w:rPr>
          <w:t xml:space="preserve"> How do I select the URL, the port, the sub-protocol? Maybe this is explained in detail in the Developer Guide, but here I at least would like to read a sentence about what to do to select these options.</w:t>
        </w:r>
      </w:ins>
    </w:p>
    <w:p w:rsidR="00565F17" w:rsidRPr="009737BB" w:rsidRDefault="00B20694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9737BB">
        <w:rPr>
          <w:rFonts w:ascii="Arial" w:hAnsi="Arial" w:cs="Arial"/>
          <w:b/>
          <w:bCs/>
          <w:color w:val="000000"/>
          <w:lang w:val="en-US"/>
        </w:rPr>
        <w:t xml:space="preserve">5. </w:t>
      </w:r>
      <w:r w:rsidR="00E33A4E" w:rsidRPr="009737BB">
        <w:rPr>
          <w:rFonts w:ascii="Arial" w:hAnsi="Arial" w:cs="Arial"/>
          <w:b/>
          <w:lang w:val="en-US"/>
        </w:rPr>
        <w:t>Commissioning</w:t>
      </w:r>
    </w:p>
    <w:p w:rsidR="00E33A4E" w:rsidRPr="009737BB" w:rsidRDefault="00E33A4E" w:rsidP="009737B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>Just use the functionality as required by your application.</w:t>
      </w:r>
      <w:ins w:id="12" w:author="aschulze" w:date="2012-06-11T16:55:00Z">
        <w:r w:rsidR="00526870">
          <w:rPr>
            <w:rFonts w:ascii="Arial" w:hAnsi="Arial" w:cs="Arial"/>
            <w:lang w:val="en-US"/>
          </w:rPr>
          <w:t xml:space="preserve"> This is too few, please provide an example here! At least what is required to </w:t>
        </w:r>
      </w:ins>
      <w:ins w:id="13" w:author="aschulze" w:date="2012-06-11T16:56:00Z">
        <w:r w:rsidR="00526870">
          <w:rPr>
            <w:rFonts w:ascii="Arial" w:hAnsi="Arial" w:cs="Arial"/>
            <w:lang w:val="en-US"/>
          </w:rPr>
          <w:t>use your library.</w:t>
        </w:r>
      </w:ins>
    </w:p>
    <w:p w:rsidR="00E33A4E" w:rsidRPr="00EB2804" w:rsidRDefault="00C37A9F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EB2804">
        <w:rPr>
          <w:rFonts w:ascii="Arial" w:hAnsi="Arial" w:cs="Arial"/>
          <w:b/>
          <w:bCs/>
          <w:color w:val="000000"/>
          <w:lang w:val="en-US"/>
        </w:rPr>
        <w:t>6</w:t>
      </w:r>
      <w:r w:rsidR="00B20694" w:rsidRPr="00EB2804">
        <w:rPr>
          <w:rFonts w:ascii="Arial" w:hAnsi="Arial" w:cs="Arial"/>
          <w:b/>
          <w:bCs/>
          <w:color w:val="000000"/>
          <w:lang w:val="en-US"/>
        </w:rPr>
        <w:t xml:space="preserve">. </w:t>
      </w:r>
      <w:r w:rsidR="00E33A4E" w:rsidRPr="00EB2804">
        <w:rPr>
          <w:rFonts w:ascii="Arial" w:hAnsi="Arial" w:cs="Arial"/>
          <w:b/>
          <w:lang w:val="en-US"/>
        </w:rPr>
        <w:t>Application Management</w:t>
      </w:r>
    </w:p>
    <w:p w:rsidR="00E33A4E" w:rsidRPr="009737BB" w:rsidRDefault="00E33A4E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t xml:space="preserve">For administration of the Python Client Library can be supported in the user manual. </w:t>
      </w:r>
      <w:ins w:id="14" w:author="aschulze" w:date="2012-06-11T16:57:00Z">
        <w:r w:rsidR="00BC19D0">
          <w:rPr>
            <w:rFonts w:ascii="Arial" w:hAnsi="Arial" w:cs="Arial"/>
            <w:lang w:val="en-US"/>
          </w:rPr>
          <w:t>What do you mean with administration here? What can be administered and how?</w:t>
        </w:r>
      </w:ins>
    </w:p>
    <w:p w:rsidR="00E33A4E" w:rsidRPr="009737BB" w:rsidRDefault="00E33A4E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lang w:val="en-US"/>
        </w:rPr>
      </w:pPr>
      <w:r w:rsidRPr="009737BB">
        <w:rPr>
          <w:rFonts w:ascii="Arial" w:hAnsi="Arial" w:cs="Arial"/>
          <w:lang w:val="en-US"/>
        </w:rPr>
        <w:lastRenderedPageBreak/>
        <w:t>If any problems occur during use of the Library Client installation, contact:</w:t>
      </w:r>
    </w:p>
    <w:p w:rsidR="00C37A9F" w:rsidRPr="00EB2804" w:rsidRDefault="00C37A9F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b/>
        </w:rPr>
      </w:pPr>
      <w:r w:rsidRPr="00EB2804">
        <w:rPr>
          <w:rFonts w:ascii="Arial" w:hAnsi="Arial" w:cs="Arial"/>
          <w:b/>
        </w:rPr>
        <w:t>Eylin Baydes Gonzalez.</w:t>
      </w:r>
    </w:p>
    <w:p w:rsidR="00C37A9F" w:rsidRPr="009737BB" w:rsidRDefault="00C37A9F" w:rsidP="009737BB">
      <w:pPr>
        <w:tabs>
          <w:tab w:val="left" w:pos="0"/>
        </w:tabs>
        <w:autoSpaceDE w:val="0"/>
        <w:adjustRightInd w:val="0"/>
        <w:spacing w:after="120" w:line="360" w:lineRule="auto"/>
        <w:jc w:val="both"/>
        <w:rPr>
          <w:rFonts w:ascii="Arial" w:hAnsi="Arial" w:cs="Arial"/>
          <w:lang/>
        </w:rPr>
      </w:pPr>
      <w:r w:rsidRPr="009737BB">
        <w:rPr>
          <w:rFonts w:ascii="Arial" w:hAnsi="Arial" w:cs="Arial"/>
          <w:b/>
          <w:lang/>
        </w:rPr>
        <w:t xml:space="preserve">e-mail: </w:t>
      </w:r>
      <w:r w:rsidRPr="009737BB">
        <w:rPr>
          <w:rFonts w:ascii="Arial" w:hAnsi="Arial" w:cs="Arial"/>
          <w:lang/>
        </w:rPr>
        <w:t>eylin1220@gmail.com</w:t>
      </w:r>
    </w:p>
    <w:p w:rsidR="00565F17" w:rsidRPr="00C37A9F" w:rsidRDefault="00565F17" w:rsidP="00C37A9F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lang/>
        </w:rPr>
      </w:pPr>
    </w:p>
    <w:sectPr w:rsidR="00565F17" w:rsidRPr="00C37A9F" w:rsidSect="000E39E4">
      <w:pgSz w:w="11905" w:h="16837"/>
      <w:pgMar w:top="1417" w:right="1701" w:bottom="720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2AB" w:rsidRDefault="002E12AB">
      <w:r>
        <w:separator/>
      </w:r>
    </w:p>
  </w:endnote>
  <w:endnote w:type="continuationSeparator" w:id="0">
    <w:p w:rsidR="002E12AB" w:rsidRDefault="002E1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itstream Ver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2AB" w:rsidRDefault="002E12AB">
      <w:r>
        <w:rPr>
          <w:color w:val="000000"/>
        </w:rPr>
        <w:separator/>
      </w:r>
    </w:p>
  </w:footnote>
  <w:footnote w:type="continuationSeparator" w:id="0">
    <w:p w:rsidR="002E12AB" w:rsidRDefault="002E12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45AD8"/>
    <w:multiLevelType w:val="multilevel"/>
    <w:tmpl w:val="D12AED1E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F17"/>
    <w:rsid w:val="000E39E4"/>
    <w:rsid w:val="002E12AB"/>
    <w:rsid w:val="003D015B"/>
    <w:rsid w:val="00406B5C"/>
    <w:rsid w:val="00526870"/>
    <w:rsid w:val="00565F17"/>
    <w:rsid w:val="005C2F15"/>
    <w:rsid w:val="005F3191"/>
    <w:rsid w:val="00661BD6"/>
    <w:rsid w:val="00705F62"/>
    <w:rsid w:val="007B6259"/>
    <w:rsid w:val="00884E74"/>
    <w:rsid w:val="009737BB"/>
    <w:rsid w:val="00AE3BE7"/>
    <w:rsid w:val="00AE5CCA"/>
    <w:rsid w:val="00B20694"/>
    <w:rsid w:val="00BC0A77"/>
    <w:rsid w:val="00BC19D0"/>
    <w:rsid w:val="00C37A9F"/>
    <w:rsid w:val="00E33A4E"/>
    <w:rsid w:val="00EB2804"/>
    <w:rsid w:val="00EB66A3"/>
    <w:rsid w:val="00F66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E39E4"/>
    <w:pPr>
      <w:suppressAutoHyphens/>
    </w:pPr>
  </w:style>
  <w:style w:type="paragraph" w:styleId="Heading1">
    <w:name w:val="heading 1"/>
    <w:basedOn w:val="Standard"/>
    <w:next w:val="Standard"/>
    <w:rsid w:val="000E39E4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E39E4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rsid w:val="000E39E4"/>
    <w:pPr>
      <w:spacing w:after="120"/>
    </w:pPr>
  </w:style>
  <w:style w:type="paragraph" w:customStyle="1" w:styleId="Heading">
    <w:name w:val="Heading"/>
    <w:basedOn w:val="Standard"/>
    <w:rsid w:val="000E39E4"/>
    <w:pPr>
      <w:suppressLineNumbers/>
      <w:tabs>
        <w:tab w:val="center" w:pos="4251"/>
        <w:tab w:val="right" w:pos="8503"/>
      </w:tabs>
    </w:pPr>
  </w:style>
  <w:style w:type="paragraph" w:styleId="List">
    <w:name w:val="List"/>
    <w:basedOn w:val="Textbody"/>
    <w:rsid w:val="000E39E4"/>
  </w:style>
  <w:style w:type="paragraph" w:customStyle="1" w:styleId="TableContents">
    <w:name w:val="Table Contents"/>
    <w:basedOn w:val="Standard"/>
    <w:rsid w:val="000E39E4"/>
    <w:pPr>
      <w:suppressLineNumbers/>
    </w:pPr>
  </w:style>
  <w:style w:type="paragraph" w:customStyle="1" w:styleId="TableHeading">
    <w:name w:val="Table Heading"/>
    <w:basedOn w:val="TableContents"/>
    <w:rsid w:val="000E39E4"/>
    <w:pPr>
      <w:jc w:val="center"/>
    </w:pPr>
    <w:rPr>
      <w:b/>
      <w:bCs/>
    </w:rPr>
  </w:style>
  <w:style w:type="paragraph" w:styleId="Caption">
    <w:name w:val="caption"/>
    <w:basedOn w:val="Standard"/>
    <w:rsid w:val="000E39E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E39E4"/>
    <w:pPr>
      <w:suppressLineNumbers/>
    </w:pPr>
  </w:style>
  <w:style w:type="paragraph" w:styleId="NormalWeb">
    <w:name w:val="Normal (Web)"/>
    <w:basedOn w:val="Standard"/>
    <w:rsid w:val="000E39E4"/>
    <w:pPr>
      <w:spacing w:before="280" w:after="119"/>
    </w:pPr>
  </w:style>
  <w:style w:type="paragraph" w:styleId="BalloonText">
    <w:name w:val="Balloon Text"/>
    <w:basedOn w:val="Normal"/>
    <w:rsid w:val="000E39E4"/>
    <w:rPr>
      <w:rFonts w:ascii="Tahoma" w:hAnsi="Tahoma" w:cs="Tahoma"/>
      <w:sz w:val="16"/>
      <w:szCs w:val="16"/>
    </w:rPr>
  </w:style>
  <w:style w:type="paragraph" w:styleId="Header">
    <w:name w:val="header"/>
    <w:basedOn w:val="Standard"/>
    <w:rsid w:val="000E39E4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  <w:rsid w:val="000E39E4"/>
  </w:style>
  <w:style w:type="character" w:customStyle="1" w:styleId="TextodegloboCar">
    <w:name w:val="Texto de globo Car"/>
    <w:basedOn w:val="DefaultParagraphFont"/>
    <w:rsid w:val="000E39E4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0E39E4"/>
    <w:rPr>
      <w:color w:val="000080"/>
      <w:u w:val="single"/>
    </w:rPr>
  </w:style>
  <w:style w:type="numbering" w:customStyle="1" w:styleId="WW8Num1">
    <w:name w:val="WW8Num1"/>
    <w:basedOn w:val="NoList"/>
    <w:rsid w:val="000E39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3D015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15B"/>
  </w:style>
  <w:style w:type="character" w:customStyle="1" w:styleId="shorttext">
    <w:name w:val="short_text"/>
    <w:basedOn w:val="DefaultParagraphFont"/>
    <w:rsid w:val="003D015B"/>
  </w:style>
  <w:style w:type="character" w:customStyle="1" w:styleId="hps">
    <w:name w:val="hps"/>
    <w:basedOn w:val="DefaultParagraphFont"/>
    <w:rsid w:val="003D015B"/>
  </w:style>
  <w:style w:type="character" w:styleId="Hyperlink">
    <w:name w:val="Hyperlink"/>
    <w:basedOn w:val="DefaultParagraphFont"/>
    <w:uiPriority w:val="99"/>
    <w:unhideWhenUsed/>
    <w:rsid w:val="00EB28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pPr>
      <w:suppressLineNumbers/>
      <w:tabs>
        <w:tab w:val="center" w:pos="4251"/>
        <w:tab w:val="right" w:pos="8503"/>
      </w:tabs>
    </w:pPr>
  </w:style>
  <w:style w:type="paragraph" w:styleId="Lista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Piedepgina">
    <w:name w:val="footer"/>
    <w:basedOn w:val="Normal"/>
    <w:link w:val="PiedepginaCar"/>
    <w:uiPriority w:val="99"/>
    <w:unhideWhenUsed/>
    <w:rsid w:val="003D01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15B"/>
  </w:style>
  <w:style w:type="character" w:customStyle="1" w:styleId="shorttext">
    <w:name w:val="short_text"/>
    <w:basedOn w:val="Fuentedeprrafopredeter"/>
    <w:rsid w:val="003D015B"/>
  </w:style>
  <w:style w:type="character" w:customStyle="1" w:styleId="hps">
    <w:name w:val="hps"/>
    <w:basedOn w:val="Fuentedeprrafopredeter"/>
    <w:rsid w:val="003D015B"/>
  </w:style>
  <w:style w:type="character" w:styleId="Hipervnculo">
    <w:name w:val="Hyperlink"/>
    <w:basedOn w:val="Fuentedeprrafopredeter"/>
    <w:uiPriority w:val="99"/>
    <w:unhideWhenUsed/>
    <w:rsid w:val="00EB28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wsdev.org:9443/svn/jWebSocket/thesis/Eylin/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aschulze</cp:lastModifiedBy>
  <cp:revision>17</cp:revision>
  <dcterms:created xsi:type="dcterms:W3CDTF">2008-05-29T04:26:00Z</dcterms:created>
  <dcterms:modified xsi:type="dcterms:W3CDTF">2012-06-11T14:59:00Z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