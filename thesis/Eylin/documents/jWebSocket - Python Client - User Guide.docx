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01" w:rsidRPr="00AD6A85" w:rsidRDefault="00B93D01">
      <w:pPr>
        <w:pStyle w:val="Standard"/>
        <w:rPr>
          <w:rFonts w:ascii="Arial" w:hAnsi="Arial" w:cs="Arial"/>
          <w:b/>
        </w:rPr>
      </w:pPr>
    </w:p>
    <w:p w:rsidR="00E37706" w:rsidRPr="00AD6A85" w:rsidRDefault="00E37706" w:rsidP="00E37706">
      <w:pPr>
        <w:jc w:val="center"/>
        <w:rPr>
          <w:rFonts w:ascii="Arial" w:hAnsi="Arial" w:cs="Arial"/>
          <w:b/>
          <w:sz w:val="56"/>
          <w:szCs w:val="56"/>
        </w:rPr>
      </w:pPr>
    </w:p>
    <w:p w:rsidR="00E37706" w:rsidRPr="00AD6A85" w:rsidRDefault="00E37706" w:rsidP="00E37706">
      <w:pPr>
        <w:jc w:val="center"/>
        <w:rPr>
          <w:rFonts w:ascii="Arial" w:hAnsi="Arial" w:cs="Arial"/>
          <w:b/>
          <w:sz w:val="56"/>
          <w:szCs w:val="56"/>
        </w:rPr>
      </w:pPr>
    </w:p>
    <w:p w:rsidR="00B93D01" w:rsidRPr="00AD6A85" w:rsidRDefault="004C5D2D" w:rsidP="00E37706">
      <w:pPr>
        <w:pStyle w:val="Standard"/>
        <w:jc w:val="center"/>
        <w:rPr>
          <w:rFonts w:ascii="Arial" w:hAnsi="Arial" w:cs="Arial"/>
          <w:b/>
          <w:bCs/>
          <w:iCs/>
          <w:sz w:val="56"/>
          <w:szCs w:val="56"/>
          <w:lang w:val="en-US"/>
        </w:rPr>
      </w:pPr>
      <w:r w:rsidRPr="00AD6A85">
        <w:rPr>
          <w:rFonts w:ascii="Arial" w:hAnsi="Arial" w:cs="Arial"/>
          <w:b/>
          <w:sz w:val="56"/>
          <w:szCs w:val="56"/>
          <w:lang w:val="en-US"/>
        </w:rPr>
        <w:t>User Manual</w:t>
      </w:r>
    </w:p>
    <w:p w:rsidR="00E37706" w:rsidRPr="00AD6A85" w:rsidRDefault="00E37706" w:rsidP="00E37706">
      <w:pPr>
        <w:pStyle w:val="Standard"/>
        <w:spacing w:after="24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D6A85">
        <w:rPr>
          <w:rFonts w:ascii="Arial" w:hAnsi="Arial" w:cs="Arial"/>
          <w:b/>
          <w:bCs/>
          <w:sz w:val="36"/>
          <w:szCs w:val="36"/>
          <w:lang w:val="en-US"/>
        </w:rPr>
        <w:t>jWebSocket</w:t>
      </w:r>
    </w:p>
    <w:p w:rsidR="00E37706" w:rsidRPr="00AD6A85" w:rsidRDefault="004C5D2D" w:rsidP="00E37706">
      <w:pPr>
        <w:pStyle w:val="Standard"/>
        <w:spacing w:after="24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D6A85">
        <w:rPr>
          <w:rFonts w:ascii="Arial" w:hAnsi="Arial" w:cs="Arial"/>
          <w:b/>
          <w:bCs/>
          <w:sz w:val="28"/>
          <w:szCs w:val="28"/>
          <w:lang w:val="en-US"/>
        </w:rPr>
        <w:t>Python client library</w:t>
      </w: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Default="00EE2E98">
      <w:pPr>
        <w:pStyle w:val="Standard"/>
        <w:rPr>
          <w:ins w:id="0" w:author="aschulze" w:date="2012-06-11T16:35:00Z"/>
          <w:rFonts w:ascii="Arial" w:hAnsi="Arial" w:cs="Arial"/>
          <w:b/>
          <w:lang w:val="en-US"/>
        </w:rPr>
      </w:pPr>
      <w:ins w:id="1" w:author="aschulze" w:date="2012-06-11T16:35:00Z">
        <w:r>
          <w:rPr>
            <w:rFonts w:ascii="Arial" w:hAnsi="Arial" w:cs="Arial"/>
            <w:b/>
            <w:lang w:val="en-US"/>
          </w:rPr>
          <w:t>Author name?</w:t>
        </w:r>
      </w:ins>
    </w:p>
    <w:p w:rsidR="00EE2E98" w:rsidRDefault="00EE2E98">
      <w:pPr>
        <w:pStyle w:val="Standard"/>
        <w:rPr>
          <w:ins w:id="2" w:author="aschulze" w:date="2012-06-11T16:35:00Z"/>
          <w:rFonts w:ascii="Arial" w:hAnsi="Arial" w:cs="Arial"/>
          <w:b/>
          <w:lang w:val="en-US"/>
        </w:rPr>
      </w:pPr>
    </w:p>
    <w:p w:rsidR="00EE2E98" w:rsidRPr="00AD6A85" w:rsidRDefault="00EE2E98">
      <w:pPr>
        <w:pStyle w:val="Standard"/>
        <w:rPr>
          <w:rFonts w:ascii="Arial" w:hAnsi="Arial" w:cs="Arial"/>
          <w:b/>
          <w:lang w:val="en-US"/>
        </w:rPr>
      </w:pPr>
      <w:ins w:id="3" w:author="aschulze" w:date="2012-06-11T16:35:00Z">
        <w:r>
          <w:rPr>
            <w:rFonts w:ascii="Arial" w:hAnsi="Arial" w:cs="Arial"/>
            <w:b/>
            <w:lang w:val="en-US"/>
          </w:rPr>
          <w:t>Version history?</w:t>
        </w:r>
      </w:ins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4309F" w:rsidRPr="00AD6A85" w:rsidRDefault="00B4309F" w:rsidP="00B4309F">
      <w:pPr>
        <w:pStyle w:val="Heading1"/>
      </w:pPr>
      <w:r w:rsidRPr="00AD6A85">
        <w:lastRenderedPageBreak/>
        <w:t xml:space="preserve">Characteristics </w:t>
      </w:r>
      <w:r w:rsidR="004D229B">
        <w:t>of the solution</w:t>
      </w:r>
    </w:p>
    <w:p w:rsidR="00B4309F" w:rsidRPr="00AD6A85" w:rsidRDefault="00B4309F" w:rsidP="00B4309F">
      <w:pPr>
        <w:pStyle w:val="Heading1"/>
        <w:numPr>
          <w:ilvl w:val="0"/>
          <w:numId w:val="0"/>
        </w:numPr>
        <w:rPr>
          <w:b w:val="0"/>
          <w:lang w:val="en-US"/>
        </w:rPr>
      </w:pPr>
      <w:r w:rsidRPr="00AD6A85">
        <w:rPr>
          <w:b w:val="0"/>
          <w:lang w:val="en-US"/>
        </w:rPr>
        <w:t xml:space="preserve">The Python Client Library enables </w:t>
      </w:r>
      <w:ins w:id="4" w:author="aschulze" w:date="2012-06-11T16:36:00Z">
        <w:r w:rsidR="002209AD">
          <w:rPr>
            <w:b w:val="0"/>
            <w:lang w:val="en-US"/>
          </w:rPr>
          <w:t xml:space="preserve">the </w:t>
        </w:r>
      </w:ins>
      <w:r w:rsidRPr="00AD6A85">
        <w:rPr>
          <w:b w:val="0"/>
          <w:lang w:val="en-US"/>
        </w:rPr>
        <w:t xml:space="preserve">communication between </w:t>
      </w:r>
      <w:ins w:id="5" w:author="aschulze" w:date="2012-06-11T16:36:00Z">
        <w:r w:rsidR="002209AD">
          <w:rPr>
            <w:b w:val="0"/>
            <w:lang w:val="en-US"/>
          </w:rPr>
          <w:t xml:space="preserve">a python </w:t>
        </w:r>
      </w:ins>
      <w:r w:rsidRPr="00AD6A85">
        <w:rPr>
          <w:b w:val="0"/>
          <w:lang w:val="en-US"/>
        </w:rPr>
        <w:t xml:space="preserve">client and </w:t>
      </w:r>
      <w:ins w:id="6" w:author="aschulze" w:date="2012-06-11T16:36:00Z">
        <w:r w:rsidR="002209AD">
          <w:rPr>
            <w:b w:val="0"/>
            <w:lang w:val="en-US"/>
          </w:rPr>
          <w:t xml:space="preserve">the </w:t>
        </w:r>
        <w:r w:rsidR="002209AD" w:rsidRPr="00AD6A85">
          <w:rPr>
            <w:b w:val="0"/>
            <w:lang w:val="en-US"/>
          </w:rPr>
          <w:t xml:space="preserve">jWebSocket </w:t>
        </w:r>
      </w:ins>
      <w:r w:rsidRPr="00AD6A85">
        <w:rPr>
          <w:b w:val="0"/>
          <w:lang w:val="en-US"/>
        </w:rPr>
        <w:t xml:space="preserve">server </w:t>
      </w:r>
      <w:del w:id="7" w:author="aschulze" w:date="2012-06-11T16:36:00Z">
        <w:r w:rsidRPr="00AD6A85" w:rsidDel="002209AD">
          <w:rPr>
            <w:b w:val="0"/>
            <w:lang w:val="en-US"/>
          </w:rPr>
          <w:delText xml:space="preserve">jWebSocket this </w:delText>
        </w:r>
      </w:del>
      <w:ins w:id="8" w:author="aschulze" w:date="2012-06-11T16:36:00Z">
        <w:r w:rsidR="002209AD">
          <w:rPr>
            <w:b w:val="0"/>
            <w:lang w:val="en-US"/>
          </w:rPr>
          <w:t xml:space="preserve">which </w:t>
        </w:r>
      </w:ins>
      <w:del w:id="9" w:author="aschulze" w:date="2012-06-11T16:36:00Z">
        <w:r w:rsidRPr="00AD6A85" w:rsidDel="002209AD">
          <w:rPr>
            <w:b w:val="0"/>
            <w:lang w:val="en-US"/>
          </w:rPr>
          <w:delText xml:space="preserve">being </w:delText>
        </w:r>
      </w:del>
      <w:ins w:id="10" w:author="aschulze" w:date="2012-06-11T16:36:00Z">
        <w:r w:rsidR="002209AD">
          <w:rPr>
            <w:b w:val="0"/>
            <w:lang w:val="en-US"/>
          </w:rPr>
          <w:t xml:space="preserve">is </w:t>
        </w:r>
      </w:ins>
      <w:r w:rsidRPr="00AD6A85">
        <w:rPr>
          <w:b w:val="0"/>
          <w:lang w:val="en-US"/>
        </w:rPr>
        <w:t>responsible for managing the connection and transfer files between them. The information tr</w:t>
      </w:r>
      <w:r w:rsidRPr="00AD6A85">
        <w:rPr>
          <w:b w:val="0"/>
          <w:lang w:val="en-US"/>
        </w:rPr>
        <w:t>a</w:t>
      </w:r>
      <w:r w:rsidRPr="00AD6A85">
        <w:rPr>
          <w:b w:val="0"/>
          <w:lang w:val="en-US"/>
        </w:rPr>
        <w:t xml:space="preserve">vels over the two-way communication </w:t>
      </w:r>
      <w:ins w:id="11" w:author="aschulze" w:date="2012-06-11T16:36:00Z">
        <w:r w:rsidR="002209AD" w:rsidRPr="00AD6A85">
          <w:rPr>
            <w:b w:val="0"/>
            <w:lang w:val="en-US"/>
          </w:rPr>
          <w:t xml:space="preserve">WebSocket </w:t>
        </w:r>
      </w:ins>
      <w:r w:rsidRPr="00AD6A85">
        <w:rPr>
          <w:b w:val="0"/>
          <w:lang w:val="en-US"/>
        </w:rPr>
        <w:t xml:space="preserve">protocol </w:t>
      </w:r>
      <w:del w:id="12" w:author="aschulze" w:date="2012-06-11T16:36:00Z">
        <w:r w:rsidRPr="00AD6A85" w:rsidDel="002209AD">
          <w:rPr>
            <w:b w:val="0"/>
            <w:lang w:val="en-US"/>
          </w:rPr>
          <w:delText xml:space="preserve">WebSocket </w:delText>
        </w:r>
      </w:del>
      <w:r w:rsidRPr="00AD6A85">
        <w:rPr>
          <w:b w:val="0"/>
          <w:lang w:val="en-US"/>
        </w:rPr>
        <w:t>achie</w:t>
      </w:r>
      <w:r w:rsidRPr="00AD6A85">
        <w:rPr>
          <w:b w:val="0"/>
          <w:lang w:val="en-US"/>
        </w:rPr>
        <w:t>v</w:t>
      </w:r>
      <w:r w:rsidRPr="00AD6A85">
        <w:rPr>
          <w:b w:val="0"/>
          <w:lang w:val="en-US"/>
        </w:rPr>
        <w:t>ing greater application pe</w:t>
      </w:r>
      <w:r w:rsidRPr="00AD6A85">
        <w:rPr>
          <w:b w:val="0"/>
          <w:lang w:val="en-US"/>
        </w:rPr>
        <w:t>r</w:t>
      </w:r>
      <w:r w:rsidRPr="00AD6A85">
        <w:rPr>
          <w:b w:val="0"/>
          <w:lang w:val="en-US"/>
        </w:rPr>
        <w:t>formance</w:t>
      </w:r>
      <w:ins w:id="13" w:author="aschulze" w:date="2012-06-11T16:36:00Z">
        <w:r w:rsidR="002209AD">
          <w:rPr>
            <w:b w:val="0"/>
            <w:lang w:val="en-US"/>
          </w:rPr>
          <w:t xml:space="preserve"> (compared to what?)</w:t>
        </w:r>
      </w:ins>
      <w:r w:rsidRPr="00AD6A85">
        <w:rPr>
          <w:b w:val="0"/>
          <w:lang w:val="en-US"/>
        </w:rPr>
        <w:t>.</w:t>
      </w:r>
    </w:p>
    <w:p w:rsidR="00FD287A" w:rsidRPr="00AD6A85" w:rsidRDefault="004D229B" w:rsidP="00B4309F">
      <w:pPr>
        <w:pStyle w:val="Heading1"/>
        <w:rPr>
          <w:lang w:val="en-US"/>
        </w:rPr>
      </w:pPr>
      <w:r>
        <w:rPr>
          <w:lang w:val="en-US"/>
        </w:rPr>
        <w:t>Main functionalities</w:t>
      </w:r>
    </w:p>
    <w:p w:rsidR="00B4309F" w:rsidRPr="00AD6A85" w:rsidRDefault="00B4309F" w:rsidP="00B4309F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The Python Client Library provides the following functionality:</w:t>
      </w:r>
    </w:p>
    <w:p w:rsidR="00FD287A" w:rsidRPr="00AD6A85" w:rsidRDefault="00B4309F" w:rsidP="005F0ED1">
      <w:pPr>
        <w:pStyle w:val="Standard"/>
        <w:numPr>
          <w:ilvl w:val="0"/>
          <w:numId w:val="12"/>
        </w:numPr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Start and End the connection to the server jWebSocket</w:t>
      </w:r>
      <w:r w:rsidR="00013549" w:rsidRPr="00AD6A85">
        <w:rPr>
          <w:rFonts w:ascii="Arial" w:hAnsi="Arial" w:cs="Arial"/>
          <w:lang w:val="en-US"/>
        </w:rPr>
        <w:t>.</w:t>
      </w:r>
    </w:p>
    <w:p w:rsidR="002F3570" w:rsidRPr="00AD6A85" w:rsidRDefault="00B4309F" w:rsidP="005F0ED1">
      <w:pPr>
        <w:pStyle w:val="Standard"/>
        <w:numPr>
          <w:ilvl w:val="0"/>
          <w:numId w:val="12"/>
        </w:numPr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Send and receive information with the server jWebSocket</w:t>
      </w:r>
      <w:r w:rsidR="00013549" w:rsidRPr="00AD6A85">
        <w:rPr>
          <w:rFonts w:ascii="Arial" w:hAnsi="Arial" w:cs="Arial"/>
          <w:lang w:val="en-US"/>
        </w:rPr>
        <w:t>.</w:t>
      </w:r>
      <w:ins w:id="14" w:author="aschulze" w:date="2012-06-11T16:37:00Z">
        <w:r w:rsidR="003C2E27">
          <w:rPr>
            <w:rFonts w:ascii="Arial" w:hAnsi="Arial" w:cs="Arial"/>
            <w:lang w:val="en-US"/>
          </w:rPr>
          <w:t xml:space="preserve"> Low level or token based as well?</w:t>
        </w:r>
      </w:ins>
    </w:p>
    <w:p w:rsidR="00013549" w:rsidRPr="00AD6A85" w:rsidRDefault="00B4309F" w:rsidP="005F0ED1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 xml:space="preserve">Any developer or institution that implements </w:t>
      </w:r>
      <w:del w:id="15" w:author="aschulze" w:date="2012-06-11T16:37:00Z">
        <w:r w:rsidRPr="00AD6A85" w:rsidDel="004609F3">
          <w:rPr>
            <w:rFonts w:ascii="Arial" w:hAnsi="Arial" w:cs="Arial"/>
            <w:lang w:val="en-US"/>
          </w:rPr>
          <w:delText xml:space="preserve">in </w:delText>
        </w:r>
      </w:del>
      <w:r w:rsidRPr="00AD6A85">
        <w:rPr>
          <w:rFonts w:ascii="Arial" w:hAnsi="Arial" w:cs="Arial"/>
          <w:lang w:val="en-US"/>
        </w:rPr>
        <w:t xml:space="preserve">Python </w:t>
      </w:r>
      <w:ins w:id="16" w:author="aschulze" w:date="2012-06-11T16:37:00Z">
        <w:r w:rsidR="004609F3">
          <w:rPr>
            <w:rFonts w:ascii="Arial" w:hAnsi="Arial" w:cs="Arial"/>
            <w:lang w:val="en-US"/>
          </w:rPr>
          <w:t xml:space="preserve">apps </w:t>
        </w:r>
      </w:ins>
      <w:r w:rsidRPr="00AD6A85">
        <w:rPr>
          <w:rFonts w:ascii="Arial" w:hAnsi="Arial" w:cs="Arial"/>
          <w:lang w:val="en-US"/>
        </w:rPr>
        <w:t>and want</w:t>
      </w:r>
      <w:ins w:id="17" w:author="aschulze" w:date="2012-06-11T16:37:00Z">
        <w:r w:rsidR="004609F3">
          <w:rPr>
            <w:rFonts w:ascii="Arial" w:hAnsi="Arial" w:cs="Arial"/>
            <w:lang w:val="en-US"/>
          </w:rPr>
          <w:t>s</w:t>
        </w:r>
      </w:ins>
      <w:r w:rsidRPr="00AD6A85">
        <w:rPr>
          <w:rFonts w:ascii="Arial" w:hAnsi="Arial" w:cs="Arial"/>
          <w:lang w:val="en-US"/>
        </w:rPr>
        <w:t xml:space="preserve"> to d</w:t>
      </w:r>
      <w:r w:rsidRPr="00AD6A85">
        <w:rPr>
          <w:rFonts w:ascii="Arial" w:hAnsi="Arial" w:cs="Arial"/>
          <w:lang w:val="en-US"/>
        </w:rPr>
        <w:t>e</w:t>
      </w:r>
      <w:r w:rsidRPr="00AD6A85">
        <w:rPr>
          <w:rFonts w:ascii="Arial" w:hAnsi="Arial" w:cs="Arial"/>
          <w:lang w:val="en-US"/>
        </w:rPr>
        <w:t xml:space="preserve">velop desktop applications using the </w:t>
      </w:r>
      <w:ins w:id="18" w:author="aschulze" w:date="2012-06-11T16:37:00Z">
        <w:r w:rsidR="004609F3" w:rsidRPr="00AD6A85">
          <w:rPr>
            <w:rFonts w:ascii="Arial" w:hAnsi="Arial" w:cs="Arial"/>
            <w:lang w:val="en-US"/>
          </w:rPr>
          <w:t xml:space="preserve">jWebSocket </w:t>
        </w:r>
      </w:ins>
      <w:r w:rsidRPr="00AD6A85">
        <w:rPr>
          <w:rFonts w:ascii="Arial" w:hAnsi="Arial" w:cs="Arial"/>
          <w:lang w:val="en-US"/>
        </w:rPr>
        <w:t xml:space="preserve">framework </w:t>
      </w:r>
      <w:del w:id="19" w:author="aschulze" w:date="2012-06-11T16:37:00Z">
        <w:r w:rsidRPr="00AD6A85" w:rsidDel="004609F3">
          <w:rPr>
            <w:rFonts w:ascii="Arial" w:hAnsi="Arial" w:cs="Arial"/>
            <w:lang w:val="en-US"/>
          </w:rPr>
          <w:delText xml:space="preserve">of jWebSocket </w:delText>
        </w:r>
      </w:del>
      <w:r w:rsidRPr="00AD6A85">
        <w:rPr>
          <w:rFonts w:ascii="Arial" w:hAnsi="Arial" w:cs="Arial"/>
          <w:lang w:val="en-US"/>
        </w:rPr>
        <w:t>can use the l</w:t>
      </w:r>
      <w:r w:rsidRPr="00AD6A85">
        <w:rPr>
          <w:rFonts w:ascii="Arial" w:hAnsi="Arial" w:cs="Arial"/>
          <w:lang w:val="en-US"/>
        </w:rPr>
        <w:t>i</w:t>
      </w:r>
      <w:r w:rsidRPr="00AD6A85">
        <w:rPr>
          <w:rFonts w:ascii="Arial" w:hAnsi="Arial" w:cs="Arial"/>
          <w:lang w:val="en-US"/>
        </w:rPr>
        <w:t>brary as it is very easy to use.</w:t>
      </w:r>
    </w:p>
    <w:p w:rsidR="003A62BA" w:rsidRPr="00AD6A85" w:rsidRDefault="00B4309F" w:rsidP="005F0ED1">
      <w:pPr>
        <w:pStyle w:val="Heading1"/>
        <w:rPr>
          <w:lang w:val="en-US"/>
        </w:rPr>
      </w:pPr>
      <w:r w:rsidRPr="00AD6A85">
        <w:rPr>
          <w:lang w:val="en-US"/>
        </w:rPr>
        <w:t>Problems to be solved</w:t>
      </w:r>
    </w:p>
    <w:tbl>
      <w:tblPr>
        <w:tblW w:w="8460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90"/>
        <w:gridCol w:w="5670"/>
      </w:tblGrid>
      <w:tr w:rsidR="00B93D01" w:rsidRPr="00AD6A85" w:rsidTr="004749B5">
        <w:tc>
          <w:tcPr>
            <w:tcW w:w="2790" w:type="dxa"/>
            <w:tcBorders>
              <w:top w:val="single" w:sz="2" w:space="0" w:color="0000FF"/>
              <w:left w:val="single" w:sz="2" w:space="0" w:color="0000FF"/>
              <w:bottom w:val="single" w:sz="2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AD6A85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5670" w:type="dxa"/>
            <w:tcBorders>
              <w:top w:val="single" w:sz="2" w:space="0" w:color="0000FF"/>
              <w:left w:val="single" w:sz="2" w:space="0" w:color="0000FF"/>
              <w:bottom w:val="single" w:sz="2" w:space="0" w:color="0000FF"/>
              <w:right w:val="single" w:sz="2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AD6A85">
              <w:rPr>
                <w:rFonts w:ascii="Arial" w:hAnsi="Arial" w:cs="Arial"/>
                <w:b/>
              </w:rPr>
              <w:t>Contributions of the solution</w:t>
            </w:r>
          </w:p>
        </w:tc>
      </w:tr>
      <w:tr w:rsidR="00B93D01" w:rsidRPr="004D229B" w:rsidTr="004749B5">
        <w:tc>
          <w:tcPr>
            <w:tcW w:w="2790" w:type="dxa"/>
            <w:tcBorders>
              <w:left w:val="single" w:sz="2" w:space="0" w:color="0000FF"/>
              <w:bottom w:val="single" w:sz="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2871C0">
            <w:pPr>
              <w:pStyle w:val="Standard"/>
              <w:snapToGrid w:val="0"/>
              <w:rPr>
                <w:rFonts w:ascii="Arial" w:hAnsi="Arial" w:cs="Arial"/>
                <w:b/>
                <w:lang w:val="en-US"/>
              </w:rPr>
            </w:pPr>
            <w:del w:id="20" w:author="aschulze" w:date="2012-06-11T16:38:00Z">
              <w:r w:rsidRPr="00AD6A85" w:rsidDel="002871C0">
                <w:rPr>
                  <w:rFonts w:ascii="Arial" w:hAnsi="Arial" w:cs="Arial"/>
                  <w:lang w:val="en-US"/>
                </w:rPr>
                <w:delText xml:space="preserve">Improve </w:delText>
              </w:r>
            </w:del>
            <w:ins w:id="21" w:author="aschulze" w:date="2012-06-11T16:38:00Z">
              <w:r w:rsidR="002871C0">
                <w:rPr>
                  <w:rFonts w:ascii="Arial" w:hAnsi="Arial" w:cs="Arial"/>
                  <w:lang w:val="en-US"/>
                </w:rPr>
                <w:t>Low</w:t>
              </w:r>
              <w:r w:rsidR="002871C0" w:rsidRPr="00AD6A85">
                <w:rPr>
                  <w:rFonts w:ascii="Arial" w:hAnsi="Arial" w:cs="Arial"/>
                  <w:lang w:val="en-US"/>
                </w:rPr>
                <w:t xml:space="preserve"> </w:t>
              </w:r>
            </w:ins>
            <w:r w:rsidRPr="00AD6A85">
              <w:rPr>
                <w:rFonts w:ascii="Arial" w:hAnsi="Arial" w:cs="Arial"/>
                <w:lang w:val="en-US"/>
              </w:rPr>
              <w:t>productiv</w:t>
            </w:r>
            <w:r w:rsidRPr="00AD6A85">
              <w:rPr>
                <w:rFonts w:ascii="Arial" w:hAnsi="Arial" w:cs="Arial"/>
                <w:lang w:val="en-US"/>
              </w:rPr>
              <w:t>i</w:t>
            </w:r>
            <w:r w:rsidRPr="00AD6A85">
              <w:rPr>
                <w:rFonts w:ascii="Arial" w:hAnsi="Arial" w:cs="Arial"/>
                <w:lang w:val="en-US"/>
              </w:rPr>
              <w:t>ty and reliability of real-time applications with the Python progra</w:t>
            </w:r>
            <w:r w:rsidRPr="00AD6A85">
              <w:rPr>
                <w:rFonts w:ascii="Arial" w:hAnsi="Arial" w:cs="Arial"/>
                <w:lang w:val="en-US"/>
              </w:rPr>
              <w:t>m</w:t>
            </w:r>
            <w:r w:rsidRPr="00AD6A85">
              <w:rPr>
                <w:rFonts w:ascii="Arial" w:hAnsi="Arial" w:cs="Arial"/>
                <w:lang w:val="en-US"/>
              </w:rPr>
              <w:t>ming</w:t>
            </w:r>
            <w:del w:id="22" w:author="aschulze" w:date="2012-06-11T16:38:00Z">
              <w:r w:rsidRPr="00AD6A85" w:rsidDel="002871C0">
                <w:rPr>
                  <w:rFonts w:ascii="Arial" w:hAnsi="Arial" w:cs="Arial"/>
                  <w:lang w:val="en-US"/>
                </w:rPr>
                <w:delText xml:space="preserve"> language using the framework jWe</w:delText>
              </w:r>
              <w:r w:rsidRPr="00AD6A85" w:rsidDel="002871C0">
                <w:rPr>
                  <w:rFonts w:ascii="Arial" w:hAnsi="Arial" w:cs="Arial"/>
                  <w:lang w:val="en-US"/>
                </w:rPr>
                <w:delText>b</w:delText>
              </w:r>
              <w:r w:rsidRPr="00AD6A85" w:rsidDel="002871C0">
                <w:rPr>
                  <w:rFonts w:ascii="Arial" w:hAnsi="Arial" w:cs="Arial"/>
                  <w:lang w:val="en-US"/>
                </w:rPr>
                <w:delText>Socket</w:delText>
              </w:r>
            </w:del>
            <w:r w:rsidRPr="00AD6A85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5670" w:type="dxa"/>
            <w:tcBorders>
              <w:left w:val="single" w:sz="2" w:space="0" w:color="0000FF"/>
              <w:bottom w:val="single" w:sz="2" w:space="0" w:color="0000FF"/>
              <w:right w:val="single" w:sz="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0A380A">
            <w:pPr>
              <w:pStyle w:val="Standard"/>
              <w:snapToGrid w:val="0"/>
              <w:rPr>
                <w:rFonts w:ascii="Arial" w:hAnsi="Arial" w:cs="Arial"/>
                <w:lang w:val="en-US"/>
              </w:rPr>
            </w:pPr>
            <w:r w:rsidRPr="00AD6A85">
              <w:rPr>
                <w:rFonts w:ascii="Arial" w:hAnsi="Arial" w:cs="Arial"/>
                <w:lang w:val="en-US"/>
              </w:rPr>
              <w:t>A Python Client Library has two customers a low level that can be used for any application with any framework and other high-level client to commun</w:t>
            </w:r>
            <w:r w:rsidRPr="00AD6A85">
              <w:rPr>
                <w:rFonts w:ascii="Arial" w:hAnsi="Arial" w:cs="Arial"/>
                <w:lang w:val="en-US"/>
              </w:rPr>
              <w:t>i</w:t>
            </w:r>
            <w:r w:rsidRPr="00AD6A85">
              <w:rPr>
                <w:rFonts w:ascii="Arial" w:hAnsi="Arial" w:cs="Arial"/>
                <w:lang w:val="en-US"/>
              </w:rPr>
              <w:t xml:space="preserve">cate with the </w:t>
            </w:r>
            <w:ins w:id="23" w:author="aschulze" w:date="2012-06-11T16:39:00Z">
              <w:r w:rsidR="002871C0" w:rsidRPr="00AD6A85">
                <w:rPr>
                  <w:rFonts w:ascii="Arial" w:hAnsi="Arial" w:cs="Arial"/>
                  <w:lang w:val="en-US"/>
                </w:rPr>
                <w:t>jWebsocket</w:t>
              </w:r>
              <w:r w:rsidR="002871C0" w:rsidRPr="00AD6A85">
                <w:rPr>
                  <w:rFonts w:ascii="Arial" w:hAnsi="Arial" w:cs="Arial"/>
                  <w:lang w:val="en-US"/>
                </w:rPr>
                <w:t xml:space="preserve"> </w:t>
              </w:r>
            </w:ins>
            <w:r w:rsidRPr="00AD6A85">
              <w:rPr>
                <w:rFonts w:ascii="Arial" w:hAnsi="Arial" w:cs="Arial"/>
                <w:lang w:val="en-US"/>
              </w:rPr>
              <w:t>framework</w:t>
            </w:r>
            <w:del w:id="24" w:author="aschulze" w:date="2012-06-11T16:39:00Z">
              <w:r w:rsidRPr="00AD6A85" w:rsidDel="002871C0">
                <w:rPr>
                  <w:rFonts w:ascii="Arial" w:hAnsi="Arial" w:cs="Arial"/>
                  <w:lang w:val="en-US"/>
                </w:rPr>
                <w:delText xml:space="preserve"> jWebsocket</w:delText>
              </w:r>
            </w:del>
            <w:r w:rsidRPr="00AD6A85">
              <w:rPr>
                <w:rFonts w:ascii="Arial" w:hAnsi="Arial" w:cs="Arial"/>
                <w:lang w:val="en-US"/>
              </w:rPr>
              <w:t>.</w:t>
            </w:r>
            <w:ins w:id="25" w:author="aschulze" w:date="2012-06-11T16:39:00Z">
              <w:r w:rsidR="002871C0">
                <w:rPr>
                  <w:rFonts w:ascii="Arial" w:hAnsi="Arial" w:cs="Arial"/>
                  <w:lang w:val="en-US"/>
                </w:rPr>
                <w:t xml:space="preserve"> Is that the Token level? What is the benefit </w:t>
              </w:r>
              <w:r w:rsidR="000A380A">
                <w:rPr>
                  <w:rFonts w:ascii="Arial" w:hAnsi="Arial" w:cs="Arial"/>
                  <w:lang w:val="en-US"/>
                </w:rPr>
                <w:t>co</w:t>
              </w:r>
              <w:r w:rsidR="000A380A">
                <w:rPr>
                  <w:rFonts w:ascii="Arial" w:hAnsi="Arial" w:cs="Arial"/>
                  <w:lang w:val="en-US"/>
                </w:rPr>
                <w:t>m</w:t>
              </w:r>
              <w:r w:rsidR="002871C0">
                <w:rPr>
                  <w:rFonts w:ascii="Arial" w:hAnsi="Arial" w:cs="Arial"/>
                  <w:lang w:val="en-US"/>
                </w:rPr>
                <w:t>pared to the problem?</w:t>
              </w:r>
            </w:ins>
          </w:p>
        </w:tc>
      </w:tr>
    </w:tbl>
    <w:p w:rsidR="004749B5" w:rsidRPr="00AD6A85" w:rsidRDefault="004749B5" w:rsidP="005F0ED1">
      <w:pPr>
        <w:pStyle w:val="Textbody"/>
        <w:tabs>
          <w:tab w:val="left" w:pos="0"/>
        </w:tabs>
        <w:rPr>
          <w:rFonts w:ascii="Arial" w:hAnsi="Arial" w:cs="Arial"/>
          <w:b/>
          <w:bCs/>
          <w:color w:val="000000"/>
          <w:lang w:val="en-US"/>
        </w:rPr>
      </w:pPr>
    </w:p>
    <w:p w:rsidR="00234B13" w:rsidRPr="00AD6A85" w:rsidRDefault="00234B13" w:rsidP="005F0ED1">
      <w:pPr>
        <w:pStyle w:val="Textbody"/>
        <w:tabs>
          <w:tab w:val="left" w:pos="0"/>
        </w:tabs>
        <w:rPr>
          <w:rFonts w:ascii="Arial" w:hAnsi="Arial" w:cs="Arial"/>
          <w:b/>
          <w:bCs/>
          <w:color w:val="000000"/>
          <w:lang w:val="en-US"/>
        </w:rPr>
      </w:pPr>
    </w:p>
    <w:p w:rsidR="00B93D01" w:rsidRPr="00AD6A85" w:rsidRDefault="00CD6BC8" w:rsidP="00B4309F">
      <w:pPr>
        <w:pStyle w:val="Heading1"/>
      </w:pPr>
      <w:r w:rsidRPr="00AD6A85">
        <w:t>Glos</w:t>
      </w:r>
      <w:r w:rsidR="00B4309F" w:rsidRPr="00AD6A85">
        <w:t>s</w:t>
      </w:r>
      <w:r w:rsidRPr="00AD6A85">
        <w:t>ar</w:t>
      </w:r>
      <w:r w:rsidR="00B4309F" w:rsidRPr="00AD6A85">
        <w:t>y</w:t>
      </w:r>
      <w:r w:rsidR="004D229B">
        <w:t xml:space="preserve"> of Terms</w:t>
      </w:r>
    </w:p>
    <w:p w:rsidR="004749B5" w:rsidRPr="00AD6A85" w:rsidRDefault="00B4309F" w:rsidP="004D229B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Real-time Web</w:t>
      </w:r>
      <w:r w:rsidR="004749B5" w:rsidRPr="00AD6A85">
        <w:rPr>
          <w:rFonts w:ascii="Arial" w:hAnsi="Arial" w:cs="Arial"/>
          <w:b/>
          <w:lang w:val="en-US"/>
        </w:rPr>
        <w:t>:</w:t>
      </w:r>
      <w:r w:rsidR="004749B5" w:rsidRPr="00AD6A85">
        <w:rPr>
          <w:rFonts w:ascii="Arial" w:hAnsi="Arial" w:cs="Arial"/>
          <w:lang w:val="en-US"/>
        </w:rPr>
        <w:t xml:space="preserve"> </w:t>
      </w:r>
      <w:del w:id="26" w:author="aschulze" w:date="2012-06-11T16:39:00Z">
        <w:r w:rsidR="004D229B" w:rsidDel="000B56A2">
          <w:rPr>
            <w:rFonts w:ascii="Arial" w:hAnsi="Arial" w:cs="Arial"/>
            <w:lang w:val="en-US"/>
          </w:rPr>
          <w:delText>It i</w:delText>
        </w:r>
        <w:r w:rsidRPr="00AD6A85" w:rsidDel="000B56A2">
          <w:rPr>
            <w:rFonts w:ascii="Arial" w:hAnsi="Arial" w:cs="Arial"/>
            <w:lang w:val="en-US"/>
          </w:rPr>
          <w:delText>s possible when</w:delText>
        </w:r>
      </w:del>
      <w:ins w:id="27" w:author="aschulze" w:date="2012-06-11T16:39:00Z">
        <w:r w:rsidR="000B56A2">
          <w:rPr>
            <w:rFonts w:ascii="Arial" w:hAnsi="Arial" w:cs="Arial"/>
            <w:lang w:val="en-US"/>
          </w:rPr>
          <w:t>Allows</w:t>
        </w:r>
      </w:ins>
      <w:r w:rsidRPr="00AD6A85">
        <w:rPr>
          <w:rFonts w:ascii="Arial" w:hAnsi="Arial" w:cs="Arial"/>
          <w:lang w:val="en-US"/>
        </w:rPr>
        <w:t xml:space="preserve"> the client </w:t>
      </w:r>
      <w:ins w:id="28" w:author="aschulze" w:date="2012-06-11T16:39:00Z">
        <w:r w:rsidR="000B56A2">
          <w:rPr>
            <w:rFonts w:ascii="Arial" w:hAnsi="Arial" w:cs="Arial"/>
            <w:lang w:val="en-US"/>
          </w:rPr>
          <w:t xml:space="preserve">to </w:t>
        </w:r>
      </w:ins>
      <w:r w:rsidRPr="00AD6A85">
        <w:rPr>
          <w:rFonts w:ascii="Arial" w:hAnsi="Arial" w:cs="Arial"/>
          <w:lang w:val="en-US"/>
        </w:rPr>
        <w:t>receive</w:t>
      </w:r>
      <w:del w:id="29" w:author="aschulze" w:date="2012-06-11T16:39:00Z">
        <w:r w:rsidRPr="00AD6A85" w:rsidDel="000B56A2">
          <w:rPr>
            <w:rFonts w:ascii="Arial" w:hAnsi="Arial" w:cs="Arial"/>
            <w:lang w:val="en-US"/>
          </w:rPr>
          <w:delText>s</w:delText>
        </w:r>
      </w:del>
      <w:r w:rsidRPr="00AD6A85">
        <w:rPr>
          <w:rFonts w:ascii="Arial" w:hAnsi="Arial" w:cs="Arial"/>
          <w:lang w:val="en-US"/>
        </w:rPr>
        <w:t xml:space="preserve"> messages from the server without </w:t>
      </w:r>
      <w:ins w:id="30" w:author="aschulze" w:date="2012-06-11T16:40:00Z">
        <w:r w:rsidR="000B56A2">
          <w:rPr>
            <w:rFonts w:ascii="Arial" w:hAnsi="Arial" w:cs="Arial"/>
            <w:lang w:val="en-US"/>
          </w:rPr>
          <w:t xml:space="preserve">a </w:t>
        </w:r>
      </w:ins>
      <w:r w:rsidRPr="00AD6A85">
        <w:rPr>
          <w:rFonts w:ascii="Arial" w:hAnsi="Arial" w:cs="Arial"/>
          <w:lang w:val="en-US"/>
        </w:rPr>
        <w:t>prior request and end users to receive updates at the same time</w:t>
      </w:r>
      <w:r w:rsidR="004749B5" w:rsidRPr="00AD6A85">
        <w:rPr>
          <w:rFonts w:ascii="Arial" w:hAnsi="Arial" w:cs="Arial"/>
          <w:lang w:val="en-US"/>
        </w:rPr>
        <w:t xml:space="preserve">. </w:t>
      </w:r>
    </w:p>
    <w:p w:rsidR="00B4309F" w:rsidRPr="00AD6A85" w:rsidRDefault="00327866" w:rsidP="004D229B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lastRenderedPageBreak/>
        <w:t>WebSocket:</w:t>
      </w:r>
      <w:r w:rsidRPr="00AD6A85">
        <w:rPr>
          <w:rFonts w:ascii="Arial" w:hAnsi="Arial" w:cs="Arial"/>
          <w:lang w:val="en-US"/>
        </w:rPr>
        <w:t xml:space="preserve"> </w:t>
      </w:r>
      <w:r w:rsidR="00B4309F" w:rsidRPr="00AD6A85">
        <w:rPr>
          <w:rFonts w:ascii="Arial" w:hAnsi="Arial" w:cs="Arial"/>
          <w:lang w:val="en-US"/>
        </w:rPr>
        <w:t>Technology that provides a bidirectional and full-duplex commun</w:t>
      </w:r>
      <w:r w:rsidR="00B4309F" w:rsidRPr="00AD6A85">
        <w:rPr>
          <w:rFonts w:ascii="Arial" w:hAnsi="Arial" w:cs="Arial"/>
          <w:lang w:val="en-US"/>
        </w:rPr>
        <w:t>i</w:t>
      </w:r>
      <w:r w:rsidR="00B4309F" w:rsidRPr="00AD6A85">
        <w:rPr>
          <w:rFonts w:ascii="Arial" w:hAnsi="Arial" w:cs="Arial"/>
          <w:lang w:val="en-US"/>
        </w:rPr>
        <w:t>cation channel over a single TCP socket. This protocol solves the limitations of HTTP, by establishing a full-duplex communication (TCP) between the client and server, replacing the half-duplex communication (HTTP).</w:t>
      </w:r>
      <w:r w:rsidR="004D229B">
        <w:rPr>
          <w:rFonts w:ascii="Arial" w:hAnsi="Arial" w:cs="Arial"/>
          <w:lang w:val="en-US"/>
        </w:rPr>
        <w:t xml:space="preserve"> </w:t>
      </w:r>
      <w:r w:rsidR="004D229B" w:rsidRPr="00BD24F8">
        <w:rPr>
          <w:rFonts w:ascii="Arial" w:hAnsi="Arial" w:cs="Arial"/>
          <w:color w:val="000000"/>
          <w:lang w:val="en-US"/>
        </w:rPr>
        <w:t xml:space="preserve">Is </w:t>
      </w:r>
      <w:ins w:id="31" w:author="aschulze" w:date="2012-06-11T16:40:00Z">
        <w:r w:rsidR="000B56A2">
          <w:rPr>
            <w:rFonts w:ascii="Arial" w:hAnsi="Arial" w:cs="Arial"/>
            <w:color w:val="000000"/>
            <w:lang w:val="en-US"/>
          </w:rPr>
          <w:t xml:space="preserve">strongly </w:t>
        </w:r>
      </w:ins>
      <w:r w:rsidR="004D229B" w:rsidRPr="00BD24F8">
        <w:rPr>
          <w:rFonts w:ascii="Arial" w:hAnsi="Arial" w:cs="Arial"/>
          <w:color w:val="000000"/>
          <w:lang w:val="en-US"/>
        </w:rPr>
        <w:t>red</w:t>
      </w:r>
      <w:r w:rsidR="004D229B" w:rsidRPr="00BD24F8">
        <w:rPr>
          <w:rFonts w:ascii="Arial" w:hAnsi="Arial" w:cs="Arial"/>
          <w:color w:val="000000"/>
          <w:lang w:val="en-US"/>
        </w:rPr>
        <w:t>u</w:t>
      </w:r>
      <w:r w:rsidR="004D229B" w:rsidRPr="00BD24F8">
        <w:rPr>
          <w:rFonts w:ascii="Arial" w:hAnsi="Arial" w:cs="Arial"/>
          <w:color w:val="000000"/>
          <w:lang w:val="en-US"/>
        </w:rPr>
        <w:t>ce</w:t>
      </w:r>
      <w:del w:id="32" w:author="aschulze" w:date="2012-06-11T16:40:00Z">
        <w:r w:rsidR="004D229B" w:rsidRPr="00BD24F8" w:rsidDel="000B56A2">
          <w:rPr>
            <w:rFonts w:ascii="Arial" w:hAnsi="Arial" w:cs="Arial"/>
            <w:color w:val="000000"/>
            <w:lang w:val="en-US"/>
          </w:rPr>
          <w:delText>d</w:delText>
        </w:r>
      </w:del>
      <w:ins w:id="33" w:author="aschulze" w:date="2012-06-11T16:40:00Z">
        <w:r w:rsidR="000B56A2">
          <w:rPr>
            <w:rFonts w:ascii="Arial" w:hAnsi="Arial" w:cs="Arial"/>
            <w:color w:val="000000"/>
            <w:lang w:val="en-US"/>
          </w:rPr>
          <w:t>s</w:t>
        </w:r>
      </w:ins>
      <w:del w:id="34" w:author="aschulze" w:date="2012-06-11T16:40:00Z">
        <w:r w:rsidR="004D229B" w:rsidRPr="00BD24F8" w:rsidDel="000B56A2">
          <w:rPr>
            <w:rFonts w:ascii="Arial" w:hAnsi="Arial" w:cs="Arial"/>
            <w:color w:val="000000"/>
            <w:lang w:val="en-US"/>
          </w:rPr>
          <w:delText>,</w:delText>
        </w:r>
      </w:del>
      <w:r w:rsidR="004D229B" w:rsidRPr="00BD24F8">
        <w:rPr>
          <w:rFonts w:ascii="Arial" w:hAnsi="Arial" w:cs="Arial"/>
          <w:color w:val="000000"/>
          <w:lang w:val="en-US"/>
        </w:rPr>
        <w:t xml:space="preserve"> </w:t>
      </w:r>
      <w:del w:id="35" w:author="aschulze" w:date="2012-06-11T16:40:00Z">
        <w:r w:rsidR="004D229B" w:rsidRPr="00BD24F8" w:rsidDel="000B56A2">
          <w:rPr>
            <w:rFonts w:ascii="Arial" w:hAnsi="Arial" w:cs="Arial"/>
            <w:color w:val="000000"/>
            <w:lang w:val="en-US"/>
          </w:rPr>
          <w:delText xml:space="preserve">in large proportions, </w:delText>
        </w:r>
      </w:del>
      <w:r w:rsidR="004D229B" w:rsidRPr="00BD24F8">
        <w:rPr>
          <w:rFonts w:ascii="Arial" w:hAnsi="Arial" w:cs="Arial"/>
          <w:color w:val="000000"/>
          <w:lang w:val="en-US"/>
        </w:rPr>
        <w:t>the network traffic</w:t>
      </w:r>
      <w:ins w:id="36" w:author="aschulze" w:date="2012-06-11T16:41:00Z">
        <w:r w:rsidR="000B56A2">
          <w:rPr>
            <w:rFonts w:ascii="Arial" w:hAnsi="Arial" w:cs="Arial"/>
            <w:color w:val="000000"/>
            <w:lang w:val="en-US"/>
          </w:rPr>
          <w:t>.</w:t>
        </w:r>
      </w:ins>
      <w:r w:rsidR="004D229B" w:rsidRPr="00BD24F8">
        <w:rPr>
          <w:rFonts w:ascii="Arial" w:hAnsi="Arial" w:cs="Arial"/>
          <w:color w:val="000000"/>
          <w:lang w:val="en-US"/>
        </w:rPr>
        <w:t xml:space="preserve"> </w:t>
      </w:r>
      <w:del w:id="37" w:author="aschulze" w:date="2012-06-11T16:41:00Z">
        <w:r w:rsidR="004D229B" w:rsidRPr="00BD24F8" w:rsidDel="000B56A2">
          <w:rPr>
            <w:rFonts w:ascii="Arial" w:hAnsi="Arial" w:cs="Arial"/>
            <w:color w:val="000000"/>
            <w:lang w:val="en-US"/>
          </w:rPr>
          <w:delText>given that to t</w:delText>
        </w:r>
      </w:del>
      <w:ins w:id="38" w:author="aschulze" w:date="2012-06-11T16:41:00Z">
        <w:r w:rsidR="000B56A2">
          <w:rPr>
            <w:rFonts w:ascii="Arial" w:hAnsi="Arial" w:cs="Arial"/>
            <w:color w:val="000000"/>
            <w:lang w:val="en-US"/>
          </w:rPr>
          <w:t>For t</w:t>
        </w:r>
      </w:ins>
      <w:r w:rsidR="004D229B" w:rsidRPr="00BD24F8">
        <w:rPr>
          <w:rFonts w:ascii="Arial" w:hAnsi="Arial" w:cs="Arial"/>
          <w:color w:val="000000"/>
          <w:lang w:val="en-US"/>
        </w:rPr>
        <w:t xml:space="preserve">he </w:t>
      </w:r>
      <w:del w:id="39" w:author="aschulze" w:date="2012-06-11T16:41:00Z">
        <w:r w:rsidR="004D229B" w:rsidRPr="00BD24F8" w:rsidDel="000B56A2">
          <w:rPr>
            <w:rFonts w:ascii="Arial" w:hAnsi="Arial" w:cs="Arial"/>
            <w:color w:val="000000"/>
            <w:lang w:val="en-US"/>
          </w:rPr>
          <w:delText xml:space="preserve">establish </w:delText>
        </w:r>
      </w:del>
      <w:r w:rsidR="004D229B" w:rsidRPr="00BD24F8">
        <w:rPr>
          <w:rFonts w:ascii="Arial" w:hAnsi="Arial" w:cs="Arial"/>
          <w:color w:val="000000"/>
          <w:lang w:val="en-US"/>
        </w:rPr>
        <w:t>WebSocket communication between the client and the server, there is only sending 2 b</w:t>
      </w:r>
      <w:del w:id="40" w:author="aschulze" w:date="2012-06-11T16:41:00Z">
        <w:r w:rsidR="004D229B" w:rsidRPr="00BD24F8" w:rsidDel="000B56A2">
          <w:rPr>
            <w:rFonts w:ascii="Arial" w:hAnsi="Arial" w:cs="Arial"/>
            <w:color w:val="000000"/>
            <w:lang w:val="en-US"/>
          </w:rPr>
          <w:delText>i</w:delText>
        </w:r>
      </w:del>
      <w:ins w:id="41" w:author="aschulze" w:date="2012-06-11T16:41:00Z">
        <w:r w:rsidR="000B56A2">
          <w:rPr>
            <w:rFonts w:ascii="Arial" w:hAnsi="Arial" w:cs="Arial"/>
            <w:color w:val="000000"/>
            <w:lang w:val="en-US"/>
          </w:rPr>
          <w:t>y</w:t>
        </w:r>
      </w:ins>
      <w:r w:rsidR="004D229B" w:rsidRPr="00BD24F8">
        <w:rPr>
          <w:rFonts w:ascii="Arial" w:hAnsi="Arial" w:cs="Arial"/>
          <w:color w:val="000000"/>
          <w:lang w:val="en-US"/>
        </w:rPr>
        <w:t>t</w:t>
      </w:r>
      <w:ins w:id="42" w:author="aschulze" w:date="2012-06-11T16:41:00Z">
        <w:r w:rsidR="000B56A2">
          <w:rPr>
            <w:rFonts w:ascii="Arial" w:hAnsi="Arial" w:cs="Arial"/>
            <w:color w:val="000000"/>
            <w:lang w:val="en-US"/>
          </w:rPr>
          <w:t>e</w:t>
        </w:r>
      </w:ins>
      <w:r w:rsidR="004D229B" w:rsidRPr="00BD24F8">
        <w:rPr>
          <w:rFonts w:ascii="Arial" w:hAnsi="Arial" w:cs="Arial"/>
          <w:color w:val="000000"/>
          <w:lang w:val="en-US"/>
        </w:rPr>
        <w:t>s, eliminating the HTTP headers.</w:t>
      </w:r>
    </w:p>
    <w:p w:rsidR="00B4309F" w:rsidRPr="00AD6A85" w:rsidRDefault="00327866" w:rsidP="004D229B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Full-Duplex:</w:t>
      </w:r>
      <w:r w:rsidRPr="00AD6A85">
        <w:rPr>
          <w:rFonts w:ascii="Arial" w:hAnsi="Arial" w:cs="Arial"/>
          <w:lang w:val="en-US"/>
        </w:rPr>
        <w:t xml:space="preserve"> </w:t>
      </w:r>
      <w:r w:rsidR="00B4309F" w:rsidRPr="00AD6A85">
        <w:rPr>
          <w:rFonts w:ascii="Arial" w:hAnsi="Arial" w:cs="Arial"/>
          <w:lang w:val="en-US"/>
        </w:rPr>
        <w:t>Quality of the elements that allow the input and output of data s</w:t>
      </w:r>
      <w:r w:rsidR="00B4309F" w:rsidRPr="00AD6A85">
        <w:rPr>
          <w:rFonts w:ascii="Arial" w:hAnsi="Arial" w:cs="Arial"/>
          <w:lang w:val="en-US"/>
        </w:rPr>
        <w:t>i</w:t>
      </w:r>
      <w:r w:rsidR="00B4309F" w:rsidRPr="00AD6A85">
        <w:rPr>
          <w:rFonts w:ascii="Arial" w:hAnsi="Arial" w:cs="Arial"/>
          <w:lang w:val="en-US"/>
        </w:rPr>
        <w:t>multaneously.</w:t>
      </w:r>
    </w:p>
    <w:p w:rsidR="00327866" w:rsidRPr="00AD6A85" w:rsidRDefault="00327866" w:rsidP="004D229B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jWebSocket</w:t>
      </w:r>
      <w:r w:rsidR="004749B5" w:rsidRPr="00AD6A85">
        <w:rPr>
          <w:rFonts w:ascii="Arial" w:hAnsi="Arial" w:cs="Arial"/>
          <w:b/>
          <w:lang w:val="en-US"/>
        </w:rPr>
        <w:t>:</w:t>
      </w:r>
      <w:r w:rsidR="004749B5" w:rsidRPr="00AD6A85">
        <w:rPr>
          <w:rFonts w:ascii="Arial" w:hAnsi="Arial" w:cs="Arial"/>
          <w:lang w:val="en-US"/>
        </w:rPr>
        <w:t xml:space="preserve"> </w:t>
      </w:r>
      <w:r w:rsidR="004D229B">
        <w:rPr>
          <w:rFonts w:ascii="Arial" w:hAnsi="Arial" w:cs="Arial"/>
          <w:lang w:val="en-US"/>
        </w:rPr>
        <w:t>I</w:t>
      </w:r>
      <w:r w:rsidR="00B4309F" w:rsidRPr="00AD6A85">
        <w:rPr>
          <w:rFonts w:ascii="Arial" w:hAnsi="Arial" w:cs="Arial"/>
          <w:lang w:val="en-US"/>
        </w:rPr>
        <w:t>s a new technology aim</w:t>
      </w:r>
      <w:ins w:id="43" w:author="aschulze" w:date="2012-06-11T16:41:00Z">
        <w:r w:rsidR="000B56A2">
          <w:rPr>
            <w:rFonts w:ascii="Arial" w:hAnsi="Arial" w:cs="Arial"/>
            <w:lang w:val="en-US"/>
          </w:rPr>
          <w:t>ing</w:t>
        </w:r>
      </w:ins>
      <w:del w:id="44" w:author="aschulze" w:date="2012-06-11T16:41:00Z">
        <w:r w:rsidR="00B4309F" w:rsidRPr="00AD6A85" w:rsidDel="000B56A2">
          <w:rPr>
            <w:rFonts w:ascii="Arial" w:hAnsi="Arial" w:cs="Arial"/>
            <w:lang w:val="en-US"/>
          </w:rPr>
          <w:delText>ed</w:delText>
        </w:r>
      </w:del>
      <w:r w:rsidR="00B4309F" w:rsidRPr="00AD6A85">
        <w:rPr>
          <w:rFonts w:ascii="Arial" w:hAnsi="Arial" w:cs="Arial"/>
          <w:lang w:val="en-US"/>
        </w:rPr>
        <w:t xml:space="preserve"> </w:t>
      </w:r>
      <w:del w:id="45" w:author="aschulze" w:date="2012-06-11T16:41:00Z">
        <w:r w:rsidR="00B4309F" w:rsidRPr="00AD6A85" w:rsidDel="000B56A2">
          <w:rPr>
            <w:rFonts w:ascii="Arial" w:hAnsi="Arial" w:cs="Arial"/>
            <w:lang w:val="en-US"/>
          </w:rPr>
          <w:delText>a</w:delText>
        </w:r>
      </w:del>
      <w:r w:rsidR="00B4309F" w:rsidRPr="00AD6A85">
        <w:rPr>
          <w:rFonts w:ascii="Arial" w:hAnsi="Arial" w:cs="Arial"/>
          <w:lang w:val="en-US"/>
        </w:rPr>
        <w:t>t</w:t>
      </w:r>
      <w:ins w:id="46" w:author="aschulze" w:date="2012-06-11T16:41:00Z">
        <w:r w:rsidR="000B56A2">
          <w:rPr>
            <w:rFonts w:ascii="Arial" w:hAnsi="Arial" w:cs="Arial"/>
            <w:lang w:val="en-US"/>
          </w:rPr>
          <w:t>o</w:t>
        </w:r>
      </w:ins>
      <w:r w:rsidR="00B4309F" w:rsidRPr="00AD6A85">
        <w:rPr>
          <w:rFonts w:ascii="Arial" w:hAnsi="Arial" w:cs="Arial"/>
          <w:lang w:val="en-US"/>
        </w:rPr>
        <w:t xml:space="preserve"> develop</w:t>
      </w:r>
      <w:del w:id="47" w:author="aschulze" w:date="2012-06-11T16:41:00Z">
        <w:r w:rsidR="00B4309F" w:rsidRPr="00AD6A85" w:rsidDel="000B56A2">
          <w:rPr>
            <w:rFonts w:ascii="Arial" w:hAnsi="Arial" w:cs="Arial"/>
            <w:lang w:val="en-US"/>
          </w:rPr>
          <w:delText>ing</w:delText>
        </w:r>
      </w:del>
      <w:r w:rsidR="00B4309F" w:rsidRPr="00AD6A85">
        <w:rPr>
          <w:rFonts w:ascii="Arial" w:hAnsi="Arial" w:cs="Arial"/>
          <w:lang w:val="en-US"/>
        </w:rPr>
        <w:t xml:space="preserve"> WebSocket</w:t>
      </w:r>
      <w:del w:id="48" w:author="aschulze" w:date="2012-06-11T16:41:00Z">
        <w:r w:rsidR="00B4309F" w:rsidRPr="00AD6A85" w:rsidDel="000B56A2">
          <w:rPr>
            <w:rFonts w:ascii="Arial" w:hAnsi="Arial" w:cs="Arial"/>
            <w:lang w:val="en-US"/>
          </w:rPr>
          <w:delText>s</w:delText>
        </w:r>
      </w:del>
      <w:r w:rsidR="00B4309F" w:rsidRPr="00AD6A85">
        <w:rPr>
          <w:rFonts w:ascii="Arial" w:hAnsi="Arial" w:cs="Arial"/>
          <w:lang w:val="en-US"/>
        </w:rPr>
        <w:t xml:space="preserve"> based a</w:t>
      </w:r>
      <w:r w:rsidR="00B4309F" w:rsidRPr="00AD6A85">
        <w:rPr>
          <w:rFonts w:ascii="Arial" w:hAnsi="Arial" w:cs="Arial"/>
          <w:lang w:val="en-US"/>
        </w:rPr>
        <w:t>p</w:t>
      </w:r>
      <w:r w:rsidR="00B4309F" w:rsidRPr="00AD6A85">
        <w:rPr>
          <w:rFonts w:ascii="Arial" w:hAnsi="Arial" w:cs="Arial"/>
          <w:lang w:val="en-US"/>
        </w:rPr>
        <w:t>plications that provide high levels of speed, scalability, security and real-time work.</w:t>
      </w:r>
    </w:p>
    <w:p w:rsidR="000D5340" w:rsidRPr="00AD6A85" w:rsidRDefault="00B4309F" w:rsidP="004D229B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Client library</w:t>
      </w:r>
      <w:r w:rsidR="004749B5" w:rsidRPr="00AD6A85">
        <w:rPr>
          <w:rFonts w:ascii="Arial" w:hAnsi="Arial" w:cs="Arial"/>
          <w:b/>
          <w:lang w:val="en-US"/>
        </w:rPr>
        <w:t>:</w:t>
      </w:r>
      <w:r w:rsidR="004749B5" w:rsidRPr="00AD6A85">
        <w:rPr>
          <w:rFonts w:ascii="Arial" w:hAnsi="Arial" w:cs="Arial"/>
          <w:lang w:val="en-US"/>
        </w:rPr>
        <w:t xml:space="preserve"> </w:t>
      </w:r>
      <w:r w:rsidRPr="00AD6A85">
        <w:rPr>
          <w:rFonts w:ascii="Arial" w:hAnsi="Arial" w:cs="Arial"/>
          <w:lang w:val="en-US"/>
        </w:rPr>
        <w:t xml:space="preserve">It is </w:t>
      </w:r>
      <w:ins w:id="49" w:author="aschulze" w:date="2012-06-11T16:42:00Z">
        <w:r w:rsidR="00D8496D">
          <w:rPr>
            <w:rFonts w:ascii="Arial" w:hAnsi="Arial" w:cs="Arial"/>
            <w:lang w:val="en-US"/>
          </w:rPr>
          <w:t xml:space="preserve">a set </w:t>
        </w:r>
      </w:ins>
      <w:del w:id="50" w:author="aschulze" w:date="2012-06-11T16:42:00Z">
        <w:r w:rsidRPr="00AD6A85" w:rsidDel="00D8496D">
          <w:rPr>
            <w:rFonts w:ascii="Arial" w:hAnsi="Arial" w:cs="Arial"/>
            <w:lang w:val="en-US"/>
          </w:rPr>
          <w:delText xml:space="preserve">group </w:delText>
        </w:r>
      </w:del>
      <w:r w:rsidRPr="00AD6A85">
        <w:rPr>
          <w:rFonts w:ascii="Arial" w:hAnsi="Arial" w:cs="Arial"/>
          <w:lang w:val="en-US"/>
        </w:rPr>
        <w:t>of programming interfaces used to develop client a</w:t>
      </w:r>
      <w:r w:rsidRPr="00AD6A85">
        <w:rPr>
          <w:rFonts w:ascii="Arial" w:hAnsi="Arial" w:cs="Arial"/>
          <w:lang w:val="en-US"/>
        </w:rPr>
        <w:t>p</w:t>
      </w:r>
      <w:r w:rsidRPr="00AD6A85">
        <w:rPr>
          <w:rFonts w:ascii="Arial" w:hAnsi="Arial" w:cs="Arial"/>
          <w:lang w:val="en-US"/>
        </w:rPr>
        <w:t>plications</w:t>
      </w:r>
      <w:ins w:id="51" w:author="aschulze" w:date="2012-06-11T16:42:00Z">
        <w:r w:rsidR="00D8496D">
          <w:rPr>
            <w:rFonts w:ascii="Arial" w:hAnsi="Arial" w:cs="Arial"/>
            <w:lang w:val="en-US"/>
          </w:rPr>
          <w:t>.</w:t>
        </w:r>
      </w:ins>
      <w:del w:id="52" w:author="aschulze" w:date="2012-06-11T16:42:00Z">
        <w:r w:rsidRPr="00AD6A85" w:rsidDel="00D8496D">
          <w:rPr>
            <w:rFonts w:ascii="Arial" w:hAnsi="Arial" w:cs="Arial"/>
            <w:lang w:val="en-US"/>
          </w:rPr>
          <w:delText xml:space="preserve">, </w:delText>
        </w:r>
      </w:del>
      <w:ins w:id="53" w:author="aschulze" w:date="2012-06-11T16:42:00Z">
        <w:r w:rsidR="00D8496D">
          <w:rPr>
            <w:rFonts w:ascii="Arial" w:hAnsi="Arial" w:cs="Arial"/>
            <w:lang w:val="en-US"/>
          </w:rPr>
          <w:t>T</w:t>
        </w:r>
      </w:ins>
      <w:del w:id="54" w:author="aschulze" w:date="2012-06-11T16:42:00Z">
        <w:r w:rsidRPr="00AD6A85" w:rsidDel="00D8496D">
          <w:rPr>
            <w:rFonts w:ascii="Arial" w:hAnsi="Arial" w:cs="Arial"/>
            <w:lang w:val="en-US"/>
          </w:rPr>
          <w:delText>t</w:delText>
        </w:r>
      </w:del>
      <w:r w:rsidRPr="00AD6A85">
        <w:rPr>
          <w:rFonts w:ascii="Arial" w:hAnsi="Arial" w:cs="Arial"/>
          <w:lang w:val="en-US"/>
        </w:rPr>
        <w:t>he client libraries provide generic building blocks of distributed client applications.</w:t>
      </w:r>
    </w:p>
    <w:p w:rsidR="00B93D01" w:rsidRPr="00AD6A85" w:rsidRDefault="004D229B" w:rsidP="00B4309F">
      <w:pPr>
        <w:pStyle w:val="Heading1"/>
      </w:pPr>
      <w:r>
        <w:t>Model of the solution</w:t>
      </w:r>
    </w:p>
    <w:p w:rsidR="00642CDA" w:rsidRPr="00AD6A85" w:rsidRDefault="000D5340" w:rsidP="000D5340">
      <w:pPr>
        <w:pStyle w:val="Standard"/>
        <w:jc w:val="center"/>
        <w:rPr>
          <w:rFonts w:ascii="Arial" w:hAnsi="Arial" w:cs="Arial"/>
        </w:rPr>
      </w:pPr>
      <w:r w:rsidRPr="00AD6A85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3806190" cy="3806190"/>
            <wp:effectExtent l="0" t="0" r="3810" b="3810"/>
            <wp:docPr id="5" name="Imagen 5" descr="C:\Users\carlosk\Desktop\Eylin\SVN\SvnLab\Python_Client_Eylin\Engineering\Cortes\Corte\3er_Corte\Diagramas\Libreria cliente python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k\Desktop\Eylin\SVN\SvnLab\Python_Client_Eylin\Engineering\Cortes\Corte\3er_Corte\Diagramas\Libreria cliente python cop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6D" w:rsidRDefault="00D8496D" w:rsidP="000D5340">
      <w:pPr>
        <w:pStyle w:val="Standard"/>
        <w:jc w:val="left"/>
        <w:rPr>
          <w:ins w:id="55" w:author="aschulze" w:date="2012-06-11T16:42:00Z"/>
          <w:rFonts w:ascii="Arial" w:hAnsi="Arial" w:cs="Arial"/>
          <w:lang w:val="en-US"/>
        </w:rPr>
      </w:pPr>
      <w:ins w:id="56" w:author="aschulze" w:date="2012-06-11T16:42:00Z">
        <w:r>
          <w:rPr>
            <w:rFonts w:ascii="Arial" w:hAnsi="Arial" w:cs="Arial"/>
            <w:lang w:val="en-US"/>
          </w:rPr>
          <w:t xml:space="preserve">Can you please provide </w:t>
        </w:r>
      </w:ins>
      <w:del w:id="57" w:author="aschulze" w:date="2012-06-11T16:42:00Z">
        <w:r w:rsidR="00AD6A85" w:rsidRPr="00AD6A85" w:rsidDel="00507CE7">
          <w:rPr>
            <w:rFonts w:ascii="Arial" w:hAnsi="Arial" w:cs="Arial"/>
            <w:lang w:val="en-US"/>
          </w:rPr>
          <w:delText> </w:delText>
        </w:r>
      </w:del>
      <w:ins w:id="58" w:author="aschulze" w:date="2012-06-11T16:42:00Z">
        <w:r>
          <w:rPr>
            <w:rFonts w:ascii="Arial" w:hAnsi="Arial" w:cs="Arial"/>
            <w:lang w:val="en-US"/>
          </w:rPr>
          <w:t>an image with English terms?</w:t>
        </w:r>
      </w:ins>
    </w:p>
    <w:p w:rsidR="000D5340" w:rsidRPr="00AD6A85" w:rsidRDefault="00AD6A85" w:rsidP="000D5340">
      <w:pPr>
        <w:pStyle w:val="Standard"/>
        <w:jc w:val="left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lastRenderedPageBreak/>
        <w:t>The Python client library is responsible for communicating to the client applic</w:t>
      </w:r>
      <w:r w:rsidRPr="00AD6A85">
        <w:rPr>
          <w:rFonts w:ascii="Arial" w:hAnsi="Arial" w:cs="Arial"/>
          <w:lang w:val="en-US"/>
        </w:rPr>
        <w:t>a</w:t>
      </w:r>
      <w:r w:rsidRPr="00AD6A85">
        <w:rPr>
          <w:rFonts w:ascii="Arial" w:hAnsi="Arial" w:cs="Arial"/>
          <w:lang w:val="en-US"/>
        </w:rPr>
        <w:t>tion to server jWebSocket.</w:t>
      </w:r>
    </w:p>
    <w:p w:rsidR="00B93D01" w:rsidRPr="00AD6A85" w:rsidRDefault="00CD6BC8" w:rsidP="00B4309F">
      <w:pPr>
        <w:pStyle w:val="Heading1"/>
        <w:rPr>
          <w:lang w:val="en-US"/>
        </w:rPr>
      </w:pPr>
      <w:r w:rsidRPr="00AD6A85">
        <w:rPr>
          <w:lang w:val="en-US"/>
        </w:rPr>
        <w:t>Requi</w:t>
      </w:r>
      <w:r w:rsidR="00AD6A85" w:rsidRPr="00AD6A85">
        <w:rPr>
          <w:lang w:val="en-US"/>
        </w:rPr>
        <w:t>rements for</w:t>
      </w:r>
      <w:r w:rsidR="004D229B">
        <w:rPr>
          <w:lang w:val="en-US"/>
        </w:rPr>
        <w:t xml:space="preserve"> the</w:t>
      </w:r>
      <w:bookmarkStart w:id="59" w:name="_GoBack"/>
      <w:bookmarkEnd w:id="59"/>
      <w:r w:rsidR="00AD6A85" w:rsidRPr="00AD6A85">
        <w:rPr>
          <w:lang w:val="en-US"/>
        </w:rPr>
        <w:t xml:space="preserve"> Use</w:t>
      </w:r>
    </w:p>
    <w:p w:rsidR="00124C30" w:rsidRPr="00AD6A85" w:rsidRDefault="00AD6A85" w:rsidP="005F0ED1">
      <w:pPr>
        <w:pStyle w:val="Standard"/>
        <w:rPr>
          <w:rFonts w:ascii="Arial" w:hAnsi="Arial" w:cs="Arial"/>
          <w:b/>
          <w:color w:val="0000FF"/>
          <w:lang w:val="en-US"/>
        </w:rPr>
      </w:pPr>
      <w:r w:rsidRPr="00AD6A85">
        <w:rPr>
          <w:rFonts w:ascii="Arial" w:hAnsi="Arial" w:cs="Arial"/>
          <w:lang w:val="en-US"/>
        </w:rPr>
        <w:t xml:space="preserve"> For proper operation of the Client Library </w:t>
      </w:r>
      <w:del w:id="60" w:author="aschulze" w:date="2012-06-11T16:44:00Z">
        <w:r w:rsidRPr="00AD6A85" w:rsidDel="008241DE">
          <w:rPr>
            <w:rFonts w:ascii="Arial" w:hAnsi="Arial" w:cs="Arial"/>
            <w:lang w:val="en-US"/>
          </w:rPr>
          <w:delText xml:space="preserve">have installed </w:delText>
        </w:r>
      </w:del>
      <w:r w:rsidRPr="00AD6A85">
        <w:rPr>
          <w:rFonts w:ascii="Arial" w:hAnsi="Arial" w:cs="Arial"/>
          <w:lang w:val="en-US"/>
        </w:rPr>
        <w:t xml:space="preserve">Python </w:t>
      </w:r>
      <w:del w:id="61" w:author="aschulze" w:date="2012-06-11T16:44:00Z">
        <w:r w:rsidRPr="00AD6A85" w:rsidDel="008241DE">
          <w:rPr>
            <w:rFonts w:ascii="Arial" w:hAnsi="Arial" w:cs="Arial"/>
            <w:lang w:val="en-US"/>
          </w:rPr>
          <w:delText xml:space="preserve">than </w:delText>
        </w:r>
      </w:del>
      <w:ins w:id="62" w:author="aschulze" w:date="2012-06-11T16:44:00Z">
        <w:r w:rsidR="008241DE">
          <w:rPr>
            <w:rFonts w:ascii="Arial" w:hAnsi="Arial" w:cs="Arial"/>
            <w:lang w:val="en-US"/>
          </w:rPr>
          <w:t>equal</w:t>
        </w:r>
        <w:r w:rsidR="00822E87">
          <w:rPr>
            <w:rFonts w:ascii="Arial" w:hAnsi="Arial" w:cs="Arial"/>
            <w:lang w:val="en-US"/>
          </w:rPr>
          <w:t xml:space="preserve"> or</w:t>
        </w:r>
        <w:r w:rsidR="008241DE">
          <w:rPr>
            <w:rFonts w:ascii="Arial" w:hAnsi="Arial" w:cs="Arial"/>
            <w:lang w:val="en-US"/>
          </w:rPr>
          <w:t xml:space="preserve"> la</w:t>
        </w:r>
        <w:r w:rsidR="008241DE">
          <w:rPr>
            <w:rFonts w:ascii="Arial" w:hAnsi="Arial" w:cs="Arial"/>
            <w:lang w:val="en-US"/>
          </w:rPr>
          <w:t>t</w:t>
        </w:r>
        <w:r w:rsidR="008241DE">
          <w:rPr>
            <w:rFonts w:ascii="Arial" w:hAnsi="Arial" w:cs="Arial"/>
            <w:lang w:val="en-US"/>
          </w:rPr>
          <w:t>er Vers</w:t>
        </w:r>
      </w:ins>
      <w:ins w:id="63" w:author="aschulze" w:date="2012-06-11T16:45:00Z">
        <w:r w:rsidR="00822E87">
          <w:rPr>
            <w:rFonts w:ascii="Arial" w:hAnsi="Arial" w:cs="Arial"/>
            <w:lang w:val="en-US"/>
          </w:rPr>
          <w:t>i</w:t>
        </w:r>
      </w:ins>
      <w:ins w:id="64" w:author="aschulze" w:date="2012-06-11T16:44:00Z">
        <w:r w:rsidR="008241DE">
          <w:rPr>
            <w:rFonts w:ascii="Arial" w:hAnsi="Arial" w:cs="Arial"/>
            <w:lang w:val="en-US"/>
          </w:rPr>
          <w:t xml:space="preserve">on </w:t>
        </w:r>
      </w:ins>
      <w:r w:rsidRPr="00AD6A85">
        <w:rPr>
          <w:rFonts w:ascii="Arial" w:hAnsi="Arial" w:cs="Arial"/>
          <w:lang w:val="en-US"/>
        </w:rPr>
        <w:t>2.5</w:t>
      </w:r>
      <w:ins w:id="65" w:author="aschulze" w:date="2012-06-11T16:44:00Z">
        <w:r w:rsidR="008241DE">
          <w:rPr>
            <w:rFonts w:ascii="Arial" w:hAnsi="Arial" w:cs="Arial"/>
            <w:lang w:val="en-US"/>
          </w:rPr>
          <w:t xml:space="preserve"> is required</w:t>
        </w:r>
      </w:ins>
      <w:r w:rsidRPr="00AD6A85">
        <w:rPr>
          <w:rFonts w:ascii="Arial" w:hAnsi="Arial" w:cs="Arial"/>
          <w:lang w:val="en-US"/>
        </w:rPr>
        <w:t>.</w:t>
      </w:r>
      <w:r w:rsidR="00124C30" w:rsidRPr="00AD6A85">
        <w:rPr>
          <w:rFonts w:ascii="Arial" w:hAnsi="Arial" w:cs="Arial"/>
          <w:iCs/>
          <w:lang w:val="en-US"/>
        </w:rPr>
        <w:t xml:space="preserve"> </w:t>
      </w:r>
    </w:p>
    <w:p w:rsidR="00B93D01" w:rsidRPr="00AD6A85" w:rsidRDefault="00AD6A85" w:rsidP="00B4309F">
      <w:pPr>
        <w:pStyle w:val="Heading1"/>
        <w:rPr>
          <w:lang w:val="en-US"/>
        </w:rPr>
      </w:pPr>
      <w:r w:rsidRPr="00AD6A85">
        <w:rPr>
          <w:lang w:val="en-US"/>
        </w:rPr>
        <w:t>Main Roles</w:t>
      </w:r>
    </w:p>
    <w:p w:rsidR="00B93D01" w:rsidRPr="00AD6A85" w:rsidRDefault="00AD6A85" w:rsidP="00642CDA">
      <w:pPr>
        <w:pStyle w:val="Standard"/>
        <w:rPr>
          <w:rFonts w:ascii="Arial" w:hAnsi="Arial" w:cs="Arial"/>
          <w:b/>
          <w:bCs/>
          <w:color w:val="0000FF"/>
          <w:lang w:val="en-US"/>
        </w:rPr>
      </w:pPr>
      <w:r w:rsidRPr="00AD6A85">
        <w:rPr>
          <w:rFonts w:ascii="Arial" w:hAnsi="Arial" w:cs="Arial"/>
          <w:lang w:val="en-US"/>
        </w:rPr>
        <w:t xml:space="preserve">System User: You can perform all actions </w:t>
      </w:r>
      <w:del w:id="66" w:author="aschulze" w:date="2012-06-11T16:46:00Z">
        <w:r w:rsidRPr="00AD6A85" w:rsidDel="00432FF4">
          <w:rPr>
            <w:rFonts w:ascii="Arial" w:hAnsi="Arial" w:cs="Arial"/>
            <w:lang w:val="en-US"/>
          </w:rPr>
          <w:delText xml:space="preserve">that </w:delText>
        </w:r>
      </w:del>
      <w:r w:rsidRPr="00AD6A85">
        <w:rPr>
          <w:rFonts w:ascii="Arial" w:hAnsi="Arial" w:cs="Arial"/>
          <w:lang w:val="en-US"/>
        </w:rPr>
        <w:t>provide</w:t>
      </w:r>
      <w:ins w:id="67" w:author="aschulze" w:date="2012-06-11T16:46:00Z">
        <w:r w:rsidR="00432FF4">
          <w:rPr>
            <w:rFonts w:ascii="Arial" w:hAnsi="Arial" w:cs="Arial"/>
            <w:lang w:val="en-US"/>
          </w:rPr>
          <w:t>d</w:t>
        </w:r>
      </w:ins>
      <w:del w:id="68" w:author="aschulze" w:date="2012-06-11T16:46:00Z">
        <w:r w:rsidRPr="00AD6A85" w:rsidDel="00432FF4">
          <w:rPr>
            <w:rFonts w:ascii="Arial" w:hAnsi="Arial" w:cs="Arial"/>
            <w:lang w:val="en-US"/>
          </w:rPr>
          <w:delText>s</w:delText>
        </w:r>
      </w:del>
      <w:ins w:id="69" w:author="aschulze" w:date="2012-06-11T16:46:00Z">
        <w:r w:rsidR="00432FF4">
          <w:rPr>
            <w:rFonts w:ascii="Arial" w:hAnsi="Arial" w:cs="Arial"/>
            <w:lang w:val="en-US"/>
          </w:rPr>
          <w:t xml:space="preserve"> by </w:t>
        </w:r>
      </w:ins>
      <w:r w:rsidRPr="00AD6A85">
        <w:rPr>
          <w:rFonts w:ascii="Arial" w:hAnsi="Arial" w:cs="Arial"/>
          <w:lang w:val="en-US"/>
        </w:rPr>
        <w:t xml:space="preserve"> the client library.</w:t>
      </w:r>
      <w:r w:rsidR="00642CDA" w:rsidRPr="00AD6A85">
        <w:rPr>
          <w:rFonts w:ascii="Arial" w:hAnsi="Arial" w:cs="Arial"/>
          <w:b/>
          <w:bCs/>
          <w:color w:val="0000FF"/>
          <w:lang w:val="en-US"/>
        </w:rPr>
        <w:t xml:space="preserve"> </w:t>
      </w:r>
    </w:p>
    <w:p w:rsidR="00B93D01" w:rsidRPr="00AD6A85" w:rsidRDefault="00AD6A85" w:rsidP="00B4309F">
      <w:pPr>
        <w:pStyle w:val="Heading1"/>
      </w:pPr>
      <w:r w:rsidRPr="00AD6A85">
        <w:t>Configuration</w:t>
      </w:r>
      <w:r w:rsidR="00CD6BC8" w:rsidRPr="00AD6A85">
        <w:t xml:space="preserve">s </w:t>
      </w:r>
      <w:r w:rsidRPr="00AD6A85">
        <w:t>of the solut</w:t>
      </w:r>
      <w:r w:rsidR="00CD6BC8" w:rsidRPr="00AD6A85">
        <w:t>i</w:t>
      </w:r>
      <w:r w:rsidRPr="00AD6A85">
        <w:t>o</w:t>
      </w:r>
      <w:r w:rsidR="00CD6BC8" w:rsidRPr="00AD6A85">
        <w:t>n</w:t>
      </w:r>
    </w:p>
    <w:p w:rsidR="00B50419" w:rsidRPr="00AD6A85" w:rsidRDefault="00AD6A85" w:rsidP="005F0ED1">
      <w:pPr>
        <w:pStyle w:val="Standard"/>
        <w:rPr>
          <w:rFonts w:ascii="Arial" w:hAnsi="Arial" w:cs="Arial"/>
          <w:bCs/>
          <w:color w:val="000000"/>
          <w:lang w:val="en-US"/>
        </w:rPr>
      </w:pPr>
      <w:del w:id="70" w:author="aschulze" w:date="2012-06-11T16:46:00Z">
        <w:r w:rsidRPr="00AD6A85" w:rsidDel="00432FF4">
          <w:rPr>
            <w:rFonts w:ascii="Arial" w:hAnsi="Arial" w:cs="Arial"/>
            <w:lang w:val="en-US"/>
          </w:rPr>
          <w:delText> </w:delText>
        </w:r>
      </w:del>
      <w:r w:rsidRPr="00AD6A85">
        <w:rPr>
          <w:rFonts w:ascii="Arial" w:hAnsi="Arial" w:cs="Arial"/>
          <w:lang w:val="en-US"/>
        </w:rPr>
        <w:t xml:space="preserve">Python is a dynamic language and functional unlike java and other languages ​​with only a few lines can </w:t>
      </w:r>
      <w:ins w:id="71" w:author="aschulze" w:date="2012-06-11T16:46:00Z">
        <w:r w:rsidR="00CC6D09">
          <w:rPr>
            <w:rFonts w:ascii="Arial" w:hAnsi="Arial" w:cs="Arial"/>
            <w:lang w:val="en-US"/>
          </w:rPr>
          <w:t xml:space="preserve">the user can </w:t>
        </w:r>
      </w:ins>
      <w:r w:rsidRPr="00AD6A85">
        <w:rPr>
          <w:rFonts w:ascii="Arial" w:hAnsi="Arial" w:cs="Arial"/>
          <w:lang w:val="en-US"/>
        </w:rPr>
        <w:t xml:space="preserve">solve an infinite number of problems. This is one of the reasons that often make Python developers </w:t>
      </w:r>
      <w:del w:id="72" w:author="aschulze" w:date="2012-06-11T16:47:00Z">
        <w:r w:rsidRPr="00AD6A85" w:rsidDel="00CC6D09">
          <w:rPr>
            <w:rFonts w:ascii="Arial" w:hAnsi="Arial" w:cs="Arial"/>
            <w:lang w:val="en-US"/>
          </w:rPr>
          <w:delText xml:space="preserve">hate </w:delText>
        </w:r>
      </w:del>
      <w:ins w:id="73" w:author="aschulze" w:date="2012-06-11T16:47:00Z">
        <w:r w:rsidR="00CC6D09">
          <w:rPr>
            <w:rFonts w:ascii="Arial" w:hAnsi="Arial" w:cs="Arial"/>
            <w:lang w:val="en-US"/>
          </w:rPr>
          <w:t>don</w:t>
        </w:r>
        <w:r w:rsidR="00CC6D09">
          <w:rPr>
            <w:rFonts w:ascii="Arial" w:hAnsi="Arial" w:cs="Arial"/>
            <w:lang w:val="en-US"/>
          </w:rPr>
          <w:t>’</w:t>
        </w:r>
        <w:r w:rsidR="00CC6D09">
          <w:rPr>
            <w:rFonts w:ascii="Arial" w:hAnsi="Arial" w:cs="Arial"/>
            <w:lang w:val="en-US"/>
          </w:rPr>
          <w:t xml:space="preserve">t like </w:t>
        </w:r>
      </w:ins>
      <w:del w:id="74" w:author="aschulze" w:date="2012-06-11T16:47:00Z">
        <w:r w:rsidRPr="00AD6A85" w:rsidDel="00CC6D09">
          <w:rPr>
            <w:rFonts w:ascii="Arial" w:hAnsi="Arial" w:cs="Arial"/>
            <w:lang w:val="en-US"/>
          </w:rPr>
          <w:delText xml:space="preserve">the </w:delText>
        </w:r>
      </w:del>
      <w:r w:rsidRPr="00AD6A85">
        <w:rPr>
          <w:rFonts w:ascii="Arial" w:hAnsi="Arial" w:cs="Arial"/>
          <w:lang w:val="en-US"/>
        </w:rPr>
        <w:t>co</w:t>
      </w:r>
      <w:r w:rsidRPr="00AD6A85">
        <w:rPr>
          <w:rFonts w:ascii="Arial" w:hAnsi="Arial" w:cs="Arial"/>
          <w:lang w:val="en-US"/>
        </w:rPr>
        <w:t>n</w:t>
      </w:r>
      <w:r w:rsidRPr="00AD6A85">
        <w:rPr>
          <w:rFonts w:ascii="Arial" w:hAnsi="Arial" w:cs="Arial"/>
          <w:lang w:val="en-US"/>
        </w:rPr>
        <w:t>figuration files and u</w:t>
      </w:r>
      <w:r w:rsidRPr="00AD6A85">
        <w:rPr>
          <w:rFonts w:ascii="Arial" w:hAnsi="Arial" w:cs="Arial"/>
          <w:lang w:val="en-US"/>
        </w:rPr>
        <w:t>n</w:t>
      </w:r>
      <w:r w:rsidRPr="00AD6A85">
        <w:rPr>
          <w:rFonts w:ascii="Arial" w:hAnsi="Arial" w:cs="Arial"/>
          <w:lang w:val="en-US"/>
        </w:rPr>
        <w:t>readable</w:t>
      </w:r>
      <w:ins w:id="75" w:author="aschulze" w:date="2012-06-11T16:47:00Z">
        <w:r w:rsidR="00CC6D09">
          <w:rPr>
            <w:rFonts w:ascii="Arial" w:hAnsi="Arial" w:cs="Arial"/>
            <w:lang w:val="en-US"/>
          </w:rPr>
          <w:t xml:space="preserve"> (??)</w:t>
        </w:r>
      </w:ins>
      <w:r w:rsidRPr="00AD6A85">
        <w:rPr>
          <w:rFonts w:ascii="Arial" w:hAnsi="Arial" w:cs="Arial"/>
          <w:lang w:val="en-US"/>
        </w:rPr>
        <w:t>. To develop this principle has been followed this rule, if a line can only change the world needed to Python XML or YAML 1000.</w:t>
      </w:r>
      <w:ins w:id="76" w:author="aschulze" w:date="2012-06-11T16:47:00Z">
        <w:r w:rsidR="00CC6D09">
          <w:rPr>
            <w:rFonts w:ascii="Arial" w:hAnsi="Arial" w:cs="Arial"/>
            <w:lang w:val="en-US"/>
          </w:rPr>
          <w:t xml:space="preserve"> I don</w:t>
        </w:r>
        <w:r w:rsidR="00CC6D09">
          <w:rPr>
            <w:rFonts w:ascii="Arial" w:hAnsi="Arial" w:cs="Arial"/>
            <w:lang w:val="en-US"/>
          </w:rPr>
          <w:t>’</w:t>
        </w:r>
        <w:r w:rsidR="00CC6D09">
          <w:rPr>
            <w:rFonts w:ascii="Arial" w:hAnsi="Arial" w:cs="Arial"/>
            <w:lang w:val="en-US"/>
          </w:rPr>
          <w:t>t understand this sentence</w:t>
        </w:r>
      </w:ins>
      <w:ins w:id="77" w:author="aschulze" w:date="2012-06-11T16:48:00Z">
        <w:r w:rsidR="00B53685">
          <w:rPr>
            <w:rFonts w:ascii="Arial" w:hAnsi="Arial" w:cs="Arial"/>
            <w:lang w:val="en-US"/>
          </w:rPr>
          <w:t>, can you please give a sentence about XML or YAML for the readers who don</w:t>
        </w:r>
        <w:r w:rsidR="00B53685">
          <w:rPr>
            <w:rFonts w:ascii="Arial" w:hAnsi="Arial" w:cs="Arial"/>
            <w:lang w:val="en-US"/>
          </w:rPr>
          <w:t>’</w:t>
        </w:r>
        <w:r w:rsidR="00B53685">
          <w:rPr>
            <w:rFonts w:ascii="Arial" w:hAnsi="Arial" w:cs="Arial"/>
            <w:lang w:val="en-US"/>
          </w:rPr>
          <w:t>t know about that.</w:t>
        </w:r>
      </w:ins>
    </w:p>
    <w:sectPr w:rsidR="00B50419" w:rsidRPr="00AD6A85" w:rsidSect="00C07F96">
      <w:pgSz w:w="11905" w:h="16837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BDA" w:rsidRDefault="00BF3BDA">
      <w:r>
        <w:separator/>
      </w:r>
    </w:p>
  </w:endnote>
  <w:endnote w:type="continuationSeparator" w:id="0">
    <w:p w:rsidR="00BF3BDA" w:rsidRDefault="00BF3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BDA" w:rsidRDefault="00BF3BDA">
      <w:r>
        <w:rPr>
          <w:color w:val="000000"/>
        </w:rPr>
        <w:separator/>
      </w:r>
    </w:p>
  </w:footnote>
  <w:footnote w:type="continuationSeparator" w:id="0">
    <w:p w:rsidR="00BF3BDA" w:rsidRDefault="00BF3B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0C13A6"/>
    <w:multiLevelType w:val="multilevel"/>
    <w:tmpl w:val="EE02849E"/>
    <w:lvl w:ilvl="0">
      <w:numFmt w:val="bullet"/>
      <w:lvlText w:val=""/>
      <w:lvlJc w:val="left"/>
      <w:pPr>
        <w:ind w:left="78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3" w:hanging="360"/>
      </w:pPr>
      <w:rPr>
        <w:rFonts w:ascii="Wingdings" w:hAnsi="Wingdings"/>
      </w:rPr>
    </w:lvl>
  </w:abstractNum>
  <w:abstractNum w:abstractNumId="2">
    <w:nsid w:val="0C4F6FFB"/>
    <w:multiLevelType w:val="hybridMultilevel"/>
    <w:tmpl w:val="92EA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2556"/>
    <w:multiLevelType w:val="multilevel"/>
    <w:tmpl w:val="19A4E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9170AB"/>
    <w:multiLevelType w:val="multilevel"/>
    <w:tmpl w:val="5C3E227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08B205C"/>
    <w:multiLevelType w:val="multilevel"/>
    <w:tmpl w:val="26F6081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2A28695E"/>
    <w:multiLevelType w:val="hybridMultilevel"/>
    <w:tmpl w:val="FA6CC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16468"/>
    <w:multiLevelType w:val="hybridMultilevel"/>
    <w:tmpl w:val="946203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45B40"/>
    <w:multiLevelType w:val="hybridMultilevel"/>
    <w:tmpl w:val="C8005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33E7B"/>
    <w:multiLevelType w:val="multilevel"/>
    <w:tmpl w:val="65887C2A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64013770"/>
    <w:multiLevelType w:val="hybridMultilevel"/>
    <w:tmpl w:val="2006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15C49"/>
    <w:multiLevelType w:val="hybridMultilevel"/>
    <w:tmpl w:val="2392FA82"/>
    <w:lvl w:ilvl="0" w:tplc="170EBC62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E01FC9"/>
    <w:multiLevelType w:val="hybridMultilevel"/>
    <w:tmpl w:val="3E3870BA"/>
    <w:lvl w:ilvl="0" w:tplc="8B8032F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E7C24"/>
    <w:multiLevelType w:val="hybridMultilevel"/>
    <w:tmpl w:val="4594A658"/>
    <w:lvl w:ilvl="0" w:tplc="8B8032F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93D01"/>
    <w:rsid w:val="00013549"/>
    <w:rsid w:val="000A380A"/>
    <w:rsid w:val="000B56A2"/>
    <w:rsid w:val="000D5340"/>
    <w:rsid w:val="000E34A3"/>
    <w:rsid w:val="00124C30"/>
    <w:rsid w:val="001F409F"/>
    <w:rsid w:val="002209AD"/>
    <w:rsid w:val="00234B13"/>
    <w:rsid w:val="002871C0"/>
    <w:rsid w:val="002945E0"/>
    <w:rsid w:val="002F3570"/>
    <w:rsid w:val="00327866"/>
    <w:rsid w:val="00351F54"/>
    <w:rsid w:val="003A62BA"/>
    <w:rsid w:val="003C2E27"/>
    <w:rsid w:val="003C3853"/>
    <w:rsid w:val="00432FF4"/>
    <w:rsid w:val="004609F3"/>
    <w:rsid w:val="004749B5"/>
    <w:rsid w:val="004C5D2D"/>
    <w:rsid w:val="004D229B"/>
    <w:rsid w:val="00507CE7"/>
    <w:rsid w:val="005E7108"/>
    <w:rsid w:val="005F0ED1"/>
    <w:rsid w:val="00642CDA"/>
    <w:rsid w:val="006713F2"/>
    <w:rsid w:val="007A177C"/>
    <w:rsid w:val="007B26D6"/>
    <w:rsid w:val="007C155E"/>
    <w:rsid w:val="00822E87"/>
    <w:rsid w:val="008241DE"/>
    <w:rsid w:val="00900359"/>
    <w:rsid w:val="009B13CD"/>
    <w:rsid w:val="00A6394E"/>
    <w:rsid w:val="00AA37A4"/>
    <w:rsid w:val="00AD6A85"/>
    <w:rsid w:val="00AE367C"/>
    <w:rsid w:val="00B4309F"/>
    <w:rsid w:val="00B50419"/>
    <w:rsid w:val="00B53685"/>
    <w:rsid w:val="00B93D01"/>
    <w:rsid w:val="00BF3BDA"/>
    <w:rsid w:val="00C048F0"/>
    <w:rsid w:val="00C07F96"/>
    <w:rsid w:val="00CC6D09"/>
    <w:rsid w:val="00CD6BC8"/>
    <w:rsid w:val="00D8496D"/>
    <w:rsid w:val="00E37706"/>
    <w:rsid w:val="00EE1F47"/>
    <w:rsid w:val="00EE2E98"/>
    <w:rsid w:val="00F33577"/>
    <w:rsid w:val="00FD287A"/>
    <w:rsid w:val="00FD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96"/>
  </w:style>
  <w:style w:type="paragraph" w:styleId="Heading1">
    <w:name w:val="heading 1"/>
    <w:basedOn w:val="Standard"/>
    <w:next w:val="Standard"/>
    <w:autoRedefine/>
    <w:qFormat/>
    <w:rsid w:val="00B4309F"/>
    <w:pPr>
      <w:keepNext/>
      <w:numPr>
        <w:numId w:val="11"/>
      </w:numPr>
      <w:tabs>
        <w:tab w:val="left" w:pos="270"/>
      </w:tabs>
      <w:outlineLvl w:val="0"/>
    </w:pPr>
    <w:rPr>
      <w:rFonts w:ascii="Arial" w:hAnsi="Arial" w:cs="Arial"/>
      <w:b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7F96"/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rsid w:val="00C07F96"/>
  </w:style>
  <w:style w:type="paragraph" w:customStyle="1" w:styleId="Heading">
    <w:name w:val="Heading"/>
    <w:basedOn w:val="Standard"/>
    <w:next w:val="Textbody"/>
    <w:rsid w:val="00C07F96"/>
    <w:pPr>
      <w:keepNext/>
      <w:spacing w:before="24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">
    <w:name w:val="List"/>
    <w:basedOn w:val="Textbody"/>
    <w:rsid w:val="00C07F96"/>
  </w:style>
  <w:style w:type="paragraph" w:styleId="Header">
    <w:name w:val="header"/>
    <w:basedOn w:val="Standard"/>
    <w:rsid w:val="00C07F96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rsid w:val="00C07F96"/>
    <w:pPr>
      <w:suppressLineNumbers/>
    </w:pPr>
  </w:style>
  <w:style w:type="paragraph" w:customStyle="1" w:styleId="TableHeading">
    <w:name w:val="Table Heading"/>
    <w:basedOn w:val="TableContents"/>
    <w:rsid w:val="00C07F96"/>
    <w:pPr>
      <w:jc w:val="center"/>
    </w:pPr>
    <w:rPr>
      <w:b/>
      <w:bCs/>
    </w:rPr>
  </w:style>
  <w:style w:type="paragraph" w:styleId="Caption">
    <w:name w:val="caption"/>
    <w:basedOn w:val="Standard"/>
    <w:rsid w:val="00C07F96"/>
    <w:pPr>
      <w:suppressLineNumbers/>
      <w:spacing w:before="120"/>
    </w:pPr>
    <w:rPr>
      <w:i/>
      <w:iCs/>
    </w:rPr>
  </w:style>
  <w:style w:type="paragraph" w:customStyle="1" w:styleId="Index">
    <w:name w:val="Index"/>
    <w:basedOn w:val="Standard"/>
    <w:rsid w:val="00C07F96"/>
    <w:pPr>
      <w:suppressLineNumbers/>
    </w:pPr>
  </w:style>
  <w:style w:type="paragraph" w:styleId="NormalWeb">
    <w:name w:val="Normal (Web)"/>
    <w:basedOn w:val="Standard"/>
    <w:uiPriority w:val="99"/>
    <w:rsid w:val="00C07F96"/>
    <w:pPr>
      <w:spacing w:before="280" w:after="119"/>
    </w:pPr>
  </w:style>
  <w:style w:type="character" w:customStyle="1" w:styleId="NumberingSymbols">
    <w:name w:val="Numbering Symbols"/>
    <w:rsid w:val="00C07F96"/>
  </w:style>
  <w:style w:type="numbering" w:customStyle="1" w:styleId="WW8Num1">
    <w:name w:val="WW8Num1"/>
    <w:basedOn w:val="NoList"/>
    <w:rsid w:val="00C07F96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4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1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styleId="FootnoteReference">
    <w:name w:val="footnote reference"/>
    <w:unhideWhenUsed/>
    <w:rsid w:val="00B50419"/>
    <w:rPr>
      <w:vertAlign w:val="superscript"/>
    </w:rPr>
  </w:style>
  <w:style w:type="character" w:styleId="HTMLTypewriter">
    <w:name w:val="HTML Typewriter"/>
    <w:uiPriority w:val="99"/>
    <w:semiHidden/>
    <w:unhideWhenUsed/>
    <w:rsid w:val="00B504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B50419"/>
    <w:rPr>
      <w:color w:val="0000FF"/>
      <w:u w:val="single"/>
    </w:rPr>
  </w:style>
  <w:style w:type="character" w:customStyle="1" w:styleId="Fuentedeprrafopredeter1">
    <w:name w:val="Fuente de párrafo predeter.1"/>
    <w:rsid w:val="00B50419"/>
  </w:style>
  <w:style w:type="character" w:customStyle="1" w:styleId="Hipervnculo1">
    <w:name w:val="Hipervínculo1"/>
    <w:rsid w:val="00B504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0419"/>
    <w:pPr>
      <w:ind w:left="708"/>
    </w:pPr>
  </w:style>
  <w:style w:type="paragraph" w:styleId="Footer">
    <w:name w:val="footer"/>
    <w:basedOn w:val="Normal"/>
    <w:link w:val="FooterChar"/>
    <w:uiPriority w:val="99"/>
    <w:unhideWhenUsed/>
    <w:rsid w:val="00E377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7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autoRedefine/>
    <w:qFormat/>
    <w:rsid w:val="00B4309F"/>
    <w:pPr>
      <w:keepNext/>
      <w:numPr>
        <w:numId w:val="11"/>
      </w:numPr>
      <w:tabs>
        <w:tab w:val="left" w:pos="270"/>
      </w:tabs>
      <w:outlineLvl w:val="0"/>
    </w:pPr>
    <w:rPr>
      <w:rFonts w:ascii="Arial" w:hAnsi="Arial" w:cs="Arial"/>
      <w:b/>
      <w:iCs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uiPriority w:val="99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04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41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customStyle="1" w:styleId="TextonotapieCar">
    <w:name w:val="Texto nota pie Car"/>
    <w:basedOn w:val="Fuentedeprrafopredeter"/>
    <w:link w:val="Textonotapie"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styleId="Refdenotaalpie">
    <w:name w:val="footnote reference"/>
    <w:unhideWhenUsed/>
    <w:rsid w:val="00B50419"/>
    <w:rPr>
      <w:vertAlign w:val="superscript"/>
    </w:rPr>
  </w:style>
  <w:style w:type="character" w:styleId="MquinadeescribirHTML">
    <w:name w:val="HTML Typewriter"/>
    <w:uiPriority w:val="99"/>
    <w:semiHidden/>
    <w:unhideWhenUsed/>
    <w:rsid w:val="00B5041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uiPriority w:val="99"/>
    <w:semiHidden/>
    <w:unhideWhenUsed/>
    <w:rsid w:val="00B50419"/>
    <w:rPr>
      <w:color w:val="0000FF"/>
      <w:u w:val="single"/>
    </w:rPr>
  </w:style>
  <w:style w:type="character" w:customStyle="1" w:styleId="Fuentedeprrafopredeter1">
    <w:name w:val="Fuente de párrafo predeter.1"/>
    <w:rsid w:val="00B50419"/>
  </w:style>
  <w:style w:type="character" w:customStyle="1" w:styleId="Hipervnculo1">
    <w:name w:val="Hipervínculo1"/>
    <w:rsid w:val="00B504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0419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E3770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aschulze</cp:lastModifiedBy>
  <cp:revision>37</cp:revision>
  <cp:lastPrinted>2012-04-23T10:26:00Z</cp:lastPrinted>
  <dcterms:created xsi:type="dcterms:W3CDTF">2012-04-21T01:17:00Z</dcterms:created>
  <dcterms:modified xsi:type="dcterms:W3CDTF">2012-06-11T14:48:00Z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