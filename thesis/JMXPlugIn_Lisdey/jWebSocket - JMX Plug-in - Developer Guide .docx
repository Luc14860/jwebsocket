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DB9" w:rsidRDefault="00873DB9">
      <w:pPr>
        <w:pStyle w:val="Standard"/>
        <w:spacing w:line="360" w:lineRule="auto"/>
        <w:rPr>
          <w:rFonts w:ascii="Arial" w:hAnsi="Arial" w:cs="Arial"/>
          <w:b/>
        </w:rPr>
      </w:pPr>
    </w:p>
    <w:p w:rsidR="00873DB9" w:rsidRDefault="00873DB9">
      <w:pPr>
        <w:pStyle w:val="Standard"/>
        <w:spacing w:line="360" w:lineRule="auto"/>
        <w:rPr>
          <w:rFonts w:ascii="Arial" w:hAnsi="Arial" w:cs="Arial"/>
          <w:b/>
        </w:rPr>
      </w:pPr>
    </w:p>
    <w:p w:rsidR="00873DB9" w:rsidRDefault="00873DB9">
      <w:pPr>
        <w:pStyle w:val="Heading1"/>
        <w:spacing w:line="360" w:lineRule="auto"/>
      </w:pPr>
    </w:p>
    <w:p w:rsidR="00873DB9" w:rsidRDefault="00873DB9">
      <w:pPr>
        <w:pStyle w:val="Heading1"/>
        <w:spacing w:line="360" w:lineRule="auto"/>
      </w:pPr>
    </w:p>
    <w:p w:rsidR="00873DB9" w:rsidRDefault="00873DB9">
      <w:pPr>
        <w:pStyle w:val="Heading1"/>
        <w:spacing w:line="360" w:lineRule="auto"/>
      </w:pPr>
    </w:p>
    <w:p w:rsidR="00873DB9" w:rsidRPr="00CF03C6" w:rsidRDefault="00CF03C6">
      <w:pPr>
        <w:pStyle w:val="Heading1"/>
        <w:spacing w:line="360" w:lineRule="auto"/>
        <w:rPr>
          <w:sz w:val="56"/>
          <w:szCs w:val="56"/>
          <w:lang w:val="en-US"/>
        </w:rPr>
      </w:pPr>
      <w:r w:rsidRPr="00CF03C6">
        <w:rPr>
          <w:sz w:val="56"/>
          <w:szCs w:val="56"/>
          <w:lang w:val="en-US"/>
        </w:rPr>
        <w:t>Developer Guide</w:t>
      </w:r>
    </w:p>
    <w:p w:rsidR="00873DB9" w:rsidRPr="00E70621" w:rsidRDefault="00873DB9">
      <w:pPr>
        <w:pStyle w:val="Standard"/>
        <w:spacing w:line="360" w:lineRule="auto"/>
        <w:jc w:val="right"/>
        <w:rPr>
          <w:rFonts w:ascii="Arial" w:hAnsi="Arial" w:cs="Arial"/>
          <w:b/>
          <w:bCs/>
          <w:iCs/>
          <w:sz w:val="36"/>
          <w:szCs w:val="36"/>
          <w:lang w:val="en-US"/>
        </w:rPr>
      </w:pPr>
    </w:p>
    <w:p w:rsidR="00873DB9" w:rsidRPr="00E70621" w:rsidRDefault="00EC7CEF">
      <w:pPr>
        <w:pStyle w:val="Standard"/>
        <w:spacing w:after="240" w:line="360" w:lineRule="auto"/>
        <w:jc w:val="right"/>
        <w:rPr>
          <w:rFonts w:ascii="Arial" w:hAnsi="Arial" w:cs="Arial"/>
          <w:b/>
          <w:bCs/>
          <w:iCs/>
          <w:sz w:val="36"/>
          <w:szCs w:val="36"/>
          <w:lang w:val="en-US"/>
        </w:rPr>
      </w:pPr>
      <w:proofErr w:type="gramStart"/>
      <w:r w:rsidRPr="00E70621">
        <w:rPr>
          <w:rFonts w:ascii="Arial" w:hAnsi="Arial" w:cs="Arial"/>
          <w:b/>
          <w:bCs/>
          <w:iCs/>
          <w:sz w:val="36"/>
          <w:szCs w:val="36"/>
          <w:lang w:val="en-US"/>
        </w:rPr>
        <w:t>jWebSocket</w:t>
      </w:r>
      <w:proofErr w:type="gramEnd"/>
    </w:p>
    <w:p w:rsidR="00873DB9" w:rsidRPr="00E70621" w:rsidRDefault="00EC7CEF">
      <w:pPr>
        <w:pStyle w:val="Standard"/>
        <w:spacing w:after="240" w:line="360" w:lineRule="auto"/>
        <w:jc w:val="right"/>
        <w:rPr>
          <w:rFonts w:ascii="Arial" w:hAnsi="Arial" w:cs="Arial"/>
          <w:b/>
          <w:bCs/>
          <w:iCs/>
          <w:sz w:val="28"/>
          <w:szCs w:val="28"/>
          <w:lang w:val="en-US"/>
        </w:rPr>
      </w:pPr>
      <w:proofErr w:type="spellStart"/>
      <w:r w:rsidRPr="00E70621">
        <w:rPr>
          <w:rFonts w:ascii="Arial" w:hAnsi="Arial" w:cs="Arial"/>
          <w:b/>
          <w:bCs/>
          <w:iCs/>
          <w:sz w:val="28"/>
          <w:szCs w:val="28"/>
          <w:lang w:val="en-US"/>
        </w:rPr>
        <w:t>JMXPlugIn</w:t>
      </w:r>
      <w:proofErr w:type="spellEnd"/>
    </w:p>
    <w:p w:rsidR="002F1BBE" w:rsidRPr="00E70621" w:rsidRDefault="002F1BBE" w:rsidP="002F1BBE">
      <w:pPr>
        <w:pStyle w:val="Standard"/>
        <w:spacing w:line="360" w:lineRule="auto"/>
        <w:jc w:val="right"/>
        <w:rPr>
          <w:rFonts w:ascii="Arial" w:hAnsi="Arial" w:cs="Arial"/>
          <w:b/>
          <w:bCs/>
          <w:iCs/>
          <w:sz w:val="28"/>
          <w:szCs w:val="28"/>
          <w:lang w:val="en-US"/>
        </w:rPr>
      </w:pPr>
    </w:p>
    <w:p w:rsidR="00873DB9" w:rsidRPr="00E70621" w:rsidRDefault="002F1BBE" w:rsidP="002F1BBE">
      <w:pPr>
        <w:pStyle w:val="Standard"/>
        <w:spacing w:line="360" w:lineRule="auto"/>
        <w:jc w:val="right"/>
        <w:rPr>
          <w:rFonts w:ascii="Arial" w:hAnsi="Arial" w:cs="Arial"/>
          <w:b/>
          <w:lang w:val="en-US"/>
        </w:rPr>
      </w:pPr>
      <w:r w:rsidRPr="00E70621">
        <w:rPr>
          <w:rFonts w:ascii="Arial" w:hAnsi="Arial" w:cs="Arial"/>
          <w:b/>
          <w:bCs/>
          <w:iCs/>
          <w:sz w:val="28"/>
          <w:szCs w:val="28"/>
          <w:lang w:val="en-US"/>
        </w:rPr>
        <w:t>Lisdey Pérez Hernández</w:t>
      </w: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58626E">
      <w:pPr>
        <w:pStyle w:val="Standard"/>
        <w:spacing w:line="360" w:lineRule="auto"/>
        <w:rPr>
          <w:rFonts w:ascii="Arial" w:hAnsi="Arial" w:cs="Arial"/>
          <w:b/>
          <w:lang w:val="en-US"/>
        </w:rPr>
      </w:pPr>
      <w:proofErr w:type="gramStart"/>
      <w:ins w:id="0" w:author="aschulze" w:date="2012-05-29T14:38:00Z">
        <w:r>
          <w:rPr>
            <w:rFonts w:ascii="Arial" w:hAnsi="Arial" w:cs="Arial"/>
            <w:b/>
            <w:lang w:val="en-US"/>
          </w:rPr>
          <w:t xml:space="preserve">Version </w:t>
        </w:r>
        <w:r>
          <w:rPr>
            <w:rFonts w:ascii="Arial" w:hAnsi="Arial" w:cs="Arial"/>
            <w:b/>
            <w:lang w:val="en-US"/>
          </w:rPr>
          <w:t>history</w:t>
        </w:r>
        <w:r>
          <w:rPr>
            <w:rFonts w:ascii="Arial" w:hAnsi="Arial" w:cs="Arial"/>
            <w:b/>
            <w:lang w:val="en-US"/>
          </w:rPr>
          <w:t>?</w:t>
        </w:r>
      </w:ins>
      <w:proofErr w:type="gramEnd"/>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Pr="00E70621" w:rsidRDefault="00873DB9">
      <w:pPr>
        <w:pStyle w:val="Header"/>
        <w:tabs>
          <w:tab w:val="clear" w:pos="4251"/>
          <w:tab w:val="clear" w:pos="8503"/>
        </w:tabs>
        <w:spacing w:line="360" w:lineRule="auto"/>
        <w:rPr>
          <w:rFonts w:ascii="Arial" w:hAnsi="Arial" w:cs="Arial"/>
          <w:b/>
          <w:lang w:val="en-US"/>
        </w:rPr>
      </w:pPr>
    </w:p>
    <w:p w:rsidR="002F1BBE" w:rsidRPr="00E70621" w:rsidRDefault="002F1BBE">
      <w:pPr>
        <w:pStyle w:val="Header"/>
        <w:tabs>
          <w:tab w:val="clear" w:pos="4251"/>
          <w:tab w:val="clear" w:pos="8503"/>
        </w:tabs>
        <w:spacing w:line="360" w:lineRule="auto"/>
        <w:rPr>
          <w:rFonts w:ascii="Arial" w:hAnsi="Arial" w:cs="Arial"/>
          <w:b/>
          <w:lang w:val="en-US"/>
        </w:rPr>
      </w:pPr>
    </w:p>
    <w:p w:rsidR="00873DB9" w:rsidRPr="00E70621" w:rsidRDefault="00873DB9">
      <w:pPr>
        <w:pStyle w:val="Standard"/>
        <w:spacing w:line="360" w:lineRule="auto"/>
        <w:rPr>
          <w:rFonts w:ascii="Arial" w:hAnsi="Arial" w:cs="Arial"/>
          <w:b/>
          <w:lang w:val="en-US"/>
        </w:rPr>
      </w:pPr>
    </w:p>
    <w:p w:rsidR="00873DB9" w:rsidRDefault="00A836B9">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Overview</w:t>
      </w:r>
      <w:proofErr w:type="spellEnd"/>
    </w:p>
    <w:p w:rsidR="00B464B8" w:rsidRPr="00B464B8" w:rsidRDefault="00B464B8" w:rsidP="00997275">
      <w:pPr>
        <w:pStyle w:val="Standard"/>
        <w:tabs>
          <w:tab w:val="left" w:pos="0"/>
        </w:tabs>
        <w:spacing w:before="120" w:after="60" w:line="360" w:lineRule="auto"/>
        <w:jc w:val="both"/>
        <w:rPr>
          <w:rFonts w:ascii="Arial" w:eastAsia="Humnst777 Lt BT" w:hAnsi="Arial" w:cs="Humnst777 Lt BT"/>
          <w:iCs/>
          <w:lang w:val="en-US" w:bidi="es-ES"/>
        </w:rPr>
      </w:pPr>
      <w:r w:rsidRPr="00B464B8">
        <w:rPr>
          <w:rFonts w:ascii="Arial" w:eastAsia="Humnst777 Lt BT" w:hAnsi="Arial" w:cs="Humnst777 Lt BT"/>
          <w:iCs/>
          <w:lang w:val="en-US" w:bidi="es-ES"/>
        </w:rPr>
        <w:t>The main objective of this project is to provide a management solution using JMX (</w:t>
      </w:r>
      <w:r>
        <w:rPr>
          <w:rFonts w:ascii="Arial" w:eastAsia="Humnst777 Lt BT" w:hAnsi="Arial" w:cs="Humnst777 Lt BT"/>
          <w:iCs/>
          <w:lang w:val="en-US" w:bidi="es-ES"/>
        </w:rPr>
        <w:t>Java Management Extensions</w:t>
      </w:r>
      <w:r w:rsidRPr="00B464B8">
        <w:rPr>
          <w:rFonts w:ascii="Arial" w:eastAsia="Humnst777 Lt BT" w:hAnsi="Arial" w:cs="Humnst777 Lt BT"/>
          <w:iCs/>
          <w:lang w:val="en-US" w:bidi="es-ES"/>
        </w:rPr>
        <w:t>) technology for</w:t>
      </w:r>
      <w:ins w:id="1" w:author="aschulze" w:date="2012-05-29T14:39:00Z">
        <w:r w:rsidR="003D1047">
          <w:rPr>
            <w:rFonts w:ascii="Arial" w:eastAsia="Humnst777 Lt BT" w:hAnsi="Arial" w:cs="Humnst777 Lt BT"/>
            <w:iCs/>
            <w:lang w:val="en-US" w:bidi="es-ES"/>
          </w:rPr>
          <w:t xml:space="preserve"> the</w:t>
        </w:r>
      </w:ins>
      <w:r w:rsidRPr="00B464B8">
        <w:rPr>
          <w:rFonts w:ascii="Arial" w:eastAsia="Humnst777 Lt BT" w:hAnsi="Arial" w:cs="Humnst777 Lt BT"/>
          <w:iCs/>
          <w:lang w:val="en-US" w:bidi="es-ES"/>
        </w:rPr>
        <w:t xml:space="preserve"> jWebSocket framework.</w:t>
      </w:r>
      <w:r>
        <w:rPr>
          <w:rFonts w:ascii="Arial" w:eastAsia="Humnst777 Lt BT" w:hAnsi="Arial" w:cs="Humnst777 Lt BT"/>
          <w:iCs/>
          <w:lang w:val="en-US" w:bidi="es-ES"/>
        </w:rPr>
        <w:t xml:space="preserve"> </w:t>
      </w:r>
      <w:del w:id="2" w:author="aschulze" w:date="2012-05-29T14:39:00Z">
        <w:r w:rsidRPr="00B464B8" w:rsidDel="003D1047">
          <w:rPr>
            <w:rFonts w:ascii="Arial" w:eastAsia="Humnst777 Lt BT" w:hAnsi="Arial" w:cs="Humnst777 Lt BT"/>
            <w:iCs/>
            <w:lang w:val="en-US" w:bidi="es-ES"/>
          </w:rPr>
          <w:delText>To this end</w:delText>
        </w:r>
      </w:del>
      <w:ins w:id="3" w:author="aschulze" w:date="2012-05-29T14:39:00Z">
        <w:r w:rsidR="003D1047">
          <w:rPr>
            <w:rFonts w:ascii="Arial" w:eastAsia="Humnst777 Lt BT" w:hAnsi="Arial" w:cs="Humnst777 Lt BT"/>
            <w:iCs/>
            <w:lang w:val="en-US" w:bidi="es-ES"/>
          </w:rPr>
          <w:t>For this</w:t>
        </w:r>
        <w:proofErr w:type="gramStart"/>
        <w:r w:rsidR="003D1047">
          <w:rPr>
            <w:rFonts w:ascii="Arial" w:eastAsia="Humnst777 Lt BT" w:hAnsi="Arial" w:cs="Humnst777 Lt BT"/>
            <w:iCs/>
            <w:lang w:val="en-US" w:bidi="es-ES"/>
          </w:rPr>
          <w:t>,</w:t>
        </w:r>
      </w:ins>
      <w:r w:rsidRPr="00B464B8">
        <w:rPr>
          <w:rFonts w:ascii="Arial" w:eastAsia="Humnst777 Lt BT" w:hAnsi="Arial" w:cs="Humnst777 Lt BT"/>
          <w:iCs/>
          <w:lang w:val="en-US" w:bidi="es-ES"/>
        </w:rPr>
        <w:t>,</w:t>
      </w:r>
      <w:proofErr w:type="gramEnd"/>
      <w:r w:rsidRPr="00B464B8">
        <w:rPr>
          <w:rFonts w:ascii="Arial" w:eastAsia="Humnst777 Lt BT" w:hAnsi="Arial" w:cs="Humnst777 Lt BT"/>
          <w:iCs/>
          <w:lang w:val="en-US" w:bidi="es-ES"/>
        </w:rPr>
        <w:t xml:space="preserve"> </w:t>
      </w:r>
      <w:del w:id="4" w:author="aschulze" w:date="2012-05-29T14:39:00Z">
        <w:r w:rsidRPr="00B464B8" w:rsidDel="003D1047">
          <w:rPr>
            <w:rFonts w:ascii="Arial" w:eastAsia="Humnst777 Lt BT" w:hAnsi="Arial" w:cs="Humnst777 Lt BT"/>
            <w:iCs/>
            <w:lang w:val="en-US" w:bidi="es-ES"/>
          </w:rPr>
          <w:delText xml:space="preserve">is developed </w:delText>
        </w:r>
      </w:del>
      <w:r w:rsidRPr="00B464B8">
        <w:rPr>
          <w:rFonts w:ascii="Arial" w:eastAsia="Humnst777 Lt BT" w:hAnsi="Arial" w:cs="Humnst777 Lt BT"/>
          <w:iCs/>
          <w:lang w:val="en-US" w:bidi="es-ES"/>
        </w:rPr>
        <w:t>the</w:t>
      </w:r>
      <w:r>
        <w:rPr>
          <w:rFonts w:ascii="Arial" w:eastAsia="Humnst777 Lt BT" w:hAnsi="Arial" w:cs="Humnst777 Lt BT"/>
          <w:iCs/>
          <w:lang w:val="en-US" w:bidi="es-ES"/>
        </w:rPr>
        <w:t xml:space="preserve"> </w:t>
      </w:r>
      <w:proofErr w:type="spellStart"/>
      <w:r w:rsidRPr="00B464B8">
        <w:rPr>
          <w:rFonts w:ascii="Arial" w:eastAsia="Humnst777 Lt BT" w:hAnsi="Arial" w:cs="Humnst777 Lt BT"/>
          <w:iCs/>
          <w:lang w:val="en-US" w:bidi="es-ES"/>
        </w:rPr>
        <w:t>JMXPlugIn</w:t>
      </w:r>
      <w:proofErr w:type="spellEnd"/>
      <w:r w:rsidRPr="00B464B8">
        <w:rPr>
          <w:rFonts w:ascii="Arial" w:eastAsia="Humnst777 Lt BT" w:hAnsi="Arial" w:cs="Humnst777 Lt BT"/>
          <w:iCs/>
          <w:lang w:val="en-US" w:bidi="es-ES"/>
        </w:rPr>
        <w:t xml:space="preserve"> module </w:t>
      </w:r>
      <w:ins w:id="5" w:author="aschulze" w:date="2012-05-29T14:39:00Z">
        <w:r w:rsidR="003D1047">
          <w:rPr>
            <w:rFonts w:ascii="Arial" w:eastAsia="Humnst777 Lt BT" w:hAnsi="Arial" w:cs="Humnst777 Lt BT"/>
            <w:iCs/>
            <w:lang w:val="en-US" w:bidi="es-ES"/>
          </w:rPr>
          <w:t>wa</w:t>
        </w:r>
        <w:r w:rsidR="003D1047" w:rsidRPr="00B464B8">
          <w:rPr>
            <w:rFonts w:ascii="Arial" w:eastAsia="Humnst777 Lt BT" w:hAnsi="Arial" w:cs="Humnst777 Lt BT"/>
            <w:iCs/>
            <w:lang w:val="en-US" w:bidi="es-ES"/>
          </w:rPr>
          <w:t xml:space="preserve">s developed </w:t>
        </w:r>
      </w:ins>
      <w:r w:rsidRPr="00B464B8">
        <w:rPr>
          <w:rFonts w:ascii="Arial" w:eastAsia="Humnst777 Lt BT" w:hAnsi="Arial" w:cs="Humnst777 Lt BT"/>
          <w:iCs/>
          <w:lang w:val="en-US" w:bidi="es-ES"/>
        </w:rPr>
        <w:t xml:space="preserve">which guarantees remote management of </w:t>
      </w:r>
      <w:r>
        <w:rPr>
          <w:rFonts w:ascii="Arial" w:eastAsia="Humnst777 Lt BT" w:hAnsi="Arial" w:cs="Humnst777 Lt BT"/>
          <w:iCs/>
          <w:lang w:val="en-US" w:bidi="es-ES"/>
        </w:rPr>
        <w:t xml:space="preserve">the </w:t>
      </w:r>
      <w:r w:rsidRPr="00B464B8">
        <w:rPr>
          <w:rFonts w:ascii="Arial" w:eastAsia="Humnst777 Lt BT" w:hAnsi="Arial" w:cs="Humnst777 Lt BT"/>
          <w:iCs/>
          <w:lang w:val="en-US" w:bidi="es-ES"/>
        </w:rPr>
        <w:t xml:space="preserve">applications developed using this framework through </w:t>
      </w:r>
      <w:ins w:id="6" w:author="aschulze" w:date="2012-05-29T14:40:00Z">
        <w:r w:rsidR="003D1047">
          <w:rPr>
            <w:rFonts w:ascii="Arial" w:eastAsia="Humnst777 Lt BT" w:hAnsi="Arial" w:cs="Humnst777 Lt BT"/>
            <w:iCs/>
            <w:lang w:val="en-US" w:bidi="es-ES"/>
          </w:rPr>
          <w:t xml:space="preserve">the </w:t>
        </w:r>
      </w:ins>
      <w:r w:rsidRPr="00B464B8">
        <w:rPr>
          <w:rFonts w:ascii="Arial" w:eastAsia="Humnst777 Lt BT" w:hAnsi="Arial" w:cs="Humnst777 Lt BT"/>
          <w:iCs/>
          <w:lang w:val="en-US" w:bidi="es-ES"/>
        </w:rPr>
        <w:t>RMI and HTTP protocols.</w:t>
      </w:r>
      <w:r>
        <w:rPr>
          <w:rFonts w:ascii="Arial" w:eastAsia="Humnst777 Lt BT" w:hAnsi="Arial" w:cs="Humnst777 Lt BT"/>
          <w:iCs/>
          <w:lang w:val="en-US" w:bidi="es-ES"/>
        </w:rPr>
        <w:t xml:space="preserve"> </w:t>
      </w:r>
      <w:r w:rsidRPr="00B464B8">
        <w:rPr>
          <w:rFonts w:ascii="Arial" w:eastAsia="Humnst777 Lt BT" w:hAnsi="Arial" w:cs="Humnst777 Lt BT"/>
          <w:iCs/>
          <w:lang w:val="en-US" w:bidi="es-ES"/>
        </w:rPr>
        <w:t xml:space="preserve">To achieve it, this module uses the JMX integration provided by </w:t>
      </w:r>
      <w:proofErr w:type="gramStart"/>
      <w:r w:rsidRPr="00B464B8">
        <w:rPr>
          <w:rFonts w:ascii="Arial" w:eastAsia="Humnst777 Lt BT" w:hAnsi="Arial" w:cs="Humnst777 Lt BT"/>
          <w:iCs/>
          <w:lang w:val="en-US" w:bidi="es-ES"/>
        </w:rPr>
        <w:t>Spring</w:t>
      </w:r>
      <w:proofErr w:type="gramEnd"/>
      <w:r w:rsidRPr="00B464B8">
        <w:rPr>
          <w:rFonts w:ascii="Arial" w:eastAsia="Humnst777 Lt BT" w:hAnsi="Arial" w:cs="Humnst777 Lt BT"/>
          <w:iCs/>
          <w:lang w:val="en-US" w:bidi="es-ES"/>
        </w:rPr>
        <w:t xml:space="preserve"> framework, specifically modifying the class export mechanism for coupling </w:t>
      </w:r>
      <w:r>
        <w:rPr>
          <w:rFonts w:ascii="Arial" w:eastAsia="Humnst777 Lt BT" w:hAnsi="Arial" w:cs="Humnst777 Lt BT"/>
          <w:iCs/>
          <w:lang w:val="en-US" w:bidi="es-ES"/>
        </w:rPr>
        <w:t xml:space="preserve">it </w:t>
      </w:r>
      <w:r w:rsidRPr="00B464B8">
        <w:rPr>
          <w:rFonts w:ascii="Arial" w:eastAsia="Humnst777 Lt BT" w:hAnsi="Arial" w:cs="Humnst777 Lt BT"/>
          <w:iCs/>
          <w:lang w:val="en-US" w:bidi="es-ES"/>
        </w:rPr>
        <w:t>to the characteristics of jWebSocket.</w:t>
      </w:r>
    </w:p>
    <w:p w:rsidR="00873DB9" w:rsidRPr="00310FFC" w:rsidRDefault="00310FFC">
      <w:pPr>
        <w:pStyle w:val="Standard"/>
        <w:numPr>
          <w:ilvl w:val="0"/>
          <w:numId w:val="2"/>
        </w:numPr>
        <w:tabs>
          <w:tab w:val="left" w:pos="0"/>
        </w:tabs>
        <w:spacing w:before="280" w:after="240" w:line="360" w:lineRule="auto"/>
        <w:jc w:val="both"/>
        <w:rPr>
          <w:rFonts w:ascii="Arial" w:hAnsi="Arial" w:cs="Arial"/>
          <w:b/>
          <w:bCs/>
          <w:color w:val="000000"/>
          <w:lang w:val="en-US"/>
        </w:rPr>
      </w:pPr>
      <w:r w:rsidRPr="00310FFC">
        <w:rPr>
          <w:rFonts w:ascii="Arial" w:hAnsi="Arial" w:cs="Arial"/>
          <w:b/>
          <w:bCs/>
          <w:color w:val="000000"/>
          <w:lang w:val="en-US"/>
        </w:rPr>
        <w:t>Infrastructure, Model, Approach</w:t>
      </w:r>
    </w:p>
    <w:p w:rsidR="00310FFC" w:rsidRDefault="00310FFC" w:rsidP="00997275">
      <w:pPr>
        <w:spacing w:after="120" w:line="360" w:lineRule="auto"/>
        <w:jc w:val="both"/>
        <w:rPr>
          <w:ins w:id="7" w:author="aschulze" w:date="2012-05-29T14:39:00Z"/>
          <w:rFonts w:ascii="Arial" w:eastAsia="Humnst777 Lt BT" w:hAnsi="Arial" w:cs="Humnst777 Lt BT"/>
          <w:iCs/>
          <w:lang w:val="en-US"/>
        </w:rPr>
      </w:pPr>
      <w:r w:rsidRPr="00310FFC">
        <w:rPr>
          <w:rFonts w:ascii="Arial" w:eastAsia="Humnst777 Lt BT" w:hAnsi="Arial" w:cs="Humnst777 Lt BT"/>
          <w:iCs/>
          <w:lang w:val="en-US"/>
        </w:rPr>
        <w:t xml:space="preserve">The </w:t>
      </w:r>
      <w:proofErr w:type="spellStart"/>
      <w:r w:rsidRPr="00310FFC">
        <w:rPr>
          <w:rFonts w:ascii="Arial" w:eastAsia="Humnst777 Lt BT" w:hAnsi="Arial" w:cs="Humnst777 Lt BT"/>
          <w:iCs/>
          <w:lang w:val="en-US"/>
        </w:rPr>
        <w:t>JMXPlugIn</w:t>
      </w:r>
      <w:proofErr w:type="spellEnd"/>
      <w:r w:rsidRPr="00310FFC">
        <w:rPr>
          <w:rFonts w:ascii="Arial" w:eastAsia="Humnst777 Lt BT" w:hAnsi="Arial" w:cs="Humnst777 Lt BT"/>
          <w:iCs/>
          <w:lang w:val="en-US"/>
        </w:rPr>
        <w:t xml:space="preserve"> module is based on the native technology </w:t>
      </w:r>
      <w:r>
        <w:rPr>
          <w:rFonts w:ascii="Arial" w:eastAsia="Humnst777 Lt BT" w:hAnsi="Arial" w:cs="Humnst777 Lt BT"/>
          <w:iCs/>
          <w:lang w:val="en-US"/>
        </w:rPr>
        <w:t>in</w:t>
      </w:r>
      <w:r w:rsidRPr="00310FFC">
        <w:rPr>
          <w:rFonts w:ascii="Arial" w:eastAsia="Humnst777 Lt BT" w:hAnsi="Arial" w:cs="Humnst777 Lt BT"/>
          <w:iCs/>
          <w:lang w:val="en-US"/>
        </w:rPr>
        <w:t xml:space="preserve"> Java, JMX</w:t>
      </w:r>
      <w:r>
        <w:rPr>
          <w:rFonts w:ascii="Arial" w:eastAsia="Humnst777 Lt BT" w:hAnsi="Arial" w:cs="Humnst777 Lt BT"/>
          <w:iCs/>
          <w:lang w:val="en-US"/>
        </w:rPr>
        <w:t xml:space="preserve">. </w:t>
      </w:r>
      <w:r w:rsidRPr="00310FFC">
        <w:rPr>
          <w:rFonts w:ascii="Arial" w:eastAsia="Humnst777 Lt BT" w:hAnsi="Arial" w:cs="Humnst777 Lt BT"/>
          <w:iCs/>
          <w:lang w:val="en-US"/>
        </w:rPr>
        <w:t>Therefore, this module</w:t>
      </w:r>
      <w:r>
        <w:rPr>
          <w:rFonts w:ascii="Arial" w:eastAsia="Humnst777 Lt BT" w:hAnsi="Arial" w:cs="Humnst777 Lt BT"/>
          <w:iCs/>
          <w:lang w:val="en-US"/>
        </w:rPr>
        <w:t xml:space="preserve"> </w:t>
      </w:r>
      <w:r w:rsidRPr="00310FFC">
        <w:rPr>
          <w:rFonts w:ascii="Arial" w:eastAsia="Humnst777 Lt BT" w:hAnsi="Arial" w:cs="Humnst777 Lt BT"/>
          <w:iCs/>
          <w:lang w:val="en-US"/>
        </w:rPr>
        <w:t>implements the architecture specified for this technology, which is designed for building highly scalable management solutions.</w:t>
      </w:r>
      <w:r w:rsidR="0007711F">
        <w:rPr>
          <w:rFonts w:ascii="Arial" w:eastAsia="Humnst777 Lt BT" w:hAnsi="Arial" w:cs="Humnst777 Lt BT"/>
          <w:iCs/>
          <w:lang w:val="en-US"/>
        </w:rPr>
        <w:t xml:space="preserve"> </w:t>
      </w:r>
      <w:r w:rsidR="0007711F" w:rsidRPr="00140DFC">
        <w:rPr>
          <w:rFonts w:ascii="Arial" w:eastAsia="Humnst777 Lt BT" w:hAnsi="Arial" w:cs="Humnst777 Lt BT"/>
          <w:iCs/>
          <w:lang w:val="en-US"/>
        </w:rPr>
        <w:t>The JMX architecture is divided into three main layers: Instrumentation, Agent and Distributed Services.</w:t>
      </w:r>
    </w:p>
    <w:p w:rsidR="003D1047" w:rsidRPr="00140DFC" w:rsidRDefault="003D1047" w:rsidP="00997275">
      <w:pPr>
        <w:spacing w:after="120" w:line="360" w:lineRule="auto"/>
        <w:jc w:val="both"/>
        <w:rPr>
          <w:rFonts w:ascii="Arial" w:eastAsia="Humnst777 Lt BT" w:hAnsi="Arial" w:cs="Humnst777 Lt BT"/>
          <w:iCs/>
          <w:lang w:val="en-US"/>
        </w:rPr>
      </w:pPr>
      <w:ins w:id="8" w:author="aschulze" w:date="2012-05-29T14:39:00Z">
        <w:r>
          <w:rPr>
            <w:rFonts w:ascii="Arial" w:eastAsia="Humnst777 Lt BT" w:hAnsi="Arial" w:cs="Humnst777 Lt BT"/>
            <w:iCs/>
            <w:noProof/>
            <w:lang w:val="de-DE" w:eastAsia="de-DE" w:bidi="ar-SA"/>
          </w:rPr>
          <w:lastRenderedPageBreak/>
          <w:drawing>
            <wp:inline distT="0" distB="0" distL="0" distR="0">
              <wp:extent cx="5399405" cy="5011420"/>
              <wp:effectExtent l="19050" t="0" r="0" b="0"/>
              <wp:docPr id="1" name="components_packages.png" descr="C:\svn\jWebSocketDev\thesis\JMXPlugIn_Lisdey\Images\components_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packages.png"/>
                      <pic:cNvPicPr/>
                    </pic:nvPicPr>
                    <pic:blipFill>
                      <a:blip r:link="rId8" cstate="print"/>
                      <a:stretch>
                        <a:fillRect/>
                      </a:stretch>
                    </pic:blipFill>
                    <pic:spPr>
                      <a:xfrm>
                        <a:off x="0" y="0"/>
                        <a:ext cx="5399405" cy="5011420"/>
                      </a:xfrm>
                      <a:prstGeom prst="rect">
                        <a:avLst/>
                      </a:prstGeom>
                    </pic:spPr>
                  </pic:pic>
                </a:graphicData>
              </a:graphic>
            </wp:inline>
          </w:drawing>
        </w:r>
      </w:ins>
    </w:p>
    <w:p w:rsidR="00EB03D2" w:rsidRPr="007D5865" w:rsidRDefault="00A345B8" w:rsidP="00997275">
      <w:pPr>
        <w:spacing w:after="120" w:line="360" w:lineRule="auto"/>
        <w:jc w:val="both"/>
        <w:rPr>
          <w:rFonts w:ascii="Arial" w:hAnsi="Arial" w:cs="Arial"/>
          <w:lang w:val="en-US"/>
        </w:rPr>
      </w:pPr>
      <w:hyperlink r:id="rId9" w:history="1">
        <w:r w:rsidR="00844A92" w:rsidRPr="007D5865">
          <w:rPr>
            <w:rStyle w:val="Hyperlink"/>
            <w:rFonts w:ascii="Arial" w:hAnsi="Arial" w:cs="Arial"/>
            <w:lang w:val="en-US"/>
          </w:rPr>
          <w:t>https://jwsdev.org:9443/svn/jWebSocket/thesis/JMXPlugIn_Lisdey/Images/components_packages.png</w:t>
        </w:r>
      </w:hyperlink>
    </w:p>
    <w:p w:rsidR="00D961E6" w:rsidRPr="00C359A0" w:rsidRDefault="00D961E6" w:rsidP="00EB03D2">
      <w:pPr>
        <w:spacing w:after="120" w:line="360" w:lineRule="auto"/>
        <w:jc w:val="both"/>
        <w:rPr>
          <w:rFonts w:ascii="Arial" w:eastAsia="Humnst777 Lt BT" w:hAnsi="Arial" w:cs="Humnst777 Lt BT"/>
          <w:iCs/>
          <w:lang w:val="en-US"/>
        </w:rPr>
      </w:pPr>
      <w:r w:rsidRPr="00D961E6">
        <w:rPr>
          <w:rFonts w:ascii="Arial" w:eastAsia="Humnst777 Lt BT" w:hAnsi="Arial" w:cs="Humnst777 Lt BT"/>
          <w:iCs/>
          <w:lang w:val="en-US"/>
        </w:rPr>
        <w:t xml:space="preserve">In keeping with the JMX architecture, </w:t>
      </w:r>
      <w:ins w:id="9" w:author="aschulze" w:date="2012-05-29T14:40:00Z">
        <w:r w:rsidR="00103D43">
          <w:rPr>
            <w:rFonts w:ascii="Arial" w:eastAsia="Humnst777 Lt BT" w:hAnsi="Arial" w:cs="Humnst777 Lt BT"/>
            <w:iCs/>
            <w:lang w:val="en-US"/>
          </w:rPr>
          <w:t xml:space="preserve">the </w:t>
        </w:r>
      </w:ins>
      <w:proofErr w:type="spellStart"/>
      <w:r w:rsidRPr="00D961E6">
        <w:rPr>
          <w:rFonts w:ascii="Arial" w:eastAsia="Humnst777 Lt BT" w:hAnsi="Arial" w:cs="Humnst777 Lt BT"/>
          <w:iCs/>
          <w:lang w:val="en-US"/>
        </w:rPr>
        <w:t>JMXPlugIn</w:t>
      </w:r>
      <w:proofErr w:type="spellEnd"/>
      <w:r w:rsidRPr="00D961E6">
        <w:rPr>
          <w:rFonts w:ascii="Arial" w:eastAsia="Humnst777 Lt BT" w:hAnsi="Arial" w:cs="Humnst777 Lt BT"/>
          <w:iCs/>
          <w:lang w:val="en-US"/>
        </w:rPr>
        <w:t xml:space="preserve"> has a</w:t>
      </w:r>
      <w:r>
        <w:rPr>
          <w:rFonts w:ascii="Arial" w:eastAsia="Humnst777 Lt BT" w:hAnsi="Arial" w:cs="Humnst777 Lt BT"/>
          <w:iCs/>
          <w:lang w:val="en-US"/>
        </w:rPr>
        <w:t>n</w:t>
      </w:r>
      <w:r w:rsidRPr="00D961E6">
        <w:rPr>
          <w:rFonts w:ascii="Arial" w:eastAsia="Humnst777 Lt BT" w:hAnsi="Arial" w:cs="Humnst777 Lt BT"/>
          <w:iCs/>
          <w:lang w:val="en-US"/>
        </w:rPr>
        <w:t xml:space="preserve"> </w:t>
      </w:r>
      <w:r>
        <w:rPr>
          <w:rFonts w:ascii="Arial" w:eastAsia="Humnst777 Lt BT" w:hAnsi="Arial" w:cs="Humnst777 Lt BT"/>
          <w:iCs/>
          <w:lang w:val="en-US"/>
        </w:rPr>
        <w:t>I</w:t>
      </w:r>
      <w:r w:rsidRPr="00D961E6">
        <w:rPr>
          <w:rFonts w:ascii="Arial" w:eastAsia="Humnst777 Lt BT" w:hAnsi="Arial" w:cs="Humnst777 Lt BT"/>
          <w:iCs/>
          <w:lang w:val="en-US"/>
        </w:rPr>
        <w:t>nstrumentation layer which contains the components responsible for encapsulating the objects to be managed, i</w:t>
      </w:r>
      <w:r>
        <w:rPr>
          <w:rFonts w:ascii="Arial" w:eastAsia="Humnst777 Lt BT" w:hAnsi="Arial" w:cs="Humnst777 Lt BT"/>
          <w:iCs/>
          <w:lang w:val="en-US"/>
        </w:rPr>
        <w:t>.</w:t>
      </w:r>
      <w:r w:rsidRPr="00D961E6">
        <w:rPr>
          <w:rFonts w:ascii="Arial" w:eastAsia="Humnst777 Lt BT" w:hAnsi="Arial" w:cs="Humnst777 Lt BT"/>
          <w:iCs/>
          <w:lang w:val="en-US"/>
        </w:rPr>
        <w:t xml:space="preserve">e. </w:t>
      </w:r>
      <w:r>
        <w:rPr>
          <w:rFonts w:ascii="Arial" w:eastAsia="Humnst777 Lt BT" w:hAnsi="Arial" w:cs="Humnst777 Lt BT"/>
          <w:iCs/>
          <w:lang w:val="en-US"/>
        </w:rPr>
        <w:t>contains the</w:t>
      </w:r>
      <w:r w:rsidRPr="00D961E6">
        <w:rPr>
          <w:rFonts w:ascii="Arial" w:eastAsia="Humnst777 Lt BT" w:hAnsi="Arial" w:cs="Humnst777 Lt BT"/>
          <w:iCs/>
          <w:lang w:val="en-US"/>
        </w:rPr>
        <w:t xml:space="preserve"> called </w:t>
      </w:r>
      <w:proofErr w:type="spellStart"/>
      <w:r w:rsidRPr="00D961E6">
        <w:rPr>
          <w:rFonts w:ascii="Arial" w:eastAsia="Humnst777 Lt BT" w:hAnsi="Arial" w:cs="Humnst777 Lt BT"/>
          <w:iCs/>
          <w:lang w:val="en-US"/>
        </w:rPr>
        <w:t>MBeans</w:t>
      </w:r>
      <w:proofErr w:type="spellEnd"/>
      <w:r>
        <w:rPr>
          <w:rFonts w:ascii="Arial" w:eastAsia="Humnst777 Lt BT" w:hAnsi="Arial" w:cs="Humnst777 Lt BT"/>
          <w:iCs/>
          <w:lang w:val="en-US"/>
        </w:rPr>
        <w:t xml:space="preserve"> or </w:t>
      </w:r>
      <w:r w:rsidRPr="00D961E6">
        <w:rPr>
          <w:rFonts w:ascii="Arial" w:eastAsia="Humnst777 Lt BT" w:hAnsi="Arial" w:cs="Humnst777 Lt BT"/>
          <w:iCs/>
          <w:lang w:val="en-US"/>
        </w:rPr>
        <w:t>manageable objects.</w:t>
      </w:r>
      <w:r w:rsidR="00783EE6">
        <w:rPr>
          <w:rFonts w:ascii="Arial" w:eastAsia="Humnst777 Lt BT" w:hAnsi="Arial" w:cs="Humnst777 Lt BT"/>
          <w:iCs/>
          <w:lang w:val="en-US"/>
        </w:rPr>
        <w:t xml:space="preserve"> </w:t>
      </w:r>
      <w:r w:rsidR="00783EE6" w:rsidRPr="00367072">
        <w:rPr>
          <w:rFonts w:ascii="Arial" w:eastAsia="Humnst777 Lt BT" w:hAnsi="Arial" w:cs="Humnst777 Lt BT"/>
          <w:iCs/>
          <w:lang w:val="en-US"/>
        </w:rPr>
        <w:t xml:space="preserve">Moreover, the module presents </w:t>
      </w:r>
      <w:r w:rsidR="00367072" w:rsidRPr="00367072">
        <w:rPr>
          <w:rFonts w:ascii="Arial" w:eastAsia="Humnst777 Lt BT" w:hAnsi="Arial" w:cs="Humnst777 Lt BT"/>
          <w:iCs/>
          <w:lang w:val="en-US"/>
        </w:rPr>
        <w:t xml:space="preserve">an Agent layer </w:t>
      </w:r>
      <w:r w:rsidR="00367072">
        <w:rPr>
          <w:rFonts w:ascii="Arial" w:eastAsia="Humnst777 Lt BT" w:hAnsi="Arial" w:cs="Humnst777 Lt BT"/>
          <w:iCs/>
          <w:lang w:val="en-US"/>
        </w:rPr>
        <w:t>that contains</w:t>
      </w:r>
      <w:r w:rsidR="00367072" w:rsidRPr="00367072">
        <w:rPr>
          <w:rFonts w:ascii="Arial" w:eastAsia="Humnst777 Lt BT" w:hAnsi="Arial" w:cs="Humnst777 Lt BT"/>
          <w:iCs/>
          <w:lang w:val="en-US"/>
        </w:rPr>
        <w:t xml:space="preserve"> all </w:t>
      </w:r>
      <w:r w:rsidR="00367072">
        <w:rPr>
          <w:rFonts w:ascii="Arial" w:eastAsia="Humnst777 Lt BT" w:hAnsi="Arial" w:cs="Humnst777 Lt BT"/>
          <w:iCs/>
          <w:lang w:val="en-US"/>
        </w:rPr>
        <w:t xml:space="preserve">the </w:t>
      </w:r>
      <w:r w:rsidR="00367072" w:rsidRPr="00367072">
        <w:rPr>
          <w:rFonts w:ascii="Arial" w:eastAsia="Humnst777 Lt BT" w:hAnsi="Arial" w:cs="Humnst777 Lt BT"/>
          <w:iCs/>
          <w:lang w:val="en-US"/>
        </w:rPr>
        <w:t xml:space="preserve">components for controlling the </w:t>
      </w:r>
      <w:proofErr w:type="spellStart"/>
      <w:r w:rsidR="00367072" w:rsidRPr="00367072">
        <w:rPr>
          <w:rFonts w:ascii="Arial" w:eastAsia="Humnst777 Lt BT" w:hAnsi="Arial" w:cs="Humnst777 Lt BT"/>
          <w:iCs/>
          <w:lang w:val="en-US"/>
        </w:rPr>
        <w:t>MBeans</w:t>
      </w:r>
      <w:proofErr w:type="spellEnd"/>
      <w:r w:rsidR="00367072" w:rsidRPr="00367072">
        <w:rPr>
          <w:rFonts w:ascii="Arial" w:eastAsia="Humnst777 Lt BT" w:hAnsi="Arial" w:cs="Humnst777 Lt BT"/>
          <w:iCs/>
          <w:lang w:val="en-US"/>
        </w:rPr>
        <w:t xml:space="preserve"> belonging to the Instrumentation </w:t>
      </w:r>
      <w:r w:rsidR="00367072">
        <w:rPr>
          <w:rFonts w:ascii="Arial" w:eastAsia="Humnst777 Lt BT" w:hAnsi="Arial" w:cs="Humnst777 Lt BT"/>
          <w:iCs/>
          <w:lang w:val="en-US"/>
        </w:rPr>
        <w:t xml:space="preserve">layer </w:t>
      </w:r>
      <w:r w:rsidR="00367072" w:rsidRPr="00367072">
        <w:rPr>
          <w:rFonts w:ascii="Arial" w:eastAsia="Humnst777 Lt BT" w:hAnsi="Arial" w:cs="Humnst777 Lt BT"/>
          <w:iCs/>
          <w:lang w:val="en-US"/>
        </w:rPr>
        <w:t>and makes</w:t>
      </w:r>
      <w:r w:rsidR="00783EE6" w:rsidRPr="00367072">
        <w:rPr>
          <w:rFonts w:ascii="Arial" w:eastAsia="Humnst777 Lt BT" w:hAnsi="Arial" w:cs="Humnst777 Lt BT"/>
          <w:iCs/>
          <w:lang w:val="en-US"/>
        </w:rPr>
        <w:t xml:space="preserve"> them available for remote access.</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This is the main layer of the module, which allows creating the JMX infrastructure for the jWebSocket</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server.</w:t>
      </w:r>
      <w:r w:rsidR="00541254" w:rsidRPr="00541254">
        <w:rPr>
          <w:shd w:val="clear" w:color="auto" w:fill="FFFFFF"/>
          <w:lang w:val="en-US"/>
        </w:rPr>
        <w:t xml:space="preserve"> </w:t>
      </w:r>
      <w:r w:rsidR="00541254" w:rsidRPr="00541254">
        <w:rPr>
          <w:rFonts w:ascii="Arial" w:eastAsia="Humnst777 Lt BT" w:hAnsi="Arial" w:cs="Humnst777 Lt BT"/>
          <w:iCs/>
          <w:lang w:val="en-US"/>
        </w:rPr>
        <w:t xml:space="preserve">Finally, the Distributed Services layer contains the elements that enable remote access to the functionality of the module. In this specific case, the access is via the RMI connector or HTTP adapter. </w:t>
      </w:r>
      <w:del w:id="10" w:author="aschulze" w:date="2012-05-29T14:42:00Z">
        <w:r w:rsidR="00541254" w:rsidRPr="00541254" w:rsidDel="00103D43">
          <w:rPr>
            <w:rFonts w:ascii="Arial" w:eastAsia="Humnst777 Lt BT" w:hAnsi="Arial" w:cs="Humnst777 Lt BT"/>
            <w:iCs/>
            <w:lang w:val="en-US"/>
          </w:rPr>
          <w:delText>It is also the</w:delText>
        </w:r>
      </w:del>
      <w:ins w:id="11" w:author="aschulze" w:date="2012-05-29T14:42:00Z">
        <w:r w:rsidR="00103D43">
          <w:rPr>
            <w:rFonts w:ascii="Arial" w:eastAsia="Humnst777 Lt BT" w:hAnsi="Arial" w:cs="Humnst777 Lt BT"/>
            <w:iCs/>
            <w:lang w:val="en-US"/>
          </w:rPr>
          <w:t>This</w:t>
        </w:r>
      </w:ins>
      <w:r w:rsidR="00541254" w:rsidRPr="00541254">
        <w:rPr>
          <w:rFonts w:ascii="Arial" w:eastAsia="Humnst777 Lt BT" w:hAnsi="Arial" w:cs="Humnst777 Lt BT"/>
          <w:iCs/>
          <w:lang w:val="en-US"/>
        </w:rPr>
        <w:t xml:space="preserve"> layer </w:t>
      </w:r>
      <w:del w:id="12" w:author="aschulze" w:date="2012-05-29T14:42:00Z">
        <w:r w:rsidR="00541254" w:rsidRPr="00541254" w:rsidDel="00103D43">
          <w:rPr>
            <w:rFonts w:ascii="Arial" w:eastAsia="Humnst777 Lt BT" w:hAnsi="Arial" w:cs="Humnst777 Lt BT"/>
            <w:iCs/>
            <w:lang w:val="en-US"/>
          </w:rPr>
          <w:delText xml:space="preserve">that </w:delText>
        </w:r>
      </w:del>
      <w:r w:rsidR="00541254" w:rsidRPr="00541254">
        <w:rPr>
          <w:rFonts w:ascii="Arial" w:eastAsia="Humnst777 Lt BT" w:hAnsi="Arial" w:cs="Humnst777 Lt BT"/>
          <w:iCs/>
          <w:lang w:val="en-US"/>
        </w:rPr>
        <w:t xml:space="preserve">is </w:t>
      </w:r>
      <w:ins w:id="13" w:author="aschulze" w:date="2012-05-29T14:42:00Z">
        <w:r w:rsidR="00103D43">
          <w:rPr>
            <w:rFonts w:ascii="Arial" w:eastAsia="Humnst777 Lt BT" w:hAnsi="Arial" w:cs="Humnst777 Lt BT"/>
            <w:iCs/>
            <w:lang w:val="en-US"/>
          </w:rPr>
          <w:t xml:space="preserve">also </w:t>
        </w:r>
      </w:ins>
      <w:r w:rsidR="00541254" w:rsidRPr="00541254">
        <w:rPr>
          <w:rFonts w:ascii="Arial" w:eastAsia="Humnst777 Lt BT" w:hAnsi="Arial" w:cs="Humnst777 Lt BT"/>
          <w:iCs/>
          <w:lang w:val="en-US"/>
        </w:rPr>
        <w:t xml:space="preserve">responsible for the security </w:t>
      </w:r>
      <w:r w:rsidR="00541254">
        <w:rPr>
          <w:rFonts w:ascii="Arial" w:eastAsia="Humnst777 Lt BT" w:hAnsi="Arial" w:cs="Humnst777 Lt BT"/>
          <w:iCs/>
          <w:lang w:val="en-US"/>
        </w:rPr>
        <w:t xml:space="preserve">in the </w:t>
      </w:r>
      <w:r w:rsidR="00541254" w:rsidRPr="00541254">
        <w:rPr>
          <w:rFonts w:ascii="Arial" w:eastAsia="Humnst777 Lt BT" w:hAnsi="Arial" w:cs="Humnst777 Lt BT"/>
          <w:iCs/>
          <w:lang w:val="en-US"/>
        </w:rPr>
        <w:t>module.</w:t>
      </w:r>
      <w:r w:rsidR="00541254">
        <w:rPr>
          <w:rFonts w:ascii="Arial" w:eastAsia="Humnst777 Lt BT" w:hAnsi="Arial" w:cs="Humnst777 Lt BT"/>
          <w:iCs/>
          <w:lang w:val="en-US"/>
        </w:rPr>
        <w:t xml:space="preserve"> </w:t>
      </w:r>
      <w:r w:rsidR="00541254" w:rsidRPr="00541254">
        <w:rPr>
          <w:rFonts w:ascii="Arial" w:eastAsia="Humnst777 Lt BT" w:hAnsi="Arial" w:cs="Humnst777 Lt BT"/>
          <w:iCs/>
          <w:lang w:val="en-US"/>
        </w:rPr>
        <w:t xml:space="preserve">Importantly, this layer </w:t>
      </w:r>
      <w:del w:id="14" w:author="aschulze" w:date="2012-05-29T14:42:00Z">
        <w:r w:rsidR="00541254" w:rsidRPr="00541254" w:rsidDel="00103D43">
          <w:rPr>
            <w:rFonts w:ascii="Arial" w:eastAsia="Humnst777 Lt BT" w:hAnsi="Arial" w:cs="Humnst777 Lt BT"/>
            <w:iCs/>
            <w:lang w:val="en-US"/>
          </w:rPr>
          <w:delText xml:space="preserve">also </w:delText>
        </w:r>
      </w:del>
      <w:ins w:id="15" w:author="aschulze" w:date="2012-05-29T14:42:00Z">
        <w:r w:rsidR="00103D43">
          <w:rPr>
            <w:rFonts w:ascii="Arial" w:eastAsia="Humnst777 Lt BT" w:hAnsi="Arial" w:cs="Humnst777 Lt BT"/>
            <w:iCs/>
            <w:lang w:val="en-US"/>
          </w:rPr>
          <w:t>as well</w:t>
        </w:r>
        <w:r w:rsidR="00103D43" w:rsidRPr="00541254">
          <w:rPr>
            <w:rFonts w:ascii="Arial" w:eastAsia="Humnst777 Lt BT" w:hAnsi="Arial" w:cs="Humnst777 Lt BT"/>
            <w:iCs/>
            <w:lang w:val="en-US"/>
          </w:rPr>
          <w:t xml:space="preserve"> </w:t>
        </w:r>
      </w:ins>
      <w:r w:rsidR="00541254" w:rsidRPr="00541254">
        <w:rPr>
          <w:rFonts w:ascii="Arial" w:eastAsia="Humnst777 Lt BT" w:hAnsi="Arial" w:cs="Humnst777 Lt BT"/>
          <w:iCs/>
          <w:lang w:val="en-US"/>
        </w:rPr>
        <w:t xml:space="preserve">contains the JMX-compatible client applications, which are used to access the module. </w:t>
      </w:r>
      <w:r w:rsidR="00C359A0" w:rsidRPr="00140DFC">
        <w:rPr>
          <w:rFonts w:ascii="Arial" w:eastAsia="Humnst777 Lt BT" w:hAnsi="Arial" w:cs="Humnst777 Lt BT"/>
          <w:iCs/>
          <w:lang w:val="en-US"/>
        </w:rPr>
        <w:t xml:space="preserve">However, </w:t>
      </w:r>
      <w:r w:rsidR="00C359A0" w:rsidRPr="00140DFC">
        <w:rPr>
          <w:rFonts w:ascii="Arial" w:eastAsia="Humnst777 Lt BT" w:hAnsi="Arial" w:cs="Humnst777 Lt BT"/>
          <w:iCs/>
          <w:lang w:val="en-US"/>
        </w:rPr>
        <w:lastRenderedPageBreak/>
        <w:t xml:space="preserve">these are not part of the implementation, </w:t>
      </w:r>
      <w:r w:rsidR="00C359A0" w:rsidRPr="00C359A0">
        <w:rPr>
          <w:rFonts w:ascii="Arial" w:eastAsia="Humnst777 Lt BT" w:hAnsi="Arial" w:cs="Humnst777 Lt BT"/>
          <w:iCs/>
          <w:lang w:val="en-US"/>
        </w:rPr>
        <w:t xml:space="preserve">which are not reflected in </w:t>
      </w:r>
      <w:ins w:id="16" w:author="aschulze" w:date="2012-05-29T14:42:00Z">
        <w:r w:rsidR="00103D43">
          <w:rPr>
            <w:rFonts w:ascii="Arial" w:eastAsia="Humnst777 Lt BT" w:hAnsi="Arial" w:cs="Humnst777 Lt BT"/>
            <w:iCs/>
            <w:lang w:val="en-US"/>
          </w:rPr>
          <w:t xml:space="preserve">the </w:t>
        </w:r>
      </w:ins>
      <w:proofErr w:type="spellStart"/>
      <w:r w:rsidR="00C359A0" w:rsidRPr="00C359A0">
        <w:rPr>
          <w:rFonts w:ascii="Arial" w:eastAsia="Humnst777 Lt BT" w:hAnsi="Arial" w:cs="Humnst777 Lt BT"/>
          <w:iCs/>
          <w:lang w:val="en-US"/>
        </w:rPr>
        <w:t>JMXPlugIn</w:t>
      </w:r>
      <w:proofErr w:type="spellEnd"/>
      <w:r w:rsidR="00C359A0" w:rsidRPr="00C359A0">
        <w:rPr>
          <w:rFonts w:ascii="Arial" w:eastAsia="Humnst777 Lt BT" w:hAnsi="Arial" w:cs="Humnst777 Lt BT"/>
          <w:iCs/>
          <w:lang w:val="en-US"/>
        </w:rPr>
        <w:t xml:space="preserve"> infrastructure.</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Used Design Patterns</w:t>
      </w:r>
    </w:p>
    <w:p w:rsidR="00C359A0" w:rsidRDefault="004C496A" w:rsidP="00EB03D2">
      <w:pPr>
        <w:spacing w:after="120" w:line="360" w:lineRule="auto"/>
        <w:jc w:val="both"/>
        <w:rPr>
          <w:rFonts w:ascii="Arial" w:eastAsia="Humnst777 Lt BT" w:hAnsi="Arial" w:cs="Humnst777 Lt BT"/>
          <w:iCs/>
          <w:lang w:val="en-US"/>
        </w:rPr>
      </w:pPr>
      <w:r w:rsidRPr="004C496A">
        <w:rPr>
          <w:rFonts w:ascii="Arial" w:eastAsia="Humnst777 Lt BT" w:hAnsi="Arial" w:cs="Humnst777 Lt BT"/>
          <w:iCs/>
          <w:lang w:val="en-US"/>
        </w:rPr>
        <w:t xml:space="preserve">Among the design patterns used in the </w:t>
      </w:r>
      <w:proofErr w:type="spellStart"/>
      <w:r w:rsidRPr="004C496A">
        <w:rPr>
          <w:rFonts w:ascii="Arial" w:eastAsia="Humnst777 Lt BT" w:hAnsi="Arial" w:cs="Humnst777 Lt BT"/>
          <w:iCs/>
          <w:lang w:val="en-US"/>
        </w:rPr>
        <w:t>JMXPlugIn</w:t>
      </w:r>
      <w:proofErr w:type="spellEnd"/>
      <w:r w:rsidRPr="004C496A">
        <w:rPr>
          <w:rFonts w:ascii="Arial" w:eastAsia="Humnst777 Lt BT" w:hAnsi="Arial" w:cs="Humnst777 Lt BT"/>
          <w:iCs/>
          <w:lang w:val="en-US"/>
        </w:rPr>
        <w:t xml:space="preserve"> </w:t>
      </w:r>
      <w:r>
        <w:rPr>
          <w:rFonts w:ascii="Arial" w:eastAsia="Humnst777 Lt BT" w:hAnsi="Arial" w:cs="Humnst777 Lt BT"/>
          <w:iCs/>
          <w:lang w:val="en-US"/>
        </w:rPr>
        <w:t xml:space="preserve">module </w:t>
      </w:r>
      <w:del w:id="17" w:author="aschulze" w:date="2012-05-29T14:42:00Z">
        <w:r w:rsidRPr="004C496A" w:rsidDel="00103D43">
          <w:rPr>
            <w:rFonts w:ascii="Arial" w:eastAsia="Humnst777 Lt BT" w:hAnsi="Arial" w:cs="Humnst777 Lt BT"/>
            <w:iCs/>
            <w:lang w:val="en-US"/>
          </w:rPr>
          <w:delText xml:space="preserve">can mention </w:delText>
        </w:r>
      </w:del>
      <w:r w:rsidRPr="004C496A">
        <w:rPr>
          <w:rFonts w:ascii="Arial" w:eastAsia="Humnst777 Lt BT" w:hAnsi="Arial" w:cs="Humnst777 Lt BT"/>
          <w:iCs/>
          <w:lang w:val="en-US"/>
        </w:rPr>
        <w:t>the Observer pattern</w:t>
      </w:r>
      <w:ins w:id="18" w:author="aschulze" w:date="2012-05-29T14:42:00Z">
        <w:r w:rsidR="00103D43" w:rsidRPr="00103D43">
          <w:rPr>
            <w:rFonts w:ascii="Arial" w:eastAsia="Humnst777 Lt BT" w:hAnsi="Arial" w:cs="Humnst777 Lt BT"/>
            <w:iCs/>
            <w:lang w:val="en-US"/>
          </w:rPr>
          <w:t xml:space="preserve"> </w:t>
        </w:r>
        <w:r w:rsidR="00103D43">
          <w:rPr>
            <w:rFonts w:ascii="Arial" w:eastAsia="Humnst777 Lt BT" w:hAnsi="Arial" w:cs="Humnst777 Lt BT"/>
            <w:iCs/>
            <w:lang w:val="en-US"/>
          </w:rPr>
          <w:t>needs to be</w:t>
        </w:r>
        <w:r w:rsidR="00103D43" w:rsidRPr="004C496A">
          <w:rPr>
            <w:rFonts w:ascii="Arial" w:eastAsia="Humnst777 Lt BT" w:hAnsi="Arial" w:cs="Humnst777 Lt BT"/>
            <w:iCs/>
            <w:lang w:val="en-US"/>
          </w:rPr>
          <w:t xml:space="preserve"> mention</w:t>
        </w:r>
      </w:ins>
      <w:ins w:id="19" w:author="aschulze" w:date="2012-05-29T14:43:00Z">
        <w:r w:rsidR="00103D43">
          <w:rPr>
            <w:rFonts w:ascii="Arial" w:eastAsia="Humnst777 Lt BT" w:hAnsi="Arial" w:cs="Humnst777 Lt BT"/>
            <w:iCs/>
            <w:lang w:val="en-US"/>
          </w:rPr>
          <w:t>ed</w:t>
        </w:r>
      </w:ins>
      <w:r w:rsidRPr="004C496A">
        <w:rPr>
          <w:rFonts w:ascii="Arial" w:eastAsia="Humnst777 Lt BT" w:hAnsi="Arial" w:cs="Humnst777 Lt BT"/>
          <w:iCs/>
          <w:lang w:val="en-US"/>
        </w:rPr>
        <w:t>, which allows you to configure and manage the event notification mechanism of the JMX technology.</w:t>
      </w:r>
      <w:r>
        <w:rPr>
          <w:rFonts w:ascii="Arial" w:eastAsia="Humnst777 Lt BT" w:hAnsi="Arial" w:cs="Humnst777 Lt BT"/>
          <w:iCs/>
          <w:lang w:val="en-US"/>
        </w:rPr>
        <w:t xml:space="preserve"> </w:t>
      </w:r>
      <w:r w:rsidRPr="004C496A">
        <w:rPr>
          <w:rFonts w:ascii="Arial" w:eastAsia="Humnst777 Lt BT" w:hAnsi="Arial" w:cs="Humnst777 Lt BT"/>
          <w:iCs/>
          <w:lang w:val="en-US"/>
        </w:rPr>
        <w:t xml:space="preserve">Moreover the Facade pattern was used in order to establish a common interface to allow communication between </w:t>
      </w:r>
      <w:del w:id="20" w:author="aschulze" w:date="2012-05-29T14:49:00Z">
        <w:r w:rsidRPr="004C496A" w:rsidDel="005E0DBB">
          <w:rPr>
            <w:rFonts w:ascii="Arial" w:eastAsia="Humnst777 Lt BT" w:hAnsi="Arial" w:cs="Humnst777 Lt BT"/>
            <w:iCs/>
            <w:lang w:val="en-US"/>
          </w:rPr>
          <w:delText>plugins</w:delText>
        </w:r>
      </w:del>
      <w:ins w:id="21" w:author="aschulze" w:date="2012-05-29T14:49:00Z">
        <w:r w:rsidR="005E0DBB">
          <w:rPr>
            <w:rFonts w:ascii="Arial" w:eastAsia="Humnst777 Lt BT" w:hAnsi="Arial" w:cs="Humnst777 Lt BT"/>
            <w:iCs/>
            <w:lang w:val="en-US"/>
          </w:rPr>
          <w:t>plug-ins</w:t>
        </w:r>
      </w:ins>
      <w:r w:rsidRPr="004C496A">
        <w:rPr>
          <w:rFonts w:ascii="Arial" w:eastAsia="Humnst777 Lt BT" w:hAnsi="Arial" w:cs="Humnst777 Lt BT"/>
          <w:iCs/>
          <w:lang w:val="en-US"/>
        </w:rPr>
        <w:t xml:space="preserve"> thus enabling remotely invokes </w:t>
      </w:r>
      <w:r>
        <w:rPr>
          <w:rFonts w:ascii="Arial" w:eastAsia="Humnst777 Lt BT" w:hAnsi="Arial" w:cs="Humnst777 Lt BT"/>
          <w:iCs/>
          <w:lang w:val="en-US"/>
        </w:rPr>
        <w:t>its</w:t>
      </w:r>
      <w:r w:rsidRPr="004C496A">
        <w:rPr>
          <w:rFonts w:ascii="Arial" w:eastAsia="Humnst777 Lt BT" w:hAnsi="Arial" w:cs="Humnst777 Lt BT"/>
          <w:iCs/>
          <w:lang w:val="en-US"/>
        </w:rPr>
        <w:t xml:space="preserve"> functionality.</w:t>
      </w:r>
    </w:p>
    <w:p w:rsidR="00EE0486" w:rsidRPr="00EE0486" w:rsidRDefault="00EE0486" w:rsidP="00EB03D2">
      <w:pPr>
        <w:spacing w:after="120" w:line="360" w:lineRule="auto"/>
        <w:jc w:val="both"/>
        <w:rPr>
          <w:rFonts w:ascii="Arial" w:eastAsia="Humnst777 Lt BT" w:hAnsi="Arial" w:cs="Humnst777 Lt BT"/>
          <w:b/>
          <w:iCs/>
          <w:lang w:val="en-US"/>
        </w:rPr>
      </w:pPr>
      <w:proofErr w:type="spellStart"/>
      <w:r>
        <w:rPr>
          <w:rFonts w:ascii="Arial" w:eastAsia="Humnst777 Lt BT" w:hAnsi="Arial" w:cs="Humnst777 Lt BT"/>
          <w:b/>
          <w:iCs/>
          <w:lang w:val="en-US"/>
        </w:rPr>
        <w:t>TokenPlugIn</w:t>
      </w:r>
      <w:proofErr w:type="spellEnd"/>
      <w:r>
        <w:rPr>
          <w:rFonts w:ascii="Arial" w:eastAsia="Humnst777 Lt BT" w:hAnsi="Arial" w:cs="Humnst777 Lt BT"/>
          <w:b/>
          <w:iCs/>
          <w:lang w:val="en-US"/>
        </w:rPr>
        <w:t xml:space="preserve"> or</w:t>
      </w:r>
      <w:r w:rsidRPr="00EE0486">
        <w:rPr>
          <w:rFonts w:ascii="Arial" w:eastAsia="Humnst777 Lt BT" w:hAnsi="Arial" w:cs="Humnst777 Lt BT"/>
          <w:b/>
          <w:iCs/>
          <w:lang w:val="en-US"/>
        </w:rPr>
        <w:t xml:space="preserve"> </w:t>
      </w:r>
      <w:proofErr w:type="spellStart"/>
      <w:r w:rsidRPr="00EE0486">
        <w:rPr>
          <w:rFonts w:ascii="Arial" w:eastAsia="Humnst777 Lt BT" w:hAnsi="Arial" w:cs="Humnst777 Lt BT"/>
          <w:b/>
          <w:iCs/>
          <w:lang w:val="en-US"/>
        </w:rPr>
        <w:t>EventPlugIn</w:t>
      </w:r>
      <w:proofErr w:type="spellEnd"/>
    </w:p>
    <w:p w:rsidR="005642B8" w:rsidRDefault="004E4224" w:rsidP="00EB03D2">
      <w:pPr>
        <w:spacing w:after="120" w:line="360" w:lineRule="auto"/>
        <w:jc w:val="both"/>
        <w:rPr>
          <w:rFonts w:ascii="Arial" w:eastAsia="Humnst777 Lt BT" w:hAnsi="Arial" w:cs="Humnst777 Lt BT"/>
          <w:iCs/>
          <w:lang w:val="en-US"/>
        </w:rPr>
      </w:pPr>
      <w:r w:rsidRPr="004E4224">
        <w:rPr>
          <w:rFonts w:ascii="Arial" w:eastAsia="Humnst777 Lt BT" w:hAnsi="Arial" w:cs="Humnst777 Lt BT"/>
          <w:iCs/>
          <w:lang w:val="en-US"/>
        </w:rPr>
        <w:t xml:space="preserve">The </w:t>
      </w:r>
      <w:proofErr w:type="spellStart"/>
      <w:r w:rsidRPr="004E4224">
        <w:rPr>
          <w:rFonts w:ascii="Arial" w:eastAsia="Humnst777 Lt BT" w:hAnsi="Arial" w:cs="Humnst777 Lt BT"/>
          <w:iCs/>
          <w:lang w:val="en-US"/>
        </w:rPr>
        <w:t>JMXPlugIn</w:t>
      </w:r>
      <w:proofErr w:type="spellEnd"/>
      <w:r w:rsidRPr="004E4224">
        <w:rPr>
          <w:rFonts w:ascii="Arial" w:eastAsia="Humnst777 Lt BT" w:hAnsi="Arial" w:cs="Humnst777 Lt BT"/>
          <w:iCs/>
          <w:lang w:val="en-US"/>
        </w:rPr>
        <w:t xml:space="preserve"> module was developed </w:t>
      </w:r>
      <w:del w:id="22" w:author="aschulze" w:date="2012-05-29T14:43:00Z">
        <w:r w:rsidRPr="004E4224" w:rsidDel="00103D43">
          <w:rPr>
            <w:rFonts w:ascii="Arial" w:eastAsia="Humnst777 Lt BT" w:hAnsi="Arial" w:cs="Humnst777 Lt BT"/>
            <w:iCs/>
            <w:lang w:val="en-US"/>
          </w:rPr>
          <w:delText xml:space="preserve">using </w:delText>
        </w:r>
      </w:del>
      <w:ins w:id="23" w:author="aschulze" w:date="2012-05-29T14:43:00Z">
        <w:r w:rsidR="00103D43">
          <w:rPr>
            <w:rFonts w:ascii="Arial" w:eastAsia="Humnst777 Lt BT" w:hAnsi="Arial" w:cs="Humnst777 Lt BT"/>
            <w:iCs/>
            <w:lang w:val="en-US"/>
          </w:rPr>
          <w:t>based on the</w:t>
        </w:r>
        <w:r w:rsidR="00103D43" w:rsidRPr="004E4224">
          <w:rPr>
            <w:rFonts w:ascii="Arial" w:eastAsia="Humnst777 Lt BT" w:hAnsi="Arial" w:cs="Humnst777 Lt BT"/>
            <w:iCs/>
            <w:lang w:val="en-US"/>
          </w:rPr>
          <w:t xml:space="preserve"> </w:t>
        </w:r>
      </w:ins>
      <w:proofErr w:type="spellStart"/>
      <w:r w:rsidRPr="004E4224">
        <w:rPr>
          <w:rFonts w:ascii="Arial" w:eastAsia="Humnst777 Lt BT" w:hAnsi="Arial" w:cs="Humnst777 Lt BT"/>
          <w:iCs/>
          <w:lang w:val="en-US"/>
        </w:rPr>
        <w:t>TokenPlugIn</w:t>
      </w:r>
      <w:proofErr w:type="spellEnd"/>
      <w:r w:rsidRPr="004E4224">
        <w:rPr>
          <w:rFonts w:ascii="Arial" w:eastAsia="Humnst777 Lt BT" w:hAnsi="Arial" w:cs="Humnst777 Lt BT"/>
          <w:iCs/>
          <w:lang w:val="en-US"/>
        </w:rPr>
        <w:t xml:space="preserve"> since it is a low-level structure, which provides improved performance for applications with few features and whose message exchange infrastructure</w:t>
      </w:r>
      <w:r>
        <w:rPr>
          <w:rFonts w:ascii="Arial" w:eastAsia="Humnst777 Lt BT" w:hAnsi="Arial" w:cs="Humnst777 Lt BT"/>
          <w:iCs/>
          <w:lang w:val="en-US"/>
        </w:rPr>
        <w:t xml:space="preserve"> is</w:t>
      </w:r>
      <w:r w:rsidRPr="004E4224">
        <w:rPr>
          <w:rFonts w:ascii="Arial" w:eastAsia="Humnst777 Lt BT" w:hAnsi="Arial" w:cs="Humnst777 Lt BT"/>
          <w:iCs/>
          <w:lang w:val="en-US"/>
        </w:rPr>
        <w:t xml:space="preserve"> easier.</w:t>
      </w:r>
    </w:p>
    <w:p w:rsidR="00EE0486" w:rsidRPr="00EE0486" w:rsidRDefault="00EE0486" w:rsidP="00EB03D2">
      <w:pPr>
        <w:spacing w:after="120" w:line="360" w:lineRule="auto"/>
        <w:jc w:val="both"/>
        <w:rPr>
          <w:rFonts w:ascii="Arial" w:eastAsia="Humnst777 Lt BT" w:hAnsi="Arial" w:cs="Humnst777 Lt BT"/>
          <w:b/>
          <w:iCs/>
          <w:lang w:val="en-US"/>
        </w:rPr>
      </w:pPr>
      <w:r w:rsidRPr="00EE0486">
        <w:rPr>
          <w:rFonts w:ascii="Arial" w:eastAsia="Humnst777 Lt BT" w:hAnsi="Arial" w:cs="Humnst777 Lt BT"/>
          <w:b/>
          <w:iCs/>
          <w:lang w:val="en-US"/>
        </w:rPr>
        <w:t xml:space="preserve">Communication </w:t>
      </w:r>
      <w:r>
        <w:rPr>
          <w:rFonts w:ascii="Arial" w:eastAsia="Humnst777 Lt BT" w:hAnsi="Arial" w:cs="Humnst777 Lt BT"/>
          <w:b/>
          <w:iCs/>
          <w:lang w:val="en-US"/>
        </w:rPr>
        <w:t>B</w:t>
      </w:r>
      <w:r w:rsidRPr="00EE0486">
        <w:rPr>
          <w:rFonts w:ascii="Arial" w:eastAsia="Humnst777 Lt BT" w:hAnsi="Arial" w:cs="Humnst777 Lt BT"/>
          <w:b/>
          <w:iCs/>
          <w:lang w:val="en-US"/>
        </w:rPr>
        <w:t>etween Plugins</w:t>
      </w:r>
    </w:p>
    <w:p w:rsidR="004E4224" w:rsidRPr="00EE0BDF" w:rsidRDefault="004E4224">
      <w:pPr>
        <w:pStyle w:val="Standard"/>
        <w:tabs>
          <w:tab w:val="left" w:pos="0"/>
        </w:tabs>
        <w:spacing w:before="120" w:after="60" w:line="360" w:lineRule="auto"/>
        <w:jc w:val="both"/>
        <w:rPr>
          <w:rFonts w:ascii="Arial" w:eastAsia="Humnst777 Lt BT" w:hAnsi="Arial" w:cs="Humnst777 Lt BT"/>
          <w:iCs/>
          <w:lang w:val="en-US" w:bidi="es-ES"/>
        </w:rPr>
      </w:pPr>
      <w:r w:rsidRPr="004E4224">
        <w:rPr>
          <w:rFonts w:ascii="Arial" w:eastAsia="Humnst777 Lt BT" w:hAnsi="Arial" w:cs="Humnst777 Lt BT"/>
          <w:iCs/>
          <w:lang w:val="en-US" w:bidi="es-ES"/>
        </w:rPr>
        <w:t xml:space="preserve">One of the features provided by this module is </w:t>
      </w:r>
      <w:ins w:id="24" w:author="aschulze" w:date="2012-05-29T14:44:00Z">
        <w:r w:rsidR="00103D43">
          <w:rPr>
            <w:rFonts w:ascii="Arial" w:eastAsia="Humnst777 Lt BT" w:hAnsi="Arial" w:cs="Humnst777 Lt BT"/>
            <w:iCs/>
            <w:lang w:val="en-US" w:bidi="es-ES"/>
          </w:rPr>
          <w:t xml:space="preserve">to </w:t>
        </w:r>
      </w:ins>
      <w:r w:rsidRPr="004E4224">
        <w:rPr>
          <w:rFonts w:ascii="Arial" w:eastAsia="Humnst777 Lt BT" w:hAnsi="Arial" w:cs="Humnst777 Lt BT"/>
          <w:iCs/>
          <w:lang w:val="en-US" w:bidi="es-ES"/>
        </w:rPr>
        <w:t>invoke</w:t>
      </w:r>
      <w:del w:id="25" w:author="aschulze" w:date="2012-05-29T14:44:00Z">
        <w:r w:rsidRPr="004E4224" w:rsidDel="00103D43">
          <w:rPr>
            <w:rFonts w:ascii="Arial" w:eastAsia="Humnst777 Lt BT" w:hAnsi="Arial" w:cs="Humnst777 Lt BT"/>
            <w:iCs/>
            <w:lang w:val="en-US" w:bidi="es-ES"/>
          </w:rPr>
          <w:delText>d</w:delText>
        </w:r>
      </w:del>
      <w:r w:rsidRPr="004E4224">
        <w:rPr>
          <w:rFonts w:ascii="Arial" w:eastAsia="Humnst777 Lt BT" w:hAnsi="Arial" w:cs="Humnst777 Lt BT"/>
          <w:iCs/>
          <w:lang w:val="en-US" w:bidi="es-ES"/>
        </w:rPr>
        <w:t xml:space="preserve"> </w:t>
      </w:r>
      <w:del w:id="26" w:author="aschulze" w:date="2012-05-29T14:44:00Z">
        <w:r w:rsidRPr="004E4224" w:rsidDel="00103D43">
          <w:rPr>
            <w:rFonts w:ascii="Arial" w:eastAsia="Humnst777 Lt BT" w:hAnsi="Arial" w:cs="Humnst777 Lt BT"/>
            <w:iCs/>
            <w:lang w:val="en-US" w:bidi="es-ES"/>
          </w:rPr>
          <w:delText xml:space="preserve">remotely </w:delText>
        </w:r>
      </w:del>
      <w:r w:rsidRPr="004E4224">
        <w:rPr>
          <w:rFonts w:ascii="Arial" w:eastAsia="Humnst777 Lt BT" w:hAnsi="Arial" w:cs="Humnst777 Lt BT"/>
          <w:iCs/>
          <w:lang w:val="en-US" w:bidi="es-ES"/>
        </w:rPr>
        <w:t>function</w:t>
      </w:r>
      <w:ins w:id="27" w:author="aschulze" w:date="2012-05-29T14:44:00Z">
        <w:r w:rsidR="00103D43">
          <w:rPr>
            <w:rFonts w:ascii="Arial" w:eastAsia="Humnst777 Lt BT" w:hAnsi="Arial" w:cs="Humnst777 Lt BT"/>
            <w:iCs/>
            <w:lang w:val="en-US" w:bidi="es-ES"/>
          </w:rPr>
          <w:t>s</w:t>
        </w:r>
      </w:ins>
      <w:del w:id="28" w:author="aschulze" w:date="2012-05-29T14:44:00Z">
        <w:r w:rsidRPr="004E4224" w:rsidDel="00103D43">
          <w:rPr>
            <w:rFonts w:ascii="Arial" w:eastAsia="Humnst777 Lt BT" w:hAnsi="Arial" w:cs="Humnst777 Lt BT"/>
            <w:iCs/>
            <w:lang w:val="en-US" w:bidi="es-ES"/>
          </w:rPr>
          <w:delText>ality</w:delText>
        </w:r>
      </w:del>
      <w:r w:rsidRPr="004E4224">
        <w:rPr>
          <w:rFonts w:ascii="Arial" w:eastAsia="Humnst777 Lt BT" w:hAnsi="Arial" w:cs="Humnst777 Lt BT"/>
          <w:iCs/>
          <w:lang w:val="en-US" w:bidi="es-ES"/>
        </w:rPr>
        <w:t xml:space="preserve"> of the applications that are running on a certain</w:t>
      </w:r>
      <w:r>
        <w:rPr>
          <w:rFonts w:ascii="Arial" w:eastAsia="Humnst777 Lt BT" w:hAnsi="Arial" w:cs="Humnst777 Lt BT"/>
          <w:iCs/>
          <w:lang w:val="en-US" w:bidi="es-ES"/>
        </w:rPr>
        <w:t xml:space="preserve"> </w:t>
      </w:r>
      <w:r w:rsidRPr="004E4224">
        <w:rPr>
          <w:rFonts w:ascii="Arial" w:eastAsia="Humnst777 Lt BT" w:hAnsi="Arial" w:cs="Humnst777 Lt BT"/>
          <w:iCs/>
          <w:lang w:val="en-US" w:bidi="es-ES"/>
        </w:rPr>
        <w:t>jWebSocket server</w:t>
      </w:r>
      <w:ins w:id="29" w:author="aschulze" w:date="2012-05-29T14:44:00Z">
        <w:r w:rsidR="00103D43">
          <w:rPr>
            <w:rFonts w:ascii="Arial" w:eastAsia="Humnst777 Lt BT" w:hAnsi="Arial" w:cs="Humnst777 Lt BT"/>
            <w:iCs/>
            <w:lang w:val="en-US" w:bidi="es-ES"/>
          </w:rPr>
          <w:t xml:space="preserve"> </w:t>
        </w:r>
        <w:r w:rsidR="00103D43" w:rsidRPr="004E4224">
          <w:rPr>
            <w:rFonts w:ascii="Arial" w:eastAsia="Humnst777 Lt BT" w:hAnsi="Arial" w:cs="Humnst777 Lt BT"/>
            <w:iCs/>
            <w:lang w:val="en-US" w:bidi="es-ES"/>
          </w:rPr>
          <w:t>remotely</w:t>
        </w:r>
      </w:ins>
      <w:r w:rsidRPr="004E4224">
        <w:rPr>
          <w:rFonts w:ascii="Arial" w:eastAsia="Humnst777 Lt BT" w:hAnsi="Arial" w:cs="Humnst777 Lt BT"/>
          <w:iCs/>
          <w:lang w:val="en-US" w:bidi="es-ES"/>
        </w:rPr>
        <w:t>.</w:t>
      </w:r>
      <w:r w:rsidR="00EE0BDF">
        <w:rPr>
          <w:rFonts w:ascii="Arial" w:eastAsia="Humnst777 Lt BT" w:hAnsi="Arial" w:cs="Humnst777 Lt BT"/>
          <w:iCs/>
          <w:lang w:val="en-US" w:bidi="es-ES"/>
        </w:rPr>
        <w:t xml:space="preserve"> To achieve this </w:t>
      </w:r>
      <w:ins w:id="30" w:author="aschulze" w:date="2012-05-29T14:44:00Z">
        <w:r w:rsidR="009A7865">
          <w:rPr>
            <w:rFonts w:ascii="Arial" w:eastAsia="Humnst777 Lt BT" w:hAnsi="Arial" w:cs="Humnst777 Lt BT"/>
            <w:iCs/>
            <w:lang w:val="en-US" w:bidi="es-ES"/>
          </w:rPr>
          <w:t xml:space="preserve">it </w:t>
        </w:r>
      </w:ins>
      <w:r w:rsidR="00EE0BDF" w:rsidRPr="00EE0BDF">
        <w:rPr>
          <w:rFonts w:ascii="Arial" w:eastAsia="Humnst777 Lt BT" w:hAnsi="Arial" w:cs="Humnst777 Lt BT"/>
          <w:iCs/>
          <w:lang w:val="en-US" w:bidi="es-ES"/>
        </w:rPr>
        <w:t xml:space="preserve">was necessary to create a common interface to allow internal communication between </w:t>
      </w:r>
      <w:del w:id="31" w:author="aschulze" w:date="2012-05-29T14:49:00Z">
        <w:r w:rsidR="00EE0BDF" w:rsidRPr="00EE0BDF" w:rsidDel="005E0DBB">
          <w:rPr>
            <w:rFonts w:ascii="Arial" w:eastAsia="Humnst777 Lt BT" w:hAnsi="Arial" w:cs="Humnst777 Lt BT"/>
            <w:iCs/>
            <w:lang w:val="en-US" w:bidi="es-ES"/>
          </w:rPr>
          <w:delText>plugins</w:delText>
        </w:r>
      </w:del>
      <w:ins w:id="32" w:author="aschulze" w:date="2012-05-29T14:49:00Z">
        <w:r w:rsidR="005E0DBB">
          <w:rPr>
            <w:rFonts w:ascii="Arial" w:eastAsia="Humnst777 Lt BT" w:hAnsi="Arial" w:cs="Humnst777 Lt BT"/>
            <w:iCs/>
            <w:lang w:val="en-US" w:bidi="es-ES"/>
          </w:rPr>
          <w:t>plug-ins</w:t>
        </w:r>
      </w:ins>
      <w:r w:rsidR="00EE0BDF" w:rsidRPr="00EE0BDF">
        <w:rPr>
          <w:rFonts w:ascii="Arial" w:eastAsia="Humnst777 Lt BT" w:hAnsi="Arial" w:cs="Humnst777 Lt BT"/>
          <w:iCs/>
          <w:lang w:val="en-US" w:bidi="es-ES"/>
        </w:rPr>
        <w:t xml:space="preserve">. Thus </w:t>
      </w:r>
      <w:ins w:id="33" w:author="aschulze" w:date="2012-05-29T14:44:00Z">
        <w:r w:rsidR="009A7865">
          <w:rPr>
            <w:rFonts w:ascii="Arial" w:eastAsia="Humnst777 Lt BT" w:hAnsi="Arial" w:cs="Humnst777 Lt BT"/>
            <w:iCs/>
            <w:lang w:val="en-US" w:bidi="es-ES"/>
          </w:rPr>
          <w:t xml:space="preserve">the </w:t>
        </w:r>
      </w:ins>
      <w:proofErr w:type="spellStart"/>
      <w:r w:rsidR="00EE0BDF" w:rsidRPr="00EE0BDF">
        <w:rPr>
          <w:rFonts w:ascii="Arial" w:eastAsia="Humnst777 Lt BT" w:hAnsi="Arial" w:cs="Humnst777 Lt BT"/>
          <w:iCs/>
          <w:lang w:val="en-US" w:bidi="es-ES"/>
        </w:rPr>
        <w:t>JMXPlugIn</w:t>
      </w:r>
      <w:proofErr w:type="spellEnd"/>
      <w:r w:rsidR="00EE0BDF" w:rsidRPr="00EE0BDF">
        <w:rPr>
          <w:rFonts w:ascii="Arial" w:eastAsia="Humnst777 Lt BT" w:hAnsi="Arial" w:cs="Humnst777 Lt BT"/>
          <w:iCs/>
          <w:lang w:val="en-US" w:bidi="es-ES"/>
        </w:rPr>
        <w:t xml:space="preserve"> is able to interact with </w:t>
      </w:r>
      <w:proofErr w:type="gramStart"/>
      <w:r w:rsidR="00EE0BDF" w:rsidRPr="00EE0BDF">
        <w:rPr>
          <w:rFonts w:ascii="Arial" w:eastAsia="Humnst777 Lt BT" w:hAnsi="Arial" w:cs="Humnst777 Lt BT"/>
          <w:iCs/>
          <w:lang w:val="en-US" w:bidi="es-ES"/>
        </w:rPr>
        <w:t xml:space="preserve">those </w:t>
      </w:r>
      <w:del w:id="34" w:author="aschulze" w:date="2012-05-29T14:49:00Z">
        <w:r w:rsidR="00EE0BDF" w:rsidRPr="00EE0BDF" w:rsidDel="005E0DBB">
          <w:rPr>
            <w:rFonts w:ascii="Arial" w:eastAsia="Humnst777 Lt BT" w:hAnsi="Arial" w:cs="Humnst777 Lt BT"/>
            <w:iCs/>
            <w:lang w:val="en-US" w:bidi="es-ES"/>
          </w:rPr>
          <w:delText>plugins</w:delText>
        </w:r>
      </w:del>
      <w:ins w:id="35" w:author="aschulze" w:date="2012-05-29T14:49:00Z">
        <w:r w:rsidR="005E0DBB">
          <w:rPr>
            <w:rFonts w:ascii="Arial" w:eastAsia="Humnst777 Lt BT" w:hAnsi="Arial" w:cs="Humnst777 Lt BT"/>
            <w:iCs/>
            <w:lang w:val="en-US" w:bidi="es-ES"/>
          </w:rPr>
          <w:t>plug-ins</w:t>
        </w:r>
      </w:ins>
      <w:proofErr w:type="gramEnd"/>
      <w:r w:rsidR="00EE0BDF" w:rsidRPr="00EE0BDF">
        <w:rPr>
          <w:rFonts w:ascii="Arial" w:eastAsia="Humnst777 Lt BT" w:hAnsi="Arial" w:cs="Humnst777 Lt BT"/>
          <w:iCs/>
          <w:lang w:val="en-US" w:bidi="es-ES"/>
        </w:rPr>
        <w:t xml:space="preserve"> that implement this communication mechanism.</w:t>
      </w:r>
    </w:p>
    <w:p w:rsidR="00873DB9" w:rsidRDefault="004C496A">
      <w:pPr>
        <w:pStyle w:val="Standard"/>
        <w:numPr>
          <w:ilvl w:val="0"/>
          <w:numId w:val="2"/>
        </w:numPr>
        <w:tabs>
          <w:tab w:val="left" w:pos="0"/>
        </w:tabs>
        <w:spacing w:before="280" w:after="240" w:line="360" w:lineRule="auto"/>
        <w:jc w:val="both"/>
        <w:rPr>
          <w:rFonts w:ascii="Arial" w:hAnsi="Arial" w:cs="Arial"/>
          <w:b/>
          <w:bCs/>
          <w:color w:val="000000"/>
        </w:rPr>
      </w:pPr>
      <w:proofErr w:type="spellStart"/>
      <w:r>
        <w:rPr>
          <w:rFonts w:ascii="Arial" w:hAnsi="Arial" w:cs="Arial"/>
          <w:b/>
          <w:bCs/>
          <w:color w:val="000000"/>
        </w:rPr>
        <w:t>Requirement</w:t>
      </w:r>
      <w:proofErr w:type="spellEnd"/>
      <w:r w:rsidR="00F735FC">
        <w:rPr>
          <w:rFonts w:ascii="Arial" w:hAnsi="Arial" w:cs="Arial"/>
          <w:b/>
          <w:bCs/>
          <w:color w:val="000000"/>
        </w:rPr>
        <w:t xml:space="preserve"> </w:t>
      </w:r>
      <w:r>
        <w:rPr>
          <w:rFonts w:ascii="Arial" w:hAnsi="Arial" w:cs="Arial"/>
          <w:b/>
          <w:bCs/>
          <w:color w:val="000000"/>
        </w:rPr>
        <w:t xml:space="preserve">and </w:t>
      </w:r>
      <w:proofErr w:type="spellStart"/>
      <w:r>
        <w:rPr>
          <w:rFonts w:ascii="Arial" w:hAnsi="Arial" w:cs="Arial"/>
          <w:b/>
          <w:bCs/>
          <w:color w:val="000000"/>
        </w:rPr>
        <w:t>Prerequisites</w:t>
      </w:r>
      <w:proofErr w:type="spellEnd"/>
    </w:p>
    <w:p w:rsidR="002F2B9E" w:rsidRPr="002F2B9E" w:rsidRDefault="002F2B9E">
      <w:pPr>
        <w:pStyle w:val="Standard"/>
        <w:tabs>
          <w:tab w:val="left" w:pos="0"/>
        </w:tabs>
        <w:spacing w:before="120" w:after="60" w:line="360" w:lineRule="auto"/>
        <w:jc w:val="both"/>
        <w:rPr>
          <w:rFonts w:ascii="Arial" w:eastAsia="Humnst777 Lt BT" w:hAnsi="Arial" w:cs="Humnst777 Lt BT"/>
          <w:iCs/>
          <w:lang w:val="en-US" w:bidi="es-ES"/>
        </w:rPr>
      </w:pPr>
      <w:r w:rsidRPr="002F2B9E">
        <w:rPr>
          <w:rFonts w:ascii="Arial" w:eastAsia="Humnst777 Lt BT" w:hAnsi="Arial" w:cs="Humnst777 Lt BT"/>
          <w:iCs/>
          <w:lang w:val="en-US" w:bidi="es-ES"/>
        </w:rPr>
        <w:t>The requirements for the continued development of</w:t>
      </w:r>
      <w:ins w:id="36" w:author="aschulze" w:date="2012-05-29T14:44:00Z">
        <w:r w:rsidR="008116C4">
          <w:rPr>
            <w:rFonts w:ascii="Arial" w:eastAsia="Humnst777 Lt BT" w:hAnsi="Arial" w:cs="Humnst777 Lt BT"/>
            <w:iCs/>
            <w:lang w:val="en-US" w:bidi="es-ES"/>
          </w:rPr>
          <w:t xml:space="preserve"> the</w:t>
        </w:r>
      </w:ins>
      <w:r w:rsidRPr="002F2B9E">
        <w:rPr>
          <w:rFonts w:ascii="Arial" w:eastAsia="Humnst777 Lt BT" w:hAnsi="Arial" w:cs="Humnst777 Lt BT"/>
          <w:iCs/>
          <w:lang w:val="en-US" w:bidi="es-ES"/>
        </w:rPr>
        <w:t xml:space="preserve"> </w:t>
      </w:r>
      <w:proofErr w:type="spellStart"/>
      <w:r w:rsidRPr="002F2B9E">
        <w:rPr>
          <w:rFonts w:ascii="Arial" w:eastAsia="Humnst777 Lt BT" w:hAnsi="Arial" w:cs="Humnst777 Lt BT"/>
          <w:iCs/>
          <w:lang w:val="en-US" w:bidi="es-ES"/>
        </w:rPr>
        <w:t>JMXPlugIn</w:t>
      </w:r>
      <w:proofErr w:type="spellEnd"/>
      <w:r w:rsidRPr="002F2B9E">
        <w:rPr>
          <w:rFonts w:ascii="Arial" w:eastAsia="Humnst777 Lt BT" w:hAnsi="Arial" w:cs="Humnst777 Lt BT"/>
          <w:iCs/>
          <w:lang w:val="en-US" w:bidi="es-ES"/>
        </w:rPr>
        <w:t xml:space="preserve"> module are:</w:t>
      </w:r>
    </w:p>
    <w:p w:rsidR="00146729" w:rsidRDefault="002F2B9E" w:rsidP="00146729">
      <w:pPr>
        <w:pStyle w:val="Standard"/>
        <w:numPr>
          <w:ilvl w:val="0"/>
          <w:numId w:val="24"/>
        </w:numPr>
        <w:tabs>
          <w:tab w:val="left" w:pos="0"/>
        </w:tabs>
        <w:spacing w:before="120" w:after="60" w:line="360" w:lineRule="auto"/>
        <w:jc w:val="both"/>
        <w:rPr>
          <w:rFonts w:ascii="Arial" w:eastAsia="Humnst777 Lt BT" w:hAnsi="Arial" w:cs="Humnst777 Lt BT"/>
          <w:iCs/>
          <w:lang w:bidi="es-ES"/>
        </w:rPr>
      </w:pPr>
      <w:r w:rsidRPr="001F4855">
        <w:rPr>
          <w:rFonts w:ascii="Arial" w:eastAsia="Humnst777 Lt BT" w:hAnsi="Arial" w:cs="Humnst777 Lt BT"/>
          <w:iCs/>
          <w:lang w:val="en-US" w:bidi="es-ES"/>
        </w:rPr>
        <w:t>Network</w:t>
      </w:r>
      <w:r>
        <w:rPr>
          <w:rFonts w:ascii="Arial" w:eastAsia="Humnst777 Lt BT" w:hAnsi="Arial" w:cs="Humnst777 Lt BT"/>
          <w:iCs/>
          <w:lang w:bidi="es-ES"/>
        </w:rPr>
        <w:t xml:space="preserve"> </w:t>
      </w:r>
      <w:r w:rsidRPr="001F4855">
        <w:rPr>
          <w:rFonts w:ascii="Arial" w:eastAsia="Humnst777 Lt BT" w:hAnsi="Arial" w:cs="Humnst777 Lt BT"/>
          <w:iCs/>
          <w:lang w:val="en-US" w:bidi="es-ES"/>
        </w:rPr>
        <w:t>con</w:t>
      </w:r>
      <w:r w:rsidR="001F4855" w:rsidRPr="001F4855">
        <w:rPr>
          <w:rFonts w:ascii="Arial" w:eastAsia="Humnst777 Lt BT" w:hAnsi="Arial" w:cs="Humnst777 Lt BT"/>
          <w:iCs/>
          <w:lang w:val="en-US" w:bidi="es-ES"/>
        </w:rPr>
        <w:t>n</w:t>
      </w:r>
      <w:r w:rsidRPr="001F4855">
        <w:rPr>
          <w:rFonts w:ascii="Arial" w:eastAsia="Humnst777 Lt BT" w:hAnsi="Arial" w:cs="Humnst777 Lt BT"/>
          <w:iCs/>
          <w:lang w:val="en-US" w:bidi="es-ES"/>
        </w:rPr>
        <w:t>ection</w:t>
      </w:r>
    </w:p>
    <w:p w:rsidR="002F2B9E" w:rsidRPr="001F4855" w:rsidRDefault="001F4855" w:rsidP="00146729">
      <w:pPr>
        <w:pStyle w:val="Standard"/>
        <w:numPr>
          <w:ilvl w:val="0"/>
          <w:numId w:val="24"/>
        </w:numPr>
        <w:tabs>
          <w:tab w:val="left" w:pos="0"/>
        </w:tabs>
        <w:spacing w:before="120" w:after="60" w:line="360" w:lineRule="auto"/>
        <w:jc w:val="both"/>
        <w:rPr>
          <w:rFonts w:ascii="Arial" w:eastAsia="Humnst777 Lt BT" w:hAnsi="Arial" w:cs="Humnst777 Lt BT"/>
          <w:iCs/>
          <w:lang w:val="en-US" w:bidi="es-ES"/>
        </w:rPr>
      </w:pPr>
      <w:r w:rsidRPr="001F4855">
        <w:rPr>
          <w:rFonts w:ascii="Arial" w:eastAsia="Humnst777 Lt BT" w:hAnsi="Arial" w:cs="Humnst777 Lt BT"/>
          <w:iCs/>
          <w:lang w:val="en-US" w:bidi="es-ES"/>
        </w:rPr>
        <w:t xml:space="preserve">Using </w:t>
      </w:r>
      <w:proofErr w:type="gramStart"/>
      <w:r w:rsidRPr="001F4855">
        <w:rPr>
          <w:rFonts w:ascii="Arial" w:eastAsia="Humnst777 Lt BT" w:hAnsi="Arial" w:cs="Humnst777 Lt BT"/>
          <w:iCs/>
          <w:lang w:val="en-US" w:bidi="es-ES"/>
        </w:rPr>
        <w:t>Spring</w:t>
      </w:r>
      <w:proofErr w:type="gramEnd"/>
      <w:r w:rsidRPr="001F4855">
        <w:rPr>
          <w:rFonts w:ascii="Arial" w:eastAsia="Humnst777 Lt BT" w:hAnsi="Arial" w:cs="Humnst777 Lt BT"/>
          <w:iCs/>
          <w:lang w:val="en-US" w:bidi="es-ES"/>
        </w:rPr>
        <w:t xml:space="preserve"> framework specifically JMX integration present therein.</w:t>
      </w:r>
    </w:p>
    <w:p w:rsidR="000103DE" w:rsidRPr="000103DE" w:rsidRDefault="006701D8" w:rsidP="000103DE">
      <w:pPr>
        <w:pStyle w:val="Standard"/>
        <w:numPr>
          <w:ilvl w:val="0"/>
          <w:numId w:val="2"/>
        </w:numPr>
        <w:tabs>
          <w:tab w:val="left" w:pos="0"/>
        </w:tabs>
        <w:spacing w:before="280" w:after="240" w:line="360" w:lineRule="auto"/>
        <w:jc w:val="both"/>
        <w:rPr>
          <w:rFonts w:ascii="Arial" w:hAnsi="Arial" w:cs="Arial"/>
          <w:b/>
          <w:bCs/>
          <w:color w:val="000000"/>
        </w:rPr>
      </w:pPr>
      <w:r>
        <w:rPr>
          <w:rFonts w:ascii="Arial" w:hAnsi="Arial" w:cs="Arial"/>
          <w:b/>
          <w:bCs/>
          <w:color w:val="000000"/>
        </w:rPr>
        <w:t>Modules</w:t>
      </w:r>
      <w:r w:rsidR="00F735FC">
        <w:rPr>
          <w:rFonts w:ascii="Arial" w:hAnsi="Arial" w:cs="Arial"/>
          <w:b/>
          <w:bCs/>
          <w:color w:val="000000"/>
        </w:rPr>
        <w:t xml:space="preserve">, </w:t>
      </w:r>
      <w:proofErr w:type="spellStart"/>
      <w:r>
        <w:rPr>
          <w:rFonts w:ascii="Arial" w:hAnsi="Arial" w:cs="Arial"/>
          <w:b/>
          <w:bCs/>
          <w:color w:val="000000"/>
        </w:rPr>
        <w:t>Structure</w:t>
      </w:r>
      <w:proofErr w:type="spellEnd"/>
    </w:p>
    <w:p w:rsidR="001C6DF4" w:rsidRPr="00140DFC" w:rsidRDefault="001C6DF4">
      <w:pPr>
        <w:pStyle w:val="Standard"/>
        <w:tabs>
          <w:tab w:val="left" w:pos="0"/>
        </w:tabs>
        <w:spacing w:before="120" w:after="60" w:line="360" w:lineRule="auto"/>
        <w:jc w:val="both"/>
        <w:rPr>
          <w:rFonts w:ascii="Arial" w:eastAsia="Humnst777 Lt BT" w:hAnsi="Arial" w:cs="Humnst777 Lt BT"/>
          <w:iCs/>
          <w:lang w:val="en-US" w:bidi="es-ES"/>
        </w:rPr>
      </w:pPr>
      <w:r w:rsidRPr="00140DFC">
        <w:rPr>
          <w:rFonts w:ascii="Arial" w:eastAsia="Humnst777 Lt BT" w:hAnsi="Arial" w:cs="Humnst777 Lt BT"/>
          <w:iCs/>
          <w:lang w:val="en-US" w:bidi="es-ES"/>
        </w:rPr>
        <w:t xml:space="preserve">The main aspects that describe the organizational structure of the module </w:t>
      </w:r>
      <w:proofErr w:type="spellStart"/>
      <w:r w:rsidRPr="00140DFC">
        <w:rPr>
          <w:rFonts w:ascii="Arial" w:eastAsia="Humnst777 Lt BT" w:hAnsi="Arial" w:cs="Humnst777 Lt BT"/>
          <w:iCs/>
          <w:lang w:val="en-US" w:bidi="es-ES"/>
        </w:rPr>
        <w:t>JMXPlugIn</w:t>
      </w:r>
      <w:proofErr w:type="spellEnd"/>
      <w:r w:rsidRPr="00140DFC">
        <w:rPr>
          <w:rFonts w:ascii="Arial" w:eastAsia="Humnst777 Lt BT" w:hAnsi="Arial" w:cs="Humnst777 Lt BT"/>
          <w:iCs/>
          <w:lang w:val="en-US" w:bidi="es-ES"/>
        </w:rPr>
        <w:t xml:space="preserve"> is reflected in </w:t>
      </w:r>
      <w:r w:rsidRPr="005B172C">
        <w:rPr>
          <w:rFonts w:ascii="Arial" w:eastAsia="Humnst777 Lt BT" w:hAnsi="Arial" w:cs="Humnst777 Lt BT"/>
          <w:iCs/>
          <w:lang w:val="en-US" w:bidi="es-ES"/>
        </w:rPr>
        <w:t>the following table:</w:t>
      </w:r>
    </w:p>
    <w:tbl>
      <w:tblPr>
        <w:tblW w:w="0" w:type="auto"/>
        <w:tblInd w:w="55" w:type="dxa"/>
        <w:tblLayout w:type="fixed"/>
        <w:tblCellMar>
          <w:top w:w="55" w:type="dxa"/>
          <w:left w:w="55" w:type="dxa"/>
          <w:bottom w:w="55" w:type="dxa"/>
          <w:right w:w="55" w:type="dxa"/>
        </w:tblCellMar>
        <w:tblLook w:val="0000"/>
      </w:tblPr>
      <w:tblGrid>
        <w:gridCol w:w="3330"/>
        <w:gridCol w:w="5176"/>
      </w:tblGrid>
      <w:tr w:rsidR="00C75AC7" w:rsidTr="000149E7">
        <w:tc>
          <w:tcPr>
            <w:tcW w:w="3330" w:type="dxa"/>
            <w:tcBorders>
              <w:top w:val="single" w:sz="1" w:space="0" w:color="000000"/>
              <w:left w:val="single" w:sz="1" w:space="0" w:color="000000"/>
              <w:bottom w:val="single" w:sz="1" w:space="0" w:color="000000"/>
            </w:tcBorders>
            <w:shd w:val="clear" w:color="auto" w:fill="E6E6FF"/>
          </w:tcPr>
          <w:p w:rsidR="00C75AC7" w:rsidRDefault="001F4855" w:rsidP="00086127">
            <w:pPr>
              <w:pStyle w:val="TableContents"/>
              <w:snapToGrid w:val="0"/>
              <w:jc w:val="right"/>
              <w:rPr>
                <w:rFonts w:ascii="Arial" w:hAnsi="Arial" w:cs="Arial"/>
                <w:bCs/>
              </w:rPr>
            </w:pPr>
            <w:r>
              <w:rPr>
                <w:rFonts w:ascii="Arial" w:hAnsi="Arial" w:cs="Arial"/>
                <w:bCs/>
              </w:rPr>
              <w:t xml:space="preserve">Project </w:t>
            </w:r>
            <w:proofErr w:type="spellStart"/>
            <w:r>
              <w:rPr>
                <w:rFonts w:ascii="Arial" w:hAnsi="Arial" w:cs="Arial"/>
                <w:bCs/>
              </w:rPr>
              <w:t>Name</w:t>
            </w:r>
            <w:proofErr w:type="spellEnd"/>
            <w:r w:rsidR="00C75AC7">
              <w:rPr>
                <w:rFonts w:ascii="Arial" w:hAnsi="Arial" w:cs="Arial"/>
                <w:bCs/>
              </w:rPr>
              <w:t>:</w:t>
            </w:r>
          </w:p>
        </w:tc>
        <w:tc>
          <w:tcPr>
            <w:tcW w:w="5176" w:type="dxa"/>
            <w:tcBorders>
              <w:top w:val="single" w:sz="1" w:space="0" w:color="000000"/>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proofErr w:type="spellStart"/>
            <w:r>
              <w:rPr>
                <w:rFonts w:ascii="Arial" w:hAnsi="Arial" w:cs="Arial"/>
                <w:bCs/>
              </w:rPr>
              <w:t>JMXPlugIn</w:t>
            </w:r>
            <w:proofErr w:type="spellEnd"/>
          </w:p>
        </w:tc>
      </w:tr>
      <w:tr w:rsidR="00C75AC7" w:rsidRPr="001D0D28" w:rsidTr="000149E7">
        <w:tc>
          <w:tcPr>
            <w:tcW w:w="3330" w:type="dxa"/>
            <w:tcBorders>
              <w:left w:val="single" w:sz="1" w:space="0" w:color="000000"/>
              <w:bottom w:val="single" w:sz="1" w:space="0" w:color="000000"/>
            </w:tcBorders>
            <w:shd w:val="clear" w:color="auto" w:fill="E6E6FF"/>
          </w:tcPr>
          <w:p w:rsidR="00C75AC7" w:rsidRPr="005B172C" w:rsidRDefault="005B172C" w:rsidP="005B172C">
            <w:pPr>
              <w:pStyle w:val="TableContents"/>
              <w:snapToGrid w:val="0"/>
              <w:jc w:val="right"/>
              <w:rPr>
                <w:rFonts w:ascii="Arial" w:hAnsi="Arial" w:cs="Arial"/>
                <w:bCs/>
                <w:lang w:val="en-US"/>
              </w:rPr>
            </w:pPr>
            <w:r w:rsidRPr="005B172C">
              <w:rPr>
                <w:rFonts w:ascii="Arial" w:hAnsi="Arial" w:cs="Arial"/>
                <w:bCs/>
                <w:lang w:val="en-US"/>
              </w:rPr>
              <w:t>Location of the sources in the SVN server:</w:t>
            </w:r>
          </w:p>
        </w:tc>
        <w:tc>
          <w:tcPr>
            <w:tcW w:w="5176" w:type="dxa"/>
            <w:tcBorders>
              <w:left w:val="single" w:sz="1" w:space="0" w:color="000000"/>
              <w:bottom w:val="single" w:sz="1" w:space="0" w:color="000000"/>
              <w:right w:val="single" w:sz="1" w:space="0" w:color="000000"/>
            </w:tcBorders>
            <w:shd w:val="clear" w:color="auto" w:fill="auto"/>
          </w:tcPr>
          <w:p w:rsidR="00C75AC7" w:rsidRPr="00140DFC" w:rsidRDefault="00A345B8" w:rsidP="00086127">
            <w:pPr>
              <w:pStyle w:val="TableContents"/>
              <w:snapToGrid w:val="0"/>
              <w:rPr>
                <w:rFonts w:ascii="Arial" w:hAnsi="Arial" w:cs="Arial"/>
                <w:bCs/>
                <w:lang w:val="en-US"/>
              </w:rPr>
            </w:pPr>
            <w:hyperlink r:id="rId10" w:history="1">
              <w:r w:rsidR="00C75AC7" w:rsidRPr="00140DFC">
                <w:rPr>
                  <w:rStyle w:val="Hyperlink"/>
                  <w:rFonts w:ascii="Arial" w:hAnsi="Arial"/>
                  <w:lang w:val="en-US"/>
                </w:rPr>
                <w:t>https://jwsdev.org:9443/svn/jWebSocket/branches/jWebSocket-</w:t>
              </w:r>
              <w:r w:rsidR="00C75AC7" w:rsidRPr="00140DFC">
                <w:rPr>
                  <w:rStyle w:val="Hyperlink"/>
                  <w:rFonts w:ascii="Arial" w:hAnsi="Arial"/>
                  <w:lang w:val="en-US"/>
                </w:rPr>
                <w:lastRenderedPageBreak/>
                <w:t>1.0/jWebSocketPlugIns/jWebSocketJMXPlugIn</w:t>
              </w:r>
            </w:hyperlink>
            <w:r w:rsidR="00C75AC7" w:rsidRPr="00140DFC">
              <w:rPr>
                <w:rFonts w:ascii="Arial" w:hAnsi="Arial" w:cs="Arial"/>
                <w:bCs/>
                <w:lang w:val="en-US"/>
              </w:rPr>
              <w:t xml:space="preserve"> </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lastRenderedPageBreak/>
              <w:t>SVN</w:t>
            </w:r>
            <w:r>
              <w:rPr>
                <w:rFonts w:ascii="Arial" w:eastAsia="Arial" w:hAnsi="Arial" w:cs="Arial"/>
                <w:bCs/>
              </w:rPr>
              <w:t xml:space="preserve"> </w:t>
            </w:r>
            <w:r w:rsidRPr="005B172C">
              <w:rPr>
                <w:rFonts w:ascii="Arial" w:hAnsi="Arial" w:cs="Arial"/>
                <w:bCs/>
                <w:lang w:val="en-US"/>
              </w:rPr>
              <w:t>branch</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rPr>
            </w:pPr>
            <w:proofErr w:type="spellStart"/>
            <w:r w:rsidRPr="00231E42">
              <w:rPr>
                <w:rFonts w:ascii="Arial" w:hAnsi="Arial" w:cs="Arial"/>
              </w:rPr>
              <w:t>Maven</w:t>
            </w:r>
            <w:proofErr w:type="spellEnd"/>
            <w:r w:rsidR="005B172C">
              <w:rPr>
                <w:rFonts w:ascii="Arial" w:hAnsi="Arial" w:cs="Arial"/>
              </w:rPr>
              <w:t xml:space="preserve"> </w:t>
            </w:r>
            <w:r w:rsidR="005B172C" w:rsidRPr="005B172C">
              <w:rPr>
                <w:rFonts w:ascii="Arial" w:hAnsi="Arial" w:cs="Arial"/>
                <w:lang w:val="en-US"/>
              </w:rPr>
              <w:t>dependencies</w:t>
            </w:r>
            <w:r>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jWebSocketCommon</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jWebSocketServerAPI</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roofErr w:type="spellStart"/>
            <w:r w:rsidRPr="000149E7">
              <w:rPr>
                <w:rFonts w:ascii="Courier 10 Pitch" w:eastAsia="Times New Roman" w:hAnsi="Courier 10 Pitch" w:cs="Arial"/>
                <w:bCs/>
                <w:sz w:val="20"/>
                <w:szCs w:val="18"/>
                <w:lang w:val="en-US" w:bidi="ar-SA"/>
              </w:rPr>
              <w:t>org.jwebsocket</w:t>
            </w:r>
            <w:proofErr w:type="spellEnd"/>
            <w:r w:rsidRPr="000149E7">
              <w:rPr>
                <w:rFonts w:ascii="Courier 10 Pitch" w:eastAsia="Times New Roman" w:hAnsi="Courier 10 Pitch" w:cs="Arial"/>
                <w:bCs/>
                <w:sz w:val="20"/>
                <w:szCs w:val="18"/>
                <w:lang w:val="en-US" w:bidi="ar-SA"/>
              </w:rPr>
              <w:t>&lt;/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&gt;jWebSocketServer&lt;/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&lt;version&gt;1.0&lt;/version&gt;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ab/>
            </w:r>
            <w:r w:rsidRPr="000149E7">
              <w:rPr>
                <w:rFonts w:ascii="Courier 10 Pitch" w:eastAsia="Times New Roman" w:hAnsi="Courier 10 Pitch" w:cs="Arial"/>
                <w:bCs/>
                <w:sz w:val="20"/>
                <w:szCs w:val="18"/>
                <w:lang w:val="en-US" w:bidi="ar-SA"/>
              </w:rPr>
              <w:tab/>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&lt;dependency&gt;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&gt;mx4j&lt;/</w:t>
            </w:r>
            <w:proofErr w:type="spellStart"/>
            <w:r w:rsidRPr="000149E7">
              <w:rPr>
                <w:rFonts w:ascii="Courier 10 Pitch" w:eastAsia="Times New Roman" w:hAnsi="Courier 10 Pitch" w:cs="Arial"/>
                <w:bCs/>
                <w:sz w:val="20"/>
                <w:szCs w:val="18"/>
                <w:lang w:val="en-US" w:bidi="ar-SA"/>
              </w:rPr>
              <w:t>groupId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&gt;mx4j-tools&lt;/</w:t>
            </w:r>
            <w:proofErr w:type="spellStart"/>
            <w:r w:rsidRPr="000149E7">
              <w:rPr>
                <w:rFonts w:ascii="Courier 10 Pitch" w:eastAsia="Times New Roman" w:hAnsi="Courier 10 Pitch" w:cs="Arial"/>
                <w:bCs/>
                <w:sz w:val="20"/>
                <w:szCs w:val="18"/>
                <w:lang w:val="en-US" w:bidi="ar-SA"/>
              </w:rPr>
              <w:t>artifactId</w:t>
            </w:r>
            <w:proofErr w:type="spellEnd"/>
            <w:r w:rsidRPr="000149E7">
              <w:rPr>
                <w:rFonts w:ascii="Courier 10 Pitch" w:eastAsia="Times New Roman" w:hAnsi="Courier 10 Pitch" w:cs="Arial"/>
                <w:bCs/>
                <w:sz w:val="20"/>
                <w:szCs w:val="18"/>
                <w:lang w:val="en-US" w:bidi="ar-SA"/>
              </w:rPr>
              <w:t>&gt;</w:t>
            </w:r>
          </w:p>
          <w:p w:rsidR="00C75AC7" w:rsidRPr="000149E7" w:rsidRDefault="00C75AC7" w:rsidP="00086127">
            <w:pPr>
              <w:widowControl/>
              <w:suppressAutoHyphens w:val="0"/>
              <w:autoSpaceDE w:val="0"/>
              <w:adjustRightInd w:val="0"/>
              <w:textAlignment w:val="auto"/>
              <w:rPr>
                <w:rFonts w:ascii="Courier 10 Pitch" w:eastAsia="Times New Roman" w:hAnsi="Courier 10 Pitch" w:cs="Arial"/>
                <w:bCs/>
                <w:sz w:val="20"/>
                <w:szCs w:val="18"/>
                <w:lang w:val="en-US" w:bidi="ar-SA"/>
              </w:rPr>
            </w:pPr>
            <w:r w:rsidRPr="000149E7">
              <w:rPr>
                <w:rFonts w:ascii="Courier 10 Pitch" w:eastAsia="Times New Roman" w:hAnsi="Courier 10 Pitch" w:cs="Arial"/>
                <w:bCs/>
                <w:sz w:val="20"/>
                <w:szCs w:val="18"/>
                <w:lang w:val="en-US" w:bidi="ar-SA"/>
              </w:rPr>
              <w:t xml:space="preserve">  &lt;version&gt;2.1.1&lt;/version&gt;</w:t>
            </w:r>
          </w:p>
          <w:p w:rsidR="00C75AC7" w:rsidRPr="006431A9" w:rsidRDefault="00C75AC7" w:rsidP="00086127">
            <w:pPr>
              <w:widowControl/>
              <w:suppressAutoHyphens w:val="0"/>
              <w:autoSpaceDE w:val="0"/>
              <w:adjustRightInd w:val="0"/>
              <w:textAlignment w:val="auto"/>
              <w:rPr>
                <w:rFonts w:ascii="Courier 10 Pitch" w:eastAsia="Times New Roman" w:hAnsi="Courier 10 Pitch" w:cs="Arial"/>
                <w:bCs/>
                <w:sz w:val="18"/>
                <w:szCs w:val="18"/>
                <w:lang w:val="en-US" w:bidi="ar-SA"/>
              </w:rPr>
            </w:pPr>
            <w:r w:rsidRPr="000149E7">
              <w:rPr>
                <w:rFonts w:ascii="Courier 10 Pitch" w:eastAsia="Times New Roman" w:hAnsi="Courier 10 Pitch" w:cs="Arial"/>
                <w:bCs/>
                <w:sz w:val="20"/>
                <w:szCs w:val="18"/>
                <w:lang w:val="en-US" w:bidi="ar-SA"/>
              </w:rPr>
              <w:t>&lt;/dependency&gt;</w:t>
            </w:r>
          </w:p>
        </w:tc>
      </w:tr>
      <w:tr w:rsidR="00C75AC7" w:rsidTr="000149E7">
        <w:tc>
          <w:tcPr>
            <w:tcW w:w="3330" w:type="dxa"/>
            <w:tcBorders>
              <w:left w:val="single" w:sz="1" w:space="0" w:color="000000"/>
              <w:bottom w:val="single" w:sz="1" w:space="0" w:color="000000"/>
            </w:tcBorders>
            <w:shd w:val="clear" w:color="auto" w:fill="E6E6FF"/>
          </w:tcPr>
          <w:p w:rsidR="00C75AC7" w:rsidRDefault="00C75AC7" w:rsidP="00086127">
            <w:pPr>
              <w:pStyle w:val="TableContents"/>
              <w:snapToGrid w:val="0"/>
              <w:jc w:val="right"/>
              <w:rPr>
                <w:rFonts w:ascii="Arial" w:hAnsi="Arial" w:cs="Arial"/>
                <w:bCs/>
              </w:rPr>
            </w:pPr>
            <w:r>
              <w:rPr>
                <w:rFonts w:ascii="Arial" w:hAnsi="Arial" w:cs="Arial"/>
                <w:bCs/>
              </w:rPr>
              <w:t>JAR</w:t>
            </w:r>
            <w:r w:rsidR="005B172C">
              <w:rPr>
                <w:rFonts w:ascii="Arial" w:hAnsi="Arial" w:cs="Arial"/>
                <w:bCs/>
              </w:rPr>
              <w:t xml:space="preserve"> module</w:t>
            </w:r>
            <w:r>
              <w:rPr>
                <w:rFonts w:ascii="Arial" w:hAnsi="Arial" w:cs="Arial"/>
                <w:bCs/>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C75AC7" w:rsidP="00086127">
            <w:pPr>
              <w:pStyle w:val="TableContents"/>
              <w:snapToGrid w:val="0"/>
              <w:rPr>
                <w:rFonts w:ascii="Arial" w:hAnsi="Arial" w:cs="Arial"/>
                <w:bCs/>
              </w:rPr>
            </w:pPr>
            <w:bookmarkStart w:id="37" w:name="__DdeLink__1_3988795611"/>
            <w:r>
              <w:rPr>
                <w:rFonts w:ascii="Arial" w:hAnsi="Arial" w:cs="Arial"/>
                <w:bCs/>
              </w:rPr>
              <w:t>jWebSocketJMXPlugIn-1.0.jar</w:t>
            </w:r>
            <w:bookmarkEnd w:id="37"/>
          </w:p>
        </w:tc>
      </w:tr>
      <w:tr w:rsidR="00C75AC7" w:rsidRPr="001D0D28" w:rsidTr="005B172C">
        <w:trPr>
          <w:trHeight w:val="2029"/>
        </w:trPr>
        <w:tc>
          <w:tcPr>
            <w:tcW w:w="3330" w:type="dxa"/>
            <w:tcBorders>
              <w:left w:val="single" w:sz="1" w:space="0" w:color="000000"/>
              <w:bottom w:val="single" w:sz="1" w:space="0" w:color="000000"/>
            </w:tcBorders>
            <w:shd w:val="clear" w:color="auto" w:fill="E6E6FF"/>
          </w:tcPr>
          <w:p w:rsidR="00C75AC7" w:rsidRDefault="005B172C" w:rsidP="00086127">
            <w:pPr>
              <w:pStyle w:val="TableContents"/>
              <w:snapToGrid w:val="0"/>
              <w:jc w:val="right"/>
              <w:rPr>
                <w:rFonts w:ascii="Arial" w:hAnsi="Arial" w:cs="Arial"/>
              </w:rPr>
            </w:pPr>
            <w:r w:rsidRPr="005B172C">
              <w:rPr>
                <w:rFonts w:ascii="Arial" w:hAnsi="Arial" w:cs="Arial"/>
                <w:lang w:val="en-US"/>
              </w:rPr>
              <w:t>Package structure</w:t>
            </w:r>
            <w:r w:rsidR="00C75AC7">
              <w:rPr>
                <w:rFonts w:ascii="Arial" w:hAnsi="Arial" w:cs="Arial"/>
              </w:rPr>
              <w:t>:</w:t>
            </w:r>
          </w:p>
        </w:tc>
        <w:tc>
          <w:tcPr>
            <w:tcW w:w="5176" w:type="dxa"/>
            <w:tcBorders>
              <w:left w:val="single" w:sz="1" w:space="0" w:color="000000"/>
              <w:bottom w:val="single" w:sz="1" w:space="0" w:color="000000"/>
              <w:right w:val="single" w:sz="1" w:space="0" w:color="000000"/>
            </w:tcBorders>
            <w:shd w:val="clear" w:color="auto" w:fill="auto"/>
          </w:tcPr>
          <w:p w:rsidR="00C75AC7" w:rsidRDefault="005B172C" w:rsidP="00086127">
            <w:pPr>
              <w:pStyle w:val="TableContents"/>
              <w:snapToGrid w:val="0"/>
              <w:rPr>
                <w:rFonts w:ascii="Courier 10 Pitch" w:hAnsi="Courier 10 Pitch" w:cs="Arial"/>
                <w:bCs/>
                <w:sz w:val="20"/>
                <w:szCs w:val="20"/>
                <w:lang w:val="en-US"/>
              </w:rPr>
            </w:pPr>
            <w:proofErr w:type="spellStart"/>
            <w:r w:rsidRPr="005B172C">
              <w:rPr>
                <w:rFonts w:ascii="Arial" w:hAnsi="Arial" w:cs="Arial"/>
                <w:bCs/>
                <w:lang w:val="en-US"/>
              </w:rPr>
              <w:t>NameSpace</w:t>
            </w:r>
            <w:proofErr w:type="spellEnd"/>
            <w:r w:rsidR="00C75AC7" w:rsidRPr="005B172C">
              <w:rPr>
                <w:rFonts w:ascii="Arial" w:hAnsi="Arial" w:cs="Arial"/>
                <w:bCs/>
                <w:lang w:val="en-US"/>
              </w:rPr>
              <w:t xml:space="preserve">: </w:t>
            </w:r>
            <w:proofErr w:type="spellStart"/>
            <w:r w:rsidR="00C75AC7" w:rsidRPr="005B172C">
              <w:rPr>
                <w:rFonts w:ascii="Courier 10 Pitch" w:hAnsi="Courier 10 Pitch" w:cs="Arial"/>
                <w:bCs/>
                <w:sz w:val="20"/>
                <w:szCs w:val="20"/>
                <w:lang w:val="en-US"/>
              </w:rPr>
              <w:t>org.jwebsocket.</w:t>
            </w:r>
            <w:del w:id="38" w:author="aschulze" w:date="2012-05-29T14:49:00Z">
              <w:r w:rsidR="00C75AC7" w:rsidRPr="005B172C" w:rsidDel="005E0DBB">
                <w:rPr>
                  <w:rFonts w:ascii="Courier 10 Pitch" w:hAnsi="Courier 10 Pitch" w:cs="Arial"/>
                  <w:bCs/>
                  <w:sz w:val="20"/>
                  <w:szCs w:val="20"/>
                  <w:lang w:val="en-US"/>
                </w:rPr>
                <w:delText>plugins</w:delText>
              </w:r>
            </w:del>
            <w:ins w:id="39" w:author="aschulze" w:date="2012-05-29T14:49:00Z">
              <w:r w:rsidR="005E0DBB">
                <w:rPr>
                  <w:rFonts w:ascii="Courier 10 Pitch" w:hAnsi="Courier 10 Pitch" w:cs="Arial"/>
                  <w:bCs/>
                  <w:sz w:val="20"/>
                  <w:szCs w:val="20"/>
                  <w:lang w:val="en-US"/>
                </w:rPr>
                <w:t>plug-ins</w:t>
              </w:r>
            </w:ins>
            <w:r w:rsidR="00C75AC7" w:rsidRPr="005B172C">
              <w:rPr>
                <w:rFonts w:ascii="Courier 10 Pitch" w:hAnsi="Courier 10 Pitch" w:cs="Arial"/>
                <w:bCs/>
                <w:sz w:val="20"/>
                <w:szCs w:val="20"/>
                <w:lang w:val="en-US"/>
              </w:rPr>
              <w:t>.jmx</w:t>
            </w:r>
            <w:proofErr w:type="spellEnd"/>
          </w:p>
          <w:p w:rsidR="005B172C" w:rsidRPr="005B172C" w:rsidRDefault="005B172C" w:rsidP="00086127">
            <w:pPr>
              <w:pStyle w:val="TableContents"/>
              <w:snapToGrid w:val="0"/>
              <w:rPr>
                <w:rFonts w:ascii="Courier 10 Pitch" w:hAnsi="Courier 10 Pitch" w:cs="Arial"/>
                <w:bCs/>
                <w:sz w:val="20"/>
                <w:szCs w:val="20"/>
                <w:lang w:val="en-US"/>
              </w:rPr>
            </w:pPr>
          </w:p>
          <w:p w:rsidR="00C75AC7" w:rsidRPr="006A7402" w:rsidRDefault="00C75AC7" w:rsidP="007D5865">
            <w:pPr>
              <w:pStyle w:val="TableContents"/>
              <w:snapToGrid w:val="0"/>
              <w:rPr>
                <w:rFonts w:ascii="Arial" w:hAnsi="Arial" w:cs="Arial"/>
                <w:lang w:val="en-US"/>
              </w:rPr>
            </w:pPr>
            <w:r w:rsidRPr="005B172C">
              <w:rPr>
                <w:rFonts w:ascii="Courier 10 Pitch" w:hAnsi="Courier 10 Pitch" w:cs="Arial"/>
                <w:bCs/>
                <w:sz w:val="20"/>
                <w:szCs w:val="20"/>
                <w:lang w:val="en-US"/>
              </w:rPr>
              <w:t xml:space="preserve"> </w:t>
            </w:r>
            <w:hyperlink r:id="rId11" w:history="1">
              <w:r w:rsidR="006A7402" w:rsidRPr="006A7402">
                <w:rPr>
                  <w:rStyle w:val="Hyperlink"/>
                  <w:rFonts w:ascii="Arial" w:hAnsi="Arial" w:cs="Arial"/>
                  <w:bCs/>
                  <w:lang w:val="en-US"/>
                </w:rPr>
                <w:t>https://jwsdev.org:9443/svn/jWebSocket/thesis/JMXPlugIn_Lisdey/Images/source_code_packege.png</w:t>
              </w:r>
            </w:hyperlink>
          </w:p>
          <w:p w:rsidR="007D5865" w:rsidRPr="007D5865" w:rsidRDefault="007D5865" w:rsidP="007D5865">
            <w:pPr>
              <w:pStyle w:val="TableContents"/>
              <w:snapToGrid w:val="0"/>
              <w:rPr>
                <w:rFonts w:ascii="Courier 10 Pitch" w:hAnsi="Courier 10 Pitch" w:cs="Arial"/>
                <w:bCs/>
                <w:sz w:val="20"/>
                <w:szCs w:val="20"/>
                <w:lang w:val="en-US"/>
              </w:rPr>
            </w:pPr>
          </w:p>
        </w:tc>
      </w:tr>
      <w:tr w:rsidR="00C75AC7" w:rsidRPr="001D0D2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140DFC" w:rsidRDefault="00C75AC7" w:rsidP="00C97215">
            <w:pPr>
              <w:pStyle w:val="TableContents"/>
              <w:snapToGrid w:val="0"/>
              <w:spacing w:after="120"/>
              <w:rPr>
                <w:rFonts w:ascii="Courier 10 Pitch" w:hAnsi="Courier 10 Pitch"/>
                <w:sz w:val="20"/>
                <w:szCs w:val="20"/>
                <w:lang w:val="en-US"/>
              </w:rPr>
            </w:pPr>
            <w:proofErr w:type="spellStart"/>
            <w:r w:rsidRPr="00140DFC">
              <w:rPr>
                <w:rFonts w:ascii="Courier 10 Pitch" w:hAnsi="Courier 10 Pitch"/>
                <w:sz w:val="20"/>
                <w:szCs w:val="20"/>
                <w:u w:val="single"/>
                <w:lang w:val="en-US"/>
              </w:rPr>
              <w:t>org.jwebsocket.</w:t>
            </w:r>
            <w:del w:id="40" w:author="aschulze" w:date="2012-05-29T14:49:00Z">
              <w:r w:rsidRPr="00140DFC" w:rsidDel="005E0DBB">
                <w:rPr>
                  <w:rFonts w:ascii="Courier 10 Pitch" w:hAnsi="Courier 10 Pitch"/>
                  <w:sz w:val="20"/>
                  <w:szCs w:val="20"/>
                  <w:u w:val="single"/>
                  <w:lang w:val="en-US"/>
                </w:rPr>
                <w:delText>plugins</w:delText>
              </w:r>
            </w:del>
            <w:ins w:id="41" w:author="aschulze" w:date="2012-05-29T14:49:00Z">
              <w:r w:rsidR="005E0DBB">
                <w:rPr>
                  <w:rFonts w:ascii="Courier 10 Pitch" w:hAnsi="Courier 10 Pitch"/>
                  <w:sz w:val="20"/>
                  <w:szCs w:val="20"/>
                  <w:u w:val="single"/>
                  <w:lang w:val="en-US"/>
                </w:rPr>
                <w:t>plug-ins</w:t>
              </w:r>
            </w:ins>
            <w:r w:rsidRPr="00140DFC">
              <w:rPr>
                <w:rFonts w:ascii="Courier 10 Pitch" w:hAnsi="Courier 10 Pitch"/>
                <w:sz w:val="20"/>
                <w:szCs w:val="20"/>
                <w:u w:val="single"/>
                <w:lang w:val="en-US"/>
              </w:rPr>
              <w:t>.jmx</w:t>
            </w:r>
            <w:proofErr w:type="spellEnd"/>
            <w:r w:rsidRPr="00140DFC">
              <w:rPr>
                <w:rFonts w:ascii="Courier 10 Pitch" w:hAnsi="Courier 10 Pitch"/>
                <w:sz w:val="20"/>
                <w:szCs w:val="20"/>
                <w:lang w:val="en-US"/>
              </w:rPr>
              <w:t>:</w:t>
            </w:r>
          </w:p>
          <w:p w:rsidR="00C75AC7" w:rsidRPr="00552EAE" w:rsidRDefault="00552EAE" w:rsidP="00C97215">
            <w:pPr>
              <w:pStyle w:val="TableContents"/>
              <w:snapToGrid w:val="0"/>
              <w:spacing w:after="120"/>
              <w:jc w:val="both"/>
              <w:rPr>
                <w:rFonts w:ascii="Arial" w:hAnsi="Arial" w:cs="Arial"/>
                <w:bCs/>
                <w:lang w:val="en-US"/>
              </w:rPr>
            </w:pPr>
            <w:r w:rsidRPr="00552EAE">
              <w:rPr>
                <w:rFonts w:ascii="Arial" w:hAnsi="Arial" w:cs="Arial"/>
                <w:bCs/>
                <w:lang w:val="en-US"/>
              </w:rPr>
              <w:t xml:space="preserve">Contains the core classes of the module that allows the creation of the JMX infrastructure </w:t>
            </w:r>
            <w:r>
              <w:rPr>
                <w:rFonts w:ascii="Arial" w:hAnsi="Arial" w:cs="Arial"/>
                <w:bCs/>
                <w:lang w:val="en-US"/>
              </w:rPr>
              <w:t xml:space="preserve">for </w:t>
            </w:r>
            <w:r w:rsidRPr="00552EAE">
              <w:rPr>
                <w:rFonts w:ascii="Arial" w:hAnsi="Arial" w:cs="Arial"/>
                <w:bCs/>
                <w:lang w:val="en-US"/>
              </w:rPr>
              <w:t>jWebSocket framework</w:t>
            </w:r>
            <w:r>
              <w:rPr>
                <w:rFonts w:ascii="Arial" w:hAnsi="Arial" w:cs="Arial"/>
                <w:bCs/>
                <w:lang w:val="en-US"/>
              </w:rPr>
              <w:t>.</w:t>
            </w:r>
            <w:r w:rsidRPr="00552EAE">
              <w:rPr>
                <w:rFonts w:ascii="Arial" w:hAnsi="Arial" w:cs="Arial"/>
                <w:bCs/>
                <w:lang w:val="en-US"/>
              </w:rPr>
              <w:t xml:space="preserve"> </w:t>
            </w:r>
          </w:p>
        </w:tc>
      </w:tr>
      <w:tr w:rsidR="00C75AC7" w:rsidRPr="001D0D2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Default="00C75AC7" w:rsidP="00C97215">
            <w:pPr>
              <w:pStyle w:val="TableContents"/>
              <w:snapToGrid w:val="0"/>
              <w:spacing w:after="120"/>
              <w:rPr>
                <w:rFonts w:ascii="Courier 10 Pitch" w:hAnsi="Courier 10 Pitch"/>
                <w:kern w:val="1"/>
                <w:sz w:val="20"/>
                <w:szCs w:val="20"/>
                <w:lang w:val="en-US" w:eastAsia="zh-CN"/>
              </w:rPr>
            </w:pPr>
            <w:bookmarkStart w:id="42" w:name="__DdeLink__3_398879561"/>
            <w:proofErr w:type="spellStart"/>
            <w:r w:rsidRPr="000A262D">
              <w:rPr>
                <w:rFonts w:ascii="Courier 10 Pitch" w:hAnsi="Courier 10 Pitch"/>
                <w:kern w:val="1"/>
                <w:sz w:val="20"/>
                <w:szCs w:val="20"/>
                <w:u w:val="single"/>
                <w:lang w:val="en-US" w:eastAsia="zh-CN"/>
              </w:rPr>
              <w:t>org.jwebsocket.</w:t>
            </w:r>
            <w:del w:id="43" w:author="aschulze" w:date="2012-05-29T14:49:00Z">
              <w:r w:rsidRPr="000A262D" w:rsidDel="005E0DBB">
                <w:rPr>
                  <w:rFonts w:ascii="Courier 10 Pitch" w:hAnsi="Courier 10 Pitch"/>
                  <w:kern w:val="1"/>
                  <w:sz w:val="20"/>
                  <w:szCs w:val="20"/>
                  <w:u w:val="single"/>
                  <w:lang w:val="en-US" w:eastAsia="zh-CN"/>
                </w:rPr>
                <w:delText>plugins</w:delText>
              </w:r>
            </w:del>
            <w:ins w:id="44" w:author="aschulze" w:date="2012-05-29T14:49:00Z">
              <w:r w:rsidR="005E0DBB">
                <w:rPr>
                  <w:rFonts w:ascii="Courier 10 Pitch" w:hAnsi="Courier 10 Pitch"/>
                  <w:kern w:val="1"/>
                  <w:sz w:val="20"/>
                  <w:szCs w:val="20"/>
                  <w:u w:val="single"/>
                  <w:lang w:val="en-US" w:eastAsia="zh-CN"/>
                </w:rPr>
                <w:t>plug-ins</w:t>
              </w:r>
            </w:ins>
            <w:r w:rsidRPr="000A262D">
              <w:rPr>
                <w:rFonts w:ascii="Courier 10 Pitch" w:hAnsi="Courier 10 Pitch"/>
                <w:kern w:val="1"/>
                <w:sz w:val="20"/>
                <w:szCs w:val="20"/>
                <w:u w:val="single"/>
                <w:lang w:val="en-US" w:eastAsia="zh-CN"/>
              </w:rPr>
              <w:t>.jmx.configdefinition</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definition of the configuration file used to integrate the </w:t>
            </w:r>
            <w:del w:id="45" w:author="aschulze" w:date="2012-05-29T14:49:00Z">
              <w:r w:rsidRPr="00C97215" w:rsidDel="005E0DBB">
                <w:rPr>
                  <w:rFonts w:ascii="Arial" w:hAnsi="Arial" w:cs="Arial"/>
                  <w:bCs/>
                  <w:lang w:val="en-US"/>
                </w:rPr>
                <w:delText>plugins</w:delText>
              </w:r>
            </w:del>
            <w:ins w:id="46" w:author="aschulze" w:date="2012-05-29T14:49:00Z">
              <w:r w:rsidR="005E0DBB">
                <w:rPr>
                  <w:rFonts w:ascii="Arial" w:hAnsi="Arial" w:cs="Arial"/>
                  <w:bCs/>
                  <w:lang w:val="en-US"/>
                </w:rPr>
                <w:t>plug-ins</w:t>
              </w:r>
            </w:ins>
            <w:r w:rsidRPr="00C97215">
              <w:rPr>
                <w:rFonts w:ascii="Arial" w:hAnsi="Arial" w:cs="Arial"/>
                <w:bCs/>
                <w:lang w:val="en-US"/>
              </w:rPr>
              <w:t xml:space="preserve"> and classes that will be exported via JMX.</w:t>
            </w:r>
            <w:bookmarkEnd w:id="42"/>
          </w:p>
        </w:tc>
      </w:tr>
      <w:tr w:rsidR="00C75AC7" w:rsidRPr="001D0D28" w:rsidTr="00C97215">
        <w:trPr>
          <w:trHeight w:val="1030"/>
        </w:trPr>
        <w:tc>
          <w:tcPr>
            <w:tcW w:w="8506" w:type="dxa"/>
            <w:gridSpan w:val="2"/>
            <w:tcBorders>
              <w:left w:val="single" w:sz="1" w:space="0" w:color="000000"/>
              <w:bottom w:val="single" w:sz="1" w:space="0" w:color="000000"/>
              <w:right w:val="single" w:sz="1" w:space="0" w:color="000000"/>
            </w:tcBorders>
            <w:shd w:val="clear" w:color="auto" w:fill="FFFFFF"/>
          </w:tcPr>
          <w:p w:rsidR="00C75AC7" w:rsidRPr="0058626E" w:rsidRDefault="00C75AC7" w:rsidP="00C97215">
            <w:pPr>
              <w:pStyle w:val="TableContents"/>
              <w:snapToGrid w:val="0"/>
              <w:spacing w:after="120"/>
              <w:rPr>
                <w:rFonts w:ascii="Courier 10 Pitch" w:hAnsi="Courier 10 Pitch"/>
                <w:kern w:val="1"/>
                <w:sz w:val="20"/>
                <w:szCs w:val="20"/>
                <w:lang w:eastAsia="zh-CN"/>
                <w:rPrChange w:id="47" w:author="aschulze" w:date="2012-05-29T14:38:00Z">
                  <w:rPr>
                    <w:rFonts w:ascii="Courier 10 Pitch" w:hAnsi="Courier 10 Pitch"/>
                    <w:kern w:val="1"/>
                    <w:sz w:val="20"/>
                    <w:szCs w:val="20"/>
                    <w:lang w:val="en-US" w:eastAsia="zh-CN"/>
                  </w:rPr>
                </w:rPrChange>
              </w:rPr>
            </w:pPr>
            <w:proofErr w:type="spellStart"/>
            <w:r w:rsidRPr="0058626E">
              <w:rPr>
                <w:rFonts w:ascii="Courier 10 Pitch" w:hAnsi="Courier 10 Pitch"/>
                <w:kern w:val="1"/>
                <w:sz w:val="20"/>
                <w:szCs w:val="20"/>
                <w:u w:val="single"/>
                <w:lang w:eastAsia="zh-CN"/>
                <w:rPrChange w:id="48" w:author="aschulze" w:date="2012-05-29T14:38:00Z">
                  <w:rPr>
                    <w:rFonts w:ascii="Courier 10 Pitch" w:hAnsi="Courier 10 Pitch"/>
                    <w:kern w:val="1"/>
                    <w:sz w:val="20"/>
                    <w:szCs w:val="20"/>
                    <w:u w:val="single"/>
                    <w:lang w:val="en-US" w:eastAsia="zh-CN"/>
                  </w:rPr>
                </w:rPrChange>
              </w:rPr>
              <w:t>org.jwebsocket.</w:t>
            </w:r>
            <w:del w:id="49" w:author="aschulze" w:date="2012-05-29T14:49:00Z">
              <w:r w:rsidRPr="0058626E" w:rsidDel="005E0DBB">
                <w:rPr>
                  <w:rFonts w:ascii="Courier 10 Pitch" w:hAnsi="Courier 10 Pitch"/>
                  <w:kern w:val="1"/>
                  <w:sz w:val="20"/>
                  <w:szCs w:val="20"/>
                  <w:u w:val="single"/>
                  <w:lang w:eastAsia="zh-CN"/>
                  <w:rPrChange w:id="50" w:author="aschulze" w:date="2012-05-29T14:38:00Z">
                    <w:rPr>
                      <w:rFonts w:ascii="Courier 10 Pitch" w:hAnsi="Courier 10 Pitch"/>
                      <w:kern w:val="1"/>
                      <w:sz w:val="20"/>
                      <w:szCs w:val="20"/>
                      <w:u w:val="single"/>
                      <w:lang w:val="en-US" w:eastAsia="zh-CN"/>
                    </w:rPr>
                  </w:rPrChange>
                </w:rPr>
                <w:delText>plugins</w:delText>
              </w:r>
            </w:del>
            <w:ins w:id="51" w:author="aschulze" w:date="2012-05-29T14:49:00Z">
              <w:r w:rsidR="005E0DBB">
                <w:rPr>
                  <w:rFonts w:ascii="Courier 10 Pitch" w:hAnsi="Courier 10 Pitch"/>
                  <w:kern w:val="1"/>
                  <w:sz w:val="20"/>
                  <w:szCs w:val="20"/>
                  <w:u w:val="single"/>
                  <w:lang w:eastAsia="zh-CN"/>
                </w:rPr>
                <w:t>plug-ins</w:t>
              </w:r>
            </w:ins>
            <w:r w:rsidRPr="0058626E">
              <w:rPr>
                <w:rFonts w:ascii="Courier 10 Pitch" w:hAnsi="Courier 10 Pitch"/>
                <w:kern w:val="1"/>
                <w:sz w:val="20"/>
                <w:szCs w:val="20"/>
                <w:u w:val="single"/>
                <w:lang w:eastAsia="zh-CN"/>
                <w:rPrChange w:id="52" w:author="aschulze" w:date="2012-05-29T14:38:00Z">
                  <w:rPr>
                    <w:rFonts w:ascii="Courier 10 Pitch" w:hAnsi="Courier 10 Pitch"/>
                    <w:kern w:val="1"/>
                    <w:sz w:val="20"/>
                    <w:szCs w:val="20"/>
                    <w:u w:val="single"/>
                    <w:lang w:val="en-US" w:eastAsia="zh-CN"/>
                  </w:rPr>
                </w:rPrChange>
              </w:rPr>
              <w:t>.jmx.mbeanspring</w:t>
            </w:r>
            <w:proofErr w:type="spellEnd"/>
            <w:r w:rsidRPr="0058626E">
              <w:rPr>
                <w:rFonts w:ascii="Courier 10 Pitch" w:hAnsi="Courier 10 Pitch"/>
                <w:kern w:val="1"/>
                <w:sz w:val="20"/>
                <w:szCs w:val="20"/>
                <w:lang w:eastAsia="zh-CN"/>
                <w:rPrChange w:id="53" w:author="aschulze" w:date="2012-05-29T14:38:00Z">
                  <w:rPr>
                    <w:rFonts w:ascii="Courier 10 Pitch" w:hAnsi="Courier 10 Pitch"/>
                    <w:kern w:val="1"/>
                    <w:sz w:val="20"/>
                    <w:szCs w:val="20"/>
                    <w:lang w:val="en-US" w:eastAsia="zh-CN"/>
                  </w:rPr>
                </w:rPrChange>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 xml:space="preserve">Contains the classes that </w:t>
            </w:r>
            <w:r>
              <w:rPr>
                <w:rFonts w:ascii="Arial" w:hAnsi="Arial" w:cs="Arial"/>
                <w:bCs/>
                <w:lang w:val="en-US"/>
              </w:rPr>
              <w:t>allow engaging</w:t>
            </w:r>
            <w:r w:rsidRPr="00C97215">
              <w:rPr>
                <w:rFonts w:ascii="Arial" w:hAnsi="Arial" w:cs="Arial"/>
                <w:bCs/>
                <w:lang w:val="en-US"/>
              </w:rPr>
              <w:t xml:space="preserve"> the class export mechanism used in Spring to jWebSocket.</w:t>
            </w:r>
          </w:p>
        </w:tc>
      </w:tr>
      <w:tr w:rsidR="00C75AC7" w:rsidRPr="001D0D28" w:rsidTr="00086127">
        <w:tc>
          <w:tcPr>
            <w:tcW w:w="8506" w:type="dxa"/>
            <w:gridSpan w:val="2"/>
            <w:tcBorders>
              <w:left w:val="single" w:sz="1" w:space="0" w:color="000000"/>
              <w:bottom w:val="single" w:sz="1" w:space="0" w:color="000000"/>
              <w:right w:val="single" w:sz="1" w:space="0" w:color="000000"/>
            </w:tcBorders>
            <w:shd w:val="clear" w:color="auto" w:fill="FFFFFF"/>
          </w:tcPr>
          <w:p w:rsidR="00C75AC7" w:rsidRPr="000A262D" w:rsidRDefault="00C75AC7" w:rsidP="00C97215">
            <w:pPr>
              <w:pStyle w:val="TableContents"/>
              <w:snapToGrid w:val="0"/>
              <w:spacing w:after="120"/>
              <w:rPr>
                <w:rFonts w:ascii="Courier 10 Pitch" w:hAnsi="Courier 10 Pitch"/>
                <w:kern w:val="1"/>
                <w:sz w:val="20"/>
                <w:szCs w:val="20"/>
                <w:lang w:val="en-US" w:eastAsia="zh-CN"/>
              </w:rPr>
            </w:pPr>
            <w:proofErr w:type="spellStart"/>
            <w:r w:rsidRPr="000A262D">
              <w:rPr>
                <w:rFonts w:ascii="Courier 10 Pitch" w:hAnsi="Courier 10 Pitch"/>
                <w:kern w:val="1"/>
                <w:sz w:val="20"/>
                <w:szCs w:val="20"/>
                <w:u w:val="single"/>
                <w:lang w:val="en-US" w:eastAsia="zh-CN"/>
              </w:rPr>
              <w:t>org.jwebsocket</w:t>
            </w:r>
            <w:proofErr w:type="spellEnd"/>
            <w:r w:rsidRPr="000A262D">
              <w:rPr>
                <w:rFonts w:ascii="Courier 10 Pitch" w:hAnsi="Courier 10 Pitch"/>
                <w:kern w:val="1"/>
                <w:sz w:val="20"/>
                <w:szCs w:val="20"/>
                <w:u w:val="single"/>
                <w:lang w:val="en-US" w:eastAsia="zh-CN"/>
              </w:rPr>
              <w:t xml:space="preserve">. </w:t>
            </w:r>
            <w:del w:id="54" w:author="aschulze" w:date="2012-05-29T14:49:00Z">
              <w:r w:rsidRPr="000A262D" w:rsidDel="005E0DBB">
                <w:rPr>
                  <w:rFonts w:ascii="Courier 10 Pitch" w:hAnsi="Courier 10 Pitch"/>
                  <w:kern w:val="1"/>
                  <w:sz w:val="20"/>
                  <w:szCs w:val="20"/>
                  <w:u w:val="single"/>
                  <w:lang w:val="en-US" w:eastAsia="zh-CN"/>
                </w:rPr>
                <w:delText>plugins</w:delText>
              </w:r>
            </w:del>
            <w:ins w:id="55" w:author="aschulze" w:date="2012-05-29T14:49:00Z">
              <w:r w:rsidR="005E0DBB">
                <w:rPr>
                  <w:rFonts w:ascii="Courier 10 Pitch" w:hAnsi="Courier 10 Pitch"/>
                  <w:kern w:val="1"/>
                  <w:sz w:val="20"/>
                  <w:szCs w:val="20"/>
                  <w:u w:val="single"/>
                  <w:lang w:val="en-US" w:eastAsia="zh-CN"/>
                </w:rPr>
                <w:t>plug-</w:t>
              </w:r>
              <w:proofErr w:type="spellStart"/>
              <w:r w:rsidR="005E0DBB">
                <w:rPr>
                  <w:rFonts w:ascii="Courier 10 Pitch" w:hAnsi="Courier 10 Pitch"/>
                  <w:kern w:val="1"/>
                  <w:sz w:val="20"/>
                  <w:szCs w:val="20"/>
                  <w:u w:val="single"/>
                  <w:lang w:val="en-US" w:eastAsia="zh-CN"/>
                </w:rPr>
                <w:t>ins</w:t>
              </w:r>
            </w:ins>
            <w:r w:rsidRPr="000A262D">
              <w:rPr>
                <w:rFonts w:ascii="Courier 10 Pitch" w:hAnsi="Courier 10 Pitch"/>
                <w:kern w:val="1"/>
                <w:sz w:val="20"/>
                <w:szCs w:val="20"/>
                <w:u w:val="single"/>
                <w:lang w:val="en-US" w:eastAsia="zh-CN"/>
              </w:rPr>
              <w:t>.</w:t>
            </w:r>
            <w:r>
              <w:rPr>
                <w:rFonts w:ascii="Courier 10 Pitch" w:hAnsi="Courier 10 Pitch"/>
                <w:kern w:val="1"/>
                <w:sz w:val="20"/>
                <w:szCs w:val="20"/>
                <w:u w:val="single"/>
                <w:lang w:val="en-US" w:eastAsia="zh-CN"/>
              </w:rPr>
              <w:t>jmx.util</w:t>
            </w:r>
            <w:proofErr w:type="spellEnd"/>
            <w:r w:rsidRPr="000A262D">
              <w:rPr>
                <w:rFonts w:ascii="Courier 10 Pitch" w:hAnsi="Courier 10 Pitch"/>
                <w:kern w:val="1"/>
                <w:sz w:val="20"/>
                <w:szCs w:val="20"/>
                <w:lang w:val="en-US" w:eastAsia="zh-CN"/>
              </w:rPr>
              <w:t>:</w:t>
            </w:r>
          </w:p>
          <w:p w:rsidR="00C75AC7" w:rsidRPr="00C97215" w:rsidRDefault="00C97215" w:rsidP="00C97215">
            <w:pPr>
              <w:pStyle w:val="TableContents"/>
              <w:snapToGrid w:val="0"/>
              <w:spacing w:after="120"/>
              <w:rPr>
                <w:rFonts w:ascii="Arial" w:hAnsi="Arial" w:cs="Arial"/>
                <w:bCs/>
                <w:lang w:val="en-US"/>
              </w:rPr>
            </w:pPr>
            <w:r w:rsidRPr="00C97215">
              <w:rPr>
                <w:rFonts w:ascii="Arial" w:hAnsi="Arial" w:cs="Arial"/>
                <w:bCs/>
                <w:lang w:val="en-US"/>
              </w:rPr>
              <w:t>It contains the</w:t>
            </w:r>
            <w:r>
              <w:rPr>
                <w:rFonts w:ascii="Arial" w:hAnsi="Arial" w:cs="Arial"/>
                <w:bCs/>
                <w:lang w:val="en-US"/>
              </w:rPr>
              <w:t xml:space="preserve"> </w:t>
            </w:r>
            <w:r w:rsidRPr="00C97215">
              <w:rPr>
                <w:rFonts w:ascii="Arial" w:hAnsi="Arial" w:cs="Arial"/>
                <w:bCs/>
                <w:lang w:val="en-US"/>
              </w:rPr>
              <w:t>generic libraries with utility functions used in the module.</w:t>
            </w:r>
          </w:p>
        </w:tc>
      </w:tr>
    </w:tbl>
    <w:p w:rsidR="00C75AC7" w:rsidRPr="00C97215" w:rsidRDefault="00C75AC7">
      <w:pPr>
        <w:pStyle w:val="Standard"/>
        <w:tabs>
          <w:tab w:val="left" w:pos="0"/>
        </w:tabs>
        <w:spacing w:before="120" w:after="60" w:line="360" w:lineRule="auto"/>
        <w:jc w:val="both"/>
        <w:rPr>
          <w:rFonts w:ascii="Arial" w:hAnsi="Arial" w:cs="Humnst777 Lt BT"/>
          <w:iCs/>
          <w:lang w:val="en-US"/>
        </w:rPr>
      </w:pPr>
    </w:p>
    <w:p w:rsidR="000103DE" w:rsidRPr="000D60D5" w:rsidRDefault="000103DE">
      <w:pPr>
        <w:pStyle w:val="Standard"/>
        <w:tabs>
          <w:tab w:val="left" w:pos="0"/>
        </w:tabs>
        <w:spacing w:before="120" w:after="60" w:line="360" w:lineRule="auto"/>
        <w:jc w:val="both"/>
        <w:rPr>
          <w:rFonts w:ascii="Arial" w:hAnsi="Arial" w:cs="Humnst777 Lt BT"/>
          <w:b/>
          <w:iCs/>
          <w:lang w:val="en-US"/>
        </w:rPr>
      </w:pPr>
      <w:r w:rsidRPr="000D60D5">
        <w:rPr>
          <w:rFonts w:ascii="Arial" w:hAnsi="Arial" w:cs="Humnst777 Lt BT"/>
          <w:b/>
          <w:iCs/>
          <w:lang w:val="en-US"/>
        </w:rPr>
        <w:lastRenderedPageBreak/>
        <w:t xml:space="preserve">4.1 </w:t>
      </w:r>
      <w:r w:rsidR="00C97215" w:rsidRPr="00C97215">
        <w:rPr>
          <w:rFonts w:ascii="Arial" w:hAnsi="Arial" w:cs="Humnst777 Lt BT"/>
          <w:b/>
          <w:iCs/>
          <w:lang w:val="en-US"/>
        </w:rPr>
        <w:t>Code Structure</w:t>
      </w:r>
    </w:p>
    <w:p w:rsidR="000D60D5" w:rsidRDefault="000D60D5">
      <w:pPr>
        <w:pStyle w:val="Standard"/>
        <w:tabs>
          <w:tab w:val="left" w:pos="0"/>
        </w:tabs>
        <w:spacing w:before="120" w:after="60" w:line="360" w:lineRule="auto"/>
        <w:jc w:val="both"/>
        <w:rPr>
          <w:ins w:id="56" w:author="aschulze" w:date="2012-05-29T14:47:00Z"/>
          <w:rFonts w:ascii="Arial" w:hAnsi="Arial" w:cs="Arial"/>
          <w:bCs/>
          <w:lang w:val="en-US"/>
        </w:rPr>
      </w:pPr>
      <w:r w:rsidRPr="00140DFC">
        <w:rPr>
          <w:rFonts w:ascii="Arial" w:hAnsi="Arial" w:cs="Arial"/>
          <w:bCs/>
          <w:lang w:val="en-US"/>
        </w:rPr>
        <w:t>The structure of the developed module source code matches the picture shown below:</w:t>
      </w:r>
    </w:p>
    <w:p w:rsidR="008116C4" w:rsidRPr="00140DFC" w:rsidRDefault="008116C4">
      <w:pPr>
        <w:pStyle w:val="Standard"/>
        <w:tabs>
          <w:tab w:val="left" w:pos="0"/>
        </w:tabs>
        <w:spacing w:before="120" w:after="60" w:line="360" w:lineRule="auto"/>
        <w:jc w:val="both"/>
        <w:rPr>
          <w:rFonts w:ascii="Arial" w:hAnsi="Arial" w:cs="Arial"/>
          <w:bCs/>
          <w:lang w:val="en-US"/>
        </w:rPr>
      </w:pPr>
      <w:ins w:id="57" w:author="aschulze" w:date="2012-05-29T14:47:00Z">
        <w:r>
          <w:rPr>
            <w:rFonts w:ascii="Arial" w:hAnsi="Arial" w:cs="Arial"/>
            <w:bCs/>
            <w:noProof/>
            <w:lang w:val="de-DE" w:eastAsia="de-DE"/>
          </w:rPr>
          <w:drawing>
            <wp:inline distT="0" distB="0" distL="0" distR="0">
              <wp:extent cx="5399405" cy="971550"/>
              <wp:effectExtent l="19050" t="0" r="0" b="0"/>
              <wp:docPr id="2" name="folders.png" descr="C:\svn\jWebSocketDev\thesis\JMXPlugIn_Lisdey\Images\f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png"/>
                      <pic:cNvPicPr/>
                    </pic:nvPicPr>
                    <pic:blipFill>
                      <a:blip r:link="rId12" cstate="print"/>
                      <a:stretch>
                        <a:fillRect/>
                      </a:stretch>
                    </pic:blipFill>
                    <pic:spPr>
                      <a:xfrm>
                        <a:off x="0" y="0"/>
                        <a:ext cx="5399405" cy="971550"/>
                      </a:xfrm>
                      <a:prstGeom prst="rect">
                        <a:avLst/>
                      </a:prstGeom>
                    </pic:spPr>
                  </pic:pic>
                </a:graphicData>
              </a:graphic>
            </wp:inline>
          </w:drawing>
        </w:r>
      </w:ins>
    </w:p>
    <w:p w:rsidR="00C75AC7" w:rsidRPr="006A7402" w:rsidRDefault="00A345B8">
      <w:pPr>
        <w:pStyle w:val="Standard"/>
        <w:tabs>
          <w:tab w:val="left" w:pos="0"/>
        </w:tabs>
        <w:spacing w:before="120" w:after="60" w:line="360" w:lineRule="auto"/>
        <w:jc w:val="both"/>
        <w:rPr>
          <w:rFonts w:ascii="Arial" w:hAnsi="Arial" w:cs="Humnst777 Lt BT"/>
          <w:iCs/>
          <w:lang w:val="en-US"/>
        </w:rPr>
      </w:pPr>
      <w:hyperlink r:id="rId13" w:history="1">
        <w:r w:rsidR="006A7402" w:rsidRPr="006A7402">
          <w:rPr>
            <w:rStyle w:val="Hyperlink"/>
            <w:rFonts w:ascii="Arial" w:hAnsi="Arial" w:cs="Humnst777 Lt BT"/>
            <w:iCs/>
            <w:lang w:val="en-US"/>
          </w:rPr>
          <w:t>https://jwsdev.org:9443/svn/jWebSocket/thesis/JMXPlugIn_Lisdey/Images/folders.png</w:t>
        </w:r>
      </w:hyperlink>
    </w:p>
    <w:p w:rsidR="000D60D5" w:rsidRPr="000D60D5" w:rsidRDefault="000D60D5" w:rsidP="00C75AC7">
      <w:pPr>
        <w:widowControl/>
        <w:suppressAutoHyphens w:val="0"/>
        <w:autoSpaceDN/>
        <w:spacing w:before="100" w:beforeAutospacing="1" w:after="100" w:afterAutospacing="1"/>
        <w:textAlignment w:val="auto"/>
        <w:rPr>
          <w:rFonts w:ascii="Arial" w:hAnsi="Arial" w:cs="Arial"/>
          <w:b/>
          <w:bCs/>
          <w:color w:val="000000"/>
          <w:lang w:val="en-US" w:eastAsia="en-US"/>
        </w:rPr>
      </w:pPr>
      <w:r w:rsidRPr="000D60D5">
        <w:rPr>
          <w:rFonts w:ascii="Arial" w:hAnsi="Arial" w:cs="Arial"/>
          <w:b/>
          <w:bCs/>
          <w:color w:val="000000"/>
          <w:lang w:val="en-US" w:eastAsia="en-US"/>
        </w:rPr>
        <w:t xml:space="preserve">Elements </w:t>
      </w:r>
      <w:r w:rsidR="00951120">
        <w:rPr>
          <w:rFonts w:ascii="Arial" w:hAnsi="Arial" w:cs="Arial"/>
          <w:b/>
          <w:bCs/>
          <w:color w:val="000000"/>
          <w:lang w:val="en-US" w:eastAsia="en-US"/>
        </w:rPr>
        <w:t>D</w:t>
      </w:r>
      <w:r w:rsidRPr="000D60D5">
        <w:rPr>
          <w:rFonts w:ascii="Arial" w:hAnsi="Arial" w:cs="Arial"/>
          <w:b/>
          <w:bCs/>
          <w:color w:val="000000"/>
          <w:lang w:val="en-US" w:eastAsia="en-US"/>
        </w:rPr>
        <w:t>escription</w:t>
      </w:r>
      <w:r w:rsidR="00C75AC7" w:rsidRPr="000D60D5">
        <w:rPr>
          <w:rFonts w:ascii="Arial" w:hAnsi="Arial" w:cs="Arial"/>
          <w:b/>
          <w:bCs/>
          <w:color w:val="000000"/>
          <w:lang w:val="en-US" w:eastAsia="en-US"/>
        </w:rPr>
        <w:t>:</w:t>
      </w:r>
    </w:p>
    <w:p w:rsidR="000D60D5" w:rsidRPr="00140DFC" w:rsidRDefault="00C75AC7" w:rsidP="00C75AC7">
      <w:pPr>
        <w:widowControl/>
        <w:suppressAutoHyphens w:val="0"/>
        <w:autoSpaceDN/>
        <w:spacing w:before="100" w:beforeAutospacing="1" w:after="100" w:afterAutospacing="1"/>
        <w:textAlignment w:val="auto"/>
        <w:rPr>
          <w:rFonts w:ascii="Arial" w:eastAsia="Times New Roman" w:hAnsi="Arial" w:cs="Arial"/>
          <w:bCs/>
          <w:lang w:val="en-US" w:bidi="ar-SA"/>
        </w:rPr>
      </w:pPr>
      <w:proofErr w:type="spellStart"/>
      <w:proofErr w:type="gramStart"/>
      <w:r w:rsidRPr="000D60D5">
        <w:rPr>
          <w:rFonts w:ascii="Arial" w:hAnsi="Arial" w:cs="Arial"/>
          <w:color w:val="000000"/>
          <w:u w:val="single"/>
          <w:lang w:val="en-US" w:eastAsia="en-US"/>
        </w:rPr>
        <w:t>src</w:t>
      </w:r>
      <w:proofErr w:type="spellEnd"/>
      <w:proofErr w:type="gramEnd"/>
      <w:r w:rsidRPr="000D60D5">
        <w:rPr>
          <w:rFonts w:ascii="Arial" w:hAnsi="Arial" w:cs="Arial"/>
          <w:color w:val="000000"/>
          <w:lang w:val="en-US" w:eastAsia="en-US"/>
        </w:rPr>
        <w:t xml:space="preserve">: </w:t>
      </w:r>
      <w:r w:rsidR="000D60D5" w:rsidRPr="00140DFC">
        <w:rPr>
          <w:rFonts w:ascii="Arial" w:eastAsia="Times New Roman" w:hAnsi="Arial" w:cs="Arial"/>
          <w:bCs/>
          <w:lang w:val="en-US" w:bidi="ar-SA"/>
        </w:rPr>
        <w:t xml:space="preserve">This directory contains all the source code of </w:t>
      </w:r>
      <w:ins w:id="58" w:author="aschulze" w:date="2012-05-29T14:47:00Z">
        <w:r w:rsidR="00EF4308">
          <w:rPr>
            <w:rFonts w:ascii="Arial" w:eastAsia="Times New Roman" w:hAnsi="Arial" w:cs="Arial"/>
            <w:bCs/>
            <w:lang w:val="en-US" w:bidi="ar-SA"/>
          </w:rPr>
          <w:t xml:space="preserve">the </w:t>
        </w:r>
      </w:ins>
      <w:r w:rsidR="000D60D5" w:rsidRPr="00140DFC">
        <w:rPr>
          <w:rFonts w:ascii="Arial" w:eastAsia="Times New Roman" w:hAnsi="Arial" w:cs="Arial"/>
          <w:bCs/>
          <w:lang w:val="en-US" w:bidi="ar-SA"/>
        </w:rPr>
        <w:t>classes and libraries of the solution.</w:t>
      </w:r>
    </w:p>
    <w:p w:rsidR="000D60D5" w:rsidRPr="00140DFC" w:rsidRDefault="00C75AC7" w:rsidP="00C75AC7">
      <w:pPr>
        <w:pStyle w:val="Standard"/>
        <w:tabs>
          <w:tab w:val="left" w:pos="0"/>
        </w:tabs>
        <w:spacing w:after="113" w:line="360" w:lineRule="auto"/>
        <w:jc w:val="both"/>
        <w:rPr>
          <w:rFonts w:ascii="Arial" w:hAnsi="Arial" w:cs="Arial"/>
          <w:bCs/>
          <w:lang w:val="en-US"/>
        </w:rPr>
      </w:pPr>
      <w:proofErr w:type="gramStart"/>
      <w:r w:rsidRPr="000D60D5">
        <w:rPr>
          <w:rFonts w:ascii="Arial" w:hAnsi="Arial" w:cs="Arial"/>
          <w:color w:val="000000"/>
          <w:u w:val="single"/>
          <w:lang w:val="en-US" w:eastAsia="en-US"/>
        </w:rPr>
        <w:t>target</w:t>
      </w:r>
      <w:proofErr w:type="gramEnd"/>
      <w:r w:rsidRPr="000D60D5">
        <w:rPr>
          <w:rFonts w:ascii="Arial" w:hAnsi="Arial" w:cs="Arial"/>
          <w:color w:val="000000"/>
          <w:lang w:val="en-US" w:eastAsia="en-US"/>
        </w:rPr>
        <w:t xml:space="preserve">: </w:t>
      </w:r>
      <w:r w:rsidR="000D60D5" w:rsidRPr="00140DFC">
        <w:rPr>
          <w:rFonts w:ascii="Arial" w:hAnsi="Arial" w:cs="Arial"/>
          <w:bCs/>
          <w:lang w:val="en-US"/>
        </w:rPr>
        <w:t>This directory temporarily stores the compiled source code, its content is not included in the version control.</w:t>
      </w:r>
    </w:p>
    <w:p w:rsidR="00F7764E" w:rsidRPr="00F7764E" w:rsidRDefault="00C75AC7" w:rsidP="00F7764E">
      <w:pPr>
        <w:pStyle w:val="Standard"/>
        <w:tabs>
          <w:tab w:val="left" w:pos="0"/>
        </w:tabs>
        <w:spacing w:after="113" w:line="360" w:lineRule="auto"/>
        <w:jc w:val="both"/>
        <w:rPr>
          <w:rFonts w:ascii="Arial" w:hAnsi="Arial" w:cs="Arial"/>
          <w:bCs/>
          <w:lang w:val="en-US"/>
        </w:rPr>
      </w:pPr>
      <w:r w:rsidRPr="000D60D5">
        <w:rPr>
          <w:rFonts w:ascii="Arial" w:hAnsi="Arial" w:cs="Arial"/>
          <w:color w:val="000000"/>
          <w:u w:val="single"/>
          <w:lang w:val="en-US" w:eastAsia="en-US"/>
        </w:rPr>
        <w:t>nbactions.xml</w:t>
      </w:r>
      <w:r w:rsidRPr="000D60D5">
        <w:rPr>
          <w:rFonts w:ascii="Arial" w:hAnsi="Arial" w:cs="Arial"/>
          <w:color w:val="000000"/>
          <w:lang w:val="en-US" w:eastAsia="en-US"/>
        </w:rPr>
        <w:t xml:space="preserve">: </w:t>
      </w:r>
      <w:r w:rsidR="000D60D5" w:rsidRPr="00140DFC">
        <w:rPr>
          <w:rFonts w:ascii="Arial" w:hAnsi="Arial" w:cs="Arial"/>
          <w:bCs/>
          <w:lang w:val="en-US"/>
        </w:rPr>
        <w:t xml:space="preserve">Project configuration file created by the NetBeans IDE. </w:t>
      </w:r>
      <w:r w:rsidR="000D60D5" w:rsidRPr="00F7764E">
        <w:rPr>
          <w:rFonts w:ascii="Arial" w:hAnsi="Arial" w:cs="Arial"/>
          <w:bCs/>
          <w:lang w:val="en-US"/>
        </w:rPr>
        <w:t xml:space="preserve">The </w:t>
      </w:r>
      <w:r w:rsidR="00F7764E" w:rsidRPr="00F7764E">
        <w:rPr>
          <w:rFonts w:ascii="Arial" w:hAnsi="Arial" w:cs="Arial"/>
          <w:bCs/>
          <w:lang w:val="en-US"/>
        </w:rPr>
        <w:t>content of this file is not included in the version control.</w:t>
      </w:r>
    </w:p>
    <w:p w:rsidR="00F7764E" w:rsidRDefault="00C75AC7" w:rsidP="00C75AC7">
      <w:pPr>
        <w:pStyle w:val="Standard"/>
        <w:tabs>
          <w:tab w:val="left" w:pos="0"/>
        </w:tabs>
        <w:spacing w:after="113" w:line="360" w:lineRule="auto"/>
        <w:jc w:val="both"/>
        <w:rPr>
          <w:ins w:id="59" w:author="aschulze" w:date="2012-05-29T14:48:00Z"/>
          <w:rFonts w:ascii="Arial" w:hAnsi="Arial" w:cs="Arial"/>
          <w:bCs/>
          <w:lang w:val="en-US"/>
        </w:rPr>
      </w:pPr>
      <w:r w:rsidRPr="00F7764E">
        <w:rPr>
          <w:rFonts w:ascii="Arial" w:hAnsi="Arial" w:cs="Arial"/>
          <w:color w:val="000000"/>
          <w:u w:val="single"/>
          <w:lang w:val="en-US" w:eastAsia="en-US"/>
        </w:rPr>
        <w:t>pom.xml</w:t>
      </w:r>
      <w:r w:rsidRPr="00F7764E">
        <w:rPr>
          <w:rFonts w:ascii="Arial" w:hAnsi="Arial" w:cs="Arial"/>
          <w:color w:val="000000"/>
          <w:lang w:val="en-US" w:eastAsia="en-US"/>
        </w:rPr>
        <w:t xml:space="preserve">: </w:t>
      </w:r>
      <w:r w:rsidR="00F7764E" w:rsidRPr="00F7764E">
        <w:rPr>
          <w:rFonts w:ascii="Arial" w:hAnsi="Arial" w:cs="Arial"/>
          <w:bCs/>
          <w:lang w:val="en-US"/>
        </w:rPr>
        <w:t>Configuration file that contains information about the project and details of the settings used by Maven to build the project.</w:t>
      </w:r>
    </w:p>
    <w:p w:rsidR="00EF4308" w:rsidRPr="00F7764E" w:rsidRDefault="00EF4308" w:rsidP="00C75AC7">
      <w:pPr>
        <w:pStyle w:val="Standard"/>
        <w:tabs>
          <w:tab w:val="left" w:pos="0"/>
        </w:tabs>
        <w:spacing w:after="113" w:line="360" w:lineRule="auto"/>
        <w:jc w:val="both"/>
        <w:rPr>
          <w:rFonts w:ascii="Arial" w:hAnsi="Arial" w:cs="Arial"/>
          <w:bCs/>
          <w:lang w:val="en-US"/>
        </w:rPr>
      </w:pPr>
      <w:ins w:id="60" w:author="aschulze" w:date="2012-05-29T14:48:00Z">
        <w:r>
          <w:rPr>
            <w:rFonts w:ascii="Arial" w:hAnsi="Arial" w:cs="Arial"/>
            <w:bCs/>
            <w:lang w:val="en-US"/>
          </w:rPr>
          <w:t>New: maybe you can mention one-jar.xml too here? Please see my comments in the mail.</w:t>
        </w:r>
      </w:ins>
    </w:p>
    <w:p w:rsidR="000103DE" w:rsidRPr="00140DFC" w:rsidRDefault="000103DE" w:rsidP="00C75AC7">
      <w:pPr>
        <w:pStyle w:val="Standard"/>
        <w:tabs>
          <w:tab w:val="left" w:pos="0"/>
        </w:tabs>
        <w:spacing w:after="113" w:line="360" w:lineRule="auto"/>
        <w:jc w:val="both"/>
        <w:rPr>
          <w:rFonts w:ascii="Arial" w:hAnsi="Arial" w:cs="Arial"/>
          <w:b/>
          <w:color w:val="000000"/>
          <w:lang w:val="en-US" w:eastAsia="en-US"/>
        </w:rPr>
      </w:pPr>
      <w:r w:rsidRPr="00140DFC">
        <w:rPr>
          <w:rFonts w:ascii="Arial" w:hAnsi="Arial" w:cs="Arial"/>
          <w:b/>
          <w:color w:val="000000"/>
          <w:lang w:val="en-US" w:eastAsia="en-US"/>
        </w:rPr>
        <w:t xml:space="preserve">4.2 </w:t>
      </w:r>
      <w:r w:rsidR="00951120">
        <w:rPr>
          <w:rFonts w:ascii="Arial" w:hAnsi="Arial" w:cs="Arial"/>
          <w:b/>
          <w:color w:val="000000"/>
          <w:lang w:val="en-US" w:eastAsia="en-US"/>
        </w:rPr>
        <w:t>Package D</w:t>
      </w:r>
      <w:r w:rsidR="00EC3F32" w:rsidRPr="00EC3F32">
        <w:rPr>
          <w:rFonts w:ascii="Arial" w:hAnsi="Arial" w:cs="Arial"/>
          <w:b/>
          <w:color w:val="000000"/>
          <w:lang w:val="en-US" w:eastAsia="en-US"/>
        </w:rPr>
        <w:t>escription</w:t>
      </w:r>
      <w:r w:rsidR="00EC3F32" w:rsidRPr="00140DFC">
        <w:rPr>
          <w:rFonts w:ascii="Arial" w:hAnsi="Arial" w:cs="Arial"/>
          <w:b/>
          <w:color w:val="000000"/>
          <w:lang w:val="en-US" w:eastAsia="en-US"/>
        </w:rPr>
        <w:t xml:space="preserve"> </w:t>
      </w:r>
    </w:p>
    <w:p w:rsidR="00416224" w:rsidRPr="00416224" w:rsidRDefault="00416224" w:rsidP="000103DE">
      <w:pPr>
        <w:spacing w:line="360" w:lineRule="auto"/>
        <w:jc w:val="both"/>
        <w:rPr>
          <w:rFonts w:ascii="Arial" w:eastAsia="Times New Roman" w:hAnsi="Arial" w:cs="Arial"/>
          <w:bCs/>
          <w:lang w:val="en-US" w:bidi="ar-SA"/>
        </w:rPr>
      </w:pPr>
      <w:r w:rsidRPr="00416224">
        <w:rPr>
          <w:rFonts w:ascii="Arial" w:eastAsia="Times New Roman" w:hAnsi="Arial" w:cs="Arial"/>
          <w:bCs/>
          <w:lang w:val="en-US" w:bidi="ar-SA"/>
        </w:rPr>
        <w:t xml:space="preserve">The </w:t>
      </w:r>
      <w:proofErr w:type="spellStart"/>
      <w:r w:rsidRPr="00416224">
        <w:rPr>
          <w:rFonts w:ascii="Arial" w:eastAsia="Times New Roman" w:hAnsi="Arial" w:cs="Arial"/>
          <w:bCs/>
          <w:lang w:val="en-US" w:bidi="ar-SA"/>
        </w:rPr>
        <w:t>JMXPlugIn</w:t>
      </w:r>
      <w:proofErr w:type="spellEnd"/>
      <w:r w:rsidRPr="00416224">
        <w:rPr>
          <w:rFonts w:ascii="Arial" w:eastAsia="Times New Roman" w:hAnsi="Arial" w:cs="Arial"/>
          <w:bCs/>
          <w:lang w:val="en-US" w:bidi="ar-SA"/>
        </w:rPr>
        <w:t xml:space="preserve"> module is structured in</w:t>
      </w:r>
      <w:ins w:id="61" w:author="aschulze" w:date="2012-05-29T14:48:00Z">
        <w:r w:rsidR="00921802">
          <w:rPr>
            <w:rFonts w:ascii="Arial" w:eastAsia="Times New Roman" w:hAnsi="Arial" w:cs="Arial"/>
            <w:bCs/>
            <w:lang w:val="en-US" w:bidi="ar-SA"/>
          </w:rPr>
          <w:t>to</w:t>
        </w:r>
      </w:ins>
      <w:r w:rsidRPr="00416224">
        <w:rPr>
          <w:rFonts w:ascii="Arial" w:eastAsia="Times New Roman" w:hAnsi="Arial" w:cs="Arial"/>
          <w:bCs/>
          <w:lang w:val="en-US" w:bidi="ar-SA"/>
        </w:rPr>
        <w:t xml:space="preserve"> 4 packages. Among these is the </w:t>
      </w:r>
      <w:proofErr w:type="spellStart"/>
      <w:r w:rsidRPr="00416224">
        <w:rPr>
          <w:rFonts w:ascii="Courier 10 Pitch" w:eastAsia="Times New Roman" w:hAnsi="Courier 10 Pitch" w:cs="Times New Roman"/>
          <w:szCs w:val="20"/>
          <w:lang w:val="en-US" w:bidi="ar-SA"/>
        </w:rPr>
        <w:t>org.jwebsokcket.</w:t>
      </w:r>
      <w:del w:id="62" w:author="aschulze" w:date="2012-05-29T14:49:00Z">
        <w:r w:rsidRPr="00416224" w:rsidDel="005E0DBB">
          <w:rPr>
            <w:rFonts w:ascii="Courier 10 Pitch" w:eastAsia="Times New Roman" w:hAnsi="Courier 10 Pitch" w:cs="Times New Roman"/>
            <w:szCs w:val="20"/>
            <w:lang w:val="en-US" w:bidi="ar-SA"/>
          </w:rPr>
          <w:delText>plugins</w:delText>
        </w:r>
      </w:del>
      <w:proofErr w:type="gramStart"/>
      <w:ins w:id="63" w:author="aschulze" w:date="2012-05-29T14:49:00Z">
        <w:r w:rsidR="005E0DBB">
          <w:rPr>
            <w:rFonts w:ascii="Courier 10 Pitch" w:eastAsia="Times New Roman" w:hAnsi="Courier 10 Pitch" w:cs="Times New Roman"/>
            <w:szCs w:val="20"/>
            <w:lang w:val="en-US" w:bidi="ar-SA"/>
          </w:rPr>
          <w:t>plug-ins</w:t>
        </w:r>
      </w:ins>
      <w:r w:rsidRPr="00416224">
        <w:rPr>
          <w:rFonts w:ascii="Courier 10 Pitch" w:eastAsia="Times New Roman" w:hAnsi="Courier 10 Pitch" w:cs="Times New Roman"/>
          <w:szCs w:val="20"/>
          <w:lang w:val="en-US" w:bidi="ar-SA"/>
        </w:rPr>
        <w:t>.jmx</w:t>
      </w:r>
      <w:proofErr w:type="spellEnd"/>
      <w:proofErr w:type="gramEnd"/>
      <w:r w:rsidRPr="00416224">
        <w:rPr>
          <w:rFonts w:ascii="Arial" w:eastAsia="Times New Roman" w:hAnsi="Arial" w:cs="Arial"/>
          <w:bCs/>
          <w:lang w:val="en-US" w:bidi="ar-SA"/>
        </w:rPr>
        <w:t xml:space="preserve"> package which contains the following classes:</w:t>
      </w:r>
    </w:p>
    <w:p w:rsidR="000103DE" w:rsidRPr="00416224" w:rsidRDefault="000103DE" w:rsidP="000103DE">
      <w:pPr>
        <w:spacing w:line="360" w:lineRule="auto"/>
        <w:jc w:val="both"/>
        <w:rPr>
          <w:rFonts w:ascii="Arial" w:eastAsia="Times New Roman" w:hAnsi="Arial" w:cs="Arial"/>
          <w:lang w:val="en-US" w:bidi="ar-SA"/>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6"/>
        <w:gridCol w:w="6803"/>
      </w:tblGrid>
      <w:tr w:rsidR="000103DE" w:rsidRPr="007E6658" w:rsidTr="00086127">
        <w:trPr>
          <w:trHeight w:val="148"/>
        </w:trPr>
        <w:tc>
          <w:tcPr>
            <w:tcW w:w="2656"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Class</w:t>
            </w:r>
          </w:p>
        </w:tc>
        <w:tc>
          <w:tcPr>
            <w:tcW w:w="6803" w:type="dxa"/>
            <w:shd w:val="clear" w:color="auto" w:fill="8DB3E2"/>
            <w:vAlign w:val="center"/>
          </w:tcPr>
          <w:p w:rsidR="000103DE" w:rsidRPr="009C50A5" w:rsidRDefault="009C50A5" w:rsidP="00086127">
            <w:pPr>
              <w:spacing w:line="360" w:lineRule="auto"/>
              <w:jc w:val="center"/>
              <w:rPr>
                <w:rFonts w:ascii="Arial" w:hAnsi="Arial" w:cs="Arial"/>
                <w:b/>
                <w:lang w:val="en-US" w:eastAsia="en-US"/>
              </w:rPr>
            </w:pPr>
            <w:r w:rsidRPr="009C50A5">
              <w:rPr>
                <w:rFonts w:ascii="Arial" w:hAnsi="Arial" w:cs="Arial"/>
                <w:b/>
                <w:lang w:val="en-US" w:eastAsia="en-US"/>
              </w:rPr>
              <w:t>Description</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w:t>
            </w:r>
            <w:proofErr w:type="spellEnd"/>
          </w:p>
        </w:tc>
        <w:tc>
          <w:tcPr>
            <w:tcW w:w="6803" w:type="dxa"/>
            <w:shd w:val="clear" w:color="auto" w:fill="auto"/>
            <w:vAlign w:val="center"/>
          </w:tcPr>
          <w:p w:rsidR="000103DE" w:rsidRPr="00F42519" w:rsidRDefault="009C50A5" w:rsidP="00F42519">
            <w:pPr>
              <w:spacing w:line="360" w:lineRule="auto"/>
              <w:rPr>
                <w:rFonts w:ascii="Arial" w:hAnsi="Arial" w:cs="Arial"/>
                <w:lang w:val="en-US" w:eastAsia="en-US"/>
              </w:rPr>
            </w:pPr>
            <w:r w:rsidRPr="00F42519">
              <w:rPr>
                <w:rFonts w:ascii="Arial" w:hAnsi="Arial" w:cs="Arial"/>
                <w:lang w:val="en-US" w:eastAsia="en-US"/>
              </w:rPr>
              <w:t xml:space="preserve">Main class of the module which is responsible for creating the </w:t>
            </w:r>
            <w:r w:rsidR="00F42519" w:rsidRPr="00F42519">
              <w:rPr>
                <w:rFonts w:ascii="Arial" w:hAnsi="Arial" w:cs="Arial"/>
                <w:lang w:val="en-US" w:eastAsia="en-US"/>
              </w:rPr>
              <w:t xml:space="preserve">JMX </w:t>
            </w:r>
            <w:r w:rsidRPr="00F42519">
              <w:rPr>
                <w:rFonts w:ascii="Arial" w:hAnsi="Arial" w:cs="Arial"/>
                <w:lang w:val="en-US" w:eastAsia="en-US"/>
              </w:rPr>
              <w:t>infrastructure to use and initialize all other components within the module.</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JMXPlugInFunctions</w:t>
            </w:r>
            <w:proofErr w:type="spellEnd"/>
          </w:p>
        </w:tc>
        <w:tc>
          <w:tcPr>
            <w:tcW w:w="6803" w:type="dxa"/>
            <w:shd w:val="clear" w:color="auto" w:fill="auto"/>
            <w:vAlign w:val="center"/>
          </w:tcPr>
          <w:p w:rsidR="000103DE" w:rsidRPr="00F42519" w:rsidRDefault="00F42519" w:rsidP="009956AE">
            <w:pPr>
              <w:spacing w:line="360" w:lineRule="auto"/>
              <w:jc w:val="both"/>
              <w:rPr>
                <w:rFonts w:ascii="Arial" w:hAnsi="Arial" w:cs="Arial"/>
                <w:lang w:val="en-US" w:eastAsia="en-US"/>
              </w:rPr>
            </w:pPr>
            <w:r w:rsidRPr="00F42519">
              <w:rPr>
                <w:rFonts w:ascii="Arial" w:hAnsi="Arial" w:cs="Arial"/>
                <w:lang w:val="en-US" w:eastAsia="en-US"/>
              </w:rPr>
              <w:t xml:space="preserve">Class that allows </w:t>
            </w:r>
            <w:proofErr w:type="gramStart"/>
            <w:ins w:id="64" w:author="aschulze" w:date="2012-05-29T14:49:00Z">
              <w:r w:rsidR="009956AE">
                <w:rPr>
                  <w:rFonts w:ascii="Arial" w:hAnsi="Arial" w:cs="Arial"/>
                  <w:lang w:val="en-US" w:eastAsia="en-US"/>
                </w:rPr>
                <w:t xml:space="preserve">to </w:t>
              </w:r>
            </w:ins>
            <w:r w:rsidRPr="00F42519">
              <w:rPr>
                <w:rFonts w:ascii="Arial" w:hAnsi="Arial" w:cs="Arial"/>
                <w:lang w:val="en-US" w:eastAsia="en-US"/>
              </w:rPr>
              <w:t>invok</w:t>
            </w:r>
            <w:r>
              <w:rPr>
                <w:rFonts w:ascii="Arial" w:hAnsi="Arial" w:cs="Arial"/>
                <w:lang w:val="en-US" w:eastAsia="en-US"/>
              </w:rPr>
              <w:t>e</w:t>
            </w:r>
            <w:proofErr w:type="gramEnd"/>
            <w:del w:id="65" w:author="aschulze" w:date="2012-05-29T14:49:00Z">
              <w:r w:rsidDel="009956AE">
                <w:rPr>
                  <w:rFonts w:ascii="Arial" w:hAnsi="Arial" w:cs="Arial"/>
                  <w:lang w:val="en-US" w:eastAsia="en-US"/>
                </w:rPr>
                <w:delText>s</w:delText>
              </w:r>
            </w:del>
            <w:r w:rsidRPr="00F42519">
              <w:rPr>
                <w:rFonts w:ascii="Arial" w:hAnsi="Arial" w:cs="Arial"/>
                <w:lang w:val="en-US" w:eastAsia="en-US"/>
              </w:rPr>
              <w:t xml:space="preserve"> certain features of the </w:t>
            </w:r>
            <w:del w:id="66" w:author="aschulze" w:date="2012-05-29T14:49:00Z">
              <w:r w:rsidRPr="00F42519" w:rsidDel="005E0DBB">
                <w:rPr>
                  <w:rFonts w:ascii="Arial" w:hAnsi="Arial" w:cs="Arial"/>
                  <w:lang w:val="en-US" w:eastAsia="en-US"/>
                </w:rPr>
                <w:lastRenderedPageBreak/>
                <w:delText>plugins</w:delText>
              </w:r>
            </w:del>
            <w:ins w:id="67" w:author="aschulze" w:date="2012-05-29T14:49:00Z">
              <w:r w:rsidR="005E0DBB">
                <w:rPr>
                  <w:rFonts w:ascii="Arial" w:hAnsi="Arial" w:cs="Arial"/>
                  <w:lang w:val="en-US" w:eastAsia="en-US"/>
                </w:rPr>
                <w:t>plug-ins</w:t>
              </w:r>
            </w:ins>
            <w:r w:rsidRPr="00F42519">
              <w:rPr>
                <w:rFonts w:ascii="Arial" w:hAnsi="Arial" w:cs="Arial"/>
                <w:lang w:val="en-US" w:eastAsia="en-US"/>
              </w:rPr>
              <w:t xml:space="preserve"> that are running on a given server. It also provides information about the </w:t>
            </w:r>
            <w:del w:id="68" w:author="aschulze" w:date="2012-05-29T14:49:00Z">
              <w:r w:rsidRPr="00F42519" w:rsidDel="005E0DBB">
                <w:rPr>
                  <w:rFonts w:ascii="Arial" w:hAnsi="Arial" w:cs="Arial"/>
                  <w:lang w:val="en-US" w:eastAsia="en-US"/>
                </w:rPr>
                <w:delText>plugins</w:delText>
              </w:r>
            </w:del>
            <w:ins w:id="69" w:author="aschulze" w:date="2012-05-29T14:49:00Z">
              <w:r w:rsidR="005E0DBB">
                <w:rPr>
                  <w:rFonts w:ascii="Arial" w:hAnsi="Arial" w:cs="Arial"/>
                  <w:lang w:val="en-US" w:eastAsia="en-US"/>
                </w:rPr>
                <w:t>plug-ins</w:t>
              </w:r>
            </w:ins>
            <w:r w:rsidRPr="00F42519">
              <w:rPr>
                <w:rFonts w:ascii="Arial" w:hAnsi="Arial" w:cs="Arial"/>
                <w:lang w:val="en-US" w:eastAsia="en-US"/>
              </w:rPr>
              <w:t xml:space="preserve"> that are loaded and </w:t>
            </w:r>
            <w:ins w:id="70" w:author="aschulze" w:date="2012-05-29T14:50:00Z">
              <w:r w:rsidR="00A63A5E">
                <w:rPr>
                  <w:rFonts w:ascii="Arial" w:hAnsi="Arial" w:cs="Arial"/>
                  <w:lang w:val="en-US" w:eastAsia="en-US"/>
                </w:rPr>
                <w:t xml:space="preserve">the </w:t>
              </w:r>
            </w:ins>
            <w:r w:rsidRPr="00F42519">
              <w:rPr>
                <w:rFonts w:ascii="Arial" w:hAnsi="Arial" w:cs="Arial"/>
                <w:lang w:val="en-US" w:eastAsia="en-US"/>
              </w:rPr>
              <w:t>function</w:t>
            </w:r>
            <w:ins w:id="71" w:author="aschulze" w:date="2012-05-29T14:50:00Z">
              <w:r w:rsidR="00A63A5E">
                <w:rPr>
                  <w:rFonts w:ascii="Arial" w:hAnsi="Arial" w:cs="Arial"/>
                  <w:lang w:val="en-US" w:eastAsia="en-US"/>
                </w:rPr>
                <w:t>s</w:t>
              </w:r>
            </w:ins>
            <w:del w:id="72" w:author="aschulze" w:date="2012-05-29T14:50:00Z">
              <w:r w:rsidRPr="00F42519" w:rsidDel="00A63A5E">
                <w:rPr>
                  <w:rFonts w:ascii="Arial" w:hAnsi="Arial" w:cs="Arial"/>
                  <w:lang w:val="en-US" w:eastAsia="en-US"/>
                </w:rPr>
                <w:delText>ality</w:delText>
              </w:r>
            </w:del>
            <w:r w:rsidRPr="00F42519">
              <w:rPr>
                <w:rFonts w:ascii="Arial" w:hAnsi="Arial" w:cs="Arial"/>
                <w:lang w:val="en-US" w:eastAsia="en-US"/>
              </w:rPr>
              <w:t xml:space="preserve"> that can be invoked.</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JMXServerFunctions</w:t>
            </w:r>
            <w:proofErr w:type="spellEnd"/>
          </w:p>
        </w:tc>
        <w:tc>
          <w:tcPr>
            <w:tcW w:w="6803" w:type="dxa"/>
            <w:shd w:val="clear" w:color="auto" w:fill="auto"/>
            <w:vAlign w:val="center"/>
          </w:tcPr>
          <w:p w:rsidR="000103DE" w:rsidRPr="00F42519" w:rsidRDefault="00F42519" w:rsidP="00921802">
            <w:pPr>
              <w:spacing w:line="360" w:lineRule="auto"/>
              <w:jc w:val="both"/>
              <w:rPr>
                <w:rFonts w:ascii="Arial" w:hAnsi="Arial" w:cs="Arial"/>
                <w:lang w:val="en-US" w:eastAsia="en-US"/>
              </w:rPr>
            </w:pPr>
            <w:r w:rsidRPr="00F42519">
              <w:rPr>
                <w:rFonts w:ascii="Arial" w:hAnsi="Arial" w:cs="Arial"/>
                <w:lang w:val="en-US" w:eastAsia="en-US"/>
              </w:rPr>
              <w:t>Class that allows</w:t>
            </w:r>
            <w:ins w:id="73" w:author="aschulze" w:date="2012-05-29T14:49:00Z">
              <w:r w:rsidR="00921802">
                <w:rPr>
                  <w:rFonts w:ascii="Arial" w:hAnsi="Arial" w:cs="Arial"/>
                  <w:lang w:val="en-US" w:eastAsia="en-US"/>
                </w:rPr>
                <w:t xml:space="preserve"> </w:t>
              </w:r>
            </w:ins>
            <w:proofErr w:type="gramStart"/>
            <w:ins w:id="74" w:author="aschulze" w:date="2012-05-29T14:48:00Z">
              <w:r w:rsidR="00921802">
                <w:rPr>
                  <w:rFonts w:ascii="Arial" w:hAnsi="Arial" w:cs="Arial"/>
                  <w:lang w:val="en-US" w:eastAsia="en-US"/>
                </w:rPr>
                <w:t>to</w:t>
              </w:r>
            </w:ins>
            <w:r w:rsidRPr="00F42519">
              <w:rPr>
                <w:rFonts w:ascii="Arial" w:hAnsi="Arial" w:cs="Arial"/>
                <w:lang w:val="en-US" w:eastAsia="en-US"/>
              </w:rPr>
              <w:t xml:space="preserve"> manag</w:t>
            </w:r>
            <w:r>
              <w:rPr>
                <w:rFonts w:ascii="Arial" w:hAnsi="Arial" w:cs="Arial"/>
                <w:lang w:val="en-US" w:eastAsia="en-US"/>
              </w:rPr>
              <w:t>e</w:t>
            </w:r>
            <w:proofErr w:type="gramEnd"/>
            <w:del w:id="75" w:author="aschulze" w:date="2012-05-29T14:49:00Z">
              <w:r w:rsidDel="00921802">
                <w:rPr>
                  <w:rFonts w:ascii="Arial" w:hAnsi="Arial" w:cs="Arial"/>
                  <w:lang w:val="en-US" w:eastAsia="en-US"/>
                </w:rPr>
                <w:delText>s</w:delText>
              </w:r>
            </w:del>
            <w:r w:rsidRPr="00F42519">
              <w:rPr>
                <w:rFonts w:ascii="Arial" w:hAnsi="Arial" w:cs="Arial"/>
                <w:lang w:val="en-US" w:eastAsia="en-US"/>
              </w:rPr>
              <w:t xml:space="preserve"> certain functions </w:t>
            </w:r>
            <w:r>
              <w:rPr>
                <w:rFonts w:ascii="Arial" w:hAnsi="Arial" w:cs="Arial"/>
                <w:lang w:val="en-US" w:eastAsia="en-US"/>
              </w:rPr>
              <w:t xml:space="preserve">of </w:t>
            </w:r>
            <w:r w:rsidRPr="00F42519">
              <w:rPr>
                <w:rFonts w:ascii="Arial" w:hAnsi="Arial" w:cs="Arial"/>
                <w:lang w:val="en-US" w:eastAsia="en-US"/>
              </w:rPr>
              <w:t>jWebSocket server.</w:t>
            </w:r>
          </w:p>
        </w:tc>
      </w:tr>
      <w:tr w:rsidR="000103DE" w:rsidRPr="001D0D28" w:rsidTr="00086127">
        <w:trPr>
          <w:trHeight w:val="148"/>
        </w:trPr>
        <w:tc>
          <w:tcPr>
            <w:tcW w:w="2656"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JMXPlugInsExporter</w:t>
            </w:r>
            <w:proofErr w:type="spellEnd"/>
          </w:p>
        </w:tc>
        <w:tc>
          <w:tcPr>
            <w:tcW w:w="6803" w:type="dxa"/>
            <w:shd w:val="clear" w:color="auto" w:fill="auto"/>
            <w:vAlign w:val="center"/>
          </w:tcPr>
          <w:p w:rsidR="000103DE" w:rsidRPr="00F42519" w:rsidRDefault="00F42519" w:rsidP="00A63A5E">
            <w:pPr>
              <w:spacing w:line="360" w:lineRule="auto"/>
              <w:jc w:val="both"/>
              <w:rPr>
                <w:rFonts w:ascii="Arial" w:hAnsi="Arial" w:cs="Arial"/>
                <w:lang w:val="en-US" w:eastAsia="en-US"/>
              </w:rPr>
            </w:pPr>
            <w:r w:rsidRPr="00F42519">
              <w:rPr>
                <w:rFonts w:ascii="Arial" w:hAnsi="Arial" w:cs="Arial"/>
                <w:lang w:val="en-US" w:eastAsia="en-US"/>
              </w:rPr>
              <w:t>Main class of the mechanism for integrating plug</w:t>
            </w:r>
            <w:ins w:id="76" w:author="aschulze" w:date="2012-05-29T14:49:00Z">
              <w:r w:rsidR="005E0DBB">
                <w:rPr>
                  <w:rFonts w:ascii="Arial" w:hAnsi="Arial" w:cs="Arial"/>
                  <w:lang w:val="en-US" w:eastAsia="en-US"/>
                </w:rPr>
                <w:t>-</w:t>
              </w:r>
            </w:ins>
            <w:r w:rsidRPr="00F42519">
              <w:rPr>
                <w:rFonts w:ascii="Arial" w:hAnsi="Arial" w:cs="Arial"/>
                <w:lang w:val="en-US" w:eastAsia="en-US"/>
              </w:rPr>
              <w:t>ins and classes to the JMX infrastructure</w:t>
            </w:r>
            <w:r>
              <w:rPr>
                <w:rFonts w:ascii="Arial" w:hAnsi="Arial" w:cs="Arial"/>
                <w:lang w:val="en-US" w:eastAsia="en-US"/>
              </w:rPr>
              <w:t xml:space="preserve"> of the </w:t>
            </w:r>
            <w:r w:rsidRPr="00F42519">
              <w:rPr>
                <w:rFonts w:ascii="Arial" w:hAnsi="Arial" w:cs="Arial"/>
                <w:lang w:val="en-US" w:eastAsia="en-US"/>
              </w:rPr>
              <w:t xml:space="preserve">module. </w:t>
            </w:r>
            <w:ins w:id="77" w:author="aschulze" w:date="2012-05-29T14:50:00Z">
              <w:r w:rsidR="00A63A5E">
                <w:rPr>
                  <w:rFonts w:ascii="Arial" w:hAnsi="Arial" w:cs="Arial"/>
                  <w:lang w:val="en-US" w:eastAsia="en-US"/>
                </w:rPr>
                <w:t xml:space="preserve">This class </w:t>
              </w:r>
            </w:ins>
            <w:del w:id="78" w:author="aschulze" w:date="2012-05-29T14:50:00Z">
              <w:r w:rsidRPr="00F42519" w:rsidDel="00A63A5E">
                <w:rPr>
                  <w:rFonts w:ascii="Arial" w:hAnsi="Arial" w:cs="Arial"/>
                  <w:lang w:val="en-US" w:eastAsia="en-US"/>
                </w:rPr>
                <w:delText>I</w:delText>
              </w:r>
            </w:del>
            <w:ins w:id="79" w:author="aschulze" w:date="2012-05-29T14:50:00Z">
              <w:r w:rsidR="00A63A5E">
                <w:rPr>
                  <w:rFonts w:ascii="Arial" w:hAnsi="Arial" w:cs="Arial"/>
                  <w:lang w:val="en-US" w:eastAsia="en-US"/>
                </w:rPr>
                <w:t>i</w:t>
              </w:r>
            </w:ins>
            <w:r w:rsidRPr="00F42519">
              <w:rPr>
                <w:rFonts w:ascii="Arial" w:hAnsi="Arial" w:cs="Arial"/>
                <w:lang w:val="en-US" w:eastAsia="en-US"/>
              </w:rPr>
              <w:t xml:space="preserve">s responsible for reading all the configuration files created for this purpose and register </w:t>
            </w:r>
            <w:r>
              <w:rPr>
                <w:rFonts w:ascii="Arial" w:hAnsi="Arial" w:cs="Arial"/>
                <w:lang w:val="en-US" w:eastAsia="en-US"/>
              </w:rPr>
              <w:t>the object so</w:t>
            </w:r>
            <w:r w:rsidRPr="00F42519">
              <w:rPr>
                <w:rFonts w:ascii="Arial" w:hAnsi="Arial" w:cs="Arial"/>
                <w:lang w:val="en-US" w:eastAsia="en-US"/>
              </w:rPr>
              <w:t xml:space="preserve"> they can be remotely exported.</w:t>
            </w:r>
          </w:p>
        </w:tc>
      </w:tr>
    </w:tbl>
    <w:p w:rsidR="000103DE" w:rsidRPr="00F42519" w:rsidRDefault="000103DE" w:rsidP="000103DE">
      <w:pPr>
        <w:spacing w:line="360" w:lineRule="auto"/>
        <w:jc w:val="both"/>
        <w:rPr>
          <w:rFonts w:ascii="Arial" w:hAnsi="Arial" w:cs="Arial"/>
          <w:lang w:val="en-US" w:eastAsia="en-US"/>
        </w:rPr>
      </w:pPr>
    </w:p>
    <w:p w:rsidR="001B62FB" w:rsidRPr="001B62FB" w:rsidRDefault="001B62FB" w:rsidP="000103DE">
      <w:pPr>
        <w:spacing w:line="360" w:lineRule="auto"/>
        <w:jc w:val="both"/>
        <w:rPr>
          <w:rFonts w:ascii="Arial" w:hAnsi="Arial" w:cs="Arial"/>
          <w:lang w:val="en-US" w:eastAsia="en-US"/>
        </w:rPr>
      </w:pPr>
      <w:proofErr w:type="gramStart"/>
      <w:r w:rsidRPr="001B62FB">
        <w:rPr>
          <w:rFonts w:ascii="Arial" w:hAnsi="Arial" w:cs="Arial"/>
          <w:lang w:val="en-US" w:eastAsia="en-US"/>
        </w:rPr>
        <w:t xml:space="preserve">The </w:t>
      </w:r>
      <w:proofErr w:type="spellStart"/>
      <w:r w:rsidRPr="001B62FB">
        <w:rPr>
          <w:rFonts w:ascii="Courier 10 Pitch" w:eastAsia="Times New Roman" w:hAnsi="Courier 10 Pitch" w:cs="Times New Roman"/>
          <w:szCs w:val="20"/>
          <w:lang w:val="en-US" w:bidi="ar-SA"/>
        </w:rPr>
        <w:t>org.jwebsokcket.</w:t>
      </w:r>
      <w:proofErr w:type="gramEnd"/>
      <w:del w:id="80" w:author="aschulze" w:date="2012-05-29T14:49:00Z">
        <w:r w:rsidRPr="001B62FB" w:rsidDel="005E0DBB">
          <w:rPr>
            <w:rFonts w:ascii="Courier 10 Pitch" w:eastAsia="Times New Roman" w:hAnsi="Courier 10 Pitch" w:cs="Times New Roman"/>
            <w:szCs w:val="20"/>
            <w:lang w:val="en-US" w:bidi="ar-SA"/>
          </w:rPr>
          <w:delText>plugins</w:delText>
        </w:r>
      </w:del>
      <w:proofErr w:type="gramStart"/>
      <w:ins w:id="81" w:author="aschulze" w:date="2012-05-29T14:49:00Z">
        <w:r w:rsidR="005E0DBB">
          <w:rPr>
            <w:rFonts w:ascii="Courier 10 Pitch" w:eastAsia="Times New Roman" w:hAnsi="Courier 10 Pitch" w:cs="Times New Roman"/>
            <w:szCs w:val="20"/>
            <w:lang w:val="en-US" w:bidi="ar-SA"/>
          </w:rPr>
          <w:t>plug-ins</w:t>
        </w:r>
      </w:ins>
      <w:r w:rsidRPr="001B62FB">
        <w:rPr>
          <w:rFonts w:ascii="Courier 10 Pitch" w:eastAsia="Times New Roman" w:hAnsi="Courier 10 Pitch" w:cs="Times New Roman"/>
          <w:szCs w:val="20"/>
          <w:lang w:val="en-US" w:bidi="ar-SA"/>
        </w:rPr>
        <w:t>.jmx.configdefinition</w:t>
      </w:r>
      <w:proofErr w:type="spellEnd"/>
      <w:proofErr w:type="gram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 xml:space="preserve">package </w:t>
      </w:r>
      <w:r w:rsidRPr="001B62FB">
        <w:rPr>
          <w:rFonts w:ascii="Arial" w:hAnsi="Arial" w:cs="Arial"/>
          <w:lang w:val="en-US" w:eastAsia="en-US"/>
        </w:rPr>
        <w:t>contains the following cla</w:t>
      </w:r>
      <w:r>
        <w:rPr>
          <w:rFonts w:ascii="Arial" w:hAnsi="Arial" w:cs="Arial"/>
          <w:lang w:val="en-US" w:eastAsia="en-US"/>
        </w:rPr>
        <w:t>s</w:t>
      </w:r>
      <w:r w:rsidRPr="001B62FB">
        <w:rPr>
          <w:rFonts w:ascii="Arial" w:hAnsi="Arial" w:cs="Arial"/>
          <w:lang w:val="en-US" w:eastAsia="en-US"/>
        </w:rPr>
        <w:t>ses: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98"/>
        <w:gridCol w:w="5961"/>
      </w:tblGrid>
      <w:tr w:rsidR="000103DE" w:rsidRPr="007E6658" w:rsidTr="000103DE">
        <w:trPr>
          <w:trHeight w:val="148"/>
        </w:trPr>
        <w:tc>
          <w:tcPr>
            <w:tcW w:w="3498" w:type="dxa"/>
            <w:shd w:val="clear" w:color="auto" w:fill="8DB3E2"/>
            <w:vAlign w:val="center"/>
          </w:tcPr>
          <w:p w:rsidR="000103DE" w:rsidRPr="00941353" w:rsidRDefault="001B62FB" w:rsidP="00086127">
            <w:pPr>
              <w:spacing w:line="360" w:lineRule="auto"/>
              <w:jc w:val="center"/>
              <w:rPr>
                <w:rFonts w:ascii="Arial" w:hAnsi="Arial" w:cs="Arial"/>
                <w:b/>
                <w:lang w:val="en-US" w:eastAsia="en-US"/>
              </w:rPr>
            </w:pPr>
            <w:r w:rsidRPr="00941353">
              <w:rPr>
                <w:rFonts w:ascii="Arial" w:hAnsi="Arial" w:cs="Arial"/>
                <w:b/>
                <w:lang w:val="en-US" w:eastAsia="en-US"/>
              </w:rPr>
              <w:t>Class</w:t>
            </w:r>
          </w:p>
        </w:tc>
        <w:tc>
          <w:tcPr>
            <w:tcW w:w="5961" w:type="dxa"/>
            <w:shd w:val="clear" w:color="auto" w:fill="8DB3E2"/>
            <w:vAlign w:val="center"/>
          </w:tcPr>
          <w:p w:rsidR="000103DE" w:rsidRPr="00941353" w:rsidRDefault="000103DE" w:rsidP="001B62FB">
            <w:pPr>
              <w:spacing w:line="360" w:lineRule="auto"/>
              <w:jc w:val="center"/>
              <w:rPr>
                <w:rFonts w:ascii="Arial" w:hAnsi="Arial" w:cs="Arial"/>
                <w:b/>
                <w:lang w:val="en-US" w:eastAsia="en-US"/>
              </w:rPr>
            </w:pPr>
            <w:r w:rsidRPr="00941353">
              <w:rPr>
                <w:rFonts w:ascii="Arial" w:hAnsi="Arial" w:cs="Arial"/>
                <w:b/>
                <w:lang w:val="en-US" w:eastAsia="en-US"/>
              </w:rPr>
              <w:t>Descrip</w:t>
            </w:r>
            <w:r w:rsidR="001B62FB" w:rsidRPr="00941353">
              <w:rPr>
                <w:rFonts w:ascii="Arial" w:hAnsi="Arial" w:cs="Arial"/>
                <w:b/>
                <w:lang w:val="en-US" w:eastAsia="en-US"/>
              </w:rPr>
              <w:t>tio</w:t>
            </w:r>
            <w:r w:rsidRPr="00941353">
              <w:rPr>
                <w:rFonts w:ascii="Arial" w:hAnsi="Arial" w:cs="Arial"/>
                <w:b/>
                <w:lang w:val="en-US" w:eastAsia="en-US"/>
              </w:rPr>
              <w:t>n</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AttributeDefinition</w:t>
            </w:r>
            <w:proofErr w:type="spellEnd"/>
          </w:p>
        </w:tc>
        <w:tc>
          <w:tcPr>
            <w:tcW w:w="5961" w:type="dxa"/>
            <w:shd w:val="clear" w:color="auto" w:fill="auto"/>
            <w:vAlign w:val="center"/>
          </w:tcPr>
          <w:p w:rsidR="000103DE" w:rsidRPr="001B62FB" w:rsidRDefault="001B62FB" w:rsidP="00A63A5E">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proofErr w:type="gramStart"/>
            <w:ins w:id="82" w:author="aschulze" w:date="2012-05-29T14:50:00Z">
              <w:r w:rsidR="00A63A5E">
                <w:rPr>
                  <w:rFonts w:ascii="Arial" w:hAnsi="Arial" w:cs="Arial"/>
                  <w:lang w:val="en-US" w:eastAsia="en-US"/>
                </w:rPr>
                <w:t xml:space="preserve">to </w:t>
              </w:r>
            </w:ins>
            <w:r w:rsidRPr="001B62FB">
              <w:rPr>
                <w:rFonts w:ascii="Arial" w:hAnsi="Arial" w:cs="Arial"/>
                <w:lang w:val="en-US" w:eastAsia="en-US"/>
              </w:rPr>
              <w:t>define</w:t>
            </w:r>
            <w:proofErr w:type="gramEnd"/>
            <w:del w:id="83" w:author="aschulze" w:date="2012-05-29T14:50:00Z">
              <w:r w:rsidRPr="001B62FB" w:rsidDel="00A63A5E">
                <w:rPr>
                  <w:rFonts w:ascii="Arial" w:hAnsi="Arial" w:cs="Arial"/>
                  <w:lang w:val="en-US" w:eastAsia="en-US"/>
                </w:rPr>
                <w:delText>s</w:delText>
              </w:r>
            </w:del>
            <w:r w:rsidRPr="001B62FB">
              <w:rPr>
                <w:rFonts w:ascii="Arial" w:hAnsi="Arial" w:cs="Arial"/>
                <w:lang w:val="en-US" w:eastAsia="en-US"/>
              </w:rPr>
              <w:t xml:space="preserve"> the attributes </w:t>
            </w:r>
            <w:r>
              <w:rPr>
                <w:rFonts w:ascii="Arial" w:hAnsi="Arial" w:cs="Arial"/>
                <w:lang w:val="en-US" w:eastAsia="en-US"/>
              </w:rPr>
              <w:t xml:space="preserve">of the </w:t>
            </w:r>
            <w:del w:id="84" w:author="aschulze" w:date="2012-05-29T14:49:00Z">
              <w:r w:rsidRPr="001B62FB" w:rsidDel="005E0DBB">
                <w:rPr>
                  <w:rFonts w:ascii="Arial" w:hAnsi="Arial" w:cs="Arial"/>
                  <w:lang w:val="en-US" w:eastAsia="en-US"/>
                </w:rPr>
                <w:delText>plugins</w:delText>
              </w:r>
            </w:del>
            <w:ins w:id="85" w:author="aschulze" w:date="2012-05-29T14:49:00Z">
              <w:r w:rsidR="005E0DBB">
                <w:rPr>
                  <w:rFonts w:ascii="Arial" w:hAnsi="Arial" w:cs="Arial"/>
                  <w:lang w:val="en-US" w:eastAsia="en-US"/>
                </w:rPr>
                <w:t>plug-ins</w:t>
              </w:r>
            </w:ins>
            <w:r w:rsidRPr="001B62FB">
              <w:rPr>
                <w:rFonts w:ascii="Arial" w:hAnsi="Arial" w:cs="Arial"/>
                <w:lang w:val="en-US" w:eastAsia="en-US"/>
              </w:rPr>
              <w:t xml:space="preserve"> or 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ConstructorDefinition</w:t>
            </w:r>
            <w:proofErr w:type="spellEnd"/>
          </w:p>
        </w:tc>
        <w:tc>
          <w:tcPr>
            <w:tcW w:w="5961" w:type="dxa"/>
            <w:shd w:val="clear" w:color="auto" w:fill="auto"/>
            <w:vAlign w:val="center"/>
          </w:tcPr>
          <w:p w:rsidR="000103DE" w:rsidRPr="001B62FB" w:rsidRDefault="001B62FB" w:rsidP="00A63A5E">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ins w:id="86" w:author="aschulze" w:date="2012-05-29T14:50:00Z">
              <w:r w:rsidR="00A63A5E">
                <w:rPr>
                  <w:rFonts w:ascii="Arial" w:hAnsi="Arial" w:cs="Arial"/>
                  <w:lang w:val="en-US" w:eastAsia="en-US"/>
                </w:rPr>
                <w:t xml:space="preserve">to </w:t>
              </w:r>
            </w:ins>
            <w:r w:rsidRPr="001B62FB">
              <w:rPr>
                <w:rFonts w:ascii="Arial" w:hAnsi="Arial" w:cs="Arial"/>
                <w:lang w:val="en-US" w:eastAsia="en-US"/>
              </w:rPr>
              <w:t>define</w:t>
            </w:r>
            <w:del w:id="87" w:author="aschulze" w:date="2012-05-29T14:50:00Z">
              <w:r w:rsidRPr="001B62FB" w:rsidDel="00A63A5E">
                <w:rPr>
                  <w:rFonts w:ascii="Arial" w:hAnsi="Arial" w:cs="Arial"/>
                  <w:lang w:val="en-US" w:eastAsia="en-US"/>
                </w:rPr>
                <w:delText>s</w:delText>
              </w:r>
            </w:del>
            <w:r w:rsidRPr="001B62FB">
              <w:rPr>
                <w:rFonts w:ascii="Arial" w:hAnsi="Arial" w:cs="Arial"/>
                <w:lang w:val="en-US" w:eastAsia="en-US"/>
              </w:rPr>
              <w:t xml:space="preserve"> the </w:t>
            </w:r>
            <w:r>
              <w:rPr>
                <w:rFonts w:ascii="Arial" w:hAnsi="Arial" w:cs="Arial"/>
                <w:lang w:val="en-US" w:eastAsia="en-US"/>
              </w:rPr>
              <w:t>constructors</w:t>
            </w:r>
            <w:r w:rsidRPr="001B62FB">
              <w:rPr>
                <w:rFonts w:ascii="Arial" w:hAnsi="Arial" w:cs="Arial"/>
                <w:lang w:val="en-US" w:eastAsia="en-US"/>
              </w:rPr>
              <w:t xml:space="preserve"> </w:t>
            </w:r>
            <w:r>
              <w:rPr>
                <w:rFonts w:ascii="Arial" w:hAnsi="Arial" w:cs="Arial"/>
                <w:lang w:val="en-US" w:eastAsia="en-US"/>
              </w:rPr>
              <w:t xml:space="preserve">of the </w:t>
            </w:r>
            <w:r w:rsidRPr="001B62FB">
              <w:rPr>
                <w:rFonts w:ascii="Arial" w:hAnsi="Arial" w:cs="Arial"/>
                <w:lang w:val="en-US" w:eastAsia="en-US"/>
              </w:rPr>
              <w:t>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ConstuctorParameterDefinition</w:t>
            </w:r>
            <w:proofErr w:type="spellEnd"/>
          </w:p>
        </w:tc>
        <w:tc>
          <w:tcPr>
            <w:tcW w:w="5961" w:type="dxa"/>
            <w:shd w:val="clear" w:color="auto" w:fill="auto"/>
            <w:vAlign w:val="center"/>
          </w:tcPr>
          <w:p w:rsidR="000103DE" w:rsidRPr="001B62FB" w:rsidRDefault="001B62FB" w:rsidP="00E35210">
            <w:pPr>
              <w:spacing w:line="360" w:lineRule="auto"/>
              <w:jc w:val="both"/>
              <w:rPr>
                <w:rFonts w:ascii="Arial" w:hAnsi="Arial" w:cs="Arial"/>
                <w:lang w:val="en-US" w:eastAsia="en-US"/>
              </w:rPr>
            </w:pPr>
            <w:r w:rsidRPr="001B62FB">
              <w:rPr>
                <w:rFonts w:ascii="Arial" w:hAnsi="Arial" w:cs="Arial"/>
                <w:lang w:val="en-US" w:eastAsia="en-US"/>
              </w:rPr>
              <w:t xml:space="preserve">Class that allows </w:t>
            </w:r>
            <w:ins w:id="88" w:author="aschulze" w:date="2012-05-29T14:50:00Z">
              <w:r w:rsidR="00E35210">
                <w:rPr>
                  <w:rFonts w:ascii="Arial" w:hAnsi="Arial" w:cs="Arial"/>
                  <w:lang w:val="en-US" w:eastAsia="en-US"/>
                </w:rPr>
                <w:t xml:space="preserve">to </w:t>
              </w:r>
            </w:ins>
            <w:r w:rsidRPr="001B62FB">
              <w:rPr>
                <w:rFonts w:ascii="Arial" w:hAnsi="Arial" w:cs="Arial"/>
                <w:lang w:val="en-US" w:eastAsia="en-US"/>
              </w:rPr>
              <w:t>define</w:t>
            </w:r>
            <w:del w:id="89" w:author="aschulze" w:date="2012-05-29T14:51:00Z">
              <w:r w:rsidRPr="001B62FB" w:rsidDel="00E35210">
                <w:rPr>
                  <w:rFonts w:ascii="Arial" w:hAnsi="Arial" w:cs="Arial"/>
                  <w:lang w:val="en-US" w:eastAsia="en-US"/>
                </w:rPr>
                <w:delText>s</w:delText>
              </w:r>
            </w:del>
            <w:r w:rsidRPr="001B62FB">
              <w:rPr>
                <w:rFonts w:ascii="Arial" w:hAnsi="Arial" w:cs="Arial"/>
                <w:lang w:val="en-US" w:eastAsia="en-US"/>
              </w:rPr>
              <w:t xml:space="preserve"> the </w:t>
            </w:r>
            <w:r>
              <w:rPr>
                <w:rFonts w:ascii="Arial" w:hAnsi="Arial" w:cs="Arial"/>
                <w:lang w:val="en-US" w:eastAsia="en-US"/>
              </w:rPr>
              <w:t>input parameters of the constructors of the</w:t>
            </w:r>
            <w:r w:rsidRPr="001B62FB">
              <w:rPr>
                <w:rFonts w:ascii="Arial" w:hAnsi="Arial" w:cs="Arial"/>
                <w:lang w:val="en-US" w:eastAsia="en-US"/>
              </w:rPr>
              <w:t xml:space="preserve"> 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FeatureDefinition</w:t>
            </w:r>
            <w:proofErr w:type="spellEnd"/>
          </w:p>
        </w:tc>
        <w:tc>
          <w:tcPr>
            <w:tcW w:w="5961" w:type="dxa"/>
            <w:shd w:val="clear" w:color="auto" w:fill="auto"/>
            <w:vAlign w:val="center"/>
          </w:tcPr>
          <w:p w:rsidR="000103DE" w:rsidRPr="001B62FB" w:rsidRDefault="001B62FB" w:rsidP="00E35210">
            <w:pPr>
              <w:spacing w:line="360" w:lineRule="auto"/>
              <w:jc w:val="both"/>
              <w:rPr>
                <w:rFonts w:ascii="Arial" w:hAnsi="Arial" w:cs="Arial"/>
                <w:lang w:val="en-US" w:eastAsia="en-US"/>
              </w:rPr>
            </w:pPr>
            <w:r w:rsidRPr="001B62FB">
              <w:rPr>
                <w:rFonts w:ascii="Arial" w:hAnsi="Arial" w:cs="Arial"/>
                <w:lang w:val="en-US" w:eastAsia="en-US"/>
              </w:rPr>
              <w:t xml:space="preserve">Generic class that allows </w:t>
            </w:r>
            <w:proofErr w:type="gramStart"/>
            <w:ins w:id="90" w:author="aschulze" w:date="2012-05-29T14:51:00Z">
              <w:r w:rsidR="00E35210">
                <w:rPr>
                  <w:rFonts w:ascii="Arial" w:hAnsi="Arial" w:cs="Arial"/>
                  <w:lang w:val="en-US" w:eastAsia="en-US"/>
                </w:rPr>
                <w:t xml:space="preserve">to </w:t>
              </w:r>
            </w:ins>
            <w:r w:rsidRPr="001B62FB">
              <w:rPr>
                <w:rFonts w:ascii="Arial" w:hAnsi="Arial" w:cs="Arial"/>
                <w:lang w:val="en-US" w:eastAsia="en-US"/>
              </w:rPr>
              <w:t>define</w:t>
            </w:r>
            <w:proofErr w:type="gramEnd"/>
            <w:del w:id="91" w:author="aschulze" w:date="2012-05-29T14:51:00Z">
              <w:r w:rsidDel="00E35210">
                <w:rPr>
                  <w:rFonts w:ascii="Arial" w:hAnsi="Arial" w:cs="Arial"/>
                  <w:lang w:val="en-US" w:eastAsia="en-US"/>
                </w:rPr>
                <w:delText>s</w:delText>
              </w:r>
            </w:del>
            <w:r w:rsidRPr="001B62FB">
              <w:rPr>
                <w:rFonts w:ascii="Arial" w:hAnsi="Arial" w:cs="Arial"/>
                <w:lang w:val="en-US" w:eastAsia="en-US"/>
              </w:rPr>
              <w:t xml:space="preserve"> the name and description of all elements of the </w:t>
            </w:r>
            <w:del w:id="92" w:author="aschulze" w:date="2012-05-29T14:49:00Z">
              <w:r w:rsidRPr="001B62FB" w:rsidDel="005E0DBB">
                <w:rPr>
                  <w:rFonts w:ascii="Arial" w:hAnsi="Arial" w:cs="Arial"/>
                  <w:lang w:val="en-US" w:eastAsia="en-US"/>
                </w:rPr>
                <w:delText>plugins</w:delText>
              </w:r>
            </w:del>
            <w:ins w:id="93" w:author="aschulze" w:date="2012-05-29T14:49:00Z">
              <w:r w:rsidR="005E0DBB">
                <w:rPr>
                  <w:rFonts w:ascii="Arial" w:hAnsi="Arial" w:cs="Arial"/>
                  <w:lang w:val="en-US" w:eastAsia="en-US"/>
                </w:rPr>
                <w:t>plug-ins</w:t>
              </w:r>
            </w:ins>
            <w:r w:rsidRPr="001B62FB">
              <w:rPr>
                <w:rFonts w:ascii="Arial" w:hAnsi="Arial" w:cs="Arial"/>
                <w:lang w:val="en-US" w:eastAsia="en-US"/>
              </w:rPr>
              <w:t xml:space="preserve"> or classes to </w:t>
            </w:r>
            <w:r>
              <w:rPr>
                <w:rFonts w:ascii="Arial" w:hAnsi="Arial" w:cs="Arial"/>
                <w:lang w:val="en-US" w:eastAsia="en-US"/>
              </w:rPr>
              <w:t>export</w:t>
            </w:r>
            <w:r w:rsidRPr="001B62FB">
              <w:rPr>
                <w:rFonts w:ascii="Arial" w:hAnsi="Arial" w:cs="Arial"/>
                <w:lang w:val="en-US" w:eastAsia="en-US"/>
              </w:rPr>
              <w:t>.</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w:t>
            </w:r>
            <w:proofErr w:type="spellEnd"/>
          </w:p>
        </w:tc>
        <w:tc>
          <w:tcPr>
            <w:tcW w:w="5961" w:type="dxa"/>
            <w:shd w:val="clear" w:color="auto" w:fill="auto"/>
            <w:vAlign w:val="center"/>
          </w:tcPr>
          <w:p w:rsidR="000103DE" w:rsidRPr="001B62FB" w:rsidRDefault="001B62FB" w:rsidP="00086127">
            <w:pPr>
              <w:spacing w:line="360" w:lineRule="auto"/>
              <w:jc w:val="both"/>
              <w:rPr>
                <w:rFonts w:ascii="Arial" w:hAnsi="Arial" w:cs="Arial"/>
                <w:lang w:val="en-US" w:eastAsia="en-US"/>
              </w:rPr>
            </w:pPr>
            <w:r w:rsidRPr="001B62FB">
              <w:rPr>
                <w:rFonts w:ascii="Arial" w:hAnsi="Arial" w:cs="Arial"/>
                <w:lang w:val="en-US" w:eastAsia="en-US"/>
              </w:rPr>
              <w:t xml:space="preserve">Main class that contains all the elements necessary to form the class or </w:t>
            </w:r>
            <w:del w:id="94" w:author="aschulze" w:date="2012-05-29T14:49:00Z">
              <w:r w:rsidRPr="001B62FB" w:rsidDel="005E0DBB">
                <w:rPr>
                  <w:rFonts w:ascii="Arial" w:hAnsi="Arial" w:cs="Arial"/>
                  <w:lang w:val="en-US" w:eastAsia="en-US"/>
                </w:rPr>
                <w:delText>plugin</w:delText>
              </w:r>
            </w:del>
            <w:ins w:id="95" w:author="aschulze" w:date="2012-05-29T14:49:00Z">
              <w:r w:rsidR="005E0DBB">
                <w:rPr>
                  <w:rFonts w:ascii="Arial" w:hAnsi="Arial" w:cs="Arial"/>
                  <w:lang w:val="en-US" w:eastAsia="en-US"/>
                </w:rPr>
                <w:t>plug-in</w:t>
              </w:r>
            </w:ins>
            <w:r w:rsidRPr="001B62FB">
              <w:rPr>
                <w:rFonts w:ascii="Arial" w:hAnsi="Arial" w:cs="Arial"/>
                <w:lang w:val="en-US" w:eastAsia="en-US"/>
              </w:rPr>
              <w:t xml:space="preserve"> object to export and </w:t>
            </w:r>
            <w:r>
              <w:rPr>
                <w:rFonts w:ascii="Arial" w:hAnsi="Arial" w:cs="Arial"/>
                <w:lang w:val="en-US" w:eastAsia="en-US"/>
              </w:rPr>
              <w:t xml:space="preserve">its </w:t>
            </w:r>
            <w:r w:rsidRPr="001B62FB">
              <w:rPr>
                <w:rFonts w:ascii="Arial" w:hAnsi="Arial" w:cs="Arial"/>
                <w:lang w:val="en-US" w:eastAsia="en-US"/>
              </w:rPr>
              <w:t>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JMXDefinitionException</w:t>
            </w:r>
            <w:proofErr w:type="spellEnd"/>
          </w:p>
        </w:tc>
        <w:tc>
          <w:tcPr>
            <w:tcW w:w="5961" w:type="dxa"/>
            <w:shd w:val="clear" w:color="auto" w:fill="auto"/>
            <w:vAlign w:val="center"/>
          </w:tcPr>
          <w:p w:rsidR="000103DE" w:rsidRPr="001B62FB" w:rsidRDefault="001B62FB" w:rsidP="0091599E">
            <w:pPr>
              <w:spacing w:line="360" w:lineRule="auto"/>
              <w:jc w:val="both"/>
              <w:rPr>
                <w:rFonts w:ascii="Arial" w:hAnsi="Arial" w:cs="Arial"/>
                <w:lang w:val="en-US" w:eastAsia="en-US"/>
              </w:rPr>
            </w:pPr>
            <w:r w:rsidRPr="001B62FB">
              <w:rPr>
                <w:rFonts w:ascii="Arial" w:hAnsi="Arial" w:cs="Arial"/>
                <w:lang w:val="en-US" w:eastAsia="en-US"/>
              </w:rPr>
              <w:t>Class that allows</w:t>
            </w:r>
            <w:ins w:id="96" w:author="aschulze" w:date="2012-05-29T14:51:00Z">
              <w:r w:rsidR="0091599E">
                <w:rPr>
                  <w:rFonts w:ascii="Arial" w:hAnsi="Arial" w:cs="Arial"/>
                  <w:lang w:val="en-US" w:eastAsia="en-US"/>
                </w:rPr>
                <w:t xml:space="preserve"> </w:t>
              </w:r>
              <w:proofErr w:type="gramStart"/>
              <w:r w:rsidR="0091599E">
                <w:rPr>
                  <w:rFonts w:ascii="Arial" w:hAnsi="Arial" w:cs="Arial"/>
                  <w:lang w:val="en-US" w:eastAsia="en-US"/>
                </w:rPr>
                <w:t>to</w:t>
              </w:r>
            </w:ins>
            <w:r w:rsidRPr="001B62FB">
              <w:rPr>
                <w:rFonts w:ascii="Arial" w:hAnsi="Arial" w:cs="Arial"/>
                <w:lang w:val="en-US" w:eastAsia="en-US"/>
              </w:rPr>
              <w:t xml:space="preserve"> </w:t>
            </w:r>
            <w:r>
              <w:rPr>
                <w:rFonts w:ascii="Arial" w:hAnsi="Arial" w:cs="Arial"/>
                <w:lang w:val="en-US" w:eastAsia="en-US"/>
              </w:rPr>
              <w:t>define</w:t>
            </w:r>
            <w:del w:id="97" w:author="aschulze" w:date="2012-05-29T14:51:00Z">
              <w:r w:rsidDel="0091599E">
                <w:rPr>
                  <w:rFonts w:ascii="Arial" w:hAnsi="Arial" w:cs="Arial"/>
                  <w:lang w:val="en-US" w:eastAsia="en-US"/>
                </w:rPr>
                <w:delText>s</w:delText>
              </w:r>
            </w:del>
            <w:r w:rsidRPr="001B62FB">
              <w:rPr>
                <w:rFonts w:ascii="Arial" w:hAnsi="Arial" w:cs="Arial"/>
                <w:lang w:val="en-US" w:eastAsia="en-US"/>
              </w:rPr>
              <w:t xml:space="preserve"> an exception associated with a </w:t>
            </w:r>
            <w:del w:id="98" w:author="aschulze" w:date="2012-05-29T14:49:00Z">
              <w:r w:rsidRPr="001B62FB" w:rsidDel="005E0DBB">
                <w:rPr>
                  <w:rFonts w:ascii="Arial" w:hAnsi="Arial" w:cs="Arial"/>
                  <w:lang w:val="en-US" w:eastAsia="en-US"/>
                </w:rPr>
                <w:delText>plugin</w:delText>
              </w:r>
            </w:del>
            <w:ins w:id="99" w:author="aschulze" w:date="2012-05-29T14:49:00Z">
              <w:r w:rsidR="005E0DBB">
                <w:rPr>
                  <w:rFonts w:ascii="Arial" w:hAnsi="Arial" w:cs="Arial"/>
                  <w:lang w:val="en-US" w:eastAsia="en-US"/>
                </w:rPr>
                <w:t>plug-in</w:t>
              </w:r>
            </w:ins>
            <w:r w:rsidRPr="001B62FB">
              <w:rPr>
                <w:rFonts w:ascii="Arial" w:hAnsi="Arial" w:cs="Arial"/>
                <w:lang w:val="en-US" w:eastAsia="en-US"/>
              </w:rPr>
              <w:t xml:space="preserve"> or class</w:t>
            </w:r>
            <w:proofErr w:type="gramEnd"/>
            <w:r w:rsidRPr="001B62FB">
              <w:rPr>
                <w:rFonts w:ascii="Arial" w:hAnsi="Arial" w:cs="Arial"/>
                <w:lang w:val="en-US" w:eastAsia="en-US"/>
              </w:rPr>
              <w:t xml:space="preserve"> that will be exported. Thus if an exception is thrown when trying to create a </w:t>
            </w:r>
            <w:del w:id="100" w:author="aschulze" w:date="2012-05-29T14:49:00Z">
              <w:r w:rsidRPr="001B62FB" w:rsidDel="005E0DBB">
                <w:rPr>
                  <w:rFonts w:ascii="Arial" w:hAnsi="Arial" w:cs="Arial"/>
                  <w:lang w:val="en-US" w:eastAsia="en-US"/>
                </w:rPr>
                <w:delText>plugin</w:delText>
              </w:r>
            </w:del>
            <w:ins w:id="101" w:author="aschulze" w:date="2012-05-29T14:49:00Z">
              <w:r w:rsidR="005E0DBB">
                <w:rPr>
                  <w:rFonts w:ascii="Arial" w:hAnsi="Arial" w:cs="Arial"/>
                  <w:lang w:val="en-US" w:eastAsia="en-US"/>
                </w:rPr>
                <w:t>plug-in</w:t>
              </w:r>
            </w:ins>
            <w:r w:rsidRPr="001B62FB">
              <w:rPr>
                <w:rFonts w:ascii="Arial" w:hAnsi="Arial" w:cs="Arial"/>
                <w:lang w:val="en-US" w:eastAsia="en-US"/>
              </w:rPr>
              <w:t xml:space="preserve"> or class </w:t>
            </w:r>
            <w:r>
              <w:rPr>
                <w:rFonts w:ascii="Arial" w:hAnsi="Arial" w:cs="Arial"/>
                <w:lang w:val="en-US" w:eastAsia="en-US"/>
              </w:rPr>
              <w:t xml:space="preserve">will be </w:t>
            </w:r>
            <w:r w:rsidRPr="001B62FB">
              <w:rPr>
                <w:rFonts w:ascii="Arial" w:hAnsi="Arial" w:cs="Arial"/>
                <w:lang w:val="en-US" w:eastAsia="en-US"/>
              </w:rPr>
              <w:t>show an object of this type.</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JMXPluginDefinition</w:t>
            </w:r>
            <w:proofErr w:type="spellEnd"/>
          </w:p>
        </w:tc>
        <w:tc>
          <w:tcPr>
            <w:tcW w:w="5961" w:type="dxa"/>
            <w:shd w:val="clear" w:color="auto" w:fill="auto"/>
            <w:vAlign w:val="center"/>
          </w:tcPr>
          <w:p w:rsidR="000103DE" w:rsidRPr="00505BF7" w:rsidRDefault="00505BF7" w:rsidP="00086127">
            <w:pPr>
              <w:spacing w:line="360" w:lineRule="auto"/>
              <w:jc w:val="both"/>
              <w:rPr>
                <w:rFonts w:ascii="Arial" w:hAnsi="Arial" w:cs="Arial"/>
                <w:lang w:val="en-US" w:eastAsia="en-US"/>
              </w:rPr>
            </w:pPr>
            <w:r w:rsidRPr="00505BF7">
              <w:rPr>
                <w:rFonts w:ascii="Arial" w:hAnsi="Arial" w:cs="Arial"/>
                <w:lang w:val="en-US" w:eastAsia="en-US"/>
              </w:rPr>
              <w:t xml:space="preserve">Class that contains the specific elements to create the </w:t>
            </w:r>
            <w:del w:id="102" w:author="aschulze" w:date="2012-05-29T14:49:00Z">
              <w:r w:rsidRPr="00505BF7" w:rsidDel="005E0DBB">
                <w:rPr>
                  <w:rFonts w:ascii="Arial" w:hAnsi="Arial" w:cs="Arial"/>
                  <w:lang w:val="en-US" w:eastAsia="en-US"/>
                </w:rPr>
                <w:delText>plugin</w:delText>
              </w:r>
            </w:del>
            <w:ins w:id="103" w:author="aschulze" w:date="2012-05-29T14:49:00Z">
              <w:r w:rsidR="005E0DBB">
                <w:rPr>
                  <w:rFonts w:ascii="Arial" w:hAnsi="Arial" w:cs="Arial"/>
                  <w:lang w:val="en-US" w:eastAsia="en-US"/>
                </w:rPr>
                <w:t>plug-in</w:t>
              </w:r>
            </w:ins>
            <w:r w:rsidRPr="00505BF7">
              <w:rPr>
                <w:rFonts w:ascii="Arial" w:hAnsi="Arial" w:cs="Arial"/>
                <w:lang w:val="en-US" w:eastAsia="en-US"/>
              </w:rPr>
              <w:t xml:space="preserve"> object</w:t>
            </w:r>
            <w:r>
              <w:rPr>
                <w:rFonts w:ascii="Arial" w:hAnsi="Arial" w:cs="Arial"/>
                <w:lang w:val="en-US" w:eastAsia="en-US"/>
              </w:rPr>
              <w:t xml:space="preserve"> to export</w:t>
            </w:r>
            <w:r w:rsidRPr="00505BF7">
              <w:rPr>
                <w:rFonts w:ascii="Arial" w:hAnsi="Arial" w:cs="Arial"/>
                <w:lang w:val="en-US" w:eastAsia="en-US"/>
              </w:rPr>
              <w:t>.</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NotificationDefinition</w:t>
            </w:r>
            <w:proofErr w:type="spellEnd"/>
          </w:p>
        </w:tc>
        <w:tc>
          <w:tcPr>
            <w:tcW w:w="5961" w:type="dxa"/>
            <w:shd w:val="clear" w:color="auto" w:fill="auto"/>
            <w:vAlign w:val="center"/>
          </w:tcPr>
          <w:p w:rsidR="000103DE" w:rsidRPr="00AD5F4E" w:rsidRDefault="00AD5F4E" w:rsidP="006A3CD0">
            <w:pPr>
              <w:spacing w:line="360" w:lineRule="auto"/>
              <w:jc w:val="both"/>
              <w:rPr>
                <w:rFonts w:ascii="Arial" w:hAnsi="Arial" w:cs="Arial"/>
                <w:lang w:val="en-US" w:eastAsia="en-US"/>
              </w:rPr>
            </w:pPr>
            <w:r w:rsidRPr="00AD5F4E">
              <w:rPr>
                <w:rFonts w:ascii="Arial" w:hAnsi="Arial" w:cs="Arial"/>
                <w:lang w:val="en-US" w:eastAsia="en-US"/>
              </w:rPr>
              <w:t xml:space="preserve">Class that allows </w:t>
            </w:r>
            <w:proofErr w:type="gramStart"/>
            <w:ins w:id="104" w:author="aschulze" w:date="2012-05-29T15:02:00Z">
              <w:r w:rsidR="006A3CD0">
                <w:rPr>
                  <w:rFonts w:ascii="Arial" w:hAnsi="Arial" w:cs="Arial"/>
                  <w:lang w:val="en-US" w:eastAsia="en-US"/>
                </w:rPr>
                <w:t xml:space="preserve">to </w:t>
              </w:r>
            </w:ins>
            <w:r w:rsidRPr="00AD5F4E">
              <w:rPr>
                <w:rFonts w:ascii="Arial" w:hAnsi="Arial" w:cs="Arial"/>
                <w:lang w:val="en-US" w:eastAsia="en-US"/>
              </w:rPr>
              <w:t>define</w:t>
            </w:r>
            <w:proofErr w:type="gramEnd"/>
            <w:del w:id="105" w:author="aschulze" w:date="2012-05-29T15:03:00Z">
              <w:r w:rsidRPr="00AD5F4E" w:rsidDel="006A3CD0">
                <w:rPr>
                  <w:rFonts w:ascii="Arial" w:hAnsi="Arial" w:cs="Arial"/>
                  <w:lang w:val="en-US" w:eastAsia="en-US"/>
                </w:rPr>
                <w:delText>s</w:delText>
              </w:r>
            </w:del>
            <w:r w:rsidRPr="00AD5F4E">
              <w:rPr>
                <w:rFonts w:ascii="Arial" w:hAnsi="Arial" w:cs="Arial"/>
                <w:lang w:val="en-US" w:eastAsia="en-US"/>
              </w:rPr>
              <w:t xml:space="preserve"> </w:t>
            </w:r>
            <w:r>
              <w:rPr>
                <w:rFonts w:ascii="Arial" w:hAnsi="Arial" w:cs="Arial"/>
                <w:lang w:val="en-US" w:eastAsia="en-US"/>
              </w:rPr>
              <w:t xml:space="preserve">the </w:t>
            </w:r>
            <w:r w:rsidRPr="00AD5F4E">
              <w:rPr>
                <w:rFonts w:ascii="Arial" w:hAnsi="Arial" w:cs="Arial"/>
                <w:lang w:val="en-US" w:eastAsia="en-US"/>
              </w:rPr>
              <w:t xml:space="preserve">event notifications </w:t>
            </w:r>
            <w:r>
              <w:rPr>
                <w:rFonts w:ascii="Arial" w:hAnsi="Arial" w:cs="Arial"/>
                <w:lang w:val="en-US" w:eastAsia="en-US"/>
              </w:rPr>
              <w:t xml:space="preserve">of the </w:t>
            </w:r>
            <w:del w:id="106" w:author="aschulze" w:date="2012-05-29T14:49:00Z">
              <w:r w:rsidRPr="00AD5F4E" w:rsidDel="005E0DBB">
                <w:rPr>
                  <w:rFonts w:ascii="Arial" w:hAnsi="Arial" w:cs="Arial"/>
                  <w:lang w:val="en-US" w:eastAsia="en-US"/>
                </w:rPr>
                <w:delText>plugins</w:delText>
              </w:r>
            </w:del>
            <w:ins w:id="107" w:author="aschulze" w:date="2012-05-29T14:49:00Z">
              <w:r w:rsidR="005E0DBB">
                <w:rPr>
                  <w:rFonts w:ascii="Arial" w:hAnsi="Arial" w:cs="Arial"/>
                  <w:lang w:val="en-US" w:eastAsia="en-US"/>
                </w:rPr>
                <w:t>plug-ins</w:t>
              </w:r>
            </w:ins>
            <w:r w:rsidRPr="00AD5F4E">
              <w:rPr>
                <w:rFonts w:ascii="Arial" w:hAnsi="Arial" w:cs="Arial"/>
                <w:lang w:val="en-US" w:eastAsia="en-US"/>
              </w:rPr>
              <w:t xml:space="preserve"> and classes </w:t>
            </w:r>
            <w:r>
              <w:rPr>
                <w:rFonts w:ascii="Arial" w:hAnsi="Arial" w:cs="Arial"/>
                <w:lang w:val="en-US" w:eastAsia="en-US"/>
              </w:rPr>
              <w:t xml:space="preserve">to export </w:t>
            </w:r>
            <w:r w:rsidRPr="00AD5F4E">
              <w:rPr>
                <w:rFonts w:ascii="Arial" w:hAnsi="Arial" w:cs="Arial"/>
                <w:lang w:val="en-US" w:eastAsia="en-US"/>
              </w:rPr>
              <w:t xml:space="preserve">and their metadata. For the module </w:t>
            </w:r>
            <w:ins w:id="108" w:author="aschulze" w:date="2012-05-29T15:03:00Z">
              <w:r w:rsidR="006A3CD0" w:rsidRPr="00AD5F4E">
                <w:rPr>
                  <w:rFonts w:ascii="Arial" w:hAnsi="Arial" w:cs="Arial"/>
                  <w:lang w:val="en-US" w:eastAsia="en-US"/>
                </w:rPr>
                <w:t>the following events</w:t>
              </w:r>
              <w:r w:rsidR="006A3CD0" w:rsidRPr="00AD5F4E">
                <w:rPr>
                  <w:rFonts w:ascii="Arial" w:hAnsi="Arial" w:cs="Arial"/>
                  <w:lang w:val="en-US" w:eastAsia="en-US"/>
                </w:rPr>
                <w:t xml:space="preserve"> </w:t>
              </w:r>
            </w:ins>
            <w:r w:rsidRPr="00AD5F4E">
              <w:rPr>
                <w:rFonts w:ascii="Arial" w:hAnsi="Arial" w:cs="Arial"/>
                <w:lang w:val="en-US" w:eastAsia="en-US"/>
              </w:rPr>
              <w:t xml:space="preserve">have been defined </w:t>
            </w:r>
            <w:ins w:id="109" w:author="aschulze" w:date="2012-05-29T15:03:00Z">
              <w:r w:rsidR="006A3CD0" w:rsidRPr="00AD5F4E">
                <w:rPr>
                  <w:rFonts w:ascii="Arial" w:hAnsi="Arial" w:cs="Arial"/>
                  <w:lang w:val="en-US" w:eastAsia="en-US"/>
                </w:rPr>
                <w:t>for</w:t>
              </w:r>
              <w:r w:rsidR="006A3CD0" w:rsidRPr="00AD5F4E">
                <w:rPr>
                  <w:rFonts w:ascii="Arial" w:hAnsi="Arial" w:cs="Arial"/>
                  <w:lang w:val="en-US" w:eastAsia="en-US"/>
                </w:rPr>
                <w:t xml:space="preserve"> </w:t>
              </w:r>
            </w:ins>
            <w:proofErr w:type="gramStart"/>
            <w:r w:rsidRPr="00AD5F4E">
              <w:rPr>
                <w:rFonts w:ascii="Arial" w:hAnsi="Arial" w:cs="Arial"/>
                <w:lang w:val="en-US" w:eastAsia="en-US"/>
              </w:rPr>
              <w:t xml:space="preserve">notifications </w:t>
            </w:r>
            <w:proofErr w:type="gramEnd"/>
            <w:del w:id="110" w:author="aschulze" w:date="2012-05-29T15:03:00Z">
              <w:r w:rsidRPr="00AD5F4E" w:rsidDel="006A3CD0">
                <w:rPr>
                  <w:rFonts w:ascii="Arial" w:hAnsi="Arial" w:cs="Arial"/>
                  <w:lang w:val="en-US" w:eastAsia="en-US"/>
                </w:rPr>
                <w:delText>for the following events</w:delText>
              </w:r>
            </w:del>
            <w:r w:rsidRPr="00AD5F4E">
              <w:rPr>
                <w:rFonts w:ascii="Arial" w:hAnsi="Arial" w:cs="Arial"/>
                <w:lang w:val="en-US" w:eastAsia="en-US"/>
              </w:rPr>
              <w:t>: before and after performing an operation and when you change the value of an attribute.</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OperationDefinition</w:t>
            </w:r>
            <w:proofErr w:type="spellEnd"/>
          </w:p>
        </w:tc>
        <w:tc>
          <w:tcPr>
            <w:tcW w:w="5961" w:type="dxa"/>
            <w:shd w:val="clear" w:color="auto" w:fill="auto"/>
            <w:vAlign w:val="center"/>
          </w:tcPr>
          <w:p w:rsidR="000103DE" w:rsidRPr="00DB2B2F" w:rsidRDefault="00DB2B2F" w:rsidP="006A3CD0">
            <w:pPr>
              <w:spacing w:line="360" w:lineRule="auto"/>
              <w:jc w:val="both"/>
              <w:rPr>
                <w:rFonts w:ascii="Arial" w:hAnsi="Arial" w:cs="Arial"/>
                <w:lang w:val="en-US" w:eastAsia="en-US"/>
              </w:rPr>
            </w:pPr>
            <w:r w:rsidRPr="00DB2B2F">
              <w:rPr>
                <w:rFonts w:ascii="Arial" w:hAnsi="Arial" w:cs="Arial"/>
                <w:lang w:val="en-US" w:eastAsia="en-US"/>
              </w:rPr>
              <w:t xml:space="preserve">Class that allows </w:t>
            </w:r>
            <w:proofErr w:type="gramStart"/>
            <w:ins w:id="111" w:author="aschulze" w:date="2012-05-29T15:03:00Z">
              <w:r w:rsidR="006A3CD0">
                <w:rPr>
                  <w:rFonts w:ascii="Arial" w:hAnsi="Arial" w:cs="Arial"/>
                  <w:lang w:val="en-US" w:eastAsia="en-US"/>
                </w:rPr>
                <w:t xml:space="preserve">to </w:t>
              </w:r>
            </w:ins>
            <w:r w:rsidRPr="00DB2B2F">
              <w:rPr>
                <w:rFonts w:ascii="Arial" w:hAnsi="Arial" w:cs="Arial"/>
                <w:lang w:val="en-US" w:eastAsia="en-US"/>
              </w:rPr>
              <w:t>define</w:t>
            </w:r>
            <w:proofErr w:type="gramEnd"/>
            <w:del w:id="112" w:author="aschulze" w:date="2012-05-29T15:03:00Z">
              <w:r w:rsidRPr="00DB2B2F" w:rsidDel="006A3CD0">
                <w:rPr>
                  <w:rFonts w:ascii="Arial" w:hAnsi="Arial" w:cs="Arial"/>
                  <w:lang w:val="en-US" w:eastAsia="en-US"/>
                </w:rPr>
                <w:delText>s</w:delText>
              </w:r>
            </w:del>
            <w:r w:rsidRPr="00DB2B2F">
              <w:rPr>
                <w:rFonts w:ascii="Arial" w:hAnsi="Arial" w:cs="Arial"/>
                <w:lang w:val="en-US" w:eastAsia="en-US"/>
              </w:rPr>
              <w:t xml:space="preserve"> the operations of </w:t>
            </w:r>
            <w:r>
              <w:rPr>
                <w:rFonts w:ascii="Arial" w:hAnsi="Arial" w:cs="Arial"/>
                <w:lang w:val="en-US" w:eastAsia="en-US"/>
              </w:rPr>
              <w:t xml:space="preserve">the </w:t>
            </w:r>
            <w:del w:id="113" w:author="aschulze" w:date="2012-05-29T14:49:00Z">
              <w:r w:rsidDel="005E0DBB">
                <w:rPr>
                  <w:rFonts w:ascii="Arial" w:hAnsi="Arial" w:cs="Arial"/>
                  <w:lang w:val="en-US" w:eastAsia="en-US"/>
                </w:rPr>
                <w:delText>plugins</w:delText>
              </w:r>
            </w:del>
            <w:ins w:id="114" w:author="aschulze" w:date="2012-05-29T14:49:00Z">
              <w:r w:rsidR="005E0DBB">
                <w:rPr>
                  <w:rFonts w:ascii="Arial" w:hAnsi="Arial" w:cs="Arial"/>
                  <w:lang w:val="en-US" w:eastAsia="en-US"/>
                </w:rPr>
                <w:t>plug-ins</w:t>
              </w:r>
            </w:ins>
            <w:r>
              <w:rPr>
                <w:rFonts w:ascii="Arial" w:hAnsi="Arial" w:cs="Arial"/>
                <w:lang w:val="en-US" w:eastAsia="en-US"/>
              </w:rPr>
              <w:t xml:space="preserve"> </w:t>
            </w:r>
            <w:r w:rsidRPr="00DB2B2F">
              <w:rPr>
                <w:rFonts w:ascii="Arial" w:hAnsi="Arial" w:cs="Arial"/>
                <w:lang w:val="en-US" w:eastAsia="en-US"/>
              </w:rPr>
              <w:t>and classes to export and their metadata.</w:t>
            </w:r>
          </w:p>
        </w:tc>
      </w:tr>
      <w:tr w:rsidR="000103DE" w:rsidRPr="001D0D28" w:rsidTr="000103DE">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ParameterDefinition</w:t>
            </w:r>
            <w:proofErr w:type="spellEnd"/>
          </w:p>
        </w:tc>
        <w:tc>
          <w:tcPr>
            <w:tcW w:w="5961" w:type="dxa"/>
            <w:shd w:val="clear" w:color="auto" w:fill="auto"/>
            <w:vAlign w:val="center"/>
          </w:tcPr>
          <w:p w:rsidR="000103DE" w:rsidRPr="00DB2B2F" w:rsidRDefault="00DB2B2F" w:rsidP="00086127">
            <w:pPr>
              <w:spacing w:line="360" w:lineRule="auto"/>
              <w:jc w:val="both"/>
              <w:rPr>
                <w:rFonts w:ascii="Arial" w:hAnsi="Arial" w:cs="Arial"/>
                <w:lang w:val="en-US" w:eastAsia="en-US"/>
              </w:rPr>
            </w:pPr>
            <w:r w:rsidRPr="00DB2B2F">
              <w:rPr>
                <w:rFonts w:ascii="Arial" w:hAnsi="Arial" w:cs="Arial"/>
                <w:lang w:val="en-US" w:eastAsia="en-US"/>
              </w:rPr>
              <w:t xml:space="preserve">Class that allows defines the </w:t>
            </w:r>
            <w:r>
              <w:rPr>
                <w:rFonts w:ascii="Arial" w:hAnsi="Arial" w:cs="Arial"/>
                <w:lang w:val="en-US" w:eastAsia="en-US"/>
              </w:rPr>
              <w:t xml:space="preserve">input parameters of the </w:t>
            </w:r>
            <w:r w:rsidRPr="00DB2B2F">
              <w:rPr>
                <w:rFonts w:ascii="Arial" w:hAnsi="Arial" w:cs="Arial"/>
                <w:lang w:val="en-US" w:eastAsia="en-US"/>
              </w:rPr>
              <w:t xml:space="preserve">operations of </w:t>
            </w:r>
            <w:r>
              <w:rPr>
                <w:rFonts w:ascii="Arial" w:hAnsi="Arial" w:cs="Arial"/>
                <w:lang w:val="en-US" w:eastAsia="en-US"/>
              </w:rPr>
              <w:t xml:space="preserve">the </w:t>
            </w:r>
            <w:del w:id="115" w:author="aschulze" w:date="2012-05-29T14:49:00Z">
              <w:r w:rsidDel="005E0DBB">
                <w:rPr>
                  <w:rFonts w:ascii="Arial" w:hAnsi="Arial" w:cs="Arial"/>
                  <w:lang w:val="en-US" w:eastAsia="en-US"/>
                </w:rPr>
                <w:delText>plugins</w:delText>
              </w:r>
            </w:del>
            <w:ins w:id="116" w:author="aschulze" w:date="2012-05-29T14:49:00Z">
              <w:r w:rsidR="005E0DBB">
                <w:rPr>
                  <w:rFonts w:ascii="Arial" w:hAnsi="Arial" w:cs="Arial"/>
                  <w:lang w:val="en-US" w:eastAsia="en-US"/>
                </w:rPr>
                <w:t>plug-ins</w:t>
              </w:r>
            </w:ins>
            <w:r>
              <w:rPr>
                <w:rFonts w:ascii="Arial" w:hAnsi="Arial" w:cs="Arial"/>
                <w:lang w:val="en-US" w:eastAsia="en-US"/>
              </w:rPr>
              <w:t xml:space="preserve"> </w:t>
            </w:r>
            <w:r w:rsidRPr="00DB2B2F">
              <w:rPr>
                <w:rFonts w:ascii="Arial" w:hAnsi="Arial" w:cs="Arial"/>
                <w:lang w:val="en-US" w:eastAsia="en-US"/>
              </w:rPr>
              <w:t>and classes to export and their metadata.</w:t>
            </w:r>
          </w:p>
        </w:tc>
      </w:tr>
    </w:tbl>
    <w:p w:rsidR="000103DE" w:rsidRDefault="000103DE" w:rsidP="000103DE">
      <w:pPr>
        <w:spacing w:line="360" w:lineRule="auto"/>
        <w:jc w:val="both"/>
        <w:rPr>
          <w:rFonts w:ascii="Arial" w:hAnsi="Arial" w:cs="Arial"/>
          <w:lang w:val="en-US" w:eastAsia="en-US"/>
        </w:rPr>
      </w:pPr>
    </w:p>
    <w:p w:rsidR="00236639" w:rsidRPr="00236639" w:rsidRDefault="00236639" w:rsidP="000103DE">
      <w:pPr>
        <w:spacing w:line="360" w:lineRule="auto"/>
        <w:jc w:val="both"/>
        <w:rPr>
          <w:rFonts w:ascii="Arial" w:hAnsi="Arial" w:cs="Arial"/>
          <w:lang w:val="en-US" w:eastAsia="en-US"/>
        </w:rPr>
      </w:pPr>
      <w:proofErr w:type="gramStart"/>
      <w:r>
        <w:rPr>
          <w:rFonts w:ascii="Arial" w:hAnsi="Arial" w:cs="Arial"/>
          <w:lang w:val="en-US" w:eastAsia="en-US"/>
        </w:rPr>
        <w:t xml:space="preserve">The </w:t>
      </w:r>
      <w:proofErr w:type="spellStart"/>
      <w:r w:rsidRPr="00236639">
        <w:rPr>
          <w:rFonts w:ascii="Courier 10 Pitch" w:eastAsia="Times New Roman" w:hAnsi="Courier 10 Pitch" w:cs="Times New Roman"/>
          <w:szCs w:val="20"/>
          <w:lang w:val="en-US" w:bidi="ar-SA"/>
        </w:rPr>
        <w:t>org.jwebsokcket.</w:t>
      </w:r>
      <w:proofErr w:type="gramEnd"/>
      <w:del w:id="117" w:author="aschulze" w:date="2012-05-29T14:49:00Z">
        <w:r w:rsidRPr="00236639" w:rsidDel="005E0DBB">
          <w:rPr>
            <w:rFonts w:ascii="Courier 10 Pitch" w:eastAsia="Times New Roman" w:hAnsi="Courier 10 Pitch" w:cs="Times New Roman"/>
            <w:szCs w:val="20"/>
            <w:lang w:val="en-US" w:bidi="ar-SA"/>
          </w:rPr>
          <w:delText>plugins</w:delText>
        </w:r>
      </w:del>
      <w:proofErr w:type="gramStart"/>
      <w:ins w:id="118" w:author="aschulze" w:date="2012-05-29T14:49:00Z">
        <w:r w:rsidR="005E0DBB">
          <w:rPr>
            <w:rFonts w:ascii="Courier 10 Pitch" w:eastAsia="Times New Roman" w:hAnsi="Courier 10 Pitch" w:cs="Times New Roman"/>
            <w:szCs w:val="20"/>
            <w:lang w:val="en-US" w:bidi="ar-SA"/>
          </w:rPr>
          <w:t>plug-ins</w:t>
        </w:r>
      </w:ins>
      <w:r w:rsidRPr="00236639">
        <w:rPr>
          <w:rFonts w:ascii="Courier 10 Pitch" w:eastAsia="Times New Roman" w:hAnsi="Courier 10 Pitch" w:cs="Times New Roman"/>
          <w:szCs w:val="20"/>
          <w:lang w:val="en-US" w:bidi="ar-SA"/>
        </w:rPr>
        <w:t>.jmx.mbeanspring</w:t>
      </w:r>
      <w:proofErr w:type="spellEnd"/>
      <w:proofErr w:type="gramEnd"/>
      <w:r>
        <w:rPr>
          <w:rFonts w:ascii="Courier 10 Pitch" w:eastAsia="Times New Roman" w:hAnsi="Courier 10 Pitch" w:cs="Times New Roman"/>
          <w:szCs w:val="20"/>
          <w:lang w:val="en-US" w:bidi="ar-SA"/>
        </w:rPr>
        <w:t xml:space="preserve"> </w:t>
      </w:r>
      <w:r w:rsidR="00B740FF" w:rsidRPr="00140DFC">
        <w:rPr>
          <w:rFonts w:ascii="Arial" w:hAnsi="Arial" w:cs="Arial"/>
          <w:lang w:val="en-US" w:eastAsia="en-US"/>
        </w:rPr>
        <w:t>package</w:t>
      </w:r>
      <w:r w:rsidR="00B740FF">
        <w:rPr>
          <w:rFonts w:ascii="Courier 10 Pitch" w:eastAsia="Times New Roman" w:hAnsi="Courier 10 Pitch" w:cs="Times New Roman"/>
          <w:szCs w:val="20"/>
          <w:lang w:val="en-US" w:bidi="ar-SA"/>
        </w:rPr>
        <w:t xml:space="preserve"> </w:t>
      </w:r>
      <w:r w:rsidRPr="00236639">
        <w:rPr>
          <w:rFonts w:ascii="Arial" w:hAnsi="Arial" w:cs="Arial"/>
          <w:lang w:val="en-US" w:eastAsia="en-US"/>
        </w:rPr>
        <w:t xml:space="preserve">contains the following </w:t>
      </w:r>
      <w:proofErr w:type="spellStart"/>
      <w:r w:rsidRPr="00236639">
        <w:rPr>
          <w:rFonts w:ascii="Arial" w:hAnsi="Arial" w:cs="Arial"/>
          <w:lang w:val="en-US" w:eastAsia="en-US"/>
        </w:rPr>
        <w:t>clases</w:t>
      </w:r>
      <w:proofErr w:type="spellEnd"/>
      <w:r w:rsidRPr="00236639">
        <w:rPr>
          <w:rFonts w:ascii="Arial" w:hAnsi="Arial" w:cs="Arial"/>
          <w:lang w:val="en-US" w:eastAsia="en-US"/>
        </w:rPr>
        <w:t>:</w:t>
      </w:r>
    </w:p>
    <w:p w:rsidR="000103DE" w:rsidRPr="00B740FF" w:rsidRDefault="000103DE" w:rsidP="000103DE">
      <w:pPr>
        <w:spacing w:line="360" w:lineRule="auto"/>
        <w:jc w:val="both"/>
        <w:rPr>
          <w:rFonts w:ascii="Arial" w:hAnsi="Arial" w:cs="Arial"/>
          <w:lang w:val="en-US" w:eastAsia="en-US"/>
        </w:rPr>
      </w:pP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98"/>
        <w:gridCol w:w="5961"/>
      </w:tblGrid>
      <w:tr w:rsidR="000103DE" w:rsidRPr="007E6658" w:rsidTr="00086127">
        <w:trPr>
          <w:trHeight w:val="148"/>
        </w:trPr>
        <w:tc>
          <w:tcPr>
            <w:tcW w:w="3498"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Class</w:t>
            </w:r>
          </w:p>
        </w:tc>
        <w:tc>
          <w:tcPr>
            <w:tcW w:w="5961" w:type="dxa"/>
            <w:shd w:val="clear" w:color="auto" w:fill="8DB3E2"/>
            <w:vAlign w:val="center"/>
          </w:tcPr>
          <w:p w:rsidR="000103DE" w:rsidRPr="00236639" w:rsidRDefault="00236639" w:rsidP="00086127">
            <w:pPr>
              <w:spacing w:line="360" w:lineRule="auto"/>
              <w:jc w:val="center"/>
              <w:rPr>
                <w:rFonts w:ascii="Arial" w:hAnsi="Arial" w:cs="Arial"/>
                <w:b/>
                <w:lang w:val="en-US" w:eastAsia="en-US"/>
              </w:rPr>
            </w:pPr>
            <w:r w:rsidRPr="00236639">
              <w:rPr>
                <w:rFonts w:ascii="Arial" w:hAnsi="Arial" w:cs="Arial"/>
                <w:b/>
                <w:lang w:val="en-US" w:eastAsia="en-US"/>
              </w:rPr>
              <w:t>Descriptio</w:t>
            </w:r>
            <w:r w:rsidR="000103DE" w:rsidRPr="00236639">
              <w:rPr>
                <w:rFonts w:ascii="Arial" w:hAnsi="Arial" w:cs="Arial"/>
                <w:b/>
                <w:lang w:val="en-US" w:eastAsia="en-US"/>
              </w:rPr>
              <w:t>n</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MBeanEnabledExporter</w:t>
            </w:r>
            <w:proofErr w:type="spellEnd"/>
          </w:p>
        </w:tc>
        <w:tc>
          <w:tcPr>
            <w:tcW w:w="5961" w:type="dxa"/>
            <w:shd w:val="clear" w:color="auto" w:fill="auto"/>
            <w:vAlign w:val="center"/>
          </w:tcPr>
          <w:p w:rsidR="000103DE" w:rsidRPr="005F1905" w:rsidRDefault="005F1905" w:rsidP="00086127">
            <w:pPr>
              <w:spacing w:line="360" w:lineRule="auto"/>
              <w:jc w:val="both"/>
              <w:rPr>
                <w:rFonts w:ascii="Arial" w:hAnsi="Arial" w:cs="Arial"/>
                <w:lang w:val="en-US" w:eastAsia="en-US"/>
              </w:rPr>
            </w:pPr>
            <w:r w:rsidRPr="005F1905">
              <w:rPr>
                <w:rFonts w:ascii="Arial" w:hAnsi="Arial" w:cs="Arial"/>
                <w:lang w:val="en-US" w:eastAsia="en-US"/>
              </w:rPr>
              <w:t>Class that redefine</w:t>
            </w:r>
            <w:ins w:id="119" w:author="aschulze" w:date="2012-05-29T15:04:00Z">
              <w:r w:rsidR="006A3CD0">
                <w:rPr>
                  <w:rFonts w:ascii="Arial" w:hAnsi="Arial" w:cs="Arial"/>
                  <w:lang w:val="en-US" w:eastAsia="en-US"/>
                </w:rPr>
                <w:t>s</w:t>
              </w:r>
            </w:ins>
            <w:r w:rsidRPr="005F1905">
              <w:rPr>
                <w:rFonts w:ascii="Arial" w:hAnsi="Arial" w:cs="Arial"/>
                <w:lang w:val="en-US" w:eastAsia="en-US"/>
              </w:rPr>
              <w:t xml:space="preserve"> certain </w:t>
            </w:r>
            <w:proofErr w:type="spellStart"/>
            <w:r w:rsidRPr="005F1905">
              <w:rPr>
                <w:rFonts w:ascii="Arial" w:hAnsi="Arial" w:cs="Arial"/>
                <w:lang w:val="en-US" w:eastAsia="en-US"/>
              </w:rPr>
              <w:t>functio</w:t>
            </w:r>
            <w:del w:id="120" w:author="aschulze" w:date="2012-05-29T15:04:00Z">
              <w:r w:rsidRPr="005F1905" w:rsidDel="006A3CD0">
                <w:rPr>
                  <w:rFonts w:ascii="Arial" w:hAnsi="Arial" w:cs="Arial"/>
                  <w:lang w:val="en-US" w:eastAsia="en-US"/>
                </w:rPr>
                <w:delText>nalitie</w:delText>
              </w:r>
            </w:del>
            <w:r w:rsidRPr="005F1905">
              <w:rPr>
                <w:rFonts w:ascii="Arial" w:hAnsi="Arial" w:cs="Arial"/>
                <w:lang w:val="en-US" w:eastAsia="en-US"/>
              </w:rPr>
              <w:t>s</w:t>
            </w:r>
            <w:proofErr w:type="spellEnd"/>
            <w:r w:rsidRPr="005F1905">
              <w:rPr>
                <w:rFonts w:ascii="Arial" w:hAnsi="Arial" w:cs="Arial"/>
                <w:lang w:val="en-US" w:eastAsia="en-US"/>
              </w:rPr>
              <w:t xml:space="preserve"> of the </w:t>
            </w:r>
            <w:r>
              <w:rPr>
                <w:rFonts w:ascii="Arial" w:hAnsi="Arial" w:cs="Arial"/>
                <w:lang w:val="en-US" w:eastAsia="en-US"/>
              </w:rPr>
              <w:t xml:space="preserve">Spring </w:t>
            </w:r>
            <w:proofErr w:type="spellStart"/>
            <w:r w:rsidRPr="005F1905">
              <w:rPr>
                <w:rFonts w:ascii="Arial" w:hAnsi="Arial" w:cs="Arial"/>
                <w:lang w:val="en-US" w:eastAsia="en-US"/>
              </w:rPr>
              <w:t>MBeanExporter</w:t>
            </w:r>
            <w:proofErr w:type="spellEnd"/>
            <w:r>
              <w:rPr>
                <w:rFonts w:ascii="Arial" w:hAnsi="Arial" w:cs="Arial"/>
                <w:lang w:val="en-US" w:eastAsia="en-US"/>
              </w:rPr>
              <w:t xml:space="preserve"> class, tak</w:t>
            </w:r>
            <w:ins w:id="121" w:author="aschulze" w:date="2012-05-29T15:04:00Z">
              <w:r w:rsidR="006A3CD0">
                <w:rPr>
                  <w:rFonts w:ascii="Arial" w:hAnsi="Arial" w:cs="Arial"/>
                  <w:lang w:val="en-US" w:eastAsia="en-US"/>
                </w:rPr>
                <w:t>ing</w:t>
              </w:r>
            </w:ins>
            <w:del w:id="122" w:author="aschulze" w:date="2012-05-29T15:04:00Z">
              <w:r w:rsidDel="006A3CD0">
                <w:rPr>
                  <w:rFonts w:ascii="Arial" w:hAnsi="Arial" w:cs="Arial"/>
                  <w:lang w:val="en-US" w:eastAsia="en-US"/>
                </w:rPr>
                <w:delText>en</w:delText>
              </w:r>
            </w:del>
            <w:r>
              <w:rPr>
                <w:rFonts w:ascii="Arial" w:hAnsi="Arial" w:cs="Arial"/>
                <w:lang w:val="en-US" w:eastAsia="en-US"/>
              </w:rPr>
              <w:t xml:space="preserve"> into account the characteristics of the </w:t>
            </w:r>
            <w:proofErr w:type="spellStart"/>
            <w:r>
              <w:rPr>
                <w:rFonts w:ascii="Arial" w:hAnsi="Arial" w:cs="Arial"/>
                <w:lang w:val="en-US" w:eastAsia="en-US"/>
              </w:rPr>
              <w:t>JMXPlugIn</w:t>
            </w:r>
            <w:proofErr w:type="spellEnd"/>
            <w:r>
              <w:rPr>
                <w:rFonts w:ascii="Arial" w:hAnsi="Arial" w:cs="Arial"/>
                <w:lang w:val="en-US" w:eastAsia="en-US"/>
              </w:rPr>
              <w:t xml:space="preserve"> module.</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ModelMBeanExtension</w:t>
            </w:r>
            <w:proofErr w:type="spellEnd"/>
          </w:p>
        </w:tc>
        <w:tc>
          <w:tcPr>
            <w:tcW w:w="5961" w:type="dxa"/>
            <w:shd w:val="clear" w:color="auto" w:fill="auto"/>
            <w:vAlign w:val="center"/>
          </w:tcPr>
          <w:p w:rsidR="000103DE" w:rsidRPr="00E476B1" w:rsidRDefault="00E476B1" w:rsidP="00086127">
            <w:pPr>
              <w:spacing w:line="360" w:lineRule="auto"/>
              <w:jc w:val="both"/>
              <w:rPr>
                <w:rFonts w:ascii="Arial" w:hAnsi="Arial" w:cs="Arial"/>
                <w:lang w:val="en-US" w:eastAsia="en-US"/>
              </w:rPr>
            </w:pPr>
            <w:r w:rsidRPr="00E476B1">
              <w:rPr>
                <w:rFonts w:ascii="Arial" w:hAnsi="Arial" w:cs="Arial"/>
                <w:lang w:val="en-US" w:eastAsia="en-US"/>
              </w:rPr>
              <w:t xml:space="preserve">Class that implements a </w:t>
            </w:r>
            <w:proofErr w:type="spellStart"/>
            <w:r w:rsidRPr="00E476B1">
              <w:rPr>
                <w:rFonts w:ascii="Arial" w:hAnsi="Arial" w:cs="Arial"/>
                <w:lang w:val="en-US" w:eastAsia="en-US"/>
              </w:rPr>
              <w:t>ModelMBean</w:t>
            </w:r>
            <w:proofErr w:type="spellEnd"/>
            <w:r>
              <w:rPr>
                <w:rFonts w:ascii="Arial" w:hAnsi="Arial" w:cs="Arial"/>
                <w:lang w:val="en-US" w:eastAsia="en-US"/>
              </w:rPr>
              <w:t xml:space="preserve"> class specific to the module to develop.</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ModelMBeanUtil</w:t>
            </w:r>
            <w:proofErr w:type="spellEnd"/>
          </w:p>
        </w:tc>
        <w:tc>
          <w:tcPr>
            <w:tcW w:w="5961" w:type="dxa"/>
            <w:shd w:val="clear" w:color="auto" w:fill="auto"/>
            <w:vAlign w:val="center"/>
          </w:tcPr>
          <w:p w:rsidR="000103DE" w:rsidRPr="00560489" w:rsidRDefault="00560489" w:rsidP="00086127">
            <w:pPr>
              <w:spacing w:line="360" w:lineRule="auto"/>
              <w:jc w:val="both"/>
              <w:rPr>
                <w:rFonts w:ascii="Arial" w:hAnsi="Arial" w:cs="Arial"/>
                <w:lang w:val="en-US" w:eastAsia="en-US"/>
              </w:rPr>
            </w:pPr>
            <w:r w:rsidRPr="00560489">
              <w:rPr>
                <w:rFonts w:ascii="Arial" w:hAnsi="Arial" w:cs="Arial"/>
                <w:lang w:val="en-US" w:eastAsia="en-US"/>
              </w:rPr>
              <w:t xml:space="preserve">Class that contains the auxiliary methods for the </w:t>
            </w:r>
            <w:proofErr w:type="spellStart"/>
            <w:r w:rsidRPr="00560489">
              <w:rPr>
                <w:rFonts w:ascii="Arial" w:hAnsi="Arial" w:cs="Arial"/>
                <w:lang w:val="en-US" w:eastAsia="en-US"/>
              </w:rPr>
              <w:t>ModelMBean</w:t>
            </w:r>
            <w:proofErr w:type="spellEnd"/>
            <w:r w:rsidRPr="00560489">
              <w:rPr>
                <w:rFonts w:ascii="Arial" w:hAnsi="Arial" w:cs="Arial"/>
                <w:lang w:val="en-US" w:eastAsia="en-US"/>
              </w:rPr>
              <w:t xml:space="preserve"> creation.</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NotificationInfoMap</w:t>
            </w:r>
            <w:proofErr w:type="spellEnd"/>
          </w:p>
        </w:tc>
        <w:tc>
          <w:tcPr>
            <w:tcW w:w="5961" w:type="dxa"/>
            <w:shd w:val="clear" w:color="auto" w:fill="auto"/>
            <w:vAlign w:val="center"/>
          </w:tcPr>
          <w:p w:rsidR="000103DE" w:rsidRPr="00B740FF" w:rsidRDefault="00B740FF" w:rsidP="00086127">
            <w:pPr>
              <w:spacing w:line="360" w:lineRule="auto"/>
              <w:jc w:val="both"/>
              <w:rPr>
                <w:rFonts w:ascii="Arial" w:hAnsi="Arial" w:cs="Arial"/>
                <w:lang w:val="en-US" w:eastAsia="en-US"/>
              </w:rPr>
            </w:pPr>
            <w:r w:rsidRPr="00B740FF">
              <w:rPr>
                <w:rFonts w:ascii="Arial" w:hAnsi="Arial" w:cs="Arial"/>
                <w:lang w:val="en-US" w:eastAsia="en-US"/>
              </w:rPr>
              <w:t xml:space="preserve">Class that define an event notification map </w:t>
            </w:r>
            <w:r>
              <w:rPr>
                <w:rFonts w:ascii="Arial" w:hAnsi="Arial" w:cs="Arial"/>
                <w:lang w:val="en-US" w:eastAsia="en-US"/>
              </w:rPr>
              <w:t xml:space="preserve">that will be created for a certain </w:t>
            </w:r>
            <w:proofErr w:type="spellStart"/>
            <w:r w:rsidRPr="00B740FF">
              <w:rPr>
                <w:rFonts w:ascii="Arial" w:hAnsi="Arial" w:cs="Arial"/>
                <w:lang w:val="en-US" w:eastAsia="en-US"/>
              </w:rPr>
              <w:t>ModelMBean</w:t>
            </w:r>
            <w:proofErr w:type="spellEnd"/>
            <w:r>
              <w:rPr>
                <w:rFonts w:ascii="Arial" w:hAnsi="Arial" w:cs="Arial"/>
                <w:lang w:val="en-US" w:eastAsia="en-US"/>
              </w:rPr>
              <w:t>.</w:t>
            </w:r>
          </w:p>
        </w:tc>
      </w:tr>
    </w:tbl>
    <w:p w:rsidR="00FC3FEB" w:rsidRPr="00B740FF" w:rsidRDefault="00FC3FEB" w:rsidP="000103DE">
      <w:pPr>
        <w:spacing w:line="360" w:lineRule="auto"/>
        <w:jc w:val="both"/>
        <w:rPr>
          <w:rFonts w:ascii="Arial" w:hAnsi="Arial" w:cs="Arial"/>
          <w:lang w:val="en-US" w:eastAsia="en-US"/>
        </w:rPr>
      </w:pPr>
    </w:p>
    <w:p w:rsidR="00B740FF" w:rsidRPr="00B740FF" w:rsidRDefault="00B740FF" w:rsidP="000103DE">
      <w:pPr>
        <w:spacing w:line="360" w:lineRule="auto"/>
        <w:jc w:val="both"/>
        <w:rPr>
          <w:rFonts w:ascii="Arial" w:hAnsi="Arial" w:cs="Arial"/>
          <w:lang w:val="en-US" w:eastAsia="en-US"/>
        </w:rPr>
      </w:pPr>
      <w:proofErr w:type="gramStart"/>
      <w:r w:rsidRPr="00B740FF">
        <w:rPr>
          <w:rFonts w:ascii="Arial" w:hAnsi="Arial" w:cs="Arial"/>
          <w:lang w:val="en-US" w:eastAsia="en-US"/>
        </w:rPr>
        <w:t xml:space="preserve">The </w:t>
      </w:r>
      <w:proofErr w:type="spellStart"/>
      <w:r w:rsidRPr="00B740FF">
        <w:rPr>
          <w:rFonts w:ascii="Courier 10 Pitch" w:eastAsia="Times New Roman" w:hAnsi="Courier 10 Pitch" w:cs="Times New Roman"/>
          <w:sz w:val="22"/>
          <w:szCs w:val="20"/>
          <w:lang w:val="en-US" w:bidi="ar-SA"/>
        </w:rPr>
        <w:t>org.jwebsokcket.</w:t>
      </w:r>
      <w:proofErr w:type="gramEnd"/>
      <w:del w:id="123" w:author="aschulze" w:date="2012-05-29T14:49:00Z">
        <w:r w:rsidRPr="00B740FF" w:rsidDel="005E0DBB">
          <w:rPr>
            <w:rFonts w:ascii="Courier 10 Pitch" w:eastAsia="Times New Roman" w:hAnsi="Courier 10 Pitch" w:cs="Times New Roman"/>
            <w:sz w:val="22"/>
            <w:szCs w:val="20"/>
            <w:lang w:val="en-US" w:bidi="ar-SA"/>
          </w:rPr>
          <w:delText>plugins</w:delText>
        </w:r>
      </w:del>
      <w:proofErr w:type="gramStart"/>
      <w:ins w:id="124" w:author="aschulze" w:date="2012-05-29T14:49:00Z">
        <w:r w:rsidR="005E0DBB">
          <w:rPr>
            <w:rFonts w:ascii="Courier 10 Pitch" w:eastAsia="Times New Roman" w:hAnsi="Courier 10 Pitch" w:cs="Times New Roman"/>
            <w:sz w:val="22"/>
            <w:szCs w:val="20"/>
            <w:lang w:val="en-US" w:bidi="ar-SA"/>
          </w:rPr>
          <w:t>plug-ins</w:t>
        </w:r>
      </w:ins>
      <w:r w:rsidRPr="00B740FF">
        <w:rPr>
          <w:rFonts w:ascii="Courier 10 Pitch" w:eastAsia="Times New Roman" w:hAnsi="Courier 10 Pitch" w:cs="Times New Roman"/>
          <w:sz w:val="22"/>
          <w:szCs w:val="20"/>
          <w:lang w:val="en-US" w:bidi="ar-SA"/>
        </w:rPr>
        <w:t>.jmx.util</w:t>
      </w:r>
      <w:proofErr w:type="spellEnd"/>
      <w:proofErr w:type="gramEnd"/>
      <w:r>
        <w:rPr>
          <w:rFonts w:ascii="Courier 10 Pitch" w:eastAsia="Times New Roman" w:hAnsi="Courier 10 Pitch" w:cs="Times New Roman"/>
          <w:sz w:val="22"/>
          <w:szCs w:val="20"/>
          <w:lang w:val="en-US" w:bidi="ar-SA"/>
        </w:rPr>
        <w:t xml:space="preserve"> </w:t>
      </w:r>
      <w:r w:rsidRPr="00181671">
        <w:rPr>
          <w:rFonts w:ascii="Arial" w:hAnsi="Arial" w:cs="Arial"/>
          <w:lang w:val="en-US" w:eastAsia="en-US"/>
        </w:rPr>
        <w:t>package</w:t>
      </w:r>
      <w:r w:rsidR="00181671" w:rsidRPr="00181671">
        <w:rPr>
          <w:rFonts w:ascii="Arial" w:hAnsi="Arial" w:cs="Arial"/>
          <w:lang w:val="en-US" w:eastAsia="en-US"/>
        </w:rPr>
        <w:t xml:space="preserve"> contains the following clas</w:t>
      </w:r>
      <w:r w:rsidR="00181671">
        <w:rPr>
          <w:rFonts w:ascii="Arial" w:hAnsi="Arial" w:cs="Arial"/>
          <w:lang w:val="en-US" w:eastAsia="en-US"/>
        </w:rPr>
        <w:t>s</w:t>
      </w:r>
      <w:r w:rsidR="00181671" w:rsidRPr="00181671">
        <w:rPr>
          <w:rFonts w:ascii="Arial" w:hAnsi="Arial" w:cs="Arial"/>
          <w:lang w:val="en-US" w:eastAsia="en-US"/>
        </w:rPr>
        <w:t>es:</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98"/>
        <w:gridCol w:w="5961"/>
      </w:tblGrid>
      <w:tr w:rsidR="000103DE" w:rsidRPr="007E6658" w:rsidTr="00086127">
        <w:trPr>
          <w:trHeight w:val="148"/>
        </w:trPr>
        <w:tc>
          <w:tcPr>
            <w:tcW w:w="3498"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Class</w:t>
            </w:r>
          </w:p>
        </w:tc>
        <w:tc>
          <w:tcPr>
            <w:tcW w:w="5961" w:type="dxa"/>
            <w:shd w:val="clear" w:color="auto" w:fill="8DB3E2"/>
            <w:vAlign w:val="center"/>
          </w:tcPr>
          <w:p w:rsidR="000103DE" w:rsidRPr="00181671" w:rsidRDefault="00181671" w:rsidP="00086127">
            <w:pPr>
              <w:spacing w:line="360" w:lineRule="auto"/>
              <w:jc w:val="center"/>
              <w:rPr>
                <w:rFonts w:ascii="Arial" w:hAnsi="Arial" w:cs="Arial"/>
                <w:b/>
                <w:lang w:val="en-US" w:eastAsia="en-US"/>
              </w:rPr>
            </w:pPr>
            <w:r w:rsidRPr="00181671">
              <w:rPr>
                <w:rFonts w:ascii="Arial" w:hAnsi="Arial" w:cs="Arial"/>
                <w:b/>
                <w:lang w:val="en-US" w:eastAsia="en-US"/>
              </w:rPr>
              <w:t>Descriptio</w:t>
            </w:r>
            <w:r w:rsidR="000103DE" w:rsidRPr="00181671">
              <w:rPr>
                <w:rFonts w:ascii="Arial" w:hAnsi="Arial" w:cs="Arial"/>
                <w:b/>
                <w:lang w:val="en-US" w:eastAsia="en-US"/>
              </w:rPr>
              <w:t>n</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t>JMXHandler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 xml:space="preserve">Class that dynamically converts the data type Map, </w:t>
            </w:r>
            <w:r w:rsidRPr="00CB201E">
              <w:rPr>
                <w:rFonts w:ascii="Arial" w:hAnsi="Arial" w:cs="Arial"/>
                <w:lang w:val="en-US" w:eastAsia="en-US"/>
              </w:rPr>
              <w:lastRenderedPageBreak/>
              <w:t>largely driven by jWebSocket framework,</w:t>
            </w:r>
            <w:r>
              <w:rPr>
                <w:rFonts w:ascii="Arial" w:hAnsi="Arial" w:cs="Arial"/>
                <w:lang w:val="en-US" w:eastAsia="en-US"/>
              </w:rPr>
              <w:t xml:space="preserve"> to </w:t>
            </w:r>
            <w:proofErr w:type="gramStart"/>
            <w:r>
              <w:rPr>
                <w:rFonts w:ascii="Arial" w:hAnsi="Arial" w:cs="Arial"/>
                <w:lang w:val="en-US" w:eastAsia="en-US"/>
              </w:rPr>
              <w:t xml:space="preserve">the </w:t>
            </w:r>
            <w:r w:rsidRPr="00CB201E">
              <w:rPr>
                <w:rFonts w:ascii="Arial" w:hAnsi="Arial" w:cs="Arial"/>
                <w:lang w:val="en-US" w:eastAsia="en-US"/>
              </w:rPr>
              <w:t xml:space="preserve"> </w:t>
            </w:r>
            <w:proofErr w:type="spellStart"/>
            <w:r w:rsidRPr="00CB201E">
              <w:rPr>
                <w:rFonts w:ascii="Arial" w:hAnsi="Arial" w:cs="Arial"/>
                <w:lang w:val="en-US" w:eastAsia="en-US"/>
              </w:rPr>
              <w:t>CompositeData</w:t>
            </w:r>
            <w:proofErr w:type="spellEnd"/>
            <w:proofErr w:type="gramEnd"/>
            <w:r w:rsidRPr="00CB201E">
              <w:rPr>
                <w:rFonts w:ascii="Arial" w:hAnsi="Arial" w:cs="Arial"/>
                <w:lang w:val="en-US" w:eastAsia="en-US"/>
              </w:rPr>
              <w:t xml:space="preserve"> data type, which is used by the JMX technology for working with complex data types </w:t>
            </w:r>
            <w:r>
              <w:rPr>
                <w:rFonts w:ascii="Arial" w:hAnsi="Arial" w:cs="Arial"/>
                <w:lang w:val="en-US" w:eastAsia="en-US"/>
              </w:rPr>
              <w:t xml:space="preserve">like </w:t>
            </w:r>
            <w:r w:rsidRPr="00CB201E">
              <w:rPr>
                <w:rFonts w:ascii="Arial" w:hAnsi="Arial" w:cs="Arial"/>
                <w:lang w:val="en-US" w:eastAsia="en-US"/>
              </w:rPr>
              <w:t>objects, since for default this technology is only able to handle simple data types.</w:t>
            </w:r>
          </w:p>
        </w:tc>
      </w:tr>
      <w:tr w:rsidR="000103DE" w:rsidRPr="001D0D28" w:rsidTr="00086127">
        <w:trPr>
          <w:trHeight w:val="148"/>
        </w:trPr>
        <w:tc>
          <w:tcPr>
            <w:tcW w:w="3498" w:type="dxa"/>
            <w:shd w:val="clear" w:color="auto" w:fill="auto"/>
            <w:vAlign w:val="center"/>
          </w:tcPr>
          <w:p w:rsidR="000103DE" w:rsidRPr="007E6658" w:rsidRDefault="000103DE" w:rsidP="00086127">
            <w:pPr>
              <w:spacing w:line="360" w:lineRule="auto"/>
              <w:jc w:val="center"/>
              <w:rPr>
                <w:rFonts w:ascii="Arial" w:hAnsi="Arial" w:cs="Arial"/>
                <w:lang w:eastAsia="en-US"/>
              </w:rPr>
            </w:pPr>
            <w:proofErr w:type="spellStart"/>
            <w:r w:rsidRPr="007E6658">
              <w:rPr>
                <w:rFonts w:ascii="Arial" w:hAnsi="Arial" w:cs="Arial"/>
                <w:lang w:eastAsia="en-US"/>
              </w:rPr>
              <w:lastRenderedPageBreak/>
              <w:t>JMXPlugInAuthenticator</w:t>
            </w:r>
            <w:proofErr w:type="spellEnd"/>
          </w:p>
        </w:tc>
        <w:tc>
          <w:tcPr>
            <w:tcW w:w="5961" w:type="dxa"/>
            <w:shd w:val="clear" w:color="auto" w:fill="auto"/>
            <w:vAlign w:val="center"/>
          </w:tcPr>
          <w:p w:rsidR="000103DE" w:rsidRPr="00CB201E" w:rsidRDefault="00CB201E" w:rsidP="00086127">
            <w:pPr>
              <w:spacing w:line="360" w:lineRule="auto"/>
              <w:jc w:val="both"/>
              <w:rPr>
                <w:rFonts w:ascii="Arial" w:hAnsi="Arial" w:cs="Arial"/>
                <w:lang w:val="en-US" w:eastAsia="en-US"/>
              </w:rPr>
            </w:pPr>
            <w:r w:rsidRPr="00CB201E">
              <w:rPr>
                <w:rFonts w:ascii="Arial" w:hAnsi="Arial" w:cs="Arial"/>
                <w:lang w:val="en-US" w:eastAsia="en-US"/>
              </w:rPr>
              <w:t>Class that implements the security mechanism for remote access to the module via the RMI protocol.</w:t>
            </w:r>
          </w:p>
        </w:tc>
      </w:tr>
    </w:tbl>
    <w:p w:rsidR="000103DE" w:rsidRPr="00CB201E" w:rsidRDefault="000103DE">
      <w:pPr>
        <w:pStyle w:val="Standard"/>
        <w:tabs>
          <w:tab w:val="left" w:pos="0"/>
        </w:tabs>
        <w:spacing w:before="120" w:after="60" w:line="360" w:lineRule="auto"/>
        <w:jc w:val="both"/>
        <w:rPr>
          <w:rFonts w:ascii="Arial" w:hAnsi="Arial" w:cs="Humnst777 Lt BT"/>
          <w:iCs/>
          <w:lang w:val="en-US"/>
        </w:rPr>
      </w:pPr>
    </w:p>
    <w:p w:rsidR="007B2738" w:rsidRPr="007B2738" w:rsidRDefault="007B2738">
      <w:pPr>
        <w:pStyle w:val="ListParagraph"/>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ListParagraph"/>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ListParagraph"/>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7B2738" w:rsidRPr="007B2738" w:rsidRDefault="007B2738">
      <w:pPr>
        <w:pStyle w:val="ListParagraph"/>
        <w:widowControl/>
        <w:numPr>
          <w:ilvl w:val="0"/>
          <w:numId w:val="6"/>
        </w:numPr>
        <w:tabs>
          <w:tab w:val="left" w:pos="0"/>
        </w:tabs>
        <w:spacing w:before="280" w:after="240" w:line="360" w:lineRule="auto"/>
        <w:contextualSpacing w:val="0"/>
        <w:jc w:val="both"/>
        <w:rPr>
          <w:rFonts w:ascii="Arial" w:eastAsia="Times New Roman" w:hAnsi="Arial" w:cs="Arial"/>
          <w:b/>
          <w:bCs/>
          <w:vanish/>
          <w:color w:val="000000"/>
          <w:lang w:bidi="ar-SA"/>
        </w:rPr>
      </w:pPr>
    </w:p>
    <w:p w:rsidR="00873DB9" w:rsidRPr="007305C3" w:rsidRDefault="007305C3">
      <w:pPr>
        <w:pStyle w:val="Standard"/>
        <w:numPr>
          <w:ilvl w:val="0"/>
          <w:numId w:val="6"/>
        </w:numPr>
        <w:tabs>
          <w:tab w:val="left" w:pos="0"/>
        </w:tabs>
        <w:spacing w:before="280" w:after="240" w:line="360" w:lineRule="auto"/>
        <w:jc w:val="both"/>
        <w:rPr>
          <w:rFonts w:ascii="Arial" w:hAnsi="Arial" w:cs="Arial"/>
          <w:b/>
          <w:bCs/>
          <w:color w:val="000000"/>
          <w:lang w:val="en-US"/>
        </w:rPr>
      </w:pPr>
      <w:r w:rsidRPr="007305C3">
        <w:rPr>
          <w:rFonts w:ascii="Arial" w:hAnsi="Arial" w:cs="Arial"/>
          <w:b/>
          <w:bCs/>
          <w:color w:val="000000"/>
          <w:lang w:val="en-US"/>
        </w:rPr>
        <w:t>Source Code</w:t>
      </w:r>
    </w:p>
    <w:p w:rsidR="007B2738" w:rsidRDefault="007B2738" w:rsidP="007B2738">
      <w:pPr>
        <w:rPr>
          <w:rFonts w:ascii="Arial" w:hAnsi="Arial" w:cs="Arial"/>
          <w:b/>
          <w:lang w:val="en-US" w:eastAsia="en-US"/>
        </w:rPr>
      </w:pPr>
      <w:r w:rsidRPr="007B2738">
        <w:rPr>
          <w:rFonts w:ascii="Arial" w:hAnsi="Arial" w:cs="Arial"/>
          <w:b/>
          <w:lang w:eastAsia="en-US"/>
        </w:rPr>
        <w:t xml:space="preserve">5.1 </w:t>
      </w:r>
      <w:r>
        <w:rPr>
          <w:rFonts w:ascii="Arial" w:hAnsi="Arial" w:cs="Arial"/>
          <w:b/>
          <w:lang w:eastAsia="en-US"/>
        </w:rPr>
        <w:t xml:space="preserve"> </w:t>
      </w:r>
      <w:r w:rsidR="00057D17">
        <w:rPr>
          <w:rFonts w:ascii="Arial" w:hAnsi="Arial" w:cs="Arial"/>
          <w:b/>
          <w:lang w:val="en-US" w:eastAsia="en-US"/>
        </w:rPr>
        <w:t>Common C</w:t>
      </w:r>
      <w:r w:rsidR="007305C3" w:rsidRPr="007305C3">
        <w:rPr>
          <w:rFonts w:ascii="Arial" w:hAnsi="Arial" w:cs="Arial"/>
          <w:b/>
          <w:lang w:val="en-US" w:eastAsia="en-US"/>
        </w:rPr>
        <w:t xml:space="preserve">ode </w:t>
      </w:r>
      <w:r w:rsidR="00057D17">
        <w:rPr>
          <w:rFonts w:ascii="Arial" w:hAnsi="Arial" w:cs="Arial"/>
          <w:b/>
          <w:lang w:val="en-US" w:eastAsia="en-US"/>
        </w:rPr>
        <w:t>S</w:t>
      </w:r>
      <w:r w:rsidR="007305C3" w:rsidRPr="007305C3">
        <w:rPr>
          <w:rFonts w:ascii="Arial" w:hAnsi="Arial" w:cs="Arial"/>
          <w:b/>
          <w:lang w:val="en-US" w:eastAsia="en-US"/>
        </w:rPr>
        <w:t>tandards</w:t>
      </w:r>
    </w:p>
    <w:p w:rsidR="00E45F7C" w:rsidRPr="00E45F7C" w:rsidRDefault="00E45F7C" w:rsidP="00E45F7C">
      <w:pPr>
        <w:spacing w:line="360" w:lineRule="auto"/>
        <w:rPr>
          <w:rFonts w:ascii="Arial" w:hAnsi="Arial" w:cs="Arial"/>
          <w:lang w:val="en-US" w:eastAsia="en-US"/>
        </w:rPr>
      </w:pPr>
      <w:r>
        <w:rPr>
          <w:rFonts w:ascii="Arial" w:hAnsi="Arial" w:cs="Arial"/>
          <w:lang w:val="en-US" w:eastAsia="en-US"/>
        </w:rPr>
        <w:t xml:space="preserve">The common code standards used to develop the </w:t>
      </w:r>
      <w:proofErr w:type="spellStart"/>
      <w:r>
        <w:rPr>
          <w:rFonts w:ascii="Arial" w:hAnsi="Arial" w:cs="Arial"/>
          <w:lang w:val="en-US" w:eastAsia="en-US"/>
        </w:rPr>
        <w:t>JMXPlugIn</w:t>
      </w:r>
      <w:proofErr w:type="spellEnd"/>
      <w:r>
        <w:rPr>
          <w:rFonts w:ascii="Arial" w:hAnsi="Arial" w:cs="Arial"/>
          <w:lang w:val="en-US" w:eastAsia="en-US"/>
        </w:rPr>
        <w:t xml:space="preserve"> module are the same defined to jWebSocket framework.</w:t>
      </w:r>
    </w:p>
    <w:p w:rsidR="007B2738" w:rsidRPr="00E45F7C" w:rsidRDefault="007B2738" w:rsidP="007B2738">
      <w:pPr>
        <w:rPr>
          <w:rFonts w:ascii="Arial" w:hAnsi="Arial" w:cs="Arial"/>
          <w:b/>
          <w:lang w:val="en-US" w:eastAsia="en-US"/>
        </w:rPr>
      </w:pPr>
    </w:p>
    <w:p w:rsidR="007B2738" w:rsidRPr="008522EC" w:rsidRDefault="00AB56F3">
      <w:pPr>
        <w:pStyle w:val="Standard"/>
        <w:tabs>
          <w:tab w:val="left" w:pos="0"/>
        </w:tabs>
        <w:spacing w:before="120" w:after="60" w:line="360" w:lineRule="auto"/>
        <w:jc w:val="both"/>
        <w:rPr>
          <w:rFonts w:ascii="Arial" w:eastAsia="Humnst777 Lt BT" w:hAnsi="Arial" w:cs="Humnst777 Lt BT"/>
          <w:b/>
          <w:iCs/>
          <w:lang w:val="en-US"/>
        </w:rPr>
      </w:pPr>
      <w:r w:rsidRPr="008522EC">
        <w:rPr>
          <w:rFonts w:ascii="Arial" w:eastAsia="Humnst777 Lt BT" w:hAnsi="Arial" w:cs="Humnst777 Lt BT"/>
          <w:b/>
          <w:iCs/>
          <w:lang w:val="en-US"/>
        </w:rPr>
        <w:t xml:space="preserve">5.2 </w:t>
      </w:r>
      <w:r w:rsidR="00A55789" w:rsidRPr="00A55789">
        <w:rPr>
          <w:rFonts w:ascii="Arial" w:eastAsia="Humnst777 Lt BT" w:hAnsi="Arial" w:cs="Humnst777 Lt BT"/>
          <w:b/>
          <w:iCs/>
          <w:lang w:val="en-US"/>
        </w:rPr>
        <w:t>Reusable Component</w:t>
      </w:r>
      <w:r w:rsidRPr="00A55789">
        <w:rPr>
          <w:rFonts w:ascii="Arial" w:eastAsia="Humnst777 Lt BT" w:hAnsi="Arial" w:cs="Humnst777 Lt BT"/>
          <w:b/>
          <w:iCs/>
          <w:lang w:val="en-US"/>
        </w:rPr>
        <w:t>s</w:t>
      </w:r>
      <w:r w:rsidRPr="008522EC">
        <w:rPr>
          <w:rFonts w:ascii="Arial" w:eastAsia="Humnst777 Lt BT" w:hAnsi="Arial" w:cs="Humnst777 Lt BT"/>
          <w:b/>
          <w:iCs/>
          <w:lang w:val="en-US"/>
        </w:rPr>
        <w:t xml:space="preserve"> </w:t>
      </w:r>
    </w:p>
    <w:p w:rsidR="00A55789" w:rsidRPr="00A55789" w:rsidRDefault="00A55789" w:rsidP="00A55789">
      <w:pPr>
        <w:spacing w:line="360" w:lineRule="auto"/>
        <w:jc w:val="both"/>
        <w:rPr>
          <w:rFonts w:ascii="Arial" w:hAnsi="Arial" w:cs="Arial"/>
          <w:color w:val="000000"/>
          <w:lang w:val="en-US"/>
        </w:rPr>
      </w:pPr>
      <w:r w:rsidRPr="00A55789">
        <w:rPr>
          <w:rFonts w:ascii="Arial" w:hAnsi="Arial" w:cs="Arial"/>
          <w:color w:val="000000"/>
          <w:lang w:val="en-US"/>
        </w:rPr>
        <w:t>The module</w:t>
      </w:r>
      <w:r>
        <w:rPr>
          <w:rFonts w:ascii="Arial" w:hAnsi="Arial" w:cs="Arial"/>
          <w:color w:val="000000"/>
          <w:lang w:val="en-US"/>
        </w:rPr>
        <w:t xml:space="preserve"> </w:t>
      </w:r>
      <w:r w:rsidRPr="00A55789">
        <w:rPr>
          <w:rFonts w:ascii="Arial" w:hAnsi="Arial" w:cs="Arial"/>
          <w:color w:val="000000"/>
          <w:lang w:val="en-US"/>
        </w:rPr>
        <w:t xml:space="preserve">architecture is divided into separate components which ensure </w:t>
      </w:r>
      <w:r>
        <w:rPr>
          <w:rFonts w:ascii="Arial" w:hAnsi="Arial" w:cs="Arial"/>
          <w:color w:val="000000"/>
          <w:lang w:val="en-US"/>
        </w:rPr>
        <w:t xml:space="preserve">its </w:t>
      </w:r>
      <w:r w:rsidRPr="00A55789">
        <w:rPr>
          <w:rFonts w:ascii="Arial" w:hAnsi="Arial" w:cs="Arial"/>
          <w:color w:val="000000"/>
          <w:lang w:val="en-US"/>
        </w:rPr>
        <w:t xml:space="preserve">reuse </w:t>
      </w:r>
      <w:r>
        <w:rPr>
          <w:rFonts w:ascii="Arial" w:hAnsi="Arial" w:cs="Arial"/>
          <w:color w:val="000000"/>
          <w:lang w:val="en-US"/>
        </w:rPr>
        <w:t xml:space="preserve">in </w:t>
      </w:r>
      <w:r w:rsidRPr="00A55789">
        <w:rPr>
          <w:rFonts w:ascii="Arial" w:hAnsi="Arial" w:cs="Arial"/>
          <w:color w:val="000000"/>
          <w:lang w:val="en-US"/>
        </w:rPr>
        <w:t>applications with similar characteristics. The components belonging to this module which can be reused are:</w:t>
      </w:r>
    </w:p>
    <w:p w:rsidR="00A55789" w:rsidRPr="00140DFC" w:rsidRDefault="00AB56F3" w:rsidP="00906BD1">
      <w:pPr>
        <w:numPr>
          <w:ilvl w:val="0"/>
          <w:numId w:val="27"/>
        </w:numPr>
        <w:autoSpaceDN/>
        <w:spacing w:line="360" w:lineRule="auto"/>
        <w:jc w:val="both"/>
        <w:textAlignment w:val="auto"/>
        <w:rPr>
          <w:rFonts w:ascii="Arial" w:hAnsi="Arial" w:cs="Arial"/>
          <w:b/>
          <w:color w:val="000000"/>
          <w:lang w:val="en-US"/>
        </w:rPr>
      </w:pPr>
      <w:proofErr w:type="spellStart"/>
      <w:r w:rsidRPr="00A55789">
        <w:rPr>
          <w:rFonts w:ascii="Arial" w:hAnsi="Arial" w:cs="Arial"/>
          <w:b/>
          <w:color w:val="000000"/>
          <w:lang w:val="en-US"/>
        </w:rPr>
        <w:t>JMXHandler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sidRPr="00CB201E">
        <w:rPr>
          <w:rFonts w:ascii="Arial" w:hAnsi="Arial" w:cs="Arial"/>
          <w:lang w:val="en-US" w:eastAsia="en-US"/>
        </w:rPr>
        <w:t>Class that dynamically converts the data type Map, largely driven by jWebSocket framework,</w:t>
      </w:r>
      <w:r w:rsidR="00A55789">
        <w:rPr>
          <w:rFonts w:ascii="Arial" w:hAnsi="Arial" w:cs="Arial"/>
          <w:lang w:val="en-US" w:eastAsia="en-US"/>
        </w:rPr>
        <w:t xml:space="preserve"> to </w:t>
      </w:r>
      <w:proofErr w:type="gramStart"/>
      <w:r w:rsidR="00A55789">
        <w:rPr>
          <w:rFonts w:ascii="Arial" w:hAnsi="Arial" w:cs="Arial"/>
          <w:lang w:val="en-US" w:eastAsia="en-US"/>
        </w:rPr>
        <w:t xml:space="preserve">the </w:t>
      </w:r>
      <w:r w:rsidR="00A55789" w:rsidRPr="00CB201E">
        <w:rPr>
          <w:rFonts w:ascii="Arial" w:hAnsi="Arial" w:cs="Arial"/>
          <w:lang w:val="en-US" w:eastAsia="en-US"/>
        </w:rPr>
        <w:t xml:space="preserve"> </w:t>
      </w:r>
      <w:proofErr w:type="spellStart"/>
      <w:r w:rsidR="00A55789" w:rsidRPr="00CB201E">
        <w:rPr>
          <w:rFonts w:ascii="Arial" w:hAnsi="Arial" w:cs="Arial"/>
          <w:lang w:val="en-US" w:eastAsia="en-US"/>
        </w:rPr>
        <w:t>CompositeData</w:t>
      </w:r>
      <w:proofErr w:type="spellEnd"/>
      <w:proofErr w:type="gramEnd"/>
      <w:r w:rsidR="00A55789" w:rsidRPr="00CB201E">
        <w:rPr>
          <w:rFonts w:ascii="Arial" w:hAnsi="Arial" w:cs="Arial"/>
          <w:lang w:val="en-US" w:eastAsia="en-US"/>
        </w:rPr>
        <w:t xml:space="preserve"> data type, which is used by the JMX technology for working with complex data types </w:t>
      </w:r>
      <w:r w:rsidR="00A55789">
        <w:rPr>
          <w:rFonts w:ascii="Arial" w:hAnsi="Arial" w:cs="Arial"/>
          <w:lang w:val="en-US" w:eastAsia="en-US"/>
        </w:rPr>
        <w:t xml:space="preserve">like </w:t>
      </w:r>
      <w:r w:rsidR="00A55789" w:rsidRPr="00CB201E">
        <w:rPr>
          <w:rFonts w:ascii="Arial" w:hAnsi="Arial" w:cs="Arial"/>
          <w:lang w:val="en-US" w:eastAsia="en-US"/>
        </w:rPr>
        <w:t>objects, since for default this technology is only able to handle simple data types.</w:t>
      </w:r>
    </w:p>
    <w:p w:rsidR="00A55789" w:rsidRPr="00A55789" w:rsidRDefault="00AB56F3" w:rsidP="00906BD1">
      <w:pPr>
        <w:numPr>
          <w:ilvl w:val="0"/>
          <w:numId w:val="27"/>
        </w:numPr>
        <w:autoSpaceDN/>
        <w:spacing w:line="360" w:lineRule="auto"/>
        <w:jc w:val="both"/>
        <w:textAlignment w:val="auto"/>
        <w:rPr>
          <w:rFonts w:ascii="Arial" w:hAnsi="Arial" w:cs="Arial"/>
          <w:color w:val="000000"/>
          <w:lang w:val="en-US"/>
        </w:rPr>
      </w:pPr>
      <w:proofErr w:type="spellStart"/>
      <w:r w:rsidRPr="00A55789">
        <w:rPr>
          <w:rFonts w:ascii="Arial" w:hAnsi="Arial" w:cs="Arial"/>
          <w:b/>
          <w:color w:val="000000"/>
          <w:lang w:val="en-US"/>
        </w:rPr>
        <w:t>JMXPlugInExporter</w:t>
      </w:r>
      <w:proofErr w:type="spellEnd"/>
      <w:r w:rsidRPr="00A55789">
        <w:rPr>
          <w:rFonts w:ascii="Arial" w:hAnsi="Arial" w:cs="Arial"/>
          <w:b/>
          <w:color w:val="000000"/>
          <w:lang w:val="en-US"/>
        </w:rPr>
        <w:t>:</w:t>
      </w:r>
      <w:r w:rsidRPr="00A55789">
        <w:rPr>
          <w:rFonts w:ascii="Arial" w:hAnsi="Arial" w:cs="Arial"/>
          <w:color w:val="000000"/>
          <w:lang w:val="en-US"/>
        </w:rPr>
        <w:t xml:space="preserve"> </w:t>
      </w:r>
      <w:r w:rsidR="00A55789">
        <w:rPr>
          <w:rFonts w:ascii="Arial" w:hAnsi="Arial" w:cs="Arial"/>
          <w:color w:val="000000"/>
          <w:lang w:val="en-US"/>
        </w:rPr>
        <w:t>a</w:t>
      </w:r>
      <w:r w:rsidR="00A55789" w:rsidRPr="00A55789">
        <w:rPr>
          <w:rFonts w:ascii="Arial" w:hAnsi="Arial" w:cs="Arial"/>
          <w:color w:val="000000"/>
          <w:lang w:val="en-US"/>
        </w:rPr>
        <w:t>llow</w:t>
      </w:r>
      <w:ins w:id="125" w:author="aschulze" w:date="2012-05-29T15:05:00Z">
        <w:r w:rsidR="00CB7C1C">
          <w:rPr>
            <w:rFonts w:ascii="Arial" w:hAnsi="Arial" w:cs="Arial"/>
            <w:color w:val="000000"/>
            <w:lang w:val="en-US"/>
          </w:rPr>
          <w:t>s</w:t>
        </w:r>
      </w:ins>
      <w:r w:rsidR="00A55789" w:rsidRPr="00A55789">
        <w:rPr>
          <w:rFonts w:ascii="Arial" w:hAnsi="Arial" w:cs="Arial"/>
          <w:color w:val="000000"/>
          <w:lang w:val="en-US"/>
        </w:rPr>
        <w:t xml:space="preserve"> you to modify the default behavior of the JMX technology </w:t>
      </w:r>
      <w:r w:rsidR="00A55789">
        <w:rPr>
          <w:rFonts w:ascii="Arial" w:hAnsi="Arial" w:cs="Arial"/>
          <w:color w:val="000000"/>
          <w:lang w:val="en-US"/>
        </w:rPr>
        <w:t xml:space="preserve">support provided by </w:t>
      </w:r>
      <w:proofErr w:type="gramStart"/>
      <w:r w:rsidR="00A55789">
        <w:rPr>
          <w:rFonts w:ascii="Arial" w:hAnsi="Arial" w:cs="Arial"/>
          <w:color w:val="000000"/>
          <w:lang w:val="en-US"/>
        </w:rPr>
        <w:t>Spring</w:t>
      </w:r>
      <w:proofErr w:type="gramEnd"/>
      <w:r w:rsidR="00A55789" w:rsidRPr="00A55789">
        <w:rPr>
          <w:rFonts w:ascii="Arial" w:hAnsi="Arial" w:cs="Arial"/>
          <w:color w:val="000000"/>
          <w:lang w:val="en-US"/>
        </w:rPr>
        <w:t xml:space="preserve">. This component allows the jWebSocket framework has a greater control and personalization to display information about the classes </w:t>
      </w:r>
      <w:r w:rsidR="00A55789">
        <w:rPr>
          <w:rFonts w:ascii="Arial" w:hAnsi="Arial" w:cs="Arial"/>
          <w:color w:val="000000"/>
          <w:lang w:val="en-US"/>
        </w:rPr>
        <w:t xml:space="preserve">or </w:t>
      </w:r>
      <w:del w:id="126" w:author="aschulze" w:date="2012-05-29T14:49:00Z">
        <w:r w:rsidR="00A55789" w:rsidDel="005E0DBB">
          <w:rPr>
            <w:rFonts w:ascii="Arial" w:hAnsi="Arial" w:cs="Arial"/>
            <w:color w:val="000000"/>
            <w:lang w:val="en-US"/>
          </w:rPr>
          <w:delText>plugins</w:delText>
        </w:r>
      </w:del>
      <w:ins w:id="127" w:author="aschulze" w:date="2012-05-29T14:49:00Z">
        <w:r w:rsidR="005E0DBB">
          <w:rPr>
            <w:rFonts w:ascii="Arial" w:hAnsi="Arial" w:cs="Arial"/>
            <w:color w:val="000000"/>
            <w:lang w:val="en-US"/>
          </w:rPr>
          <w:t>plug-ins</w:t>
        </w:r>
      </w:ins>
      <w:r w:rsidR="00A55789">
        <w:rPr>
          <w:rFonts w:ascii="Arial" w:hAnsi="Arial" w:cs="Arial"/>
          <w:color w:val="000000"/>
          <w:lang w:val="en-US"/>
        </w:rPr>
        <w:t xml:space="preserve"> </w:t>
      </w:r>
      <w:r w:rsidR="00A55789" w:rsidRPr="00A55789">
        <w:rPr>
          <w:rFonts w:ascii="Arial" w:hAnsi="Arial" w:cs="Arial"/>
          <w:color w:val="000000"/>
          <w:lang w:val="en-US"/>
        </w:rPr>
        <w:t xml:space="preserve">to be exported using JMX technology. This avoids the use of interfaces or </w:t>
      </w:r>
      <w:r w:rsidR="00A55789">
        <w:rPr>
          <w:rFonts w:ascii="Arial" w:hAnsi="Arial" w:cs="Arial"/>
          <w:color w:val="000000"/>
          <w:lang w:val="en-US"/>
        </w:rPr>
        <w:t xml:space="preserve">Java </w:t>
      </w:r>
      <w:r w:rsidR="00A55789" w:rsidRPr="00A55789">
        <w:rPr>
          <w:rFonts w:ascii="Arial" w:hAnsi="Arial" w:cs="Arial"/>
          <w:color w:val="000000"/>
          <w:lang w:val="en-US"/>
        </w:rPr>
        <w:t xml:space="preserve">annotations, </w:t>
      </w:r>
      <w:proofErr w:type="gramStart"/>
      <w:r w:rsidR="00A55789" w:rsidRPr="00A55789">
        <w:rPr>
          <w:rFonts w:ascii="Arial" w:hAnsi="Arial" w:cs="Arial"/>
          <w:color w:val="000000"/>
          <w:lang w:val="en-US"/>
        </w:rPr>
        <w:t>Spring</w:t>
      </w:r>
      <w:proofErr w:type="gramEnd"/>
      <w:r w:rsidR="00A55789" w:rsidRPr="00A55789">
        <w:rPr>
          <w:rFonts w:ascii="Arial" w:hAnsi="Arial" w:cs="Arial"/>
          <w:color w:val="000000"/>
          <w:lang w:val="en-US"/>
        </w:rPr>
        <w:t xml:space="preserve"> default mechanisms that limit the </w:t>
      </w:r>
      <w:r w:rsidR="00A55789">
        <w:rPr>
          <w:rFonts w:ascii="Arial" w:hAnsi="Arial" w:cs="Arial"/>
          <w:color w:val="000000"/>
          <w:lang w:val="en-US"/>
        </w:rPr>
        <w:t>work with exported class</w:t>
      </w:r>
      <w:r w:rsidR="00A55789" w:rsidRPr="00A55789">
        <w:rPr>
          <w:rFonts w:ascii="Arial" w:hAnsi="Arial" w:cs="Arial"/>
          <w:color w:val="000000"/>
          <w:lang w:val="en-US"/>
        </w:rPr>
        <w:t>.</w:t>
      </w:r>
    </w:p>
    <w:p w:rsidR="00873DB9" w:rsidRPr="00906BD1" w:rsidRDefault="00F735FC"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Interfaces</w:t>
      </w:r>
      <w:del w:id="128" w:author="aschulze" w:date="2012-05-29T15:06:00Z">
        <w:r w:rsidRPr="00906BD1" w:rsidDel="00DD3673">
          <w:rPr>
            <w:rFonts w:ascii="Arial" w:hAnsi="Arial" w:cs="Arial"/>
            <w:b/>
            <w:bCs/>
            <w:lang w:val="en-US"/>
          </w:rPr>
          <w:delText xml:space="preserve"> (</w:delText>
        </w:r>
        <w:r w:rsidR="00906BD1" w:rsidRPr="00906BD1" w:rsidDel="00DD3673">
          <w:rPr>
            <w:rFonts w:ascii="Arial" w:hAnsi="Arial" w:cs="Arial"/>
            <w:b/>
            <w:bCs/>
            <w:lang w:val="en-US"/>
          </w:rPr>
          <w:delText>if</w:delText>
        </w:r>
        <w:r w:rsidRPr="00906BD1" w:rsidDel="00DD3673">
          <w:rPr>
            <w:rFonts w:ascii="Arial" w:hAnsi="Arial" w:cs="Arial"/>
            <w:b/>
            <w:bCs/>
            <w:lang w:val="en-US"/>
          </w:rPr>
          <w:delText xml:space="preserve"> ap</w:delText>
        </w:r>
        <w:r w:rsidR="00906BD1" w:rsidRPr="00906BD1" w:rsidDel="00DD3673">
          <w:rPr>
            <w:rFonts w:ascii="Arial" w:hAnsi="Arial" w:cs="Arial"/>
            <w:b/>
            <w:bCs/>
            <w:lang w:val="en-US"/>
          </w:rPr>
          <w:delText>p</w:delText>
        </w:r>
        <w:r w:rsidRPr="00906BD1" w:rsidDel="00DD3673">
          <w:rPr>
            <w:rFonts w:ascii="Arial" w:hAnsi="Arial" w:cs="Arial"/>
            <w:b/>
            <w:bCs/>
            <w:lang w:val="en-US"/>
          </w:rPr>
          <w:delText>licable)</w:delText>
        </w:r>
      </w:del>
    </w:p>
    <w:p w:rsidR="00EE0486" w:rsidRPr="005C2073" w:rsidRDefault="00EE0486" w:rsidP="004A5875">
      <w:pPr>
        <w:pStyle w:val="Standard"/>
        <w:tabs>
          <w:tab w:val="left" w:pos="0"/>
        </w:tabs>
        <w:spacing w:before="280" w:after="240" w:line="360" w:lineRule="auto"/>
        <w:jc w:val="both"/>
        <w:rPr>
          <w:rFonts w:ascii="Arial" w:eastAsia="Bitstream Vera Sans" w:hAnsi="Arial" w:cs="Arial"/>
          <w:color w:val="000000"/>
          <w:lang w:val="en-US" w:bidi="es-ES"/>
        </w:rPr>
      </w:pPr>
      <w:r w:rsidRPr="00EE0486">
        <w:rPr>
          <w:rFonts w:ascii="Arial" w:eastAsia="Bitstream Vera Sans" w:hAnsi="Arial" w:cs="Arial"/>
          <w:color w:val="000000"/>
          <w:lang w:val="en-US" w:bidi="es-ES"/>
        </w:rPr>
        <w:lastRenderedPageBreak/>
        <w:t xml:space="preserve">To access the </w:t>
      </w:r>
      <w:proofErr w:type="spellStart"/>
      <w:r w:rsidRPr="00EE0486">
        <w:rPr>
          <w:rFonts w:ascii="Arial" w:eastAsia="Bitstream Vera Sans" w:hAnsi="Arial" w:cs="Arial"/>
          <w:color w:val="000000"/>
          <w:lang w:val="en-US" w:bidi="es-ES"/>
        </w:rPr>
        <w:t>JMXPlugIn</w:t>
      </w:r>
      <w:proofErr w:type="spellEnd"/>
      <w:r w:rsidRPr="00EE0486">
        <w:rPr>
          <w:rFonts w:ascii="Arial" w:eastAsia="Bitstream Vera Sans" w:hAnsi="Arial" w:cs="Arial"/>
          <w:color w:val="000000"/>
          <w:lang w:val="en-US" w:bidi="es-ES"/>
        </w:rPr>
        <w:t xml:space="preserve"> module </w:t>
      </w:r>
      <w:ins w:id="129" w:author="aschulze" w:date="2012-05-29T15:06:00Z">
        <w:r w:rsidR="00296626">
          <w:rPr>
            <w:rFonts w:ascii="Arial" w:eastAsia="Bitstream Vera Sans" w:hAnsi="Arial" w:cs="Arial"/>
            <w:color w:val="000000"/>
            <w:lang w:val="en-US" w:bidi="es-ES"/>
          </w:rPr>
          <w:t xml:space="preserve">it </w:t>
        </w:r>
      </w:ins>
      <w:r w:rsidRPr="00EE0486">
        <w:rPr>
          <w:rFonts w:ascii="Arial" w:eastAsia="Bitstream Vera Sans" w:hAnsi="Arial" w:cs="Arial"/>
          <w:color w:val="000000"/>
          <w:lang w:val="en-US" w:bidi="es-ES"/>
        </w:rPr>
        <w:t xml:space="preserve">is possible to use </w:t>
      </w:r>
      <w:r w:rsidR="005C2073" w:rsidRPr="00541254">
        <w:rPr>
          <w:rFonts w:ascii="Arial" w:eastAsia="Humnst777 Lt BT" w:hAnsi="Arial" w:cs="Humnst777 Lt BT"/>
          <w:iCs/>
          <w:lang w:val="en-US"/>
        </w:rPr>
        <w:t>JMX-compatible client applications</w:t>
      </w:r>
      <w:r w:rsidRPr="00EE0486">
        <w:rPr>
          <w:rFonts w:ascii="Arial" w:eastAsia="Bitstream Vera Sans" w:hAnsi="Arial" w:cs="Arial"/>
          <w:color w:val="000000"/>
          <w:lang w:val="en-US" w:bidi="es-ES"/>
        </w:rPr>
        <w:t xml:space="preserve">. </w:t>
      </w:r>
      <w:proofErr w:type="gramStart"/>
      <w:r w:rsidRPr="005C2073">
        <w:rPr>
          <w:rFonts w:ascii="Arial" w:eastAsia="Bitstream Vera Sans" w:hAnsi="Arial" w:cs="Arial"/>
          <w:color w:val="000000"/>
          <w:lang w:val="en-US" w:bidi="es-ES"/>
        </w:rPr>
        <w:t xml:space="preserve">However, </w:t>
      </w:r>
      <w:ins w:id="130" w:author="aschulze" w:date="2012-05-29T15:06:00Z">
        <w:r w:rsidR="00296626">
          <w:rPr>
            <w:rFonts w:ascii="Arial" w:eastAsia="Bitstream Vera Sans" w:hAnsi="Arial" w:cs="Arial"/>
            <w:color w:val="000000"/>
            <w:lang w:val="en-US" w:bidi="es-ES"/>
          </w:rPr>
          <w:t xml:space="preserve">only as </w:t>
        </w:r>
      </w:ins>
      <w:del w:id="131" w:author="aschulze" w:date="2012-05-29T15:06:00Z">
        <w:r w:rsidRPr="005C2073" w:rsidDel="00296626">
          <w:rPr>
            <w:rFonts w:ascii="Arial" w:eastAsia="Bitstream Vera Sans" w:hAnsi="Arial" w:cs="Arial"/>
            <w:color w:val="000000"/>
            <w:lang w:val="en-US" w:bidi="es-ES"/>
          </w:rPr>
          <w:delText xml:space="preserve">so </w:delText>
        </w:r>
      </w:del>
      <w:r w:rsidRPr="005C2073">
        <w:rPr>
          <w:rFonts w:ascii="Arial" w:eastAsia="Bitstream Vera Sans" w:hAnsi="Arial" w:cs="Arial"/>
          <w:color w:val="000000"/>
          <w:lang w:val="en-US" w:bidi="es-ES"/>
        </w:rPr>
        <w:t xml:space="preserve">far </w:t>
      </w:r>
      <w:ins w:id="132" w:author="aschulze" w:date="2012-05-29T15:06:00Z">
        <w:r w:rsidR="00296626">
          <w:rPr>
            <w:rFonts w:ascii="Arial" w:eastAsia="Bitstream Vera Sans" w:hAnsi="Arial" w:cs="Arial"/>
            <w:color w:val="000000"/>
            <w:lang w:val="en-US" w:bidi="es-ES"/>
          </w:rPr>
          <w:t xml:space="preserve">as </w:t>
        </w:r>
      </w:ins>
      <w:r w:rsidRPr="005C2073">
        <w:rPr>
          <w:rFonts w:ascii="Arial" w:eastAsia="Bitstream Vera Sans" w:hAnsi="Arial" w:cs="Arial"/>
          <w:color w:val="000000"/>
          <w:lang w:val="en-US" w:bidi="es-ES"/>
        </w:rPr>
        <w:t xml:space="preserve">the </w:t>
      </w:r>
      <w:r w:rsidR="005C2073" w:rsidRPr="005C2073">
        <w:rPr>
          <w:rFonts w:ascii="Arial" w:eastAsia="Bitstream Vera Sans" w:hAnsi="Arial" w:cs="Arial"/>
          <w:color w:val="000000"/>
          <w:lang w:val="en-US" w:bidi="es-ES"/>
        </w:rPr>
        <w:t>implementations of these applications are</w:t>
      </w:r>
      <w:r w:rsidR="005C2073">
        <w:rPr>
          <w:rFonts w:ascii="Arial" w:eastAsia="Bitstream Vera Sans" w:hAnsi="Arial" w:cs="Arial"/>
          <w:color w:val="000000"/>
          <w:lang w:val="en-US" w:bidi="es-ES"/>
        </w:rPr>
        <w:t xml:space="preserve"> </w:t>
      </w:r>
      <w:r w:rsidRPr="005C2073">
        <w:rPr>
          <w:rFonts w:ascii="Arial" w:eastAsia="Bitstream Vera Sans" w:hAnsi="Arial" w:cs="Arial"/>
          <w:color w:val="000000"/>
          <w:lang w:val="en-US" w:bidi="es-ES"/>
        </w:rPr>
        <w:t>not part of the scope of this project.</w:t>
      </w:r>
      <w:proofErr w:type="gramEnd"/>
    </w:p>
    <w:p w:rsidR="001847FA" w:rsidRPr="00906BD1" w:rsidRDefault="00906BD1" w:rsidP="001847FA">
      <w:pPr>
        <w:pStyle w:val="Standard"/>
        <w:numPr>
          <w:ilvl w:val="0"/>
          <w:numId w:val="6"/>
        </w:numPr>
        <w:tabs>
          <w:tab w:val="left" w:pos="0"/>
        </w:tabs>
        <w:spacing w:before="280" w:after="240" w:line="360" w:lineRule="auto"/>
        <w:jc w:val="both"/>
        <w:rPr>
          <w:rFonts w:ascii="Arial" w:hAnsi="Arial" w:cs="Arial"/>
          <w:b/>
          <w:bCs/>
          <w:color w:val="000000"/>
          <w:lang w:val="en-US"/>
        </w:rPr>
      </w:pPr>
      <w:r w:rsidRPr="00906BD1">
        <w:rPr>
          <w:rFonts w:ascii="Arial" w:hAnsi="Arial" w:cs="Arial"/>
          <w:b/>
          <w:bCs/>
          <w:color w:val="000000"/>
          <w:lang w:val="en-US"/>
        </w:rPr>
        <w:t>Frameworks, Libra</w:t>
      </w:r>
      <w:r w:rsidR="00F735FC" w:rsidRPr="00906BD1">
        <w:rPr>
          <w:rFonts w:ascii="Arial" w:hAnsi="Arial" w:cs="Arial"/>
          <w:b/>
          <w:bCs/>
          <w:color w:val="000000"/>
          <w:lang w:val="en-US"/>
        </w:rPr>
        <w:t>r</w:t>
      </w:r>
      <w:r w:rsidRPr="00906BD1">
        <w:rPr>
          <w:rFonts w:ascii="Arial" w:hAnsi="Arial" w:cs="Arial"/>
          <w:b/>
          <w:bCs/>
          <w:color w:val="000000"/>
          <w:lang w:val="en-US"/>
        </w:rPr>
        <w:t>ies and Tools</w:t>
      </w:r>
    </w:p>
    <w:p w:rsidR="00B31E21" w:rsidRDefault="00B31E21" w:rsidP="001673D4">
      <w:pPr>
        <w:pStyle w:val="Standard"/>
        <w:tabs>
          <w:tab w:val="left" w:pos="0"/>
        </w:tabs>
        <w:autoSpaceDN/>
        <w:spacing w:after="113" w:line="360" w:lineRule="auto"/>
        <w:jc w:val="both"/>
        <w:rPr>
          <w:rFonts w:ascii="Arial" w:hAnsi="Arial" w:cs="Arial"/>
          <w:noProof/>
          <w:lang w:val="en-US"/>
        </w:rPr>
      </w:pPr>
      <w:r w:rsidRPr="004E2D3D">
        <w:rPr>
          <w:rFonts w:ascii="Arial" w:eastAsia="Bitstream Vera Sans" w:hAnsi="Arial" w:cs="Arial"/>
          <w:color w:val="000000"/>
          <w:lang w:val="en-US" w:bidi="es-ES"/>
        </w:rPr>
        <w:t xml:space="preserve">To develop the </w:t>
      </w:r>
      <w:proofErr w:type="spellStart"/>
      <w:ins w:id="133" w:author="aschulze" w:date="2012-05-29T15:07:00Z">
        <w:r w:rsidR="00296626" w:rsidRPr="004E2D3D">
          <w:rPr>
            <w:rFonts w:ascii="Arial" w:eastAsia="Bitstream Vera Sans" w:hAnsi="Arial" w:cs="Arial"/>
            <w:color w:val="000000"/>
            <w:lang w:val="en-US" w:bidi="es-ES"/>
          </w:rPr>
          <w:t>JMXPlugIn</w:t>
        </w:r>
        <w:proofErr w:type="spellEnd"/>
        <w:r w:rsidR="00296626" w:rsidRPr="004E2D3D">
          <w:rPr>
            <w:rFonts w:ascii="Arial" w:eastAsia="Bitstream Vera Sans" w:hAnsi="Arial" w:cs="Arial"/>
            <w:color w:val="000000"/>
            <w:lang w:val="en-US" w:bidi="es-ES"/>
          </w:rPr>
          <w:t xml:space="preserve"> </w:t>
        </w:r>
      </w:ins>
      <w:r w:rsidRPr="004E2D3D">
        <w:rPr>
          <w:rFonts w:ascii="Arial" w:eastAsia="Bitstream Vera Sans" w:hAnsi="Arial" w:cs="Arial"/>
          <w:color w:val="000000"/>
          <w:lang w:val="en-US" w:bidi="es-ES"/>
        </w:rPr>
        <w:t xml:space="preserve">module </w:t>
      </w:r>
      <w:del w:id="134" w:author="aschulze" w:date="2012-05-29T15:07:00Z">
        <w:r w:rsidRPr="004E2D3D" w:rsidDel="00296626">
          <w:rPr>
            <w:rFonts w:ascii="Arial" w:eastAsia="Bitstream Vera Sans" w:hAnsi="Arial" w:cs="Arial"/>
            <w:color w:val="000000"/>
            <w:lang w:val="en-US" w:bidi="es-ES"/>
          </w:rPr>
          <w:delText xml:space="preserve">was used JMXPlugIn </w:delText>
        </w:r>
      </w:del>
      <w:ins w:id="135" w:author="aschulze" w:date="2012-05-29T15:07:00Z">
        <w:r w:rsidR="00296626">
          <w:rPr>
            <w:rFonts w:ascii="Arial" w:eastAsia="Bitstream Vera Sans" w:hAnsi="Arial" w:cs="Arial"/>
            <w:color w:val="000000"/>
            <w:lang w:val="en-US" w:bidi="es-ES"/>
          </w:rPr>
          <w:t xml:space="preserve">the </w:t>
        </w:r>
      </w:ins>
      <w:proofErr w:type="gramStart"/>
      <w:r w:rsidRPr="004E2D3D">
        <w:rPr>
          <w:rFonts w:ascii="Arial" w:eastAsia="Bitstream Vera Sans" w:hAnsi="Arial" w:cs="Arial"/>
          <w:color w:val="000000"/>
          <w:lang w:val="en-US" w:bidi="es-ES"/>
        </w:rPr>
        <w:t>Spring</w:t>
      </w:r>
      <w:proofErr w:type="gramEnd"/>
      <w:r w:rsidRPr="004E2D3D">
        <w:rPr>
          <w:rFonts w:ascii="Arial" w:eastAsia="Bitstream Vera Sans" w:hAnsi="Arial" w:cs="Arial"/>
          <w:color w:val="000000"/>
          <w:lang w:val="en-US" w:bidi="es-ES"/>
        </w:rPr>
        <w:t xml:space="preserve"> framework </w:t>
      </w:r>
      <w:ins w:id="136" w:author="aschulze" w:date="2012-05-29T15:07:00Z">
        <w:r w:rsidR="00296626" w:rsidRPr="004E2D3D">
          <w:rPr>
            <w:rFonts w:ascii="Arial" w:eastAsia="Bitstream Vera Sans" w:hAnsi="Arial" w:cs="Arial"/>
            <w:color w:val="000000"/>
            <w:lang w:val="en-US" w:bidi="es-ES"/>
          </w:rPr>
          <w:t xml:space="preserve">was used </w:t>
        </w:r>
      </w:ins>
      <w:r w:rsidRPr="004E2D3D">
        <w:rPr>
          <w:rFonts w:ascii="Arial" w:eastAsia="Bitstream Vera Sans" w:hAnsi="Arial" w:cs="Arial"/>
          <w:color w:val="000000"/>
          <w:lang w:val="en-US" w:bidi="es-ES"/>
        </w:rPr>
        <w:t>which has the Apache License 2.0</w:t>
      </w:r>
      <w:r w:rsidRPr="004E2D3D">
        <w:rPr>
          <w:rStyle w:val="FootnoteReference"/>
          <w:rFonts w:ascii="Arial" w:eastAsia="Bitstream Vera Sans" w:hAnsi="Arial" w:cs="Arial"/>
          <w:color w:val="000000"/>
          <w:lang w:val="en-US" w:bidi="es-ES"/>
        </w:rPr>
        <w:footnoteReference w:id="1"/>
      </w:r>
      <w:r w:rsidR="004E2D3D">
        <w:rPr>
          <w:rFonts w:ascii="Arial" w:eastAsia="Bitstream Vera Sans" w:hAnsi="Arial" w:cs="Arial"/>
          <w:color w:val="000000"/>
          <w:lang w:val="en-US" w:bidi="es-ES"/>
        </w:rPr>
        <w:t xml:space="preserve"> </w:t>
      </w:r>
      <w:r w:rsidR="004E2D3D" w:rsidRPr="004E2D3D">
        <w:rPr>
          <w:rFonts w:ascii="Arial" w:eastAsia="Bitstream Vera Sans" w:hAnsi="Arial" w:cs="Arial"/>
          <w:color w:val="000000"/>
          <w:lang w:val="en-US" w:bidi="es-ES"/>
        </w:rPr>
        <w:t>license</w:t>
      </w:r>
      <w:r w:rsidRPr="004E2D3D">
        <w:rPr>
          <w:rFonts w:ascii="Arial" w:eastAsia="Bitstream Vera Sans" w:hAnsi="Arial" w:cs="Arial"/>
          <w:color w:val="000000"/>
          <w:lang w:val="en-US" w:bidi="es-ES"/>
        </w:rPr>
        <w:t xml:space="preserve">. This framework has </w:t>
      </w:r>
      <w:r w:rsidR="004E2D3D">
        <w:rPr>
          <w:rFonts w:ascii="Arial" w:eastAsia="Bitstream Vera Sans" w:hAnsi="Arial" w:cs="Arial"/>
          <w:color w:val="000000"/>
          <w:lang w:val="en-US" w:bidi="es-ES"/>
        </w:rPr>
        <w:t>integration</w:t>
      </w:r>
      <w:r w:rsidRPr="004E2D3D">
        <w:rPr>
          <w:rFonts w:ascii="Arial" w:eastAsia="Bitstream Vera Sans" w:hAnsi="Arial" w:cs="Arial"/>
          <w:color w:val="000000"/>
          <w:lang w:val="en-US" w:bidi="es-ES"/>
        </w:rPr>
        <w:t xml:space="preserve"> with JMX technology which is used mostly for developing </w:t>
      </w:r>
      <w:proofErr w:type="spellStart"/>
      <w:r w:rsidRPr="004E2D3D">
        <w:rPr>
          <w:rFonts w:ascii="Arial" w:eastAsia="Bitstream Vera Sans" w:hAnsi="Arial" w:cs="Arial"/>
          <w:color w:val="000000"/>
          <w:lang w:val="en-US" w:bidi="es-ES"/>
        </w:rPr>
        <w:t>JM</w:t>
      </w:r>
      <w:r w:rsidR="004E2D3D">
        <w:rPr>
          <w:rFonts w:ascii="Arial" w:eastAsia="Bitstream Vera Sans" w:hAnsi="Arial" w:cs="Arial"/>
          <w:color w:val="000000"/>
          <w:lang w:val="en-US" w:bidi="es-ES"/>
        </w:rPr>
        <w:t>X</w:t>
      </w:r>
      <w:r w:rsidRPr="004E2D3D">
        <w:rPr>
          <w:rFonts w:ascii="Arial" w:eastAsia="Bitstream Vera Sans" w:hAnsi="Arial" w:cs="Arial"/>
          <w:color w:val="000000"/>
          <w:lang w:val="en-US" w:bidi="es-ES"/>
        </w:rPr>
        <w:t>PlugIn</w:t>
      </w:r>
      <w:proofErr w:type="spellEnd"/>
      <w:r w:rsidRPr="004E2D3D">
        <w:rPr>
          <w:rFonts w:ascii="Arial" w:eastAsia="Bitstream Vera Sans" w:hAnsi="Arial" w:cs="Arial"/>
          <w:color w:val="000000"/>
          <w:lang w:val="en-US" w:bidi="es-ES"/>
        </w:rPr>
        <w:t xml:space="preserve">. Given that currently </w:t>
      </w:r>
      <w:r w:rsidR="004E2D3D">
        <w:rPr>
          <w:rFonts w:ascii="Arial" w:eastAsia="Bitstream Vera Sans" w:hAnsi="Arial" w:cs="Arial"/>
          <w:color w:val="000000"/>
          <w:lang w:val="en-US" w:bidi="es-ES"/>
        </w:rPr>
        <w:t xml:space="preserve">jWebSocket </w:t>
      </w:r>
      <w:r w:rsidRPr="004E2D3D">
        <w:rPr>
          <w:rFonts w:ascii="Arial" w:eastAsia="Bitstream Vera Sans" w:hAnsi="Arial" w:cs="Arial"/>
          <w:color w:val="000000"/>
          <w:lang w:val="en-US" w:bidi="es-ES"/>
        </w:rPr>
        <w:t xml:space="preserve">integrates the </w:t>
      </w:r>
      <w:proofErr w:type="spellStart"/>
      <w:r w:rsidRPr="004E2D3D">
        <w:rPr>
          <w:rFonts w:ascii="Arial" w:eastAsia="Bitstream Vera Sans" w:hAnsi="Arial" w:cs="Arial"/>
          <w:color w:val="000000"/>
          <w:lang w:val="en-US" w:bidi="es-ES"/>
        </w:rPr>
        <w:t>IoC</w:t>
      </w:r>
      <w:proofErr w:type="spellEnd"/>
      <w:r w:rsidRPr="004E2D3D">
        <w:rPr>
          <w:rFonts w:ascii="Arial" w:eastAsia="Bitstream Vera Sans" w:hAnsi="Arial" w:cs="Arial"/>
          <w:color w:val="000000"/>
          <w:lang w:val="en-US" w:bidi="es-ES"/>
        </w:rPr>
        <w:t xml:space="preserve"> Container </w:t>
      </w:r>
      <w:r w:rsidR="004E2D3D">
        <w:rPr>
          <w:rFonts w:ascii="Arial" w:eastAsia="Bitstream Vera Sans" w:hAnsi="Arial" w:cs="Arial"/>
          <w:color w:val="000000"/>
          <w:lang w:val="en-US" w:bidi="es-ES"/>
        </w:rPr>
        <w:t xml:space="preserve">of </w:t>
      </w:r>
      <w:r w:rsidRPr="004E2D3D">
        <w:rPr>
          <w:rFonts w:ascii="Arial" w:eastAsia="Bitstream Vera Sans" w:hAnsi="Arial" w:cs="Arial"/>
          <w:color w:val="000000"/>
          <w:lang w:val="en-US" w:bidi="es-ES"/>
        </w:rPr>
        <w:t>Spring as well as Authentication and Validation</w:t>
      </w:r>
      <w:r w:rsidR="004E2D3D">
        <w:rPr>
          <w:rFonts w:ascii="Arial" w:eastAsia="Bitstream Vera Sans" w:hAnsi="Arial" w:cs="Arial"/>
          <w:color w:val="000000"/>
          <w:lang w:val="en-US" w:bidi="es-ES"/>
        </w:rPr>
        <w:t xml:space="preserve"> module</w:t>
      </w:r>
      <w:r w:rsidRPr="004E2D3D">
        <w:rPr>
          <w:rFonts w:ascii="Arial" w:eastAsia="Bitstream Vera Sans" w:hAnsi="Arial" w:cs="Arial"/>
          <w:color w:val="000000"/>
          <w:lang w:val="en-US" w:bidi="es-ES"/>
        </w:rPr>
        <w:t xml:space="preserve">, </w:t>
      </w:r>
      <w:r w:rsidR="004E2D3D">
        <w:rPr>
          <w:rFonts w:ascii="Arial" w:eastAsia="Bitstream Vera Sans" w:hAnsi="Arial" w:cs="Arial"/>
          <w:color w:val="000000"/>
          <w:lang w:val="en-US" w:bidi="es-ES"/>
        </w:rPr>
        <w:t>is not n</w:t>
      </w:r>
      <w:r w:rsidRPr="004E2D3D">
        <w:rPr>
          <w:rFonts w:ascii="Arial" w:eastAsia="Bitstream Vera Sans" w:hAnsi="Arial" w:cs="Arial"/>
          <w:color w:val="000000"/>
          <w:lang w:val="en-US" w:bidi="es-ES"/>
        </w:rPr>
        <w:t>eed</w:t>
      </w:r>
      <w:r w:rsidR="004E2D3D">
        <w:rPr>
          <w:rFonts w:ascii="Arial" w:eastAsia="Bitstream Vera Sans" w:hAnsi="Arial" w:cs="Arial"/>
          <w:color w:val="000000"/>
          <w:lang w:val="en-US" w:bidi="es-ES"/>
        </w:rPr>
        <w:t>ed</w:t>
      </w:r>
      <w:r w:rsidRPr="004E2D3D">
        <w:rPr>
          <w:rFonts w:ascii="Arial" w:eastAsia="Bitstream Vera Sans" w:hAnsi="Arial" w:cs="Arial"/>
          <w:color w:val="000000"/>
          <w:lang w:val="en-US" w:bidi="es-ES"/>
        </w:rPr>
        <w:t xml:space="preserve"> any additional configuration. For more information on the </w:t>
      </w:r>
      <w:proofErr w:type="gramStart"/>
      <w:r w:rsidRPr="004E2D3D">
        <w:rPr>
          <w:rFonts w:ascii="Arial" w:eastAsia="Bitstream Vera Sans" w:hAnsi="Arial" w:cs="Arial"/>
          <w:color w:val="000000"/>
          <w:lang w:val="en-US" w:bidi="es-ES"/>
        </w:rPr>
        <w:t>Spring</w:t>
      </w:r>
      <w:proofErr w:type="gramEnd"/>
      <w:r w:rsidRPr="004E2D3D">
        <w:rPr>
          <w:rFonts w:ascii="Arial" w:eastAsia="Bitstream Vera Sans" w:hAnsi="Arial" w:cs="Arial"/>
          <w:color w:val="000000"/>
          <w:lang w:val="en-US" w:bidi="es-ES"/>
        </w:rPr>
        <w:t xml:space="preserve"> framework visit the following link:</w:t>
      </w:r>
      <w:r w:rsidR="004E2D3D">
        <w:rPr>
          <w:rFonts w:ascii="Arial" w:eastAsia="Bitstream Vera Sans" w:hAnsi="Arial" w:cs="Arial"/>
          <w:color w:val="000000"/>
          <w:lang w:val="en-US" w:bidi="es-ES"/>
        </w:rPr>
        <w:t xml:space="preserve"> </w:t>
      </w:r>
      <w:hyperlink r:id="rId14" w:history="1">
        <w:r w:rsidR="004E2D3D" w:rsidRPr="004E2D3D">
          <w:rPr>
            <w:rStyle w:val="Hyperlink"/>
            <w:rFonts w:ascii="Arial" w:hAnsi="Arial" w:cs="Arial"/>
            <w:noProof/>
            <w:lang w:val="en-US"/>
          </w:rPr>
          <w:t>http://www.springsource.org/</w:t>
        </w:r>
      </w:hyperlink>
      <w:r w:rsidR="004E2D3D" w:rsidRPr="004E2D3D">
        <w:rPr>
          <w:rFonts w:ascii="Arial" w:hAnsi="Arial" w:cs="Arial"/>
          <w:noProof/>
          <w:lang w:val="en-US"/>
        </w:rPr>
        <w:t>.</w:t>
      </w:r>
    </w:p>
    <w:p w:rsidR="004E2D3D" w:rsidRPr="004E2D3D" w:rsidRDefault="004E2D3D" w:rsidP="001673D4">
      <w:pPr>
        <w:pStyle w:val="Standard"/>
        <w:tabs>
          <w:tab w:val="left" w:pos="0"/>
        </w:tabs>
        <w:autoSpaceDN/>
        <w:spacing w:after="113" w:line="360" w:lineRule="auto"/>
        <w:jc w:val="both"/>
        <w:rPr>
          <w:rFonts w:ascii="Arial" w:eastAsia="Bitstream Vera Sans" w:hAnsi="Arial" w:cs="Arial"/>
          <w:color w:val="000000"/>
          <w:lang w:val="en-US" w:bidi="es-ES"/>
        </w:rPr>
      </w:pPr>
      <w:r w:rsidRPr="004E2D3D">
        <w:rPr>
          <w:rFonts w:ascii="Arial" w:eastAsia="Bitstream Vera Sans" w:hAnsi="Arial" w:cs="Arial"/>
          <w:color w:val="000000"/>
          <w:lang w:val="en-US" w:bidi="es-ES"/>
        </w:rPr>
        <w:t xml:space="preserve">Moreover, </w:t>
      </w:r>
      <w:ins w:id="137" w:author="aschulze" w:date="2012-05-29T15:07:00Z">
        <w:r w:rsidR="00296626">
          <w:rPr>
            <w:rFonts w:ascii="Arial" w:eastAsia="Bitstream Vera Sans" w:hAnsi="Arial" w:cs="Arial"/>
            <w:color w:val="000000"/>
            <w:lang w:val="en-US" w:bidi="es-ES"/>
          </w:rPr>
          <w:t xml:space="preserve">the </w:t>
        </w:r>
      </w:ins>
      <w:proofErr w:type="spellStart"/>
      <w:r>
        <w:rPr>
          <w:rFonts w:ascii="Arial" w:eastAsia="Bitstream Vera Sans" w:hAnsi="Arial" w:cs="Arial"/>
          <w:color w:val="000000"/>
          <w:lang w:val="en-US" w:bidi="es-ES"/>
        </w:rPr>
        <w:t>JMXPlugIn</w:t>
      </w:r>
      <w:proofErr w:type="spellEnd"/>
      <w:r>
        <w:rPr>
          <w:rFonts w:ascii="Arial" w:eastAsia="Bitstream Vera Sans" w:hAnsi="Arial" w:cs="Arial"/>
          <w:color w:val="000000"/>
          <w:lang w:val="en-US" w:bidi="es-ES"/>
        </w:rPr>
        <w:t xml:space="preserve"> module </w:t>
      </w:r>
      <w:r w:rsidRPr="004E2D3D">
        <w:rPr>
          <w:rFonts w:ascii="Arial" w:eastAsia="Bitstream Vera Sans" w:hAnsi="Arial" w:cs="Arial"/>
          <w:color w:val="000000"/>
          <w:lang w:val="en-US" w:bidi="es-ES"/>
        </w:rPr>
        <w:t>use</w:t>
      </w:r>
      <w:ins w:id="138" w:author="aschulze" w:date="2012-05-29T15:07:00Z">
        <w:r w:rsidR="00296626">
          <w:rPr>
            <w:rFonts w:ascii="Arial" w:eastAsia="Bitstream Vera Sans" w:hAnsi="Arial" w:cs="Arial"/>
            <w:color w:val="000000"/>
            <w:lang w:val="en-US" w:bidi="es-ES"/>
          </w:rPr>
          <w:t>s the</w:t>
        </w:r>
      </w:ins>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MX4J library which holds the Apache-style</w:t>
      </w:r>
      <w:r>
        <w:rPr>
          <w:rStyle w:val="FootnoteReference"/>
          <w:rFonts w:ascii="Arial" w:eastAsia="Bitstream Vera Sans" w:hAnsi="Arial" w:cs="Arial"/>
          <w:color w:val="000000"/>
          <w:lang w:val="en-US" w:bidi="es-ES"/>
        </w:rPr>
        <w:footnoteReference w:id="2"/>
      </w:r>
      <w:r w:rsidRPr="004E2D3D">
        <w:rPr>
          <w:rFonts w:ascii="Arial" w:eastAsia="Bitstream Vera Sans" w:hAnsi="Arial" w:cs="Arial"/>
          <w:color w:val="000000"/>
          <w:lang w:val="en-US" w:bidi="es-ES"/>
        </w:rPr>
        <w:t xml:space="preserve"> license.</w:t>
      </w:r>
      <w:r>
        <w:rPr>
          <w:rFonts w:ascii="Arial" w:eastAsia="Bitstream Vera Sans" w:hAnsi="Arial" w:cs="Arial"/>
          <w:color w:val="000000"/>
          <w:lang w:val="en-US" w:bidi="es-ES"/>
        </w:rPr>
        <w:t xml:space="preserve"> </w:t>
      </w:r>
      <w:r w:rsidRPr="004E2D3D">
        <w:rPr>
          <w:rFonts w:ascii="Arial" w:eastAsia="Bitstream Vera Sans" w:hAnsi="Arial" w:cs="Arial"/>
          <w:color w:val="000000"/>
          <w:lang w:val="en-US" w:bidi="es-ES"/>
        </w:rPr>
        <w:t xml:space="preserve">This library is used for </w:t>
      </w:r>
      <w:r>
        <w:rPr>
          <w:rFonts w:ascii="Arial" w:eastAsia="Bitstream Vera Sans" w:hAnsi="Arial" w:cs="Arial"/>
          <w:color w:val="000000"/>
          <w:lang w:val="en-US" w:bidi="es-ES"/>
        </w:rPr>
        <w:t xml:space="preserve">the </w:t>
      </w:r>
      <w:r w:rsidRPr="004E2D3D">
        <w:rPr>
          <w:rFonts w:ascii="Arial" w:eastAsia="Bitstream Vera Sans" w:hAnsi="Arial" w:cs="Arial"/>
          <w:color w:val="000000"/>
          <w:lang w:val="en-US" w:bidi="es-ES"/>
        </w:rPr>
        <w:t>remote access via HTTP</w:t>
      </w:r>
      <w:r>
        <w:rPr>
          <w:rFonts w:ascii="Arial" w:eastAsia="Bitstream Vera Sans" w:hAnsi="Arial" w:cs="Arial"/>
          <w:color w:val="000000"/>
          <w:lang w:val="en-US" w:bidi="es-ES"/>
        </w:rPr>
        <w:t xml:space="preserve"> protocol</w:t>
      </w:r>
      <w:r w:rsidRPr="004E2D3D">
        <w:rPr>
          <w:rFonts w:ascii="Arial" w:eastAsia="Bitstream Vera Sans" w:hAnsi="Arial" w:cs="Arial"/>
          <w:color w:val="000000"/>
          <w:lang w:val="en-US" w:bidi="es-ES"/>
        </w:rPr>
        <w:t xml:space="preserve">. </w:t>
      </w:r>
      <w:r>
        <w:rPr>
          <w:rFonts w:ascii="Arial" w:eastAsia="Bitstream Vera Sans" w:hAnsi="Arial" w:cs="Arial"/>
          <w:color w:val="000000"/>
          <w:lang w:val="en-US" w:bidi="es-ES"/>
        </w:rPr>
        <w:t>For more information about the MX4J</w:t>
      </w:r>
      <w:r w:rsidRPr="004E2D3D">
        <w:rPr>
          <w:rFonts w:ascii="Arial" w:eastAsia="Bitstream Vera Sans" w:hAnsi="Arial" w:cs="Arial"/>
          <w:color w:val="000000"/>
          <w:lang w:val="en-US" w:bidi="es-ES"/>
        </w:rPr>
        <w:t xml:space="preserve"> library visit the following link:</w:t>
      </w:r>
      <w:r>
        <w:rPr>
          <w:rFonts w:ascii="Arial" w:eastAsia="Bitstream Vera Sans" w:hAnsi="Arial" w:cs="Arial"/>
          <w:color w:val="000000"/>
          <w:lang w:val="en-US" w:bidi="es-ES"/>
        </w:rPr>
        <w:t xml:space="preserve"> </w:t>
      </w:r>
      <w:hyperlink r:id="rId15" w:history="1">
        <w:r w:rsidRPr="004E2D3D">
          <w:rPr>
            <w:rStyle w:val="Hyperlink"/>
            <w:rFonts w:ascii="Arial" w:hAnsi="Arial" w:cs="Arial"/>
            <w:lang w:val="en-US" w:eastAsia="en-US" w:bidi="es-ES"/>
          </w:rPr>
          <w:t>http://mx4j.sourceforge.net/</w:t>
        </w:r>
      </w:hyperlink>
      <w:r w:rsidRPr="004E2D3D">
        <w:rPr>
          <w:rFonts w:ascii="Arial" w:hAnsi="Arial" w:cs="Arial"/>
          <w:color w:val="000000"/>
          <w:lang w:val="en-US" w:eastAsia="en-US" w:bidi="es-ES"/>
        </w:rPr>
        <w:t>.</w:t>
      </w:r>
    </w:p>
    <w:p w:rsidR="00873DB9" w:rsidRPr="00906BD1" w:rsidRDefault="00906BD1" w:rsidP="00A857E8">
      <w:pPr>
        <w:pStyle w:val="Standard"/>
        <w:numPr>
          <w:ilvl w:val="0"/>
          <w:numId w:val="6"/>
        </w:numPr>
        <w:tabs>
          <w:tab w:val="left" w:pos="0"/>
        </w:tabs>
        <w:spacing w:before="280" w:after="240" w:line="360" w:lineRule="auto"/>
        <w:jc w:val="both"/>
        <w:rPr>
          <w:rFonts w:ascii="Arial" w:hAnsi="Arial" w:cs="Arial"/>
          <w:b/>
          <w:bCs/>
          <w:lang w:val="en-US"/>
        </w:rPr>
      </w:pPr>
      <w:r w:rsidRPr="00906BD1">
        <w:rPr>
          <w:rFonts w:ascii="Arial" w:hAnsi="Arial" w:cs="Arial"/>
          <w:b/>
          <w:bCs/>
          <w:lang w:val="en-US"/>
        </w:rPr>
        <w:t>Database</w:t>
      </w:r>
      <w:r w:rsidR="00F735FC" w:rsidRPr="00906BD1">
        <w:rPr>
          <w:rFonts w:ascii="Arial" w:hAnsi="Arial" w:cs="Arial"/>
          <w:b/>
          <w:bCs/>
          <w:lang w:val="en-US"/>
        </w:rPr>
        <w:t xml:space="preserve"> </w:t>
      </w:r>
      <w:r w:rsidRPr="00906BD1">
        <w:rPr>
          <w:rFonts w:ascii="Arial" w:hAnsi="Arial" w:cs="Arial"/>
          <w:b/>
          <w:bCs/>
          <w:lang w:val="en-US"/>
        </w:rPr>
        <w:t>and Persistence</w:t>
      </w:r>
      <w:del w:id="139" w:author="aschulze" w:date="2012-05-29T15:08:00Z">
        <w:r w:rsidR="00F735FC" w:rsidRPr="00906BD1" w:rsidDel="00296626">
          <w:rPr>
            <w:rFonts w:ascii="Arial" w:hAnsi="Arial" w:cs="Arial"/>
            <w:b/>
            <w:bCs/>
            <w:lang w:val="en-US"/>
          </w:rPr>
          <w:delText xml:space="preserve"> (</w:delText>
        </w:r>
        <w:r w:rsidRPr="00906BD1" w:rsidDel="00296626">
          <w:rPr>
            <w:rFonts w:ascii="Arial" w:hAnsi="Arial" w:cs="Arial"/>
            <w:b/>
            <w:bCs/>
            <w:lang w:val="en-US"/>
          </w:rPr>
          <w:delText>if</w:delText>
        </w:r>
        <w:r w:rsidR="00F735FC" w:rsidRPr="00906BD1" w:rsidDel="00296626">
          <w:rPr>
            <w:rFonts w:ascii="Arial" w:hAnsi="Arial" w:cs="Arial"/>
            <w:b/>
            <w:bCs/>
            <w:lang w:val="en-US"/>
          </w:rPr>
          <w:delText xml:space="preserve"> ap</w:delText>
        </w:r>
        <w:r w:rsidRPr="00906BD1" w:rsidDel="00296626">
          <w:rPr>
            <w:rFonts w:ascii="Arial" w:hAnsi="Arial" w:cs="Arial"/>
            <w:b/>
            <w:bCs/>
            <w:lang w:val="en-US"/>
          </w:rPr>
          <w:delText>p</w:delText>
        </w:r>
        <w:r w:rsidR="00F735FC" w:rsidRPr="00906BD1" w:rsidDel="00296626">
          <w:rPr>
            <w:rFonts w:ascii="Arial" w:hAnsi="Arial" w:cs="Arial"/>
            <w:b/>
            <w:bCs/>
            <w:lang w:val="en-US"/>
          </w:rPr>
          <w:delText>licable)</w:delText>
        </w:r>
      </w:del>
    </w:p>
    <w:p w:rsidR="00A65C6B" w:rsidRPr="00A65C6B" w:rsidRDefault="00296626" w:rsidP="00133ACB">
      <w:pPr>
        <w:pStyle w:val="Standard"/>
        <w:tabs>
          <w:tab w:val="left" w:pos="0"/>
        </w:tabs>
        <w:spacing w:before="280" w:after="240" w:line="360" w:lineRule="auto"/>
        <w:jc w:val="both"/>
        <w:rPr>
          <w:rFonts w:ascii="Arial" w:eastAsia="Bitstream Vera Sans" w:hAnsi="Arial" w:cs="Arial"/>
          <w:color w:val="000000"/>
          <w:lang w:val="en-US" w:bidi="es-ES"/>
        </w:rPr>
      </w:pPr>
      <w:ins w:id="140" w:author="aschulze" w:date="2012-05-29T15:07:00Z">
        <w:r>
          <w:rPr>
            <w:rFonts w:ascii="Arial" w:eastAsia="Bitstream Vera Sans" w:hAnsi="Arial" w:cs="Arial"/>
            <w:color w:val="000000"/>
            <w:lang w:val="en-US" w:bidi="es-ES"/>
          </w:rPr>
          <w:t xml:space="preserve">The </w:t>
        </w:r>
      </w:ins>
      <w:proofErr w:type="spellStart"/>
      <w:r w:rsidR="00A65C6B" w:rsidRPr="00A65C6B">
        <w:rPr>
          <w:rFonts w:ascii="Arial" w:eastAsia="Bitstream Vera Sans" w:hAnsi="Arial" w:cs="Arial"/>
          <w:color w:val="000000"/>
          <w:lang w:val="en-US" w:bidi="es-ES"/>
        </w:rPr>
        <w:t>JMXPlugIn</w:t>
      </w:r>
      <w:proofErr w:type="spellEnd"/>
      <w:r w:rsidR="00A65C6B" w:rsidRPr="00A65C6B">
        <w:rPr>
          <w:rFonts w:ascii="Arial" w:eastAsia="Bitstream Vera Sans" w:hAnsi="Arial" w:cs="Arial"/>
          <w:color w:val="000000"/>
          <w:lang w:val="en-US" w:bidi="es-ES"/>
        </w:rPr>
        <w:t xml:space="preserve"> module does not require the use of a database for its operation.</w:t>
      </w:r>
    </w:p>
    <w:p w:rsidR="00873DB9" w:rsidRPr="00906BD1" w:rsidRDefault="00F735FC" w:rsidP="00906BD1">
      <w:pPr>
        <w:pStyle w:val="Standard"/>
        <w:numPr>
          <w:ilvl w:val="0"/>
          <w:numId w:val="6"/>
        </w:numPr>
        <w:tabs>
          <w:tab w:val="left" w:pos="0"/>
        </w:tabs>
        <w:spacing w:before="280" w:after="240" w:line="360" w:lineRule="auto"/>
        <w:jc w:val="both"/>
        <w:rPr>
          <w:rFonts w:ascii="Arial" w:hAnsi="Arial" w:cs="Arial"/>
          <w:b/>
          <w:bCs/>
          <w:lang w:val="en-US"/>
        </w:rPr>
      </w:pPr>
      <w:r w:rsidRPr="00A65C6B">
        <w:rPr>
          <w:rFonts w:ascii="Arial" w:hAnsi="Arial" w:cs="Arial"/>
          <w:b/>
          <w:bCs/>
          <w:lang w:val="en-US"/>
        </w:rPr>
        <w:t>Hardware</w:t>
      </w:r>
      <w:del w:id="141" w:author="aschulze" w:date="2012-05-29T15:08:00Z">
        <w:r w:rsidRPr="00A65C6B" w:rsidDel="00296626">
          <w:rPr>
            <w:rFonts w:ascii="Arial" w:hAnsi="Arial" w:cs="Arial"/>
            <w:b/>
            <w:bCs/>
            <w:lang w:val="en-US"/>
          </w:rPr>
          <w:delText xml:space="preserve"> </w:delText>
        </w:r>
        <w:r w:rsidR="00906BD1" w:rsidRPr="00906BD1" w:rsidDel="00296626">
          <w:rPr>
            <w:rFonts w:ascii="Arial" w:hAnsi="Arial" w:cs="Arial"/>
            <w:b/>
            <w:bCs/>
            <w:lang w:val="en-US"/>
          </w:rPr>
          <w:delText>(if applicable)</w:delText>
        </w:r>
      </w:del>
    </w:p>
    <w:p w:rsidR="00A65C6B" w:rsidRPr="00A65C6B" w:rsidRDefault="00296626" w:rsidP="00EE5CCA">
      <w:pPr>
        <w:pStyle w:val="Standard"/>
        <w:tabs>
          <w:tab w:val="left" w:pos="0"/>
        </w:tabs>
        <w:spacing w:before="280" w:after="240" w:line="360" w:lineRule="auto"/>
        <w:jc w:val="both"/>
        <w:rPr>
          <w:rFonts w:ascii="Arial" w:eastAsia="Bitstream Vera Sans" w:hAnsi="Arial" w:cs="Arial"/>
          <w:color w:val="000000"/>
          <w:lang w:val="en-US" w:bidi="es-ES"/>
        </w:rPr>
      </w:pPr>
      <w:ins w:id="142" w:author="aschulze" w:date="2012-05-29T15:08:00Z">
        <w:r>
          <w:rPr>
            <w:rFonts w:ascii="Arial" w:eastAsia="Bitstream Vera Sans" w:hAnsi="Arial" w:cs="Arial"/>
            <w:color w:val="000000"/>
            <w:lang w:val="en-US" w:bidi="es-ES"/>
          </w:rPr>
          <w:t xml:space="preserve">The </w:t>
        </w:r>
      </w:ins>
      <w:proofErr w:type="spellStart"/>
      <w:r w:rsidR="00A65C6B" w:rsidRPr="00A65C6B">
        <w:rPr>
          <w:rFonts w:ascii="Arial" w:eastAsia="Bitstream Vera Sans" w:hAnsi="Arial" w:cs="Arial"/>
          <w:color w:val="000000"/>
          <w:lang w:val="en-US" w:bidi="es-ES"/>
        </w:rPr>
        <w:t>JMXPlugIn</w:t>
      </w:r>
      <w:proofErr w:type="spellEnd"/>
      <w:r w:rsidR="00A65C6B" w:rsidRPr="00A65C6B">
        <w:rPr>
          <w:rFonts w:ascii="Arial" w:eastAsia="Bitstream Vera Sans" w:hAnsi="Arial" w:cs="Arial"/>
          <w:color w:val="000000"/>
          <w:lang w:val="en-US" w:bidi="es-ES"/>
        </w:rPr>
        <w:t xml:space="preserve"> modul</w:t>
      </w:r>
      <w:r w:rsidR="00A65C6B">
        <w:rPr>
          <w:rFonts w:ascii="Arial" w:eastAsia="Bitstream Vera Sans" w:hAnsi="Arial" w:cs="Arial"/>
          <w:color w:val="000000"/>
          <w:lang w:val="en-US" w:bidi="es-ES"/>
        </w:rPr>
        <w:t xml:space="preserve">e does not require the use of </w:t>
      </w:r>
      <w:ins w:id="143" w:author="aschulze" w:date="2012-05-29T15:08:00Z">
        <w:r>
          <w:rPr>
            <w:rFonts w:ascii="Arial" w:eastAsia="Bitstream Vera Sans" w:hAnsi="Arial" w:cs="Arial"/>
            <w:color w:val="000000"/>
            <w:lang w:val="en-US" w:bidi="es-ES"/>
          </w:rPr>
          <w:t xml:space="preserve">any special </w:t>
        </w:r>
      </w:ins>
      <w:r w:rsidR="00A65C6B">
        <w:rPr>
          <w:rFonts w:ascii="Arial" w:eastAsia="Bitstream Vera Sans" w:hAnsi="Arial" w:cs="Arial"/>
          <w:color w:val="000000"/>
          <w:lang w:val="en-US" w:bidi="es-ES"/>
        </w:rPr>
        <w:t xml:space="preserve">additional hardware </w:t>
      </w:r>
      <w:r w:rsidR="00A65C6B" w:rsidRPr="00A65C6B">
        <w:rPr>
          <w:rFonts w:ascii="Arial" w:eastAsia="Bitstream Vera Sans" w:hAnsi="Arial" w:cs="Arial"/>
          <w:color w:val="000000"/>
          <w:lang w:val="en-US" w:bidi="es-ES"/>
        </w:rPr>
        <w:t>for its operation.</w:t>
      </w:r>
    </w:p>
    <w:p w:rsidR="00873DB9" w:rsidRDefault="00F735FC" w:rsidP="00A857E8">
      <w:pPr>
        <w:pStyle w:val="Standard"/>
        <w:numPr>
          <w:ilvl w:val="0"/>
          <w:numId w:val="6"/>
        </w:numPr>
        <w:tabs>
          <w:tab w:val="left" w:pos="0"/>
        </w:tabs>
        <w:spacing w:before="280" w:after="240" w:line="360" w:lineRule="auto"/>
        <w:jc w:val="both"/>
        <w:rPr>
          <w:rFonts w:ascii="Arial" w:hAnsi="Arial" w:cs="Arial"/>
          <w:b/>
          <w:bCs/>
          <w:color w:val="000000"/>
        </w:rPr>
      </w:pPr>
      <w:r>
        <w:rPr>
          <w:rFonts w:ascii="Arial" w:hAnsi="Arial" w:cs="Arial"/>
          <w:b/>
          <w:bCs/>
          <w:color w:val="000000"/>
        </w:rPr>
        <w:t>Se</w:t>
      </w:r>
      <w:r w:rsidR="00DD1471">
        <w:rPr>
          <w:rFonts w:ascii="Arial" w:hAnsi="Arial" w:cs="Arial"/>
          <w:b/>
          <w:bCs/>
          <w:color w:val="000000"/>
        </w:rPr>
        <w:t>curity</w:t>
      </w:r>
    </w:p>
    <w:p w:rsidR="00873DB9" w:rsidRPr="001D0D28" w:rsidRDefault="00AC1982" w:rsidP="001D0D28">
      <w:pPr>
        <w:pStyle w:val="Standard"/>
        <w:tabs>
          <w:tab w:val="left" w:pos="0"/>
        </w:tabs>
        <w:spacing w:before="120" w:after="60" w:line="360" w:lineRule="auto"/>
        <w:jc w:val="both"/>
        <w:rPr>
          <w:rFonts w:ascii="Arial" w:eastAsia="Bitstream Vera Sans" w:hAnsi="Arial" w:cs="Arial"/>
          <w:color w:val="000000"/>
          <w:lang w:val="en-US" w:bidi="es-ES"/>
        </w:rPr>
      </w:pPr>
      <w:r w:rsidRPr="00AC1982">
        <w:rPr>
          <w:rFonts w:ascii="Arial" w:eastAsia="Bitstream Vera Sans" w:hAnsi="Arial" w:cs="Arial"/>
          <w:color w:val="000000"/>
          <w:lang w:val="en-US" w:bidi="es-ES"/>
        </w:rPr>
        <w:t xml:space="preserve">In order to ensure the safety of </w:t>
      </w:r>
      <w:ins w:id="144" w:author="aschulze" w:date="2012-05-29T15:08:00Z">
        <w:r w:rsidR="00296626">
          <w:rPr>
            <w:rFonts w:ascii="Arial" w:eastAsia="Bitstream Vera Sans" w:hAnsi="Arial" w:cs="Arial"/>
            <w:color w:val="000000"/>
            <w:lang w:val="en-US" w:bidi="es-ES"/>
          </w:rPr>
          <w:t xml:space="preserve">the </w:t>
        </w:r>
      </w:ins>
      <w:proofErr w:type="spellStart"/>
      <w:r w:rsidRPr="00AC1982">
        <w:rPr>
          <w:rFonts w:ascii="Arial" w:eastAsia="Bitstream Vera Sans" w:hAnsi="Arial" w:cs="Arial"/>
          <w:color w:val="000000"/>
          <w:lang w:val="en-US" w:bidi="es-ES"/>
        </w:rPr>
        <w:t>JMXPlugIn</w:t>
      </w:r>
      <w:proofErr w:type="spellEnd"/>
      <w:r w:rsidRPr="00AC1982">
        <w:rPr>
          <w:rFonts w:ascii="Arial" w:eastAsia="Bitstream Vera Sans" w:hAnsi="Arial" w:cs="Arial"/>
          <w:color w:val="000000"/>
          <w:lang w:val="en-US" w:bidi="es-ES"/>
        </w:rPr>
        <w:t xml:space="preserve"> module was implemented an authentication component which uses MD5 encryption algorithm and in turn</w:t>
      </w:r>
      <w:r>
        <w:rPr>
          <w:rFonts w:ascii="Arial" w:eastAsia="Bitstream Vera Sans" w:hAnsi="Arial" w:cs="Arial"/>
          <w:color w:val="000000"/>
          <w:lang w:val="en-US" w:bidi="es-ES"/>
        </w:rPr>
        <w:t xml:space="preserve"> </w:t>
      </w:r>
      <w:r w:rsidRPr="00AC1982">
        <w:rPr>
          <w:rFonts w:ascii="Arial" w:eastAsia="Bitstream Vera Sans" w:hAnsi="Arial" w:cs="Arial"/>
          <w:color w:val="000000"/>
          <w:lang w:val="en-US" w:bidi="es-ES"/>
        </w:rPr>
        <w:t>establishes communication over SSL for each of the protocols used for remote access, i.e. HTTP and RMI</w:t>
      </w:r>
      <w:r>
        <w:rPr>
          <w:rFonts w:ascii="Arial" w:eastAsia="Bitstream Vera Sans" w:hAnsi="Arial" w:cs="Arial"/>
          <w:color w:val="000000"/>
          <w:lang w:val="en-US" w:bidi="es-ES"/>
        </w:rPr>
        <w:t xml:space="preserve"> protocols</w:t>
      </w:r>
      <w:r w:rsidRPr="00AC1982">
        <w:rPr>
          <w:rFonts w:ascii="Arial" w:eastAsia="Bitstream Vera Sans" w:hAnsi="Arial" w:cs="Arial"/>
          <w:color w:val="000000"/>
          <w:lang w:val="en-US" w:bidi="es-ES"/>
        </w:rPr>
        <w:t>.</w:t>
      </w:r>
      <w:bookmarkStart w:id="145" w:name="_GoBack"/>
      <w:bookmarkEnd w:id="145"/>
    </w:p>
    <w:sectPr w:rsidR="00873DB9" w:rsidRPr="001D0D28" w:rsidSect="00A345B8">
      <w:pgSz w:w="11905" w:h="16837"/>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C41" w:rsidRDefault="00087C41">
      <w:r>
        <w:separator/>
      </w:r>
    </w:p>
  </w:endnote>
  <w:endnote w:type="continuationSeparator" w:id="0">
    <w:p w:rsidR="00087C41" w:rsidRDefault="00087C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itstream Vera Sans">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sig w:usb0="00000000" w:usb1="00000000" w:usb2="00000000" w:usb3="00000000" w:csb0="00000000" w:csb1="00000000"/>
  </w:font>
  <w:font w:name="Courier 10 Pitch">
    <w:altName w:val="MS Mincho"/>
    <w:charset w:val="80"/>
    <w:family w:val="auto"/>
    <w:pitch w:val="fixed"/>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C41" w:rsidRDefault="00087C41">
      <w:r>
        <w:rPr>
          <w:color w:val="000000"/>
        </w:rPr>
        <w:separator/>
      </w:r>
    </w:p>
  </w:footnote>
  <w:footnote w:type="continuationSeparator" w:id="0">
    <w:p w:rsidR="00087C41" w:rsidRDefault="00087C41">
      <w:r>
        <w:continuationSeparator/>
      </w:r>
    </w:p>
  </w:footnote>
  <w:footnote w:id="1">
    <w:p w:rsidR="00B31E21" w:rsidRPr="00B31E21" w:rsidRDefault="00B31E21">
      <w:pPr>
        <w:pStyle w:val="FootnoteText"/>
        <w:rPr>
          <w:lang w:val="en-US"/>
        </w:rPr>
      </w:pPr>
      <w:r>
        <w:rPr>
          <w:rStyle w:val="FootnoteReference"/>
        </w:rPr>
        <w:footnoteRef/>
      </w:r>
      <w:r>
        <w:t xml:space="preserve"> </w:t>
      </w:r>
      <w:hyperlink r:id="rId1" w:history="1">
        <w:r w:rsidRPr="00906BD1">
          <w:rPr>
            <w:rStyle w:val="Hyperlink"/>
            <w:rFonts w:ascii="Arial" w:hAnsi="Arial" w:cs="Arial"/>
            <w:lang w:val="en-US"/>
          </w:rPr>
          <w:t>http://www.apache.org/licenses/LICENSE-2.0.html</w:t>
        </w:r>
      </w:hyperlink>
    </w:p>
  </w:footnote>
  <w:footnote w:id="2">
    <w:p w:rsidR="004E2D3D" w:rsidRPr="004E2D3D" w:rsidRDefault="004E2D3D">
      <w:pPr>
        <w:pStyle w:val="FootnoteText"/>
        <w:rPr>
          <w:lang w:val="en-US"/>
        </w:rPr>
      </w:pPr>
      <w:r>
        <w:rPr>
          <w:rStyle w:val="FootnoteReference"/>
        </w:rPr>
        <w:footnoteRef/>
      </w:r>
      <w:r w:rsidRPr="004E2D3D">
        <w:rPr>
          <w:lang w:val="en-US"/>
        </w:rPr>
        <w:t xml:space="preserve"> </w:t>
      </w:r>
      <w:hyperlink r:id="rId2" w:history="1">
        <w:r w:rsidRPr="004E2D3D">
          <w:rPr>
            <w:rStyle w:val="Hyperlink"/>
            <w:rFonts w:ascii="Arial" w:hAnsi="Arial" w:cs="Arial"/>
            <w:lang w:val="en-US"/>
          </w:rPr>
          <w:t>http://mx4j.sourceforge.net/docs/ch01s06.html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4DDE"/>
    <w:multiLevelType w:val="multilevel"/>
    <w:tmpl w:val="236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01D1"/>
    <w:multiLevelType w:val="multilevel"/>
    <w:tmpl w:val="0CE04392"/>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
    <w:nsid w:val="19CD0442"/>
    <w:multiLevelType w:val="multilevel"/>
    <w:tmpl w:val="2E804D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21A788B"/>
    <w:multiLevelType w:val="multilevel"/>
    <w:tmpl w:val="965607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3693D7F"/>
    <w:multiLevelType w:val="multilevel"/>
    <w:tmpl w:val="093EE22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1B47D1"/>
    <w:multiLevelType w:val="hybridMultilevel"/>
    <w:tmpl w:val="BBA88E3A"/>
    <w:lvl w:ilvl="0" w:tplc="0C0A0001">
      <w:start w:val="1"/>
      <w:numFmt w:val="bullet"/>
      <w:lvlText w:val=""/>
      <w:lvlJc w:val="left"/>
      <w:pPr>
        <w:ind w:left="788" w:hanging="360"/>
      </w:pPr>
      <w:rPr>
        <w:rFonts w:ascii="Symbol" w:hAnsi="Symbol" w:hint="default"/>
      </w:rPr>
    </w:lvl>
    <w:lvl w:ilvl="1" w:tplc="0C0A0003">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6">
    <w:nsid w:val="286434B9"/>
    <w:multiLevelType w:val="multilevel"/>
    <w:tmpl w:val="A71680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12C10C2"/>
    <w:multiLevelType w:val="multilevel"/>
    <w:tmpl w:val="46D4C3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4305944"/>
    <w:multiLevelType w:val="hybridMultilevel"/>
    <w:tmpl w:val="A2F4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03592"/>
    <w:multiLevelType w:val="multilevel"/>
    <w:tmpl w:val="E4C6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7B57D4"/>
    <w:multiLevelType w:val="multilevel"/>
    <w:tmpl w:val="5EEE6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44484D87"/>
    <w:multiLevelType w:val="multilevel"/>
    <w:tmpl w:val="E35CD2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51992BB6"/>
    <w:multiLevelType w:val="multilevel"/>
    <w:tmpl w:val="327669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59D514FA"/>
    <w:multiLevelType w:val="multilevel"/>
    <w:tmpl w:val="CE24F5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A727F27"/>
    <w:multiLevelType w:val="multilevel"/>
    <w:tmpl w:val="A2A8A6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CA61C66"/>
    <w:multiLevelType w:val="multilevel"/>
    <w:tmpl w:val="536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90A41"/>
    <w:multiLevelType w:val="multilevel"/>
    <w:tmpl w:val="216804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65681292"/>
    <w:multiLevelType w:val="multilevel"/>
    <w:tmpl w:val="41721BF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6D94F01"/>
    <w:multiLevelType w:val="multilevel"/>
    <w:tmpl w:val="1C1A6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6D6D4C89"/>
    <w:multiLevelType w:val="hybridMultilevel"/>
    <w:tmpl w:val="E37E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90766"/>
    <w:multiLevelType w:val="multilevel"/>
    <w:tmpl w:val="27903E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76DD53AB"/>
    <w:multiLevelType w:val="multilevel"/>
    <w:tmpl w:val="206C1BE6"/>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21"/>
  </w:num>
  <w:num w:numId="2">
    <w:abstractNumId w:val="1"/>
  </w:num>
  <w:num w:numId="3">
    <w:abstractNumId w:val="3"/>
  </w:num>
  <w:num w:numId="4">
    <w:abstractNumId w:val="1"/>
    <w:lvlOverride w:ilvl="0">
      <w:startOverride w:val="1"/>
    </w:lvlOverride>
  </w:num>
  <w:num w:numId="5">
    <w:abstractNumId w:val="18"/>
  </w:num>
  <w:num w:numId="6">
    <w:abstractNumId w:val="1"/>
    <w:lvlOverride w:ilvl="0">
      <w:startOverride w:val="1"/>
    </w:lvlOverride>
  </w:num>
  <w:num w:numId="7">
    <w:abstractNumId w:val="6"/>
  </w:num>
  <w:num w:numId="8">
    <w:abstractNumId w:val="1"/>
    <w:lvlOverride w:ilvl="0">
      <w:startOverride w:val="1"/>
    </w:lvlOverride>
  </w:num>
  <w:num w:numId="9">
    <w:abstractNumId w:val="2"/>
  </w:num>
  <w:num w:numId="10">
    <w:abstractNumId w:val="1"/>
    <w:lvlOverride w:ilvl="0">
      <w:startOverride w:val="1"/>
    </w:lvlOverride>
  </w:num>
  <w:num w:numId="11">
    <w:abstractNumId w:val="7"/>
  </w:num>
  <w:num w:numId="12">
    <w:abstractNumId w:val="1"/>
    <w:lvlOverride w:ilvl="0">
      <w:startOverride w:val="1"/>
    </w:lvlOverride>
  </w:num>
  <w:num w:numId="13">
    <w:abstractNumId w:val="16"/>
  </w:num>
  <w:num w:numId="14">
    <w:abstractNumId w:val="1"/>
    <w:lvlOverride w:ilvl="0">
      <w:startOverride w:val="1"/>
    </w:lvlOverride>
  </w:num>
  <w:num w:numId="15">
    <w:abstractNumId w:val="14"/>
  </w:num>
  <w:num w:numId="16">
    <w:abstractNumId w:val="1"/>
    <w:lvlOverride w:ilvl="0">
      <w:startOverride w:val="1"/>
    </w:lvlOverride>
  </w:num>
  <w:num w:numId="17">
    <w:abstractNumId w:val="12"/>
  </w:num>
  <w:num w:numId="18">
    <w:abstractNumId w:val="1"/>
    <w:lvlOverride w:ilvl="0">
      <w:startOverride w:val="1"/>
    </w:lvlOverride>
  </w:num>
  <w:num w:numId="19">
    <w:abstractNumId w:val="13"/>
  </w:num>
  <w:num w:numId="20">
    <w:abstractNumId w:val="1"/>
    <w:lvlOverride w:ilvl="0">
      <w:startOverride w:val="1"/>
    </w:lvlOverride>
  </w:num>
  <w:num w:numId="21">
    <w:abstractNumId w:val="11"/>
  </w:num>
  <w:num w:numId="22">
    <w:abstractNumId w:val="1"/>
    <w:lvlOverride w:ilvl="0">
      <w:startOverride w:val="1"/>
    </w:lvlOverride>
  </w:num>
  <w:num w:numId="23">
    <w:abstractNumId w:val="20"/>
  </w:num>
  <w:num w:numId="24">
    <w:abstractNumId w:val="8"/>
  </w:num>
  <w:num w:numId="25">
    <w:abstractNumId w:val="4"/>
  </w:num>
  <w:num w:numId="26">
    <w:abstractNumId w:val="17"/>
  </w:num>
  <w:num w:numId="27">
    <w:abstractNumId w:val="5"/>
  </w:num>
  <w:num w:numId="28">
    <w:abstractNumId w:val="10"/>
  </w:num>
  <w:num w:numId="29">
    <w:abstractNumId w:val="15"/>
  </w:num>
  <w:num w:numId="30">
    <w:abstractNumId w:val="9"/>
  </w:num>
  <w:num w:numId="31">
    <w:abstractNumId w:val="19"/>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08"/>
  <w:autoHyphenation/>
  <w:hyphenationZone w:val="425"/>
  <w:characterSpacingControl w:val="doNotCompress"/>
  <w:hdrShapeDefaults>
    <o:shapedefaults v:ext="edit" spidmax="5122"/>
  </w:hdrShapeDefaults>
  <w:footnotePr>
    <w:footnote w:id="-1"/>
    <w:footnote w:id="0"/>
  </w:footnotePr>
  <w:endnotePr>
    <w:endnote w:id="-1"/>
    <w:endnote w:id="0"/>
  </w:endnotePr>
  <w:compat/>
  <w:rsids>
    <w:rsidRoot w:val="00873DB9"/>
    <w:rsid w:val="000103DE"/>
    <w:rsid w:val="000149E7"/>
    <w:rsid w:val="00057D17"/>
    <w:rsid w:val="00064FF4"/>
    <w:rsid w:val="0007711F"/>
    <w:rsid w:val="00087C41"/>
    <w:rsid w:val="000A53C8"/>
    <w:rsid w:val="000D60D5"/>
    <w:rsid w:val="000E1F08"/>
    <w:rsid w:val="000E307C"/>
    <w:rsid w:val="00103D43"/>
    <w:rsid w:val="00126EB4"/>
    <w:rsid w:val="00133ACB"/>
    <w:rsid w:val="00140DFC"/>
    <w:rsid w:val="00146729"/>
    <w:rsid w:val="001673D4"/>
    <w:rsid w:val="00173CF2"/>
    <w:rsid w:val="00181671"/>
    <w:rsid w:val="001847FA"/>
    <w:rsid w:val="001B62FB"/>
    <w:rsid w:val="001C6DF4"/>
    <w:rsid w:val="001D0D28"/>
    <w:rsid w:val="001E6196"/>
    <w:rsid w:val="001F459C"/>
    <w:rsid w:val="001F4855"/>
    <w:rsid w:val="00217096"/>
    <w:rsid w:val="00236639"/>
    <w:rsid w:val="00296626"/>
    <w:rsid w:val="00297E36"/>
    <w:rsid w:val="002A5D83"/>
    <w:rsid w:val="002B22AC"/>
    <w:rsid w:val="002E613C"/>
    <w:rsid w:val="002F1BBE"/>
    <w:rsid w:val="002F2B9E"/>
    <w:rsid w:val="00310FFC"/>
    <w:rsid w:val="00312507"/>
    <w:rsid w:val="003275CF"/>
    <w:rsid w:val="00351792"/>
    <w:rsid w:val="00367072"/>
    <w:rsid w:val="003672F8"/>
    <w:rsid w:val="00393D0B"/>
    <w:rsid w:val="003968C2"/>
    <w:rsid w:val="003D1047"/>
    <w:rsid w:val="003F1618"/>
    <w:rsid w:val="00400C08"/>
    <w:rsid w:val="00416224"/>
    <w:rsid w:val="00493FF2"/>
    <w:rsid w:val="004A5875"/>
    <w:rsid w:val="004A6FCB"/>
    <w:rsid w:val="004C496A"/>
    <w:rsid w:val="004D6A45"/>
    <w:rsid w:val="004E2D3D"/>
    <w:rsid w:val="004E4224"/>
    <w:rsid w:val="004F54FD"/>
    <w:rsid w:val="00505BF7"/>
    <w:rsid w:val="00541254"/>
    <w:rsid w:val="00545805"/>
    <w:rsid w:val="00552EAE"/>
    <w:rsid w:val="00560489"/>
    <w:rsid w:val="005642B8"/>
    <w:rsid w:val="0058626E"/>
    <w:rsid w:val="005B172C"/>
    <w:rsid w:val="005C2073"/>
    <w:rsid w:val="005C3279"/>
    <w:rsid w:val="005D2BF0"/>
    <w:rsid w:val="005E0DBB"/>
    <w:rsid w:val="005F1905"/>
    <w:rsid w:val="00650817"/>
    <w:rsid w:val="006701D8"/>
    <w:rsid w:val="006A2692"/>
    <w:rsid w:val="006A3CD0"/>
    <w:rsid w:val="006A7402"/>
    <w:rsid w:val="006B1D64"/>
    <w:rsid w:val="006B6128"/>
    <w:rsid w:val="006E4846"/>
    <w:rsid w:val="006F7153"/>
    <w:rsid w:val="007305C3"/>
    <w:rsid w:val="00783EE6"/>
    <w:rsid w:val="007A0A28"/>
    <w:rsid w:val="007B2738"/>
    <w:rsid w:val="007D5865"/>
    <w:rsid w:val="007E2CF7"/>
    <w:rsid w:val="007F235E"/>
    <w:rsid w:val="007F6BDD"/>
    <w:rsid w:val="0080763B"/>
    <w:rsid w:val="008116C4"/>
    <w:rsid w:val="00813B5F"/>
    <w:rsid w:val="00820A96"/>
    <w:rsid w:val="00842018"/>
    <w:rsid w:val="00844A92"/>
    <w:rsid w:val="008522EC"/>
    <w:rsid w:val="00865E84"/>
    <w:rsid w:val="00873DB9"/>
    <w:rsid w:val="00882B83"/>
    <w:rsid w:val="00886559"/>
    <w:rsid w:val="008A5258"/>
    <w:rsid w:val="008F6BD9"/>
    <w:rsid w:val="00906BD1"/>
    <w:rsid w:val="0091599E"/>
    <w:rsid w:val="00921802"/>
    <w:rsid w:val="00941353"/>
    <w:rsid w:val="00951120"/>
    <w:rsid w:val="009904EB"/>
    <w:rsid w:val="009956AE"/>
    <w:rsid w:val="00997275"/>
    <w:rsid w:val="009A5B56"/>
    <w:rsid w:val="009A7865"/>
    <w:rsid w:val="009C50A5"/>
    <w:rsid w:val="009D3CE6"/>
    <w:rsid w:val="009E24EC"/>
    <w:rsid w:val="00A1117C"/>
    <w:rsid w:val="00A345B8"/>
    <w:rsid w:val="00A55789"/>
    <w:rsid w:val="00A63A5E"/>
    <w:rsid w:val="00A65C6B"/>
    <w:rsid w:val="00A77375"/>
    <w:rsid w:val="00A7763B"/>
    <w:rsid w:val="00A836B9"/>
    <w:rsid w:val="00A857E8"/>
    <w:rsid w:val="00A93F70"/>
    <w:rsid w:val="00AB56F3"/>
    <w:rsid w:val="00AC0777"/>
    <w:rsid w:val="00AC1982"/>
    <w:rsid w:val="00AD5F4E"/>
    <w:rsid w:val="00B21061"/>
    <w:rsid w:val="00B31E21"/>
    <w:rsid w:val="00B464B8"/>
    <w:rsid w:val="00B71838"/>
    <w:rsid w:val="00B740FF"/>
    <w:rsid w:val="00B82D9E"/>
    <w:rsid w:val="00BC1312"/>
    <w:rsid w:val="00C04C42"/>
    <w:rsid w:val="00C111AD"/>
    <w:rsid w:val="00C359A0"/>
    <w:rsid w:val="00C75AC7"/>
    <w:rsid w:val="00C97215"/>
    <w:rsid w:val="00CB201E"/>
    <w:rsid w:val="00CB74D4"/>
    <w:rsid w:val="00CB7C1C"/>
    <w:rsid w:val="00CD5A0B"/>
    <w:rsid w:val="00CF03C6"/>
    <w:rsid w:val="00D06696"/>
    <w:rsid w:val="00D83913"/>
    <w:rsid w:val="00D961E6"/>
    <w:rsid w:val="00DB2B2F"/>
    <w:rsid w:val="00DD1471"/>
    <w:rsid w:val="00DD3673"/>
    <w:rsid w:val="00E35210"/>
    <w:rsid w:val="00E45F7C"/>
    <w:rsid w:val="00E476B1"/>
    <w:rsid w:val="00E537CF"/>
    <w:rsid w:val="00E70621"/>
    <w:rsid w:val="00EB03D2"/>
    <w:rsid w:val="00EC239A"/>
    <w:rsid w:val="00EC3F32"/>
    <w:rsid w:val="00EC7CEF"/>
    <w:rsid w:val="00ED0DC0"/>
    <w:rsid w:val="00EE0486"/>
    <w:rsid w:val="00EE0BDF"/>
    <w:rsid w:val="00EE4EF7"/>
    <w:rsid w:val="00EE5CCA"/>
    <w:rsid w:val="00EE6A96"/>
    <w:rsid w:val="00EF4308"/>
    <w:rsid w:val="00F0512F"/>
    <w:rsid w:val="00F15846"/>
    <w:rsid w:val="00F213DB"/>
    <w:rsid w:val="00F326B5"/>
    <w:rsid w:val="00F42519"/>
    <w:rsid w:val="00F70BC8"/>
    <w:rsid w:val="00F735FC"/>
    <w:rsid w:val="00F7764E"/>
    <w:rsid w:val="00F87276"/>
    <w:rsid w:val="00FB290B"/>
    <w:rsid w:val="00FC1E0C"/>
    <w:rsid w:val="00FC3F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B8"/>
  </w:style>
  <w:style w:type="paragraph" w:styleId="Heading1">
    <w:name w:val="heading 1"/>
    <w:basedOn w:val="Standard"/>
    <w:next w:val="Standard"/>
    <w:rsid w:val="00A345B8"/>
    <w:pPr>
      <w:keepNext/>
      <w:jc w:val="right"/>
      <w:outlineLvl w:val="0"/>
    </w:pPr>
    <w:rPr>
      <w:rFonts w:ascii="Arial" w:hAnsi="Arial" w:cs="Arial"/>
      <w:b/>
      <w:bCs/>
      <w:iCs/>
      <w:sz w:val="36"/>
      <w:szCs w:val="36"/>
    </w:rPr>
  </w:style>
  <w:style w:type="paragraph" w:styleId="Heading2">
    <w:name w:val="heading 2"/>
    <w:basedOn w:val="Normal"/>
    <w:next w:val="Normal"/>
    <w:link w:val="Heading2Ch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Heading4">
    <w:name w:val="heading 4"/>
    <w:basedOn w:val="Normal"/>
    <w:next w:val="Normal"/>
    <w:link w:val="Heading4Ch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345B8"/>
    <w:pPr>
      <w:widowControl/>
    </w:pPr>
    <w:rPr>
      <w:rFonts w:ascii="Times New Roman" w:eastAsia="Times New Roman" w:hAnsi="Times New Roman" w:cs="Times New Roman"/>
      <w:lang w:bidi="ar-SA"/>
    </w:rPr>
  </w:style>
  <w:style w:type="paragraph" w:customStyle="1" w:styleId="Textbody">
    <w:name w:val="Text body"/>
    <w:basedOn w:val="Standard"/>
    <w:rsid w:val="00A345B8"/>
    <w:pPr>
      <w:spacing w:after="120"/>
    </w:pPr>
  </w:style>
  <w:style w:type="paragraph" w:customStyle="1" w:styleId="Heading">
    <w:name w:val="Heading"/>
    <w:basedOn w:val="Standard"/>
    <w:next w:val="Textbody"/>
    <w:rsid w:val="00A345B8"/>
    <w:pPr>
      <w:keepNext/>
      <w:spacing w:before="240" w:after="120"/>
    </w:pPr>
    <w:rPr>
      <w:rFonts w:ascii="Bitstream Vera Sans" w:eastAsia="Bitstream Vera Sans" w:hAnsi="Bitstream Vera Sans" w:cs="Bitstream Vera Sans"/>
      <w:sz w:val="28"/>
      <w:szCs w:val="28"/>
    </w:rPr>
  </w:style>
  <w:style w:type="paragraph" w:styleId="List">
    <w:name w:val="List"/>
    <w:basedOn w:val="Textbody"/>
    <w:rsid w:val="00A345B8"/>
  </w:style>
  <w:style w:type="paragraph" w:styleId="Header">
    <w:name w:val="header"/>
    <w:basedOn w:val="Standard"/>
    <w:rsid w:val="00A345B8"/>
    <w:pPr>
      <w:suppressLineNumbers/>
      <w:tabs>
        <w:tab w:val="center" w:pos="4251"/>
        <w:tab w:val="right" w:pos="8503"/>
      </w:tabs>
    </w:pPr>
  </w:style>
  <w:style w:type="paragraph" w:customStyle="1" w:styleId="TableContents">
    <w:name w:val="Table Contents"/>
    <w:basedOn w:val="Standard"/>
    <w:rsid w:val="00A345B8"/>
    <w:pPr>
      <w:suppressLineNumbers/>
    </w:pPr>
  </w:style>
  <w:style w:type="paragraph" w:customStyle="1" w:styleId="TableHeading">
    <w:name w:val="Table Heading"/>
    <w:basedOn w:val="TableContents"/>
    <w:rsid w:val="00A345B8"/>
    <w:pPr>
      <w:jc w:val="center"/>
    </w:pPr>
    <w:rPr>
      <w:b/>
      <w:bCs/>
    </w:rPr>
  </w:style>
  <w:style w:type="paragraph" w:styleId="Caption">
    <w:name w:val="caption"/>
    <w:basedOn w:val="Standard"/>
    <w:rsid w:val="00A345B8"/>
    <w:pPr>
      <w:suppressLineNumbers/>
      <w:spacing w:before="120" w:after="120"/>
    </w:pPr>
    <w:rPr>
      <w:i/>
      <w:iCs/>
    </w:rPr>
  </w:style>
  <w:style w:type="paragraph" w:customStyle="1" w:styleId="Index">
    <w:name w:val="Index"/>
    <w:basedOn w:val="Standard"/>
    <w:rsid w:val="00A345B8"/>
    <w:pPr>
      <w:suppressLineNumbers/>
    </w:pPr>
  </w:style>
  <w:style w:type="paragraph" w:styleId="NormalWeb">
    <w:name w:val="Normal (Web)"/>
    <w:basedOn w:val="Standard"/>
    <w:uiPriority w:val="99"/>
    <w:rsid w:val="00A345B8"/>
    <w:pPr>
      <w:spacing w:before="280" w:after="119"/>
    </w:pPr>
  </w:style>
  <w:style w:type="character" w:customStyle="1" w:styleId="NumberingSymbols">
    <w:name w:val="Numbering Symbols"/>
    <w:rsid w:val="00A345B8"/>
  </w:style>
  <w:style w:type="character" w:customStyle="1" w:styleId="StrongEmphasis">
    <w:name w:val="Strong Emphasis"/>
    <w:rsid w:val="00A345B8"/>
    <w:rPr>
      <w:b/>
      <w:bCs/>
    </w:rPr>
  </w:style>
  <w:style w:type="character" w:customStyle="1" w:styleId="BulletSymbols">
    <w:name w:val="Bullet Symbols"/>
    <w:rsid w:val="00A345B8"/>
    <w:rPr>
      <w:rFonts w:ascii="OpenSymbol" w:eastAsia="OpenSymbol" w:hAnsi="OpenSymbol" w:cs="OpenSymbol"/>
    </w:rPr>
  </w:style>
  <w:style w:type="numbering" w:customStyle="1" w:styleId="WW8Num1">
    <w:name w:val="WW8Num1"/>
    <w:basedOn w:val="NoList"/>
    <w:rsid w:val="00A345B8"/>
    <w:pPr>
      <w:numPr>
        <w:numId w:val="1"/>
      </w:numPr>
    </w:pPr>
  </w:style>
  <w:style w:type="paragraph" w:styleId="BalloonText">
    <w:name w:val="Balloon Text"/>
    <w:basedOn w:val="Normal"/>
    <w:link w:val="BalloonTextChar"/>
    <w:uiPriority w:val="99"/>
    <w:semiHidden/>
    <w:unhideWhenUsed/>
    <w:rsid w:val="00A93F70"/>
    <w:rPr>
      <w:rFonts w:ascii="Tahoma" w:hAnsi="Tahoma" w:cs="Tahoma"/>
      <w:sz w:val="16"/>
      <w:szCs w:val="16"/>
    </w:rPr>
  </w:style>
  <w:style w:type="character" w:customStyle="1" w:styleId="BalloonTextChar">
    <w:name w:val="Balloon Text Char"/>
    <w:basedOn w:val="DefaultParagraphFont"/>
    <w:link w:val="BalloonText"/>
    <w:uiPriority w:val="99"/>
    <w:semiHidden/>
    <w:rsid w:val="00A93F70"/>
    <w:rPr>
      <w:rFonts w:ascii="Tahoma" w:hAnsi="Tahoma" w:cs="Tahoma"/>
      <w:sz w:val="16"/>
      <w:szCs w:val="16"/>
    </w:rPr>
  </w:style>
  <w:style w:type="paragraph" w:styleId="Footer">
    <w:name w:val="footer"/>
    <w:basedOn w:val="Normal"/>
    <w:link w:val="FooterChar"/>
    <w:uiPriority w:val="99"/>
    <w:unhideWhenUsed/>
    <w:rsid w:val="00F326B5"/>
    <w:pPr>
      <w:tabs>
        <w:tab w:val="center" w:pos="4680"/>
        <w:tab w:val="right" w:pos="9360"/>
      </w:tabs>
    </w:pPr>
  </w:style>
  <w:style w:type="character" w:customStyle="1" w:styleId="FooterChar">
    <w:name w:val="Footer Char"/>
    <w:basedOn w:val="DefaultParagraphFont"/>
    <w:link w:val="Footer"/>
    <w:uiPriority w:val="99"/>
    <w:rsid w:val="00F326B5"/>
  </w:style>
  <w:style w:type="paragraph" w:styleId="ListParagraph">
    <w:name w:val="List Paragraph"/>
    <w:basedOn w:val="Normal"/>
    <w:uiPriority w:val="34"/>
    <w:qFormat/>
    <w:rsid w:val="00997275"/>
    <w:pPr>
      <w:ind w:left="720"/>
      <w:contextualSpacing/>
    </w:pPr>
  </w:style>
  <w:style w:type="character" w:styleId="Hyperlink">
    <w:name w:val="Hyperlink"/>
    <w:rsid w:val="00C75AC7"/>
    <w:rPr>
      <w:color w:val="000080"/>
      <w:u w:val="single"/>
    </w:rPr>
  </w:style>
  <w:style w:type="character" w:customStyle="1" w:styleId="Heading2Char">
    <w:name w:val="Heading 2 Char"/>
    <w:basedOn w:val="DefaultParagraphFont"/>
    <w:link w:val="Heading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FootnoteReferenc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FollowedHyperlink">
    <w:name w:val="FollowedHyperlink"/>
    <w:basedOn w:val="DefaultParagraphFont"/>
    <w:uiPriority w:val="99"/>
    <w:semiHidden/>
    <w:unhideWhenUsed/>
    <w:rsid w:val="001673D4"/>
    <w:rPr>
      <w:color w:val="800080" w:themeColor="followedHyperlink"/>
      <w:u w:val="single"/>
    </w:rPr>
  </w:style>
  <w:style w:type="paragraph" w:styleId="FootnoteText">
    <w:name w:val="footnote text"/>
    <w:basedOn w:val="Normal"/>
    <w:link w:val="FootnoteTextChar"/>
    <w:uiPriority w:val="99"/>
    <w:semiHidden/>
    <w:unhideWhenUsed/>
    <w:rsid w:val="00D06696"/>
    <w:rPr>
      <w:sz w:val="20"/>
      <w:szCs w:val="20"/>
    </w:rPr>
  </w:style>
  <w:style w:type="character" w:customStyle="1" w:styleId="FootnoteTextChar">
    <w:name w:val="Footnote Text Char"/>
    <w:basedOn w:val="DefaultParagraphFont"/>
    <w:link w:val="FootnoteText"/>
    <w:uiPriority w:val="99"/>
    <w:semiHidden/>
    <w:rsid w:val="00D06696"/>
    <w:rPr>
      <w:sz w:val="20"/>
      <w:szCs w:val="20"/>
    </w:rPr>
  </w:style>
  <w:style w:type="character" w:customStyle="1" w:styleId="hps">
    <w:name w:val="hps"/>
    <w:basedOn w:val="DefaultParagraphFont"/>
    <w:rsid w:val="00B464B8"/>
  </w:style>
  <w:style w:type="character" w:customStyle="1" w:styleId="longtext">
    <w:name w:val="long_text"/>
    <w:basedOn w:val="DefaultParagraphFont"/>
    <w:rsid w:val="00B464B8"/>
  </w:style>
  <w:style w:type="character" w:customStyle="1" w:styleId="Heading4Char">
    <w:name w:val="Heading 4 Char"/>
    <w:basedOn w:val="DefaultParagraphFont"/>
    <w:link w:val="Heading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310FFC"/>
  </w:style>
  <w:style w:type="character" w:customStyle="1" w:styleId="shorttext">
    <w:name w:val="short_text"/>
    <w:basedOn w:val="DefaultParagraphFont"/>
    <w:rsid w:val="005B1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B2738"/>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iPriority w:val="9"/>
    <w:semiHidden/>
    <w:unhideWhenUsed/>
    <w:qFormat/>
    <w:rsid w:val="00310F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uiPriority w:val="99"/>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A93F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F70"/>
    <w:rPr>
      <w:rFonts w:ascii="Tahoma" w:hAnsi="Tahoma" w:cs="Tahoma"/>
      <w:sz w:val="16"/>
      <w:szCs w:val="16"/>
    </w:rPr>
  </w:style>
  <w:style w:type="paragraph" w:styleId="Piedepgina">
    <w:name w:val="footer"/>
    <w:basedOn w:val="Normal"/>
    <w:link w:val="PiedepginaCar"/>
    <w:uiPriority w:val="99"/>
    <w:unhideWhenUsed/>
    <w:rsid w:val="00F326B5"/>
    <w:pPr>
      <w:tabs>
        <w:tab w:val="center" w:pos="4680"/>
        <w:tab w:val="right" w:pos="9360"/>
      </w:tabs>
    </w:pPr>
  </w:style>
  <w:style w:type="character" w:customStyle="1" w:styleId="PiedepginaCar">
    <w:name w:val="Pie de página Car"/>
    <w:basedOn w:val="Fuentedeprrafopredeter"/>
    <w:link w:val="Piedepgina"/>
    <w:uiPriority w:val="99"/>
    <w:rsid w:val="00F326B5"/>
  </w:style>
  <w:style w:type="paragraph" w:styleId="Prrafodelista">
    <w:name w:val="List Paragraph"/>
    <w:basedOn w:val="Normal"/>
    <w:uiPriority w:val="34"/>
    <w:qFormat/>
    <w:rsid w:val="00997275"/>
    <w:pPr>
      <w:ind w:left="720"/>
      <w:contextualSpacing/>
    </w:pPr>
  </w:style>
  <w:style w:type="character" w:styleId="Hipervnculo">
    <w:name w:val="Hyperlink"/>
    <w:rsid w:val="00C75AC7"/>
    <w:rPr>
      <w:color w:val="000080"/>
      <w:u w:val="single"/>
    </w:rPr>
  </w:style>
  <w:style w:type="character" w:customStyle="1" w:styleId="Ttulo2Car">
    <w:name w:val="Título 2 Car"/>
    <w:basedOn w:val="Fuentedeprrafopredeter"/>
    <w:link w:val="Ttulo2"/>
    <w:uiPriority w:val="9"/>
    <w:rsid w:val="007B2738"/>
    <w:rPr>
      <w:rFonts w:ascii="Cambria" w:eastAsia="Times New Roman" w:hAnsi="Cambria" w:cs="Times New Roman"/>
      <w:b/>
      <w:bCs/>
      <w:i/>
      <w:iCs/>
      <w:sz w:val="28"/>
      <w:szCs w:val="28"/>
    </w:rPr>
  </w:style>
  <w:style w:type="character" w:customStyle="1" w:styleId="Refdenotaalpie1">
    <w:name w:val="Ref. de nota al pie1"/>
    <w:rsid w:val="001673D4"/>
    <w:rPr>
      <w:vertAlign w:val="superscript"/>
    </w:rPr>
  </w:style>
  <w:style w:type="character" w:customStyle="1" w:styleId="FootnoteCharacters">
    <w:name w:val="Footnote Characters"/>
    <w:rsid w:val="001673D4"/>
  </w:style>
  <w:style w:type="character" w:styleId="Refdenotaalpie">
    <w:name w:val="footnote reference"/>
    <w:rsid w:val="001673D4"/>
    <w:rPr>
      <w:vertAlign w:val="superscript"/>
    </w:rPr>
  </w:style>
  <w:style w:type="paragraph" w:customStyle="1" w:styleId="Textonotapie1">
    <w:name w:val="Texto nota pie1"/>
    <w:basedOn w:val="Normal"/>
    <w:rsid w:val="001673D4"/>
    <w:pPr>
      <w:suppressLineNumbers/>
      <w:autoSpaceDN/>
      <w:ind w:left="283" w:hanging="283"/>
    </w:pPr>
    <w:rPr>
      <w:kern w:val="1"/>
      <w:sz w:val="20"/>
      <w:szCs w:val="20"/>
      <w:lang w:eastAsia="zh-CN"/>
    </w:rPr>
  </w:style>
  <w:style w:type="character" w:styleId="Hipervnculovisitado">
    <w:name w:val="FollowedHyperlink"/>
    <w:basedOn w:val="Fuentedeprrafopredeter"/>
    <w:uiPriority w:val="99"/>
    <w:semiHidden/>
    <w:unhideWhenUsed/>
    <w:rsid w:val="001673D4"/>
    <w:rPr>
      <w:color w:val="800080" w:themeColor="followedHyperlink"/>
      <w:u w:val="single"/>
    </w:rPr>
  </w:style>
  <w:style w:type="paragraph" w:styleId="Textonotapie">
    <w:name w:val="footnote text"/>
    <w:basedOn w:val="Normal"/>
    <w:link w:val="TextonotapieCar"/>
    <w:uiPriority w:val="99"/>
    <w:semiHidden/>
    <w:unhideWhenUsed/>
    <w:rsid w:val="00D06696"/>
    <w:rPr>
      <w:sz w:val="20"/>
      <w:szCs w:val="20"/>
    </w:rPr>
  </w:style>
  <w:style w:type="character" w:customStyle="1" w:styleId="TextonotapieCar">
    <w:name w:val="Texto nota pie Car"/>
    <w:basedOn w:val="Fuentedeprrafopredeter"/>
    <w:link w:val="Textonotapie"/>
    <w:uiPriority w:val="99"/>
    <w:semiHidden/>
    <w:rsid w:val="00D06696"/>
    <w:rPr>
      <w:sz w:val="20"/>
      <w:szCs w:val="20"/>
    </w:rPr>
  </w:style>
  <w:style w:type="character" w:customStyle="1" w:styleId="hps">
    <w:name w:val="hps"/>
    <w:basedOn w:val="Fuentedeprrafopredeter"/>
    <w:rsid w:val="00B464B8"/>
  </w:style>
  <w:style w:type="character" w:customStyle="1" w:styleId="longtext">
    <w:name w:val="long_text"/>
    <w:basedOn w:val="Fuentedeprrafopredeter"/>
    <w:rsid w:val="00B464B8"/>
  </w:style>
  <w:style w:type="character" w:customStyle="1" w:styleId="Ttulo4Car">
    <w:name w:val="Título 4 Car"/>
    <w:basedOn w:val="Fuentedeprrafopredeter"/>
    <w:link w:val="Ttulo4"/>
    <w:uiPriority w:val="9"/>
    <w:semiHidden/>
    <w:rsid w:val="00310FFC"/>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310FFC"/>
  </w:style>
  <w:style w:type="character" w:customStyle="1" w:styleId="shorttext">
    <w:name w:val="short_text"/>
    <w:basedOn w:val="Fuentedeprrafopredeter"/>
    <w:rsid w:val="005B172C"/>
  </w:style>
</w:styles>
</file>

<file path=word/webSettings.xml><?xml version="1.0" encoding="utf-8"?>
<w:webSettings xmlns:r="http://schemas.openxmlformats.org/officeDocument/2006/relationships" xmlns:w="http://schemas.openxmlformats.org/wordprocessingml/2006/main">
  <w:divs>
    <w:div w:id="394401670">
      <w:bodyDiv w:val="1"/>
      <w:marLeft w:val="0"/>
      <w:marRight w:val="0"/>
      <w:marTop w:val="0"/>
      <w:marBottom w:val="0"/>
      <w:divBdr>
        <w:top w:val="none" w:sz="0" w:space="0" w:color="auto"/>
        <w:left w:val="none" w:sz="0" w:space="0" w:color="auto"/>
        <w:bottom w:val="none" w:sz="0" w:space="0" w:color="auto"/>
        <w:right w:val="none" w:sz="0" w:space="0" w:color="auto"/>
      </w:divBdr>
    </w:div>
    <w:div w:id="777025248">
      <w:bodyDiv w:val="1"/>
      <w:marLeft w:val="0"/>
      <w:marRight w:val="0"/>
      <w:marTop w:val="0"/>
      <w:marBottom w:val="0"/>
      <w:divBdr>
        <w:top w:val="none" w:sz="0" w:space="0" w:color="auto"/>
        <w:left w:val="none" w:sz="0" w:space="0" w:color="auto"/>
        <w:bottom w:val="none" w:sz="0" w:space="0" w:color="auto"/>
        <w:right w:val="none" w:sz="0" w:space="0" w:color="auto"/>
      </w:divBdr>
    </w:div>
    <w:div w:id="874120981">
      <w:bodyDiv w:val="1"/>
      <w:marLeft w:val="0"/>
      <w:marRight w:val="0"/>
      <w:marTop w:val="0"/>
      <w:marBottom w:val="0"/>
      <w:divBdr>
        <w:top w:val="none" w:sz="0" w:space="0" w:color="auto"/>
        <w:left w:val="none" w:sz="0" w:space="0" w:color="auto"/>
        <w:bottom w:val="none" w:sz="0" w:space="0" w:color="auto"/>
        <w:right w:val="none" w:sz="0" w:space="0" w:color="auto"/>
      </w:divBdr>
    </w:div>
    <w:div w:id="960653432">
      <w:bodyDiv w:val="1"/>
      <w:marLeft w:val="0"/>
      <w:marRight w:val="0"/>
      <w:marTop w:val="0"/>
      <w:marBottom w:val="0"/>
      <w:divBdr>
        <w:top w:val="none" w:sz="0" w:space="0" w:color="auto"/>
        <w:left w:val="none" w:sz="0" w:space="0" w:color="auto"/>
        <w:bottom w:val="none" w:sz="0" w:space="0" w:color="auto"/>
        <w:right w:val="none" w:sz="0" w:space="0" w:color="auto"/>
      </w:divBdr>
    </w:div>
    <w:div w:id="116204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svn\jWebSocketDev\thesis\JMXPlugIn_Lisdey\Images\components_packages.png" TargetMode="External"/><Relationship Id="rId13" Type="http://schemas.openxmlformats.org/officeDocument/2006/relationships/hyperlink" Target="https://jwsdev.org:9443/svn/jWebSocket/thesis/JMXPlugIn_Lisdey/Images/folders.png"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svn\jWebSocketDev\thesis\JMXPlugIn_Lisdey\Images\folders.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wsdev.org:9443/svn/jWebSocket/thesis/JMXPlugIn_Lisdey/Images/source_code_packege.png" TargetMode="External"/><Relationship Id="rId5" Type="http://schemas.openxmlformats.org/officeDocument/2006/relationships/webSettings" Target="webSettings.xml"/><Relationship Id="rId15" Type="http://schemas.openxmlformats.org/officeDocument/2006/relationships/hyperlink" Target="http://mx4j.sourceforge.net/" TargetMode="External"/><Relationship Id="rId10" Type="http://schemas.openxmlformats.org/officeDocument/2006/relationships/hyperlink" Target="https://jwsdev.org:9443/svn/jWebSocket/branches/jWebSocket-1.0/jWebSocketPlugIns/jWebSocketJMXPlugIn" TargetMode="External"/><Relationship Id="rId4" Type="http://schemas.openxmlformats.org/officeDocument/2006/relationships/settings" Target="settings.xml"/><Relationship Id="rId9" Type="http://schemas.openxmlformats.org/officeDocument/2006/relationships/hyperlink" Target="https://jwsdev.org:9443/svn/jWebSocket/thesis/JMXPlugIn_Lisdey/Images/components_packages.png" TargetMode="External"/><Relationship Id="rId14" Type="http://schemas.openxmlformats.org/officeDocument/2006/relationships/hyperlink" Target="http://www.springsource.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x4j.sourceforge.net/docs/ch01s06.html" TargetMode="External"/><Relationship Id="rId1" Type="http://schemas.openxmlformats.org/officeDocument/2006/relationships/hyperlink" Target="http://www.apache.org/licenses/LICENSE-2.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B9170-1A2A-47B0-AD27-EC76B0DC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1752</Words>
  <Characters>11044</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
  <LinksUpToDate>false</LinksUpToDate>
  <CharactersWithSpaces>12771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aschulze</cp:lastModifiedBy>
  <cp:revision>153</cp:revision>
  <dcterms:created xsi:type="dcterms:W3CDTF">2012-04-26T03:41:00Z</dcterms:created>
  <dcterms:modified xsi:type="dcterms:W3CDTF">2012-05-29T13:08:00Z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