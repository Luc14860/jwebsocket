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Default="00D35245" w:rsidP="00D35245">
      <w:pPr>
        <w:pStyle w:val="berschrift1"/>
        <w:numPr>
          <w:numberingChange w:id="0" w:author="Alexander Schulze" w:date="2012-05-27T16:50:00Z" w:original=""/>
        </w:numPr>
      </w:pPr>
    </w:p>
    <w:p w:rsidR="00D35245" w:rsidRDefault="00D35245" w:rsidP="00D35245"/>
    <w:p w:rsidR="00D35245" w:rsidRPr="00A97ECD" w:rsidRDefault="00D35245" w:rsidP="00D35245"/>
    <w:p w:rsidR="00D35245" w:rsidRPr="00381265" w:rsidRDefault="00D35245" w:rsidP="00D35245">
      <w:pPr>
        <w:pStyle w:val="berschrift1"/>
        <w:numPr>
          <w:numberingChange w:id="1" w:author="Alexander Schulze" w:date="2012-05-27T16:50:00Z" w:original=""/>
        </w:numPr>
      </w:pPr>
    </w:p>
    <w:p w:rsidR="00D35245" w:rsidRPr="00381265" w:rsidRDefault="00D35245" w:rsidP="00D35245">
      <w:pPr>
        <w:pStyle w:val="berschrift1"/>
        <w:numPr>
          <w:numberingChange w:id="2" w:author="Alexander Schulze" w:date="2012-05-27T16:50:00Z" w:original=""/>
        </w:numPr>
      </w:pPr>
    </w:p>
    <w:p w:rsidR="00D35245" w:rsidRPr="003F752C" w:rsidRDefault="003F752C" w:rsidP="00D35245">
      <w:pPr>
        <w:pStyle w:val="berschrift1"/>
        <w:numPr>
          <w:numberingChange w:id="3" w:author="Alexander Schulze" w:date="2012-05-27T16:50:00Z" w:original=""/>
        </w:numPr>
        <w:spacing w:line="360" w:lineRule="auto"/>
        <w:jc w:val="right"/>
      </w:pPr>
      <w:r w:rsidRPr="003F752C">
        <w:rPr>
          <w:sz w:val="40"/>
        </w:rPr>
        <w:t>Developer Guide</w:t>
      </w:r>
    </w:p>
    <w:p w:rsidR="00D35245" w:rsidRDefault="00D35245" w:rsidP="00D35245">
      <w:pPr>
        <w:spacing w:line="360" w:lineRule="auto"/>
        <w:jc w:val="right"/>
        <w:rPr>
          <w:rFonts w:ascii="Arial" w:hAnsi="Arial" w:cs="Arial"/>
          <w:b/>
          <w:bCs/>
          <w:iCs/>
        </w:rPr>
      </w:pPr>
    </w:p>
    <w:p w:rsidR="00736B57" w:rsidRDefault="00D35245" w:rsidP="00D35245">
      <w:pPr>
        <w:pStyle w:val="Standard1"/>
        <w:spacing w:after="240" w:line="360" w:lineRule="auto"/>
        <w:jc w:val="right"/>
        <w:rPr>
          <w:rFonts w:ascii="Arial" w:hAnsi="Arial" w:cs="Arial"/>
          <w:b/>
          <w:bCs/>
          <w:iCs/>
          <w:sz w:val="28"/>
        </w:rPr>
      </w:pPr>
      <w:r w:rsidRPr="00381265">
        <w:rPr>
          <w:rFonts w:ascii="Arial" w:hAnsi="Arial" w:cs="Arial"/>
          <w:b/>
          <w:bCs/>
          <w:iCs/>
          <w:sz w:val="28"/>
        </w:rPr>
        <w:t>jWebSocket</w:t>
      </w:r>
    </w:p>
    <w:p w:rsidR="00D35245" w:rsidRPr="00381265" w:rsidRDefault="00736B57" w:rsidP="00736B57">
      <w:pPr>
        <w:pStyle w:val="Standard1"/>
        <w:spacing w:after="240" w:line="360" w:lineRule="auto"/>
        <w:jc w:val="right"/>
        <w:rPr>
          <w:rFonts w:ascii="Arial" w:hAnsi="Arial" w:cs="Arial"/>
          <w:b/>
          <w:bCs/>
          <w:iCs/>
        </w:rPr>
      </w:pPr>
      <w:r>
        <w:rPr>
          <w:rFonts w:ascii="Arial" w:hAnsi="Arial" w:cs="Arial"/>
          <w:b/>
          <w:bCs/>
          <w:iCs/>
          <w:sz w:val="28"/>
        </w:rPr>
        <w:t>jWebSocket Wa</w:t>
      </w:r>
      <w:ins w:id="4" w:author="Alexander Schulze" w:date="2012-05-27T16:50:00Z">
        <w:r w:rsidR="00BA1D66">
          <w:rPr>
            <w:rFonts w:ascii="Arial" w:hAnsi="Arial" w:cs="Arial"/>
            <w:b/>
            <w:bCs/>
            <w:iCs/>
            <w:sz w:val="28"/>
          </w:rPr>
          <w:t>t</w:t>
        </w:r>
      </w:ins>
      <w:del w:id="5" w:author="Alexander Schulze" w:date="2012-05-27T16:50:00Z">
        <w:r w:rsidDel="00BA1D66">
          <w:rPr>
            <w:rFonts w:ascii="Arial" w:hAnsi="Arial" w:cs="Arial"/>
            <w:b/>
            <w:bCs/>
            <w:iCs/>
            <w:sz w:val="28"/>
          </w:rPr>
          <w:delText>r</w:delText>
        </w:r>
      </w:del>
      <w:r>
        <w:rPr>
          <w:rFonts w:ascii="Arial" w:hAnsi="Arial" w:cs="Arial"/>
          <w:b/>
          <w:bCs/>
          <w:iCs/>
          <w:sz w:val="28"/>
        </w:rPr>
        <w:t>chdog Client</w:t>
      </w:r>
      <w:r w:rsidR="00D35245" w:rsidRPr="00381265">
        <w:rPr>
          <w:rFonts w:ascii="Arial" w:hAnsi="Arial" w:cs="Arial"/>
          <w:b/>
          <w:bCs/>
          <w:iCs/>
        </w:rPr>
        <w:br/>
      </w:r>
      <w:bookmarkStart w:id="6" w:name="_GoBack"/>
      <w:bookmarkEnd w:id="6"/>
      <w:r w:rsidR="00D35245" w:rsidRPr="00381265">
        <w:rPr>
          <w:rFonts w:ascii="Arial" w:hAnsi="Arial" w:cs="Arial"/>
          <w:b/>
          <w:bCs/>
          <w:iCs/>
        </w:rPr>
        <w:t>1.0</w:t>
      </w: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Default="00D35245" w:rsidP="00D35245">
      <w:pPr>
        <w:suppressAutoHyphens w:val="0"/>
        <w:rPr>
          <w:rFonts w:ascii="Arial" w:hAnsi="Arial" w:cs="Arial"/>
          <w:b/>
        </w:rPr>
      </w:pPr>
      <w:r>
        <w:rPr>
          <w:rFonts w:ascii="Arial" w:hAnsi="Arial" w:cs="Arial"/>
          <w:b/>
        </w:rPr>
        <w:br w:type="page"/>
      </w:r>
    </w:p>
    <w:p w:rsidR="00D35245" w:rsidRDefault="00D35245" w:rsidP="00D35245">
      <w:pPr>
        <w:pStyle w:val="berschrift1"/>
        <w:numPr>
          <w:numberingChange w:id="7" w:author="Alexander Schulze" w:date="2012-05-27T16:50:00Z" w:original=""/>
        </w:numPr>
      </w:pPr>
      <w:r>
        <w:t xml:space="preserve">  </w:t>
      </w:r>
      <w:r w:rsidRPr="00381265">
        <w:t>Control de versiones</w:t>
      </w:r>
      <w:ins w:id="8" w:author="Alexander Schulze" w:date="2012-05-27T17:06:00Z">
        <w:r w:rsidR="00BA1D66">
          <w:t xml:space="preserve"> English please</w:t>
        </w:r>
      </w:ins>
    </w:p>
    <w:p w:rsidR="00BA1D66" w:rsidRPr="00BA1D66" w:rsidRDefault="00BA1D66" w:rsidP="00BA1D66">
      <w:pPr>
        <w:numPr>
          <w:ins w:id="9" w:author="Alexander Schulze" w:date="2012-05-27T17:06:00Z"/>
        </w:numPr>
        <w:rPr>
          <w:ins w:id="10" w:author="Alexander Schulze" w:date="2012-05-27T17:06:00Z"/>
        </w:rPr>
        <w:pPrChange w:id="11" w:author="Alexander Schulze" w:date="2012-05-27T17:06:00Z">
          <w:pPr>
            <w:pStyle w:val="berschrift1"/>
          </w:pPr>
        </w:pPrChange>
      </w:pPr>
    </w:p>
    <w:tbl>
      <w:tblPr>
        <w:tblStyle w:val="Tabellenraster"/>
        <w:tblW w:w="0" w:type="auto"/>
        <w:tblLayout w:type="fixed"/>
        <w:tblLook w:val="0000"/>
      </w:tblPr>
      <w:tblGrid>
        <w:gridCol w:w="1544"/>
        <w:gridCol w:w="1140"/>
        <w:gridCol w:w="1995"/>
        <w:gridCol w:w="3601"/>
      </w:tblGrid>
      <w:tr w:rsidR="00D35245">
        <w:tc>
          <w:tcPr>
            <w:tcW w:w="1544" w:type="dxa"/>
            <w:shd w:val="clear" w:color="auto" w:fill="0070C0"/>
          </w:tcPr>
          <w:p w:rsidR="00D35245" w:rsidRPr="00381265" w:rsidRDefault="00D35245" w:rsidP="00BA1D66">
            <w:pPr>
              <w:pStyle w:val="Contenidodelatabla"/>
              <w:rPr>
                <w:rFonts w:ascii="Arial" w:hAnsi="Arial" w:cs="Arial"/>
                <w:b/>
                <w:bCs/>
              </w:rPr>
            </w:pPr>
            <w:r>
              <w:rPr>
                <w:rFonts w:ascii="Arial" w:hAnsi="Arial" w:cs="Arial"/>
                <w:b/>
                <w:bCs/>
              </w:rPr>
              <w:t>Date</w:t>
            </w:r>
          </w:p>
        </w:tc>
        <w:tc>
          <w:tcPr>
            <w:tcW w:w="1140" w:type="dxa"/>
            <w:shd w:val="clear" w:color="auto" w:fill="0070C0"/>
          </w:tcPr>
          <w:p w:rsidR="00D35245" w:rsidRPr="00381265" w:rsidRDefault="00D35245" w:rsidP="00BA1D66">
            <w:pPr>
              <w:pStyle w:val="Contenidodelatabla"/>
              <w:rPr>
                <w:rFonts w:ascii="Arial" w:hAnsi="Arial" w:cs="Arial"/>
                <w:b/>
                <w:bCs/>
              </w:rPr>
            </w:pPr>
            <w:r>
              <w:rPr>
                <w:rFonts w:ascii="Arial" w:hAnsi="Arial" w:cs="Arial"/>
                <w:b/>
                <w:bCs/>
              </w:rPr>
              <w:t>Version</w:t>
            </w:r>
          </w:p>
        </w:tc>
        <w:tc>
          <w:tcPr>
            <w:tcW w:w="1995" w:type="dxa"/>
            <w:shd w:val="clear" w:color="auto" w:fill="0070C0"/>
          </w:tcPr>
          <w:p w:rsidR="00D35245" w:rsidRPr="00381265" w:rsidRDefault="00D35245" w:rsidP="00BA1D66">
            <w:pPr>
              <w:pStyle w:val="Contenidodelatabla"/>
              <w:rPr>
                <w:rFonts w:ascii="Arial" w:hAnsi="Arial" w:cs="Arial"/>
                <w:b/>
                <w:bCs/>
              </w:rPr>
            </w:pPr>
            <w:r>
              <w:rPr>
                <w:rFonts w:ascii="Arial" w:hAnsi="Arial" w:cs="Arial"/>
                <w:b/>
                <w:bCs/>
              </w:rPr>
              <w:t>Description</w:t>
            </w:r>
          </w:p>
        </w:tc>
        <w:tc>
          <w:tcPr>
            <w:tcW w:w="3601" w:type="dxa"/>
            <w:shd w:val="clear" w:color="auto" w:fill="0070C0"/>
          </w:tcPr>
          <w:p w:rsidR="00D35245" w:rsidRPr="00381265" w:rsidRDefault="00D35245" w:rsidP="00BA1D66">
            <w:pPr>
              <w:pStyle w:val="Contenidodelatabla"/>
              <w:rPr>
                <w:rFonts w:ascii="Arial" w:hAnsi="Arial" w:cs="Arial"/>
                <w:b/>
                <w:bCs/>
              </w:rPr>
            </w:pPr>
            <w:r w:rsidRPr="00381265">
              <w:rPr>
                <w:rFonts w:ascii="Arial" w:hAnsi="Arial" w:cs="Arial"/>
                <w:b/>
                <w:bCs/>
              </w:rPr>
              <w:t>Aut</w:t>
            </w:r>
            <w:r>
              <w:rPr>
                <w:rFonts w:ascii="Arial" w:hAnsi="Arial" w:cs="Arial"/>
                <w:b/>
                <w:bCs/>
              </w:rPr>
              <w:t>h</w:t>
            </w:r>
            <w:r w:rsidRPr="00381265">
              <w:rPr>
                <w:rFonts w:ascii="Arial" w:hAnsi="Arial" w:cs="Arial"/>
                <w:b/>
                <w:bCs/>
              </w:rPr>
              <w:t>or</w:t>
            </w:r>
          </w:p>
        </w:tc>
      </w:tr>
      <w:tr w:rsidR="00D35245">
        <w:tc>
          <w:tcPr>
            <w:tcW w:w="1544" w:type="dxa"/>
          </w:tcPr>
          <w:p w:rsidR="00D35245" w:rsidRPr="001870BC" w:rsidRDefault="00D35245" w:rsidP="00BA1D6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1/4/2012</w:t>
            </w:r>
          </w:p>
        </w:tc>
        <w:tc>
          <w:tcPr>
            <w:tcW w:w="1140" w:type="dxa"/>
          </w:tcPr>
          <w:p w:rsidR="00D35245" w:rsidRPr="001870BC" w:rsidRDefault="00D35245" w:rsidP="00BA1D6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1.0</w:t>
            </w:r>
          </w:p>
        </w:tc>
        <w:tc>
          <w:tcPr>
            <w:tcW w:w="1995" w:type="dxa"/>
          </w:tcPr>
          <w:p w:rsidR="00D35245" w:rsidRPr="001870BC" w:rsidRDefault="00D35245" w:rsidP="00BA1D66">
            <w:pPr>
              <w:pStyle w:val="Contenidodelatabla"/>
              <w:rPr>
                <w:rFonts w:ascii="Arial" w:hAnsi="Arial" w:cs="Arial"/>
                <w:i/>
                <w:iCs/>
                <w:color w:val="000000" w:themeColor="text1"/>
                <w:sz w:val="22"/>
                <w:szCs w:val="22"/>
              </w:rPr>
            </w:pPr>
            <w:r>
              <w:rPr>
                <w:rFonts w:ascii="Arial" w:hAnsi="Arial" w:cs="Arial"/>
                <w:i/>
                <w:iCs/>
                <w:color w:val="000000" w:themeColor="text1"/>
                <w:sz w:val="22"/>
                <w:szCs w:val="22"/>
              </w:rPr>
              <w:t>Creating the Docu</w:t>
            </w:r>
            <w:del w:id="12" w:author="Alexander Schulze" w:date="2012-05-27T17:04:00Z">
              <w:r w:rsidDel="00BA1D66">
                <w:rPr>
                  <w:rFonts w:ascii="Arial" w:hAnsi="Arial" w:cs="Arial"/>
                  <w:i/>
                  <w:iCs/>
                  <w:color w:val="000000" w:themeColor="text1"/>
                  <w:sz w:val="22"/>
                  <w:szCs w:val="22"/>
                </w:rPr>
                <w:delText>m</w:delText>
              </w:r>
            </w:del>
            <w:r>
              <w:rPr>
                <w:rFonts w:ascii="Arial" w:hAnsi="Arial" w:cs="Arial"/>
                <w:i/>
                <w:iCs/>
                <w:color w:val="000000" w:themeColor="text1"/>
                <w:sz w:val="22"/>
                <w:szCs w:val="22"/>
              </w:rPr>
              <w:t xml:space="preserve">ment </w:t>
            </w:r>
          </w:p>
        </w:tc>
        <w:tc>
          <w:tcPr>
            <w:tcW w:w="3601" w:type="dxa"/>
          </w:tcPr>
          <w:p w:rsidR="00D35245" w:rsidRPr="001870BC" w:rsidRDefault="00D35245" w:rsidP="00BA1D6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Lester Alfonso Zaila</w:t>
            </w:r>
            <w:r>
              <w:rPr>
                <w:rFonts w:ascii="Arial" w:hAnsi="Arial" w:cs="Arial"/>
                <w:i/>
                <w:iCs/>
                <w:color w:val="000000" w:themeColor="text1"/>
                <w:sz w:val="22"/>
                <w:szCs w:val="22"/>
              </w:rPr>
              <w:t xml:space="preserve"> Viejo.</w:t>
            </w:r>
          </w:p>
        </w:tc>
      </w:tr>
    </w:tbl>
    <w:p w:rsidR="00D35245" w:rsidRPr="00381265" w:rsidRDefault="00D35245" w:rsidP="00D35245">
      <w:pPr>
        <w:spacing w:after="360"/>
        <w:rPr>
          <w:rFonts w:ascii="Arial" w:hAnsi="Arial" w:cs="Arial"/>
        </w:rPr>
      </w:pPr>
    </w:p>
    <w:p w:rsidR="00BA1D66" w:rsidRDefault="00BA1D66" w:rsidP="00BA1D66">
      <w:pPr>
        <w:pStyle w:val="berschrift1"/>
        <w:numPr>
          <w:numberingChange w:id="13" w:author="Alexander Schulze" w:date="2012-05-27T16:50:00Z" w:original=""/>
        </w:numPr>
      </w:pPr>
    </w:p>
    <w:p w:rsidR="00D35245" w:rsidRPr="00111EF1" w:rsidRDefault="00D35245" w:rsidP="003F752C">
      <w:pPr>
        <w:pStyle w:val="berschrift1"/>
        <w:numPr>
          <w:numberingChange w:id="14" w:author="Alexander Schulze" w:date="2012-05-27T16:50:00Z" w:original=""/>
        </w:numPr>
      </w:pPr>
      <w:r>
        <w:br w:type="page"/>
      </w:r>
      <w:r w:rsidRPr="00111EF1">
        <w:t xml:space="preserve">1. </w:t>
      </w:r>
      <w:r w:rsidRPr="003F752C">
        <w:t>Introduction</w:t>
      </w:r>
      <w:r w:rsidRPr="00111EF1">
        <w:t>.</w:t>
      </w:r>
      <w:r w:rsidR="006D667C">
        <w:fldChar w:fldCharType="begin"/>
      </w:r>
      <w:r>
        <w:instrText xml:space="preserve"> XE "</w:instrText>
      </w:r>
      <w:r w:rsidRPr="00ED0180">
        <w:instrText>1. Introducción.</w:instrText>
      </w:r>
      <w:r>
        <w:instrText xml:space="preserve">" </w:instrText>
      </w:r>
      <w:r w:rsidR="006D667C">
        <w:fldChar w:fldCharType="end"/>
      </w:r>
    </w:p>
    <w:p w:rsidR="00D35245" w:rsidRDefault="00D35245" w:rsidP="00D35245">
      <w:pPr>
        <w:tabs>
          <w:tab w:val="left" w:pos="0"/>
        </w:tabs>
        <w:spacing w:before="280" w:after="240" w:line="360" w:lineRule="auto"/>
        <w:jc w:val="both"/>
        <w:rPr>
          <w:rFonts w:ascii="Arial" w:hAnsi="Arial" w:cs="Arial"/>
          <w:color w:val="000000"/>
          <w:lang w:val="en-US"/>
        </w:rPr>
      </w:pPr>
      <w:r w:rsidRPr="00A84751">
        <w:rPr>
          <w:rFonts w:ascii="Arial" w:hAnsi="Arial" w:cs="Arial"/>
          <w:color w:val="000000"/>
          <w:lang w:val="en-US"/>
        </w:rPr>
        <w:t>This guide describes how to modify and use jWebSocket Watchdog Client and develop desktop applications.</w:t>
      </w:r>
    </w:p>
    <w:p w:rsidR="00BA1D66" w:rsidRDefault="00BA1D66" w:rsidP="00D35245">
      <w:pPr>
        <w:tabs>
          <w:tab w:val="left" w:pos="0"/>
        </w:tabs>
        <w:spacing w:before="280" w:after="240" w:line="360" w:lineRule="auto"/>
        <w:jc w:val="both"/>
        <w:rPr>
          <w:ins w:id="15" w:author="Alexander Schulze" w:date="2012-05-27T17:07:00Z"/>
          <w:rFonts w:ascii="Arial" w:hAnsi="Arial" w:cs="Arial"/>
          <w:color w:val="000000"/>
          <w:lang w:val="en-US"/>
        </w:rPr>
      </w:pPr>
      <w:ins w:id="16" w:author="Alexander Schulze" w:date="2012-05-27T17:06:00Z">
        <w:r>
          <w:rPr>
            <w:rFonts w:ascii="Arial" w:hAnsi="Arial" w:cs="Arial"/>
            <w:color w:val="000000"/>
            <w:lang w:val="en-US"/>
          </w:rPr>
          <w:t xml:space="preserve">The </w:t>
        </w:r>
      </w:ins>
      <w:r w:rsidR="00D35245" w:rsidRPr="00A84751">
        <w:rPr>
          <w:rFonts w:ascii="Arial" w:hAnsi="Arial" w:cs="Arial"/>
          <w:color w:val="000000"/>
          <w:lang w:val="en-US"/>
        </w:rPr>
        <w:t>jWebSocket Watchdog Client is the guardian of jWebSocket server, allows a WebSocket connection to the server to perform tests both the server and applications running on the same jWebSocket</w:t>
      </w:r>
      <w:ins w:id="17" w:author="Alexander Schulze" w:date="2012-05-27T17:06:00Z">
        <w:r>
          <w:rPr>
            <w:rFonts w:ascii="Arial" w:hAnsi="Arial" w:cs="Arial"/>
            <w:color w:val="000000"/>
            <w:lang w:val="en-US"/>
          </w:rPr>
          <w:t xml:space="preserve"> system/machine/instanc</w:t>
        </w:r>
      </w:ins>
      <w:ins w:id="18" w:author="Alexander Schulze" w:date="2012-05-27T17:07:00Z">
        <w:r>
          <w:rPr>
            <w:rFonts w:ascii="Arial" w:hAnsi="Arial" w:cs="Arial"/>
            <w:color w:val="000000"/>
            <w:lang w:val="en-US"/>
          </w:rPr>
          <w:t>e</w:t>
        </w:r>
      </w:ins>
      <w:ins w:id="19" w:author="Alexander Schulze" w:date="2012-05-27T17:06:00Z">
        <w:r>
          <w:rPr>
            <w:rFonts w:ascii="Arial" w:hAnsi="Arial" w:cs="Arial"/>
            <w:color w:val="000000"/>
            <w:lang w:val="en-US"/>
          </w:rPr>
          <w:t xml:space="preserve"> ?</w:t>
        </w:r>
      </w:ins>
      <w:r w:rsidR="00D35245" w:rsidRPr="00A84751">
        <w:rPr>
          <w:rFonts w:ascii="Arial" w:hAnsi="Arial" w:cs="Arial"/>
          <w:color w:val="000000"/>
          <w:lang w:val="en-US"/>
        </w:rPr>
        <w:t xml:space="preserve">. </w:t>
      </w:r>
      <w:r w:rsidR="00D35245" w:rsidRPr="00D35245">
        <w:rPr>
          <w:rFonts w:ascii="Arial" w:hAnsi="Arial" w:cs="Arial"/>
          <w:color w:val="000000"/>
          <w:lang w:val="en-US"/>
        </w:rPr>
        <w:t xml:space="preserve">In </w:t>
      </w:r>
      <w:ins w:id="20" w:author="Alexander Schulze" w:date="2012-05-27T17:07:00Z">
        <w:r>
          <w:rPr>
            <w:rFonts w:ascii="Arial" w:hAnsi="Arial" w:cs="Arial"/>
            <w:color w:val="000000"/>
            <w:lang w:val="en-US"/>
          </w:rPr>
          <w:t>re</w:t>
        </w:r>
      </w:ins>
      <w:r w:rsidR="00D35245" w:rsidRPr="00D35245">
        <w:rPr>
          <w:rFonts w:ascii="Arial" w:hAnsi="Arial" w:cs="Arial"/>
          <w:color w:val="000000"/>
          <w:lang w:val="en-US"/>
        </w:rPr>
        <w:t xml:space="preserve">turn </w:t>
      </w:r>
      <w:ins w:id="21" w:author="Alexander Schulze" w:date="2012-05-27T17:07:00Z">
        <w:r>
          <w:rPr>
            <w:rFonts w:ascii="Arial" w:hAnsi="Arial" w:cs="Arial"/>
            <w:color w:val="000000"/>
            <w:lang w:val="en-US"/>
          </w:rPr>
          <w:t xml:space="preserve">it </w:t>
        </w:r>
      </w:ins>
      <w:r w:rsidR="00D35245" w:rsidRPr="00D35245">
        <w:rPr>
          <w:rFonts w:ascii="Arial" w:hAnsi="Arial" w:cs="Arial"/>
          <w:color w:val="000000"/>
          <w:lang w:val="en-US"/>
        </w:rPr>
        <w:t>analyzes the test result and notifies the system administrator in case of failures.</w:t>
      </w:r>
    </w:p>
    <w:p w:rsidR="00D35245" w:rsidRPr="00A84751" w:rsidRDefault="00D35245" w:rsidP="00D35245">
      <w:pPr>
        <w:numPr>
          <w:ins w:id="22" w:author="Alexander Schulze" w:date="2012-05-27T17:07:00Z"/>
        </w:numPr>
        <w:tabs>
          <w:tab w:val="left" w:pos="0"/>
        </w:tabs>
        <w:spacing w:before="280" w:after="240" w:line="360" w:lineRule="auto"/>
        <w:jc w:val="both"/>
        <w:rPr>
          <w:rFonts w:ascii="Arial" w:hAnsi="Arial" w:cs="Arial"/>
          <w:color w:val="000000"/>
          <w:lang w:val="en-US"/>
        </w:rPr>
      </w:pPr>
      <w:del w:id="23" w:author="Alexander Schulze" w:date="2012-05-27T17:07:00Z">
        <w:r w:rsidRPr="00D35245" w:rsidDel="00BA1D66">
          <w:rPr>
            <w:rFonts w:ascii="Arial" w:hAnsi="Arial" w:cs="Arial"/>
            <w:color w:val="000000"/>
            <w:lang w:val="en-US"/>
          </w:rPr>
          <w:delText xml:space="preserve"> </w:delText>
        </w:r>
      </w:del>
      <w:r w:rsidRPr="00A84751">
        <w:rPr>
          <w:rFonts w:ascii="Arial" w:hAnsi="Arial" w:cs="Arial"/>
          <w:color w:val="000000"/>
          <w:lang w:val="en-US"/>
        </w:rPr>
        <w:t>The Application Programming Interface (API)</w:t>
      </w:r>
      <w:ins w:id="24" w:author="Alexander Schulze" w:date="2012-05-27T17:07:00Z">
        <w:r w:rsidR="00BA1D66">
          <w:rPr>
            <w:rFonts w:ascii="Arial" w:hAnsi="Arial" w:cs="Arial"/>
            <w:color w:val="000000"/>
            <w:lang w:val="en-US"/>
          </w:rPr>
          <w:t xml:space="preserve"> of the</w:t>
        </w:r>
      </w:ins>
      <w:del w:id="25" w:author="Alexander Schulze" w:date="2012-05-27T17:07:00Z">
        <w:r w:rsidRPr="00A84751" w:rsidDel="00BA1D66">
          <w:rPr>
            <w:rFonts w:ascii="Arial" w:hAnsi="Arial" w:cs="Arial"/>
            <w:color w:val="000000"/>
            <w:lang w:val="en-US"/>
          </w:rPr>
          <w:delText>.</w:delText>
        </w:r>
      </w:del>
      <w:r w:rsidRPr="00A84751">
        <w:rPr>
          <w:rFonts w:ascii="Arial" w:hAnsi="Arial" w:cs="Arial"/>
          <w:color w:val="000000"/>
          <w:lang w:val="en-US"/>
        </w:rPr>
        <w:t xml:space="preserve"> jWebSocket Watchdog Client is simple and intuitive, confirming that jWebSocket is a highly configurable and robust technology.</w:t>
      </w:r>
    </w:p>
    <w:p w:rsidR="00BA1D66" w:rsidRPr="00BA1D66" w:rsidRDefault="00D35245" w:rsidP="003F752C">
      <w:pPr>
        <w:pStyle w:val="berschrift1"/>
        <w:numPr>
          <w:numberingChange w:id="26" w:author="Alexander Schulze" w:date="2012-05-27T16:50:00Z" w:original=""/>
        </w:numPr>
        <w:rPr>
          <w:ins w:id="27" w:author="Alexander Schulze" w:date="2012-05-27T17:07:00Z"/>
          <w:rPrChange w:id="28" w:author="Alexander Schulze" w:date="2012-05-27T17:07:00Z">
            <w:rPr>
              <w:ins w:id="29" w:author="Alexander Schulze" w:date="2012-05-27T17:07:00Z"/>
              <w:color w:val="000000"/>
              <w:lang w:val="en-US"/>
            </w:rPr>
          </w:rPrChange>
        </w:rPr>
      </w:pPr>
      <w:r w:rsidRPr="00111EF1">
        <w:t xml:space="preserve">2. </w:t>
      </w:r>
      <w:r w:rsidRPr="00A84751">
        <w:rPr>
          <w:color w:val="000000"/>
          <w:lang w:val="en-US"/>
        </w:rPr>
        <w:t>Infrastructure solution.</w:t>
      </w:r>
    </w:p>
    <w:p w:rsidR="00BA1D66" w:rsidRPr="00BA1D66" w:rsidRDefault="00BA1D66" w:rsidP="003F752C">
      <w:pPr>
        <w:pStyle w:val="berschrift1"/>
        <w:numPr>
          <w:ins w:id="30" w:author="Alexander Schulze" w:date="2012-05-27T17:07:00Z"/>
        </w:numPr>
        <w:rPr>
          <w:ins w:id="31" w:author="Alexander Schulze" w:date="2012-05-27T17:08:00Z"/>
          <w:b w:val="0"/>
          <w:rPrChange w:id="32" w:author="Alexander Schulze" w:date="2012-05-27T17:08:00Z">
            <w:rPr>
              <w:ins w:id="33" w:author="Alexander Schulze" w:date="2012-05-27T17:08:00Z"/>
            </w:rPr>
          </w:rPrChange>
        </w:rPr>
      </w:pPr>
      <w:ins w:id="34" w:author="Alexander Schulze" w:date="2012-05-27T17:07:00Z">
        <w:r w:rsidRPr="00BA1D66">
          <w:rPr>
            <w:b w:val="0"/>
            <w:rPrChange w:id="35" w:author="Alexander Schulze" w:date="2012-05-27T17:08:00Z">
              <w:rPr/>
            </w:rPrChange>
          </w:rPr>
          <w:t>Please extract image and link them as external files to use them also for the web documentation!</w:t>
        </w:r>
      </w:ins>
    </w:p>
    <w:p w:rsidR="00D35245" w:rsidRPr="00111EF1" w:rsidRDefault="006D667C" w:rsidP="003F752C">
      <w:pPr>
        <w:pStyle w:val="berschrift1"/>
        <w:numPr>
          <w:ins w:id="36" w:author="Alexander Schulze" w:date="2012-05-27T17:08:00Z"/>
        </w:numPr>
      </w:pPr>
      <w:r>
        <w:fldChar w:fldCharType="begin"/>
      </w:r>
      <w:r w:rsidR="00D35245">
        <w:instrText xml:space="preserve"> XE "</w:instrText>
      </w:r>
      <w:r w:rsidR="00D35245" w:rsidRPr="00176893">
        <w:instrText>2. Infraestructura de la solución.</w:instrText>
      </w:r>
      <w:r w:rsidR="00D35245">
        <w:instrText xml:space="preserve">" </w:instrText>
      </w:r>
      <w:r>
        <w:fldChar w:fldCharType="end"/>
      </w:r>
    </w:p>
    <w:p w:rsidR="00D35245" w:rsidRPr="00381265" w:rsidRDefault="00D35245" w:rsidP="00D35245">
      <w:pPr>
        <w:jc w:val="center"/>
        <w:rPr>
          <w:rFonts w:ascii="Arial" w:hAnsi="Arial" w:cs="Arial"/>
          <w:b/>
          <w:bCs/>
          <w:sz w:val="18"/>
          <w:szCs w:val="18"/>
        </w:rPr>
      </w:pPr>
      <w:r>
        <w:rPr>
          <w:rFonts w:ascii="Arial" w:hAnsi="Arial" w:cs="Arial"/>
          <w:noProof/>
          <w:lang w:val="de-DE" w:eastAsia="de-DE"/>
        </w:rPr>
        <w:drawing>
          <wp:inline distT="0" distB="0" distL="0" distR="0">
            <wp:extent cx="2828925" cy="2971800"/>
            <wp:effectExtent l="0" t="0" r="9525" b="0"/>
            <wp:docPr id="4" name="Imagen 4" descr="C:\Users\Lester\Desktop\Interfaces\Diagrama componentes L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Diagrama componentes Lest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831944" cy="2974971"/>
                    </a:xfrm>
                    <a:prstGeom prst="rect">
                      <a:avLst/>
                    </a:prstGeom>
                    <a:noFill/>
                    <a:ln>
                      <a:noFill/>
                    </a:ln>
                  </pic:spPr>
                </pic:pic>
              </a:graphicData>
            </a:graphic>
          </wp:inline>
        </w:drawing>
      </w:r>
    </w:p>
    <w:p w:rsidR="00D35245" w:rsidRPr="00A84751" w:rsidRDefault="00D35245" w:rsidP="00D35245">
      <w:pPr>
        <w:jc w:val="center"/>
        <w:rPr>
          <w:rFonts w:ascii="Arial" w:hAnsi="Arial" w:cs="Arial"/>
          <w:b/>
          <w:bCs/>
          <w:sz w:val="18"/>
          <w:szCs w:val="18"/>
          <w:lang w:val="en-US"/>
        </w:rPr>
      </w:pPr>
      <w:r w:rsidRPr="00A84751">
        <w:rPr>
          <w:rFonts w:ascii="Arial" w:hAnsi="Arial" w:cs="Arial"/>
          <w:b/>
          <w:bCs/>
          <w:sz w:val="18"/>
          <w:szCs w:val="18"/>
          <w:lang w:val="en-US"/>
        </w:rPr>
        <w:t>Imagen1: Diagram describing the structure of</w:t>
      </w:r>
      <w:ins w:id="37" w:author="Alexander Schulze" w:date="2012-05-27T17:08:00Z">
        <w:r w:rsidR="00B73B40">
          <w:rPr>
            <w:rFonts w:ascii="Arial" w:hAnsi="Arial" w:cs="Arial"/>
            <w:b/>
            <w:bCs/>
            <w:sz w:val="18"/>
            <w:szCs w:val="18"/>
            <w:lang w:val="en-US"/>
          </w:rPr>
          <w:t xml:space="preserve"> the</w:t>
        </w:r>
      </w:ins>
      <w:r w:rsidRPr="00A84751">
        <w:rPr>
          <w:rFonts w:ascii="Arial" w:hAnsi="Arial" w:cs="Arial"/>
          <w:b/>
          <w:bCs/>
          <w:sz w:val="18"/>
          <w:szCs w:val="18"/>
          <w:lang w:val="en-US"/>
        </w:rPr>
        <w:t xml:space="preserve"> jWebSocket Watchdog Client</w:t>
      </w:r>
    </w:p>
    <w:p w:rsidR="00D35245" w:rsidRPr="00A84751"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Pr="00D35245" w:rsidRDefault="00D35245" w:rsidP="00D35245">
      <w:pPr>
        <w:jc w:val="both"/>
        <w:rPr>
          <w:rFonts w:ascii="Arial" w:hAnsi="Arial" w:cs="Arial"/>
          <w:lang w:val="en-US"/>
        </w:rPr>
      </w:pPr>
    </w:p>
    <w:p w:rsidR="00D35245" w:rsidRPr="003F752C" w:rsidRDefault="00D35245" w:rsidP="003F752C">
      <w:pPr>
        <w:pStyle w:val="berschrift1"/>
        <w:numPr>
          <w:numberingChange w:id="38" w:author="Alexander Schulze" w:date="2012-05-27T16:50:00Z" w:original=""/>
        </w:numPr>
      </w:pPr>
      <w:r w:rsidRPr="003F752C">
        <w:t xml:space="preserve">3. Modularization of the extension </w:t>
      </w:r>
      <w:r w:rsidR="006D667C" w:rsidRPr="003F752C">
        <w:fldChar w:fldCharType="begin"/>
      </w:r>
      <w:r w:rsidRPr="003F752C">
        <w:instrText xml:space="preserve"> XE "3. Modularización de la extensión" </w:instrText>
      </w:r>
      <w:r w:rsidR="006D667C" w:rsidRPr="003F752C">
        <w:fldChar w:fldCharType="end"/>
      </w:r>
    </w:p>
    <w:p w:rsidR="00B73B40" w:rsidRDefault="00B73B40" w:rsidP="00572ACA">
      <w:pPr>
        <w:tabs>
          <w:tab w:val="left" w:pos="0"/>
        </w:tabs>
        <w:spacing w:before="280" w:after="240" w:line="360" w:lineRule="auto"/>
        <w:jc w:val="both"/>
        <w:rPr>
          <w:ins w:id="39" w:author="Alexander Schulze" w:date="2012-05-27T17:09:00Z"/>
          <w:rFonts w:ascii="Arial" w:hAnsi="Arial" w:cs="Arial"/>
          <w:color w:val="000000"/>
          <w:lang w:val="en-US"/>
        </w:rPr>
      </w:pPr>
      <w:ins w:id="40" w:author="Alexander Schulze" w:date="2012-05-27T17:08:00Z">
        <w:r>
          <w:rPr>
            <w:rFonts w:ascii="Arial" w:hAnsi="Arial" w:cs="Arial"/>
            <w:color w:val="000000"/>
            <w:lang w:val="en-US"/>
          </w:rPr>
          <w:t xml:space="preserve">The </w:t>
        </w:r>
      </w:ins>
      <w:r w:rsidR="00D35245" w:rsidRPr="00A84751">
        <w:rPr>
          <w:rFonts w:ascii="Arial" w:hAnsi="Arial" w:cs="Arial"/>
          <w:color w:val="000000"/>
          <w:lang w:val="en-US"/>
        </w:rPr>
        <w:t>jWebSocket Watchdog Client</w:t>
      </w:r>
      <w:r w:rsidR="00D35245" w:rsidRPr="00D35245">
        <w:rPr>
          <w:rFonts w:ascii="Arial" w:hAnsi="Arial" w:cs="Arial"/>
          <w:color w:val="000000"/>
          <w:lang w:val="en-US"/>
        </w:rPr>
        <w:t xml:space="preserve"> is separated from jWebSocket server</w:t>
      </w:r>
      <w:ins w:id="41" w:author="Alexander Schulze" w:date="2012-05-27T17:09:00Z">
        <w:r>
          <w:rPr>
            <w:rFonts w:ascii="Arial" w:hAnsi="Arial" w:cs="Arial"/>
            <w:color w:val="000000"/>
            <w:lang w:val="en-US"/>
          </w:rPr>
          <w:t>, in order to not get affected by a potential server</w:t>
        </w:r>
      </w:ins>
      <w:r w:rsidR="00D35245" w:rsidRPr="00D35245">
        <w:rPr>
          <w:rFonts w:ascii="Arial" w:hAnsi="Arial" w:cs="Arial"/>
          <w:color w:val="000000"/>
          <w:lang w:val="en-US"/>
        </w:rPr>
        <w:t xml:space="preserve">. It is </w:t>
      </w:r>
      <w:r w:rsidR="00572ACA" w:rsidRPr="00D35245">
        <w:rPr>
          <w:rFonts w:ascii="Arial" w:hAnsi="Arial" w:cs="Arial"/>
          <w:color w:val="000000"/>
          <w:lang w:val="en-US"/>
        </w:rPr>
        <w:t>a</w:t>
      </w:r>
      <w:r w:rsidR="00D35245" w:rsidRPr="00D35245">
        <w:rPr>
          <w:rFonts w:ascii="Arial" w:hAnsi="Arial" w:cs="Arial"/>
          <w:color w:val="000000"/>
          <w:lang w:val="en-US"/>
        </w:rPr>
        <w:t xml:space="preserve"> standalone application that will monitor server status </w:t>
      </w:r>
      <w:r w:rsidR="00572ACA">
        <w:rPr>
          <w:rFonts w:ascii="Arial" w:hAnsi="Arial" w:cs="Arial"/>
          <w:color w:val="000000"/>
          <w:lang w:val="en-US"/>
        </w:rPr>
        <w:t xml:space="preserve">of </w:t>
      </w:r>
      <w:ins w:id="42" w:author="Alexander Schulze" w:date="2012-05-27T17:09:00Z">
        <w:r>
          <w:rPr>
            <w:rFonts w:ascii="Arial" w:hAnsi="Arial" w:cs="Arial"/>
            <w:color w:val="000000"/>
            <w:lang w:val="en-US"/>
          </w:rPr>
          <w:t xml:space="preserve">the </w:t>
        </w:r>
      </w:ins>
      <w:r w:rsidR="00D35245" w:rsidRPr="00D35245">
        <w:rPr>
          <w:rFonts w:ascii="Arial" w:hAnsi="Arial" w:cs="Arial"/>
          <w:color w:val="000000"/>
          <w:lang w:val="en-US"/>
        </w:rPr>
        <w:t>jWebSocket</w:t>
      </w:r>
      <w:r w:rsidR="00572ACA">
        <w:rPr>
          <w:rFonts w:ascii="Arial" w:hAnsi="Arial" w:cs="Arial"/>
          <w:color w:val="000000"/>
          <w:lang w:val="en-US"/>
        </w:rPr>
        <w:t xml:space="preserve"> server</w:t>
      </w:r>
      <w:r w:rsidR="00D35245" w:rsidRPr="00D35245">
        <w:rPr>
          <w:rFonts w:ascii="Arial" w:hAnsi="Arial" w:cs="Arial"/>
          <w:color w:val="000000"/>
          <w:lang w:val="en-US"/>
        </w:rPr>
        <w:t xml:space="preserve">. </w:t>
      </w:r>
      <w:ins w:id="43" w:author="Alexander Schulze" w:date="2012-05-27T17:09:00Z">
        <w:r>
          <w:rPr>
            <w:rFonts w:ascii="Arial" w:hAnsi="Arial" w:cs="Arial"/>
            <w:color w:val="000000"/>
            <w:lang w:val="en-US"/>
          </w:rPr>
          <w:t>Can/should it run on a separate machine?</w:t>
        </w:r>
      </w:ins>
    </w:p>
    <w:p w:rsidR="00572ACA" w:rsidRDefault="00D35245" w:rsidP="00572ACA">
      <w:pPr>
        <w:numPr>
          <w:ins w:id="44" w:author="Alexander Schulze" w:date="2012-05-27T17:10:00Z"/>
        </w:numPr>
        <w:tabs>
          <w:tab w:val="left" w:pos="0"/>
        </w:tabs>
        <w:spacing w:before="280" w:after="240" w:line="360" w:lineRule="auto"/>
        <w:jc w:val="both"/>
        <w:rPr>
          <w:rFonts w:ascii="Arial" w:hAnsi="Arial" w:cs="Arial"/>
          <w:color w:val="000000"/>
          <w:lang w:val="en-US"/>
        </w:rPr>
      </w:pPr>
      <w:r w:rsidRPr="00D35245">
        <w:rPr>
          <w:rFonts w:ascii="Arial" w:hAnsi="Arial" w:cs="Arial"/>
          <w:color w:val="000000"/>
          <w:lang w:val="en-US"/>
        </w:rPr>
        <w:t xml:space="preserve">The following diagram can observe the structure of the jWebSocket </w:t>
      </w:r>
      <w:r w:rsidR="00572ACA">
        <w:rPr>
          <w:rFonts w:ascii="Arial" w:hAnsi="Arial" w:cs="Arial"/>
          <w:color w:val="000000"/>
          <w:lang w:val="en-US"/>
        </w:rPr>
        <w:t>Watchdog Client.</w:t>
      </w:r>
    </w:p>
    <w:p w:rsidR="00D35245" w:rsidRPr="00D35245" w:rsidRDefault="00D35245" w:rsidP="00572ACA">
      <w:pPr>
        <w:tabs>
          <w:tab w:val="left" w:pos="0"/>
        </w:tabs>
        <w:spacing w:before="280" w:after="240" w:line="360" w:lineRule="auto"/>
        <w:jc w:val="center"/>
        <w:rPr>
          <w:rFonts w:ascii="Arial" w:hAnsi="Arial" w:cs="Arial"/>
          <w:color w:val="000000"/>
          <w:lang w:val="en-US"/>
        </w:rPr>
      </w:pPr>
      <w:r>
        <w:rPr>
          <w:rFonts w:ascii="Arial" w:hAnsi="Arial" w:cs="Arial"/>
          <w:b/>
          <w:bCs/>
          <w:noProof/>
          <w:sz w:val="18"/>
          <w:szCs w:val="18"/>
          <w:lang w:val="de-DE" w:eastAsia="de-DE"/>
        </w:rPr>
        <w:drawing>
          <wp:inline distT="0" distB="0" distL="0" distR="0">
            <wp:extent cx="2330564" cy="2819400"/>
            <wp:effectExtent l="0" t="0" r="0" b="0"/>
            <wp:docPr id="5" name="Imagen 5" descr="C:\Users\Lester\Desktop\Interfaces\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er\Desktop\Interfaces\API.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334005" cy="2823563"/>
                    </a:xfrm>
                    <a:prstGeom prst="rect">
                      <a:avLst/>
                    </a:prstGeom>
                    <a:noFill/>
                    <a:ln>
                      <a:noFill/>
                    </a:ln>
                  </pic:spPr>
                </pic:pic>
              </a:graphicData>
            </a:graphic>
          </wp:inline>
        </w:drawing>
      </w:r>
    </w:p>
    <w:p w:rsidR="00D35245" w:rsidRPr="006552DD" w:rsidRDefault="00D35245" w:rsidP="00D35245">
      <w:pPr>
        <w:tabs>
          <w:tab w:val="left" w:pos="0"/>
        </w:tabs>
        <w:spacing w:before="280" w:after="240" w:line="360" w:lineRule="auto"/>
        <w:jc w:val="center"/>
        <w:rPr>
          <w:rFonts w:ascii="Arial" w:hAnsi="Arial" w:cs="Arial"/>
          <w:b/>
          <w:bCs/>
          <w:color w:val="000000"/>
          <w:sz w:val="18"/>
          <w:szCs w:val="18"/>
          <w:lang w:val="en-US"/>
        </w:rPr>
      </w:pPr>
      <w:r w:rsidRPr="006552DD">
        <w:rPr>
          <w:rFonts w:ascii="Arial" w:hAnsi="Arial" w:cs="Arial"/>
          <w:b/>
          <w:bCs/>
          <w:color w:val="000000"/>
          <w:sz w:val="18"/>
          <w:szCs w:val="18"/>
          <w:lang w:val="en-US"/>
        </w:rPr>
        <w:t xml:space="preserve">Imagen 2: </w:t>
      </w:r>
      <w:r w:rsidR="006552DD" w:rsidRPr="006552DD">
        <w:rPr>
          <w:rFonts w:ascii="Arial" w:hAnsi="Arial" w:cs="Arial"/>
          <w:b/>
          <w:bCs/>
          <w:color w:val="000000"/>
          <w:sz w:val="18"/>
          <w:szCs w:val="18"/>
          <w:lang w:val="en-US"/>
        </w:rPr>
        <w:t>Structure of jWebSocket Watchdog java Client.</w:t>
      </w:r>
    </w:p>
    <w:p w:rsidR="00D35245" w:rsidRPr="006552DD" w:rsidRDefault="00D35245" w:rsidP="00D35245">
      <w:pPr>
        <w:tabs>
          <w:tab w:val="left" w:pos="0"/>
        </w:tabs>
        <w:spacing w:before="280" w:after="240" w:line="360" w:lineRule="auto"/>
        <w:jc w:val="center"/>
        <w:rPr>
          <w:rFonts w:ascii="Arial" w:hAnsi="Arial" w:cs="Arial"/>
          <w:b/>
          <w:bCs/>
          <w:color w:val="000000"/>
          <w:sz w:val="18"/>
          <w:szCs w:val="18"/>
          <w:lang w:val="en-US"/>
        </w:rPr>
      </w:pPr>
    </w:p>
    <w:p w:rsidR="00D35245" w:rsidRPr="003F752C" w:rsidRDefault="00D35245" w:rsidP="003F752C">
      <w:pPr>
        <w:pStyle w:val="berschrift1"/>
        <w:numPr>
          <w:numberingChange w:id="45" w:author="Alexander Schulze" w:date="2012-05-27T16:50:00Z" w:original=""/>
        </w:numPr>
      </w:pPr>
      <w:r w:rsidRPr="003F752C">
        <w:t xml:space="preserve">4. </w:t>
      </w:r>
      <w:r w:rsidR="006552DD" w:rsidRPr="003F752C">
        <w:t>Source code structure</w:t>
      </w:r>
    </w:p>
    <w:p w:rsidR="00D35245" w:rsidRDefault="00D35245" w:rsidP="00D35245">
      <w:pPr>
        <w:rPr>
          <w:rFonts w:ascii="Arial" w:hAnsi="Arial" w:cs="Arial"/>
        </w:rPr>
      </w:pPr>
    </w:p>
    <w:p w:rsidR="00D35245" w:rsidRPr="00C034C7" w:rsidRDefault="00D35245" w:rsidP="00D35245">
      <w:pPr>
        <w:rPr>
          <w:rFonts w:ascii="Arial" w:hAnsi="Arial" w:cs="Arial"/>
          <w:b/>
        </w:rPr>
      </w:pPr>
      <w:r w:rsidRPr="00C034C7">
        <w:rPr>
          <w:rFonts w:ascii="Arial" w:hAnsi="Arial" w:cs="Arial"/>
          <w:b/>
        </w:rPr>
        <w:t>jWebsocket Watchdog Client</w:t>
      </w:r>
      <w:r>
        <w:rPr>
          <w:rFonts w:ascii="Arial" w:hAnsi="Arial" w:cs="Arial"/>
          <w:b/>
        </w:rPr>
        <w:t>:</w:t>
      </w:r>
    </w:p>
    <w:p w:rsidR="00D35245" w:rsidRDefault="00D35245" w:rsidP="00D35245">
      <w:pPr>
        <w:pStyle w:val="berschrift1"/>
        <w:numPr>
          <w:numberingChange w:id="46" w:author="Alexander Schulze" w:date="2012-05-27T16:50:00Z" w:original=""/>
        </w:numPr>
        <w:rPr>
          <w:sz w:val="28"/>
          <w:szCs w:val="28"/>
        </w:rPr>
      </w:pPr>
    </w:p>
    <w:p w:rsidR="00D35245" w:rsidRPr="00111EF1" w:rsidRDefault="00D35245" w:rsidP="00D35245">
      <w:pPr>
        <w:pStyle w:val="berschrift1"/>
        <w:numPr>
          <w:numberingChange w:id="47" w:author="Alexander Schulze" w:date="2012-05-27T16:50:00Z" w:original=""/>
        </w:numPr>
      </w:pPr>
      <w:r>
        <w:rPr>
          <w:noProof/>
          <w:sz w:val="28"/>
          <w:szCs w:val="28"/>
          <w:lang w:val="de-DE" w:eastAsia="de-DE"/>
        </w:rPr>
        <w:drawing>
          <wp:inline distT="0" distB="0" distL="0" distR="0">
            <wp:extent cx="4791075" cy="1133475"/>
            <wp:effectExtent l="0" t="0" r="9525" b="9525"/>
            <wp:docPr id="3" name="Imagen 3" descr="C:\Users\Lester\Desktop\Interfaces\arch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archivos.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4791075" cy="1133475"/>
                    </a:xfrm>
                    <a:prstGeom prst="rect">
                      <a:avLst/>
                    </a:prstGeom>
                    <a:noFill/>
                    <a:ln>
                      <a:noFill/>
                    </a:ln>
                  </pic:spPr>
                </pic:pic>
              </a:graphicData>
            </a:graphic>
          </wp:inline>
        </w:drawing>
      </w:r>
      <w:r w:rsidR="006D667C">
        <w:fldChar w:fldCharType="begin"/>
      </w:r>
      <w:r>
        <w:instrText xml:space="preserve"> XE "</w:instrText>
      </w:r>
      <w:r w:rsidRPr="0007722F">
        <w:instrText>4. Estructura del código fuente</w:instrText>
      </w:r>
      <w:r>
        <w:instrText xml:space="preserve">" </w:instrText>
      </w:r>
      <w:r w:rsidR="006D667C">
        <w:fldChar w:fldCharType="end"/>
      </w:r>
    </w:p>
    <w:p w:rsidR="006552DD" w:rsidRDefault="006552DD" w:rsidP="00D35245">
      <w:pPr>
        <w:pStyle w:val="Standard1"/>
        <w:tabs>
          <w:tab w:val="left" w:pos="0"/>
        </w:tabs>
        <w:spacing w:after="113" w:line="360" w:lineRule="auto"/>
        <w:jc w:val="both"/>
      </w:pPr>
    </w:p>
    <w:p w:rsidR="006552DD" w:rsidRDefault="006552DD" w:rsidP="00D35245">
      <w:pPr>
        <w:pStyle w:val="Standard1"/>
        <w:tabs>
          <w:tab w:val="left" w:pos="0"/>
        </w:tabs>
        <w:spacing w:after="113" w:line="360" w:lineRule="auto"/>
        <w:jc w:val="both"/>
      </w:pPr>
    </w:p>
    <w:p w:rsidR="006552DD" w:rsidRPr="006552DD" w:rsidRDefault="006552DD" w:rsidP="003F752C">
      <w:pPr>
        <w:pStyle w:val="berschrift1"/>
        <w:numPr>
          <w:numberingChange w:id="48" w:author="Alexander Schulze" w:date="2012-05-27T16:50:00Z" w:original=""/>
        </w:numPr>
        <w:rPr>
          <w:lang w:val="en-US"/>
        </w:rPr>
      </w:pPr>
      <w:r w:rsidRPr="006552DD">
        <w:rPr>
          <w:lang w:val="en-US"/>
        </w:rPr>
        <w:t xml:space="preserve">Description of </w:t>
      </w:r>
      <w:ins w:id="49" w:author="Alexander Schulze" w:date="2012-05-27T17:11:00Z">
        <w:r w:rsidR="00B73B40">
          <w:rPr>
            <w:lang w:val="en-US"/>
          </w:rPr>
          <w:t xml:space="preserve">the </w:t>
        </w:r>
      </w:ins>
      <w:del w:id="50" w:author="Alexander Schulze" w:date="2012-05-27T17:10:00Z">
        <w:r w:rsidRPr="006552DD" w:rsidDel="00B73B40">
          <w:rPr>
            <w:lang w:val="en-US"/>
          </w:rPr>
          <w:delText>elements</w:delText>
        </w:r>
      </w:del>
      <w:ins w:id="51" w:author="Alexander Schulze" w:date="2012-05-27T17:10:00Z">
        <w:r w:rsidR="00B73B40">
          <w:rPr>
            <w:lang w:val="en-US"/>
          </w:rPr>
          <w:t>folders</w:t>
        </w:r>
      </w:ins>
      <w:r w:rsidRPr="006552DD">
        <w:rPr>
          <w:lang w:val="en-US"/>
        </w:rPr>
        <w:t>:</w:t>
      </w:r>
    </w:p>
    <w:p w:rsidR="00D35245" w:rsidRPr="006552DD" w:rsidRDefault="00D35245" w:rsidP="00D35245">
      <w:pPr>
        <w:pStyle w:val="Standard1"/>
        <w:tabs>
          <w:tab w:val="left" w:pos="0"/>
        </w:tabs>
        <w:spacing w:after="113" w:line="360" w:lineRule="auto"/>
        <w:jc w:val="both"/>
        <w:rPr>
          <w:rFonts w:ascii="Arial" w:hAnsi="Arial" w:cs="Arial"/>
          <w:color w:val="000000"/>
          <w:kern w:val="0"/>
          <w:lang w:val="en-US"/>
        </w:rPr>
      </w:pPr>
      <w:r w:rsidRPr="006552DD">
        <w:rPr>
          <w:rFonts w:ascii="Arial" w:hAnsi="Arial" w:cs="Arial"/>
          <w:b/>
          <w:color w:val="000000"/>
          <w:kern w:val="0"/>
          <w:u w:val="single"/>
          <w:lang w:val="en-US"/>
        </w:rPr>
        <w:t>conf:</w:t>
      </w:r>
      <w:r w:rsidRPr="006552DD">
        <w:rPr>
          <w:rFonts w:ascii="Arial" w:hAnsi="Arial" w:cs="Arial"/>
          <w:color w:val="000000"/>
          <w:kern w:val="0"/>
          <w:lang w:val="en-US"/>
        </w:rPr>
        <w:t xml:space="preserve"> </w:t>
      </w:r>
      <w:r w:rsidR="006552DD" w:rsidRPr="003F752C">
        <w:rPr>
          <w:rFonts w:ascii="Arial" w:hAnsi="Arial" w:cs="Arial"/>
          <w:color w:val="000000"/>
          <w:kern w:val="0"/>
          <w:lang w:val="en-US"/>
        </w:rPr>
        <w:t>This directory contains the configuration file of the application "config.xml", containing all data necessary for the application to start.</w:t>
      </w:r>
      <w:ins w:id="52" w:author="Alexander Schulze" w:date="2012-05-27T17:11:00Z">
        <w:r w:rsidR="00B73B40">
          <w:rPr>
            <w:rFonts w:ascii="Arial" w:hAnsi="Arial" w:cs="Arial"/>
            <w:color w:val="000000"/>
            <w:kern w:val="0"/>
            <w:lang w:val="en-US"/>
          </w:rPr>
          <w:t xml:space="preserve"> Don’t miss to explain the content and options of the config.xml in the Administrator manual.</w:t>
        </w:r>
      </w:ins>
    </w:p>
    <w:p w:rsidR="006552DD" w:rsidRPr="003F752C" w:rsidRDefault="00D35245" w:rsidP="00D35245">
      <w:pPr>
        <w:pStyle w:val="Standard1"/>
        <w:tabs>
          <w:tab w:val="left" w:pos="0"/>
        </w:tabs>
        <w:spacing w:after="113" w:line="360" w:lineRule="auto"/>
        <w:jc w:val="both"/>
        <w:rPr>
          <w:rFonts w:ascii="Arial" w:hAnsi="Arial" w:cs="Arial"/>
          <w:color w:val="000000"/>
          <w:kern w:val="0"/>
          <w:lang w:val="en-US"/>
        </w:rPr>
      </w:pPr>
      <w:r w:rsidRPr="003F752C">
        <w:rPr>
          <w:rFonts w:ascii="Arial" w:hAnsi="Arial" w:cs="Arial"/>
          <w:b/>
          <w:color w:val="000000"/>
          <w:kern w:val="0"/>
          <w:u w:val="single"/>
          <w:lang w:val="en-US"/>
        </w:rPr>
        <w:t>src:</w:t>
      </w:r>
      <w:r w:rsidRPr="003F752C">
        <w:rPr>
          <w:rFonts w:ascii="Arial" w:hAnsi="Arial" w:cs="Arial"/>
          <w:color w:val="000000"/>
          <w:kern w:val="0"/>
          <w:lang w:val="en-US"/>
        </w:rPr>
        <w:t xml:space="preserve"> </w:t>
      </w:r>
      <w:r w:rsidR="006552DD" w:rsidRPr="003F752C">
        <w:rPr>
          <w:rFonts w:ascii="Arial" w:hAnsi="Arial" w:cs="Arial"/>
          <w:color w:val="000000"/>
          <w:kern w:val="0"/>
          <w:lang w:val="en-US"/>
        </w:rPr>
        <w:t>This directory contains all the source code of classes and libraries of the solution.</w:t>
      </w:r>
    </w:p>
    <w:p w:rsidR="00D35245" w:rsidRPr="006552DD" w:rsidRDefault="00D35245" w:rsidP="00D35245">
      <w:pPr>
        <w:pStyle w:val="Standard1"/>
        <w:tabs>
          <w:tab w:val="left" w:pos="0"/>
        </w:tabs>
        <w:spacing w:after="113" w:line="360" w:lineRule="auto"/>
        <w:jc w:val="both"/>
        <w:rPr>
          <w:rFonts w:ascii="Arial" w:hAnsi="Arial" w:cs="Arial"/>
          <w:color w:val="000000"/>
          <w:kern w:val="0"/>
          <w:lang w:val="en-US"/>
        </w:rPr>
      </w:pPr>
      <w:r w:rsidRPr="006552DD">
        <w:rPr>
          <w:rFonts w:ascii="Arial" w:hAnsi="Arial" w:cs="Arial"/>
          <w:b/>
          <w:color w:val="000000"/>
          <w:kern w:val="0"/>
          <w:u w:val="single"/>
          <w:lang w:val="en-US"/>
        </w:rPr>
        <w:t>target:</w:t>
      </w:r>
      <w:r w:rsidRPr="006552DD">
        <w:rPr>
          <w:rFonts w:ascii="Arial" w:hAnsi="Arial" w:cs="Arial"/>
          <w:color w:val="000000"/>
          <w:kern w:val="0"/>
          <w:lang w:val="en-US"/>
        </w:rPr>
        <w:t xml:space="preserve"> </w:t>
      </w:r>
      <w:r w:rsidR="006552DD" w:rsidRPr="003F752C">
        <w:rPr>
          <w:rFonts w:ascii="Arial" w:hAnsi="Arial" w:cs="Arial"/>
          <w:color w:val="000000"/>
          <w:kern w:val="0"/>
          <w:lang w:val="en-US"/>
        </w:rPr>
        <w:t>This directory temporarily stores the compiled source code, its content is not included in the version control.</w:t>
      </w:r>
    </w:p>
    <w:p w:rsidR="006552DD" w:rsidRDefault="00D35245" w:rsidP="006552DD">
      <w:pPr>
        <w:pStyle w:val="Standard1"/>
        <w:tabs>
          <w:tab w:val="left" w:pos="0"/>
        </w:tabs>
        <w:spacing w:after="113" w:line="360" w:lineRule="auto"/>
        <w:jc w:val="both"/>
        <w:rPr>
          <w:lang w:val="en-US"/>
        </w:rPr>
      </w:pPr>
      <w:r w:rsidRPr="006552DD">
        <w:rPr>
          <w:rFonts w:ascii="Arial" w:hAnsi="Arial" w:cs="Arial"/>
          <w:b/>
          <w:color w:val="000000"/>
          <w:kern w:val="0"/>
          <w:u w:val="single"/>
          <w:lang w:val="en-US"/>
        </w:rPr>
        <w:t>nbactions.xml:</w:t>
      </w:r>
      <w:r w:rsidRPr="006552DD">
        <w:rPr>
          <w:rFonts w:ascii="Arial" w:hAnsi="Arial" w:cs="Arial"/>
          <w:color w:val="000000"/>
          <w:kern w:val="0"/>
          <w:lang w:val="en-US"/>
        </w:rPr>
        <w:t xml:space="preserve"> </w:t>
      </w:r>
      <w:r w:rsidR="006552DD" w:rsidRPr="006552DD">
        <w:rPr>
          <w:lang w:val="en-US"/>
        </w:rPr>
        <w:t> </w:t>
      </w:r>
      <w:r w:rsidR="006552DD" w:rsidRPr="003F752C">
        <w:rPr>
          <w:rFonts w:ascii="Arial" w:hAnsi="Arial" w:cs="Arial"/>
          <w:color w:val="000000"/>
          <w:kern w:val="0"/>
          <w:lang w:val="en-US"/>
        </w:rPr>
        <w:t>Project configuration file created by the NetBeans IDE. The contents of this file may or may not be in version control, to include depends on the decision of the development team.</w:t>
      </w:r>
    </w:p>
    <w:p w:rsidR="00D35245" w:rsidRPr="006552DD" w:rsidRDefault="00D35245" w:rsidP="006552DD">
      <w:pPr>
        <w:pStyle w:val="Standard1"/>
        <w:tabs>
          <w:tab w:val="left" w:pos="0"/>
        </w:tabs>
        <w:spacing w:after="113" w:line="360" w:lineRule="auto"/>
        <w:jc w:val="both"/>
        <w:rPr>
          <w:rFonts w:ascii="Arial" w:hAnsi="Arial" w:cs="Arial"/>
          <w:b/>
          <w:lang w:val="en-US"/>
        </w:rPr>
      </w:pPr>
      <w:r w:rsidRPr="006552DD">
        <w:rPr>
          <w:rFonts w:ascii="Arial" w:hAnsi="Arial" w:cs="Arial"/>
          <w:b/>
          <w:color w:val="000000"/>
          <w:kern w:val="0"/>
          <w:u w:val="single"/>
          <w:lang w:val="en-US"/>
        </w:rPr>
        <w:t>pom.xml:</w:t>
      </w:r>
      <w:r w:rsidRPr="006552DD">
        <w:rPr>
          <w:rFonts w:ascii="Arial" w:hAnsi="Arial" w:cs="Arial"/>
          <w:color w:val="000000"/>
          <w:kern w:val="0"/>
          <w:lang w:val="en-US"/>
        </w:rPr>
        <w:t xml:space="preserve"> </w:t>
      </w:r>
      <w:r w:rsidR="006552DD" w:rsidRPr="006552DD">
        <w:rPr>
          <w:rFonts w:ascii="Arial" w:hAnsi="Arial" w:cs="Arial"/>
          <w:color w:val="000000"/>
          <w:kern w:val="0"/>
          <w:lang w:val="en-US"/>
        </w:rPr>
        <w:t xml:space="preserve">Module configuration file </w:t>
      </w:r>
      <w:del w:id="53" w:author="Alexander Schulze" w:date="2012-05-27T17:12:00Z">
        <w:r w:rsidR="006552DD" w:rsidRPr="006552DD" w:rsidDel="00050298">
          <w:rPr>
            <w:rFonts w:ascii="Arial" w:hAnsi="Arial" w:cs="Arial"/>
            <w:color w:val="000000"/>
            <w:kern w:val="0"/>
            <w:lang w:val="en-US"/>
          </w:rPr>
          <w:delText xml:space="preserve">generated </w:delText>
        </w:r>
      </w:del>
      <w:ins w:id="54" w:author="Alexander Schulze" w:date="2012-05-27T17:12:00Z">
        <w:r w:rsidR="00050298">
          <w:rPr>
            <w:rFonts w:ascii="Arial" w:hAnsi="Arial" w:cs="Arial"/>
            <w:color w:val="000000"/>
            <w:kern w:val="0"/>
            <w:lang w:val="en-US"/>
          </w:rPr>
          <w:t xml:space="preserve">required for </w:t>
        </w:r>
      </w:ins>
      <w:del w:id="55" w:author="Alexander Schulze" w:date="2012-05-27T17:12:00Z">
        <w:r w:rsidR="006552DD" w:rsidRPr="006552DD" w:rsidDel="00050298">
          <w:rPr>
            <w:rFonts w:ascii="Arial" w:hAnsi="Arial" w:cs="Arial"/>
            <w:color w:val="000000"/>
            <w:kern w:val="0"/>
            <w:lang w:val="en-US"/>
          </w:rPr>
          <w:delText xml:space="preserve">by </w:delText>
        </w:r>
      </w:del>
      <w:r w:rsidR="006552DD" w:rsidRPr="006552DD">
        <w:rPr>
          <w:rFonts w:ascii="Arial" w:hAnsi="Arial" w:cs="Arial"/>
          <w:color w:val="000000"/>
          <w:kern w:val="0"/>
          <w:lang w:val="en-US"/>
        </w:rPr>
        <w:t xml:space="preserve">the Maven tool. </w:t>
      </w:r>
      <w:r w:rsidR="006552DD" w:rsidRPr="003F752C">
        <w:rPr>
          <w:rFonts w:ascii="Arial" w:hAnsi="Arial" w:cs="Arial"/>
          <w:color w:val="000000"/>
          <w:kern w:val="0"/>
          <w:lang w:val="en-US"/>
        </w:rPr>
        <w:t>This file defines among other things</w:t>
      </w:r>
      <w:ins w:id="56" w:author="Alexander Schulze" w:date="2012-05-27T17:12:00Z">
        <w:r w:rsidR="00050298">
          <w:rPr>
            <w:rFonts w:ascii="Arial" w:hAnsi="Arial" w:cs="Arial"/>
            <w:color w:val="000000"/>
            <w:kern w:val="0"/>
            <w:lang w:val="en-US"/>
          </w:rPr>
          <w:t xml:space="preserve"> (a bit more specific please, what things ?)</w:t>
        </w:r>
      </w:ins>
      <w:r w:rsidR="006552DD" w:rsidRPr="003F752C">
        <w:rPr>
          <w:rFonts w:ascii="Arial" w:hAnsi="Arial" w:cs="Arial"/>
          <w:color w:val="000000"/>
          <w:kern w:val="0"/>
          <w:lang w:val="en-US"/>
        </w:rPr>
        <w:t>, the dependencies.</w:t>
      </w:r>
    </w:p>
    <w:p w:rsidR="00D35245" w:rsidRPr="00111EF1" w:rsidRDefault="00D35245" w:rsidP="003F752C">
      <w:pPr>
        <w:pStyle w:val="KeinLeerraum"/>
      </w:pPr>
      <w:r w:rsidRPr="003F752C">
        <w:rPr>
          <w:lang w:val="en-US"/>
        </w:rPr>
        <w:t xml:space="preserve">  </w:t>
      </w:r>
      <w:r>
        <w:t>4</w:t>
      </w:r>
      <w:r w:rsidRPr="00111EF1">
        <w:t xml:space="preserve">.1 </w:t>
      </w:r>
      <w:r w:rsidR="006552DD" w:rsidRPr="006552DD">
        <w:t>Configuring Maven</w:t>
      </w:r>
      <w:r w:rsidR="006552DD">
        <w:t xml:space="preserve"> </w:t>
      </w:r>
      <w:r w:rsidR="006D667C">
        <w:fldChar w:fldCharType="begin"/>
      </w:r>
      <w:r>
        <w:instrText xml:space="preserve"> XE "</w:instrText>
      </w:r>
      <w:r w:rsidRPr="009C56BF">
        <w:instrText>4.1 Configuración de Maven</w:instrText>
      </w:r>
      <w:r>
        <w:instrText xml:space="preserve">" </w:instrText>
      </w:r>
      <w:r w:rsidR="006D667C">
        <w:fldChar w:fldCharType="end"/>
      </w:r>
    </w:p>
    <w:p w:rsidR="00D35245" w:rsidRPr="006552DD" w:rsidRDefault="006552DD" w:rsidP="00D35245">
      <w:pPr>
        <w:tabs>
          <w:tab w:val="left" w:pos="0"/>
        </w:tabs>
        <w:spacing w:before="280" w:after="240" w:line="360" w:lineRule="auto"/>
        <w:jc w:val="both"/>
        <w:rPr>
          <w:rFonts w:ascii="Arial" w:hAnsi="Arial" w:cs="Arial"/>
          <w:color w:val="000000"/>
          <w:lang w:val="en-US"/>
        </w:rPr>
      </w:pPr>
      <w:r w:rsidRPr="001F3BF8">
        <w:rPr>
          <w:rFonts w:ascii="Arial" w:hAnsi="Arial" w:cs="Arial"/>
          <w:b/>
          <w:color w:val="000000"/>
          <w:lang w:val="en-US"/>
        </w:rPr>
        <w:t>jWebSocket Watchdog Client</w:t>
      </w:r>
      <w:r w:rsidRPr="006552DD">
        <w:rPr>
          <w:rFonts w:ascii="Arial" w:hAnsi="Arial" w:cs="Arial"/>
          <w:color w:val="000000"/>
          <w:lang w:val="en-US"/>
        </w:rPr>
        <w:t xml:space="preserve"> Module is configured via pom.xml file, an XML representation of the Maven project within the project folder to configure the dependencies and basic properties of the project, then you will see how it is used:</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&lt;dependencies&gt;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&lt;groupId&gt;junit&lt;/groupId&gt;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&lt;artifactId&gt;junit&lt;/artifactId&gt;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&lt;version&gt;3.8.1&lt;/version&gt;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&lt;scope&gt;test&lt;/scope&gt;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&lt;groupId&gt;${project.groupId}&lt;/groupId&gt;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&lt;artifactId&gt;watchdogcommon&lt;/artifactId&gt;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&lt;version&gt;1.0&lt;/version&gt;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&lt;type&gt;jar&lt;/type&gt;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&lt;groupId&gt;${project.groupId}&lt;/groupId&gt;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&lt;artifactId&gt;watchdogcommon&lt;/artifactId&gt;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&lt;version&gt;${project.version}&lt;/version&gt;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&lt;groupId&gt;${project.groupId}&lt;/groupId&gt;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&lt;artifactId&gt;watchdogcommon&lt;/artifactId&gt;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&lt;version&gt;${project.version}&lt;/version&gt;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&lt;groupId&gt;org.jwebsocket&lt;/groupId&gt;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&lt;artifactId&gt;jWebSocketJavaSEClient&lt;/artifactId&gt;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&lt;version&gt;1.0&lt;/version&gt;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&lt;groupId&gt;org.mongodb&lt;/groupId&gt;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&lt;artifactId&gt;mongo-java-driver&lt;/artifactId&gt;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&lt;version&gt;2.6.3&lt;/version&gt;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&lt;groupId&gt;org.apache.commons&lt;/groupId&gt;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&lt;artifactId&gt;commons-email&lt;/artifactId&gt;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&lt;version&gt;1.1&lt;/version&gt;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&lt;artifactId&gt;spring-core&lt;/artifactId&gt;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&lt;artifactId&gt;spring-context&lt;/artifactId&gt;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&lt;artifactId&gt;spring-tx&lt;/artifactId&gt;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&lt;groupId&gt;org.springframework.security&lt;/groupId&gt;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&lt;artifactId&gt;spring-security-core&lt;/artifactId&gt;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&lt;groupId&gt;org.mongodb&lt;/groupId&gt;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&lt;artifactId&gt;mongo-java-driver&lt;/artifactId&gt;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w:t>
      </w:r>
      <w:r w:rsidRPr="003F752C">
        <w:rPr>
          <w:rFonts w:ascii="Arial" w:hAnsi="Arial" w:cs="Arial"/>
          <w:color w:val="000000"/>
          <w:sz w:val="16"/>
          <w:lang w:val="en-US"/>
        </w:rPr>
        <w:t>&lt;version&gt;2.6.3&lt;/version&gt;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3F752C">
        <w:rPr>
          <w:rFonts w:ascii="Arial" w:hAnsi="Arial" w:cs="Arial"/>
          <w:color w:val="000000"/>
          <w:sz w:val="16"/>
          <w:lang w:val="en-US"/>
        </w:rPr>
        <w:t xml:space="preserve">        &lt;/dependency&gt;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3F752C">
        <w:rPr>
          <w:rFonts w:ascii="Arial" w:hAnsi="Arial" w:cs="Arial"/>
          <w:color w:val="000000"/>
          <w:sz w:val="16"/>
          <w:lang w:val="en-US"/>
        </w:rPr>
        <w:t>&lt;/dependencies&gt;</w:t>
      </w:r>
    </w:p>
    <w:p w:rsidR="00D35245" w:rsidRPr="003F752C" w:rsidRDefault="00D35245" w:rsidP="00D35245">
      <w:pPr>
        <w:tabs>
          <w:tab w:val="left" w:pos="0"/>
        </w:tabs>
        <w:spacing w:before="280" w:after="240" w:line="360" w:lineRule="auto"/>
        <w:jc w:val="both"/>
        <w:rPr>
          <w:rFonts w:ascii="Arial" w:hAnsi="Arial" w:cs="Arial"/>
          <w:color w:val="000000"/>
          <w:lang w:val="en-US"/>
        </w:rPr>
      </w:pPr>
      <w:r w:rsidRPr="003F752C">
        <w:rPr>
          <w:rFonts w:ascii="Arial" w:hAnsi="Arial" w:cs="Arial"/>
          <w:color w:val="000000"/>
          <w:lang w:val="en-US"/>
        </w:rPr>
        <w:t xml:space="preserve">     </w:t>
      </w:r>
      <w:ins w:id="57" w:author="Alexander Schulze" w:date="2012-05-27T17:13:00Z">
        <w:r w:rsidR="00050298">
          <w:rPr>
            <w:rFonts w:ascii="Arial" w:hAnsi="Arial" w:cs="Arial"/>
            <w:color w:val="000000"/>
            <w:lang w:val="en-US"/>
          </w:rPr>
          <w:t>Mongo Java Driver twice inside? One should be sufficient to convince the system ;-)</w:t>
        </w:r>
      </w:ins>
    </w:p>
    <w:p w:rsidR="00D35245" w:rsidRPr="006552DD" w:rsidRDefault="00D35245" w:rsidP="003F752C">
      <w:pPr>
        <w:pStyle w:val="KeinLeerraum"/>
        <w:rPr>
          <w:lang w:val="en-US"/>
        </w:rPr>
      </w:pPr>
      <w:r w:rsidRPr="006552DD">
        <w:rPr>
          <w:color w:val="000000"/>
          <w:lang w:val="en-US"/>
        </w:rPr>
        <w:t xml:space="preserve"> </w:t>
      </w:r>
      <w:r w:rsidRPr="006552DD">
        <w:rPr>
          <w:lang w:val="en-US"/>
        </w:rPr>
        <w:t xml:space="preserve">4.2 </w:t>
      </w:r>
      <w:r w:rsidR="006552DD" w:rsidRPr="006552DD">
        <w:rPr>
          <w:lang w:val="en-US"/>
        </w:rPr>
        <w:t>Packet structure</w:t>
      </w:r>
    </w:p>
    <w:p w:rsidR="00D35245" w:rsidRPr="003F752C" w:rsidRDefault="006552DD" w:rsidP="00D35245">
      <w:pPr>
        <w:tabs>
          <w:tab w:val="left" w:pos="0"/>
        </w:tabs>
        <w:spacing w:before="280" w:after="240" w:line="360" w:lineRule="auto"/>
        <w:jc w:val="both"/>
        <w:rPr>
          <w:rFonts w:ascii="Arial" w:hAnsi="Arial" w:cs="Arial"/>
          <w:color w:val="000000"/>
          <w:lang w:val="en-US"/>
        </w:rPr>
      </w:pPr>
      <w:r w:rsidRPr="003F752C">
        <w:rPr>
          <w:rFonts w:ascii="Arial" w:hAnsi="Arial" w:cs="Arial"/>
          <w:color w:val="000000"/>
          <w:lang w:val="en-US"/>
        </w:rPr>
        <w:t xml:space="preserve">The package </w:t>
      </w:r>
      <w:ins w:id="58" w:author="Alexander Schulze" w:date="2012-05-27T17:15:00Z">
        <w:r w:rsidR="00D533DE" w:rsidRPr="003F752C">
          <w:rPr>
            <w:rFonts w:ascii="Arial" w:hAnsi="Arial" w:cs="Arial"/>
            <w:b/>
            <w:color w:val="000000"/>
            <w:lang w:val="en-US"/>
          </w:rPr>
          <w:t>org.jwebsocket.watchdog.api</w:t>
        </w:r>
        <w:r w:rsidR="00D533DE" w:rsidRPr="003F752C">
          <w:rPr>
            <w:rFonts w:ascii="Arial" w:hAnsi="Arial" w:cs="Arial"/>
            <w:color w:val="000000"/>
            <w:lang w:val="en-US"/>
          </w:rPr>
          <w:t xml:space="preserve"> </w:t>
        </w:r>
      </w:ins>
      <w:r w:rsidRPr="003F752C">
        <w:rPr>
          <w:rFonts w:ascii="Arial" w:hAnsi="Arial" w:cs="Arial"/>
          <w:color w:val="000000"/>
          <w:lang w:val="en-US"/>
        </w:rPr>
        <w:t>contains all interfaces</w:t>
      </w:r>
      <w:ins w:id="59" w:author="Alexander Schulze" w:date="2012-05-27T17:15:00Z">
        <w:r w:rsidR="00D533DE">
          <w:rPr>
            <w:rFonts w:ascii="Arial" w:hAnsi="Arial" w:cs="Arial"/>
            <w:color w:val="000000"/>
            <w:lang w:val="en-US"/>
          </w:rPr>
          <w:t>, like shown in the below table:</w:t>
        </w:r>
      </w:ins>
      <w:del w:id="60" w:author="Alexander Schulze" w:date="2012-05-27T17:15:00Z">
        <w:r w:rsidRPr="003F752C" w:rsidDel="00D533DE">
          <w:rPr>
            <w:rFonts w:ascii="Arial" w:hAnsi="Arial" w:cs="Arial"/>
            <w:color w:val="000000"/>
            <w:lang w:val="en-US"/>
          </w:rPr>
          <w:delText xml:space="preserve"> </w:delText>
        </w:r>
        <w:r w:rsidRPr="003F752C" w:rsidDel="00D533DE">
          <w:rPr>
            <w:rFonts w:ascii="Arial" w:hAnsi="Arial" w:cs="Arial"/>
            <w:b/>
            <w:color w:val="000000"/>
            <w:lang w:val="en-US"/>
          </w:rPr>
          <w:delText>org.jwebsocket.watchdog.api</w:delText>
        </w:r>
      </w:del>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D35245" w:rsidRPr="0011126C">
        <w:trPr>
          <w:jc w:val="center"/>
        </w:trPr>
        <w:tc>
          <w:tcPr>
            <w:tcW w:w="4419" w:type="dxa"/>
            <w:shd w:val="clear" w:color="auto" w:fill="C6D9F1"/>
          </w:tcPr>
          <w:p w:rsidR="00D35245" w:rsidRPr="0011126C" w:rsidRDefault="00640D2C" w:rsidP="00BA1D66">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D35245" w:rsidRPr="0011126C" w:rsidRDefault="00640D2C" w:rsidP="00BA1D66">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BA1D66">
            <w:pPr>
              <w:tabs>
                <w:tab w:val="left" w:pos="0"/>
              </w:tabs>
              <w:autoSpaceDE w:val="0"/>
              <w:snapToGrid w:val="0"/>
              <w:spacing w:line="360" w:lineRule="auto"/>
              <w:jc w:val="both"/>
              <w:rPr>
                <w:rFonts w:ascii="Arial" w:hAnsi="Arial" w:cs="Arial"/>
                <w:color w:val="000000"/>
              </w:rPr>
            </w:pPr>
            <w:r w:rsidRPr="0064190E">
              <w:rPr>
                <w:rFonts w:ascii="Arial" w:hAnsi="Arial" w:cs="Arial"/>
                <w:color w:val="000000"/>
              </w:rPr>
              <w:t>IMongoDocument</w:t>
            </w:r>
          </w:p>
        </w:tc>
        <w:tc>
          <w:tcPr>
            <w:tcW w:w="4423" w:type="dxa"/>
          </w:tcPr>
          <w:p w:rsidR="00D35245" w:rsidRPr="006552DD" w:rsidRDefault="006552DD"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Can store data such as documents.</w:t>
            </w:r>
          </w:p>
        </w:tc>
      </w:tr>
      <w:tr w:rsidR="00D35245" w:rsidRPr="00736B57">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64190E">
              <w:rPr>
                <w:rFonts w:ascii="Arial" w:hAnsi="Arial" w:cs="Arial"/>
                <w:color w:val="000000"/>
              </w:rPr>
              <w:t>INotifier</w:t>
            </w:r>
          </w:p>
        </w:tc>
        <w:tc>
          <w:tcPr>
            <w:tcW w:w="4423" w:type="dxa"/>
          </w:tcPr>
          <w:p w:rsidR="00D35245" w:rsidRPr="006552DD" w:rsidRDefault="006552DD"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Allows system administrator to notify the failures of the application.</w:t>
            </w:r>
          </w:p>
        </w:tc>
      </w:tr>
      <w:tr w:rsidR="00D35245" w:rsidRPr="00736B57">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lang w:val="en-US"/>
              </w:rPr>
            </w:pPr>
            <w:r w:rsidRPr="0064190E">
              <w:rPr>
                <w:rFonts w:ascii="Arial" w:hAnsi="Arial" w:cs="Arial"/>
                <w:color w:val="000000"/>
                <w:lang w:val="en-US"/>
              </w:rPr>
              <w:t>ITaskExecutionReport</w:t>
            </w:r>
          </w:p>
        </w:tc>
        <w:tc>
          <w:tcPr>
            <w:tcW w:w="4423" w:type="dxa"/>
          </w:tcPr>
          <w:p w:rsidR="00D35245" w:rsidRPr="006552DD" w:rsidRDefault="006552DD"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Create a task list of reports for analysis by the listeners.</w:t>
            </w:r>
          </w:p>
        </w:tc>
      </w:tr>
      <w:tr w:rsidR="00D35245" w:rsidRPr="0011126C">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64190E">
              <w:rPr>
                <w:rFonts w:ascii="Arial" w:hAnsi="Arial" w:cs="Arial"/>
                <w:color w:val="000000"/>
              </w:rPr>
              <w:t>ITest</w:t>
            </w:r>
          </w:p>
        </w:tc>
        <w:tc>
          <w:tcPr>
            <w:tcW w:w="4423" w:type="dxa"/>
          </w:tcPr>
          <w:p w:rsidR="00D35245" w:rsidRDefault="001F3BF8" w:rsidP="00BA1D66">
            <w:pPr>
              <w:tabs>
                <w:tab w:val="left" w:pos="0"/>
              </w:tabs>
              <w:autoSpaceDE w:val="0"/>
              <w:snapToGrid w:val="0"/>
              <w:spacing w:line="360" w:lineRule="auto"/>
              <w:jc w:val="both"/>
              <w:rPr>
                <w:rFonts w:ascii="Arial" w:hAnsi="Arial" w:cs="Arial"/>
                <w:color w:val="000000"/>
              </w:rPr>
            </w:pPr>
            <w:r>
              <w:rPr>
                <w:rFonts w:ascii="Arial" w:hAnsi="Arial" w:cs="Arial"/>
                <w:color w:val="000000"/>
              </w:rPr>
              <w:t>D</w:t>
            </w:r>
            <w:r w:rsidR="006552DD" w:rsidRPr="006552DD">
              <w:rPr>
                <w:rFonts w:ascii="Arial" w:hAnsi="Arial" w:cs="Arial"/>
                <w:color w:val="000000"/>
              </w:rPr>
              <w:t>efines the tests.</w:t>
            </w:r>
          </w:p>
        </w:tc>
      </w:tr>
      <w:tr w:rsidR="00D35245" w:rsidRPr="006552DD">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64190E">
              <w:rPr>
                <w:rFonts w:ascii="Arial" w:hAnsi="Arial" w:cs="Arial"/>
                <w:color w:val="000000"/>
              </w:rPr>
              <w:t>ITestManager</w:t>
            </w:r>
          </w:p>
        </w:tc>
        <w:tc>
          <w:tcPr>
            <w:tcW w:w="4423" w:type="dxa"/>
          </w:tcPr>
          <w:p w:rsidR="00D35245" w:rsidRPr="006552DD" w:rsidRDefault="001F3BF8" w:rsidP="00BA1D66">
            <w:pPr>
              <w:tabs>
                <w:tab w:val="left" w:pos="0"/>
              </w:tabs>
              <w:autoSpaceDE w:val="0"/>
              <w:snapToGrid w:val="0"/>
              <w:spacing w:line="360" w:lineRule="auto"/>
              <w:jc w:val="both"/>
              <w:rPr>
                <w:rFonts w:ascii="Arial" w:hAnsi="Arial" w:cs="Arial"/>
                <w:color w:val="000000"/>
                <w:lang w:val="en-US"/>
              </w:rPr>
            </w:pPr>
            <w:r>
              <w:rPr>
                <w:rFonts w:ascii="Arial" w:hAnsi="Arial" w:cs="Arial"/>
                <w:color w:val="000000"/>
              </w:rPr>
              <w:t>Manag</w:t>
            </w:r>
            <w:ins w:id="61" w:author="Alexander Schulze" w:date="2012-05-27T17:16:00Z">
              <w:r w:rsidR="00D533DE">
                <w:rPr>
                  <w:rFonts w:ascii="Arial" w:hAnsi="Arial" w:cs="Arial"/>
                  <w:color w:val="000000"/>
                </w:rPr>
                <w:t>es</w:t>
              </w:r>
            </w:ins>
            <w:del w:id="62" w:author="Alexander Schulze" w:date="2012-05-27T17:16:00Z">
              <w:r w:rsidDel="00D533DE">
                <w:rPr>
                  <w:rFonts w:ascii="Arial" w:hAnsi="Arial" w:cs="Arial"/>
                  <w:color w:val="000000"/>
                </w:rPr>
                <w:delText>ing</w:delText>
              </w:r>
            </w:del>
            <w:r w:rsidR="006552DD" w:rsidRPr="006552DD">
              <w:rPr>
                <w:rFonts w:ascii="Arial" w:hAnsi="Arial" w:cs="Arial"/>
                <w:color w:val="000000"/>
              </w:rPr>
              <w:t xml:space="preserve"> the tests.</w:t>
            </w:r>
          </w:p>
        </w:tc>
      </w:tr>
      <w:tr w:rsidR="00D35245" w:rsidRPr="00736B57">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AC6D47">
              <w:rPr>
                <w:rFonts w:ascii="Arial" w:hAnsi="Arial" w:cs="Arial"/>
                <w:color w:val="000000"/>
              </w:rPr>
              <w:t>ITestReport</w:t>
            </w:r>
          </w:p>
        </w:tc>
        <w:tc>
          <w:tcPr>
            <w:tcW w:w="4423" w:type="dxa"/>
          </w:tcPr>
          <w:p w:rsidR="00D35245" w:rsidRPr="001F3BF8" w:rsidRDefault="001F3BF8"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Responsible for shaping the outcome and put it in a report.</w:t>
            </w:r>
          </w:p>
        </w:tc>
      </w:tr>
      <w:tr w:rsidR="00D35245" w:rsidRPr="00736B57">
        <w:trPr>
          <w:jc w:val="center"/>
        </w:trPr>
        <w:tc>
          <w:tcPr>
            <w:tcW w:w="4419" w:type="dxa"/>
          </w:tcPr>
          <w:p w:rsidR="00D35245" w:rsidRPr="00AC6D47" w:rsidRDefault="00D35245" w:rsidP="00BA1D66">
            <w:pPr>
              <w:tabs>
                <w:tab w:val="left" w:pos="0"/>
              </w:tabs>
              <w:autoSpaceDE w:val="0"/>
              <w:snapToGrid w:val="0"/>
              <w:spacing w:line="360" w:lineRule="auto"/>
              <w:jc w:val="both"/>
              <w:rPr>
                <w:rFonts w:ascii="Arial" w:hAnsi="Arial" w:cs="Arial"/>
                <w:color w:val="000000"/>
                <w:lang w:val="en-US"/>
              </w:rPr>
            </w:pPr>
            <w:r w:rsidRPr="00AC6D47">
              <w:rPr>
                <w:rFonts w:ascii="Arial" w:hAnsi="Arial" w:cs="Arial"/>
                <w:color w:val="000000"/>
                <w:lang w:val="en-US"/>
              </w:rPr>
              <w:t>IWatchDogTask</w:t>
            </w:r>
          </w:p>
        </w:tc>
        <w:tc>
          <w:tcPr>
            <w:tcW w:w="4423" w:type="dxa"/>
          </w:tcPr>
          <w:p w:rsidR="00D35245" w:rsidRPr="001F3BF8" w:rsidRDefault="001F3BF8"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Contains all tasks to be executed at jWebSocket server.</w:t>
            </w:r>
          </w:p>
        </w:tc>
      </w:tr>
      <w:tr w:rsidR="00D35245" w:rsidRPr="00736B57">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AC6D47">
              <w:rPr>
                <w:rFonts w:ascii="Arial" w:hAnsi="Arial" w:cs="Arial"/>
                <w:color w:val="000000"/>
              </w:rPr>
              <w:t>IWatchDogTaskService</w:t>
            </w:r>
          </w:p>
        </w:tc>
        <w:tc>
          <w:tcPr>
            <w:tcW w:w="4423" w:type="dxa"/>
          </w:tcPr>
          <w:p w:rsidR="00D35245" w:rsidRPr="001F3BF8" w:rsidRDefault="001F3BF8"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Takes care to add, delete, update and list tasks.</w:t>
            </w:r>
          </w:p>
        </w:tc>
      </w:tr>
      <w:tr w:rsidR="00D35245" w:rsidRPr="00736B57">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AC6D47">
              <w:rPr>
                <w:rFonts w:ascii="Arial" w:hAnsi="Arial" w:cs="Arial"/>
                <w:color w:val="000000"/>
              </w:rPr>
              <w:t>IWatchDogTest</w:t>
            </w:r>
          </w:p>
        </w:tc>
        <w:tc>
          <w:tcPr>
            <w:tcW w:w="4423" w:type="dxa"/>
          </w:tcPr>
          <w:p w:rsidR="00D35245" w:rsidRPr="001F3BF8" w:rsidRDefault="001F3BF8"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Contains all the tests to be executed at jWebSocket server.</w:t>
            </w:r>
          </w:p>
        </w:tc>
      </w:tr>
      <w:tr w:rsidR="00D35245" w:rsidRPr="00736B57">
        <w:trPr>
          <w:jc w:val="center"/>
        </w:trPr>
        <w:tc>
          <w:tcPr>
            <w:tcW w:w="4419" w:type="dxa"/>
          </w:tcPr>
          <w:p w:rsidR="00D35245" w:rsidRPr="00AC6D47" w:rsidRDefault="00D35245" w:rsidP="00BA1D66">
            <w:pPr>
              <w:tabs>
                <w:tab w:val="left" w:pos="0"/>
              </w:tabs>
              <w:autoSpaceDE w:val="0"/>
              <w:snapToGrid w:val="0"/>
              <w:spacing w:line="360" w:lineRule="auto"/>
              <w:jc w:val="both"/>
              <w:rPr>
                <w:rFonts w:ascii="Arial" w:hAnsi="Arial" w:cs="Arial"/>
                <w:color w:val="000000"/>
                <w:lang w:val="en-US"/>
              </w:rPr>
            </w:pPr>
            <w:r w:rsidRPr="00AC6D47">
              <w:rPr>
                <w:rFonts w:ascii="Arial" w:hAnsi="Arial" w:cs="Arial"/>
                <w:color w:val="000000"/>
                <w:lang w:val="en-US"/>
              </w:rPr>
              <w:t>IWatchDogTestListener</w:t>
            </w:r>
          </w:p>
        </w:tc>
        <w:tc>
          <w:tcPr>
            <w:tcW w:w="4423" w:type="dxa"/>
          </w:tcPr>
          <w:p w:rsidR="00D35245" w:rsidRPr="001F3BF8" w:rsidRDefault="001F3BF8" w:rsidP="00BA1D6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Responsible for data processing for listeners.</w:t>
            </w:r>
          </w:p>
        </w:tc>
      </w:tr>
      <w:tr w:rsidR="00D35245" w:rsidRPr="00736B57">
        <w:trPr>
          <w:jc w:val="center"/>
        </w:trPr>
        <w:tc>
          <w:tcPr>
            <w:tcW w:w="4419" w:type="dxa"/>
          </w:tcPr>
          <w:p w:rsidR="00D35245" w:rsidRPr="0064190E" w:rsidRDefault="00D35245" w:rsidP="00BA1D66">
            <w:pPr>
              <w:tabs>
                <w:tab w:val="left" w:pos="0"/>
              </w:tabs>
              <w:autoSpaceDE w:val="0"/>
              <w:snapToGrid w:val="0"/>
              <w:spacing w:line="360" w:lineRule="auto"/>
              <w:jc w:val="both"/>
              <w:rPr>
                <w:rFonts w:ascii="Arial" w:hAnsi="Arial" w:cs="Arial"/>
                <w:color w:val="000000"/>
              </w:rPr>
            </w:pPr>
            <w:r w:rsidRPr="00AC6D47">
              <w:rPr>
                <w:rFonts w:ascii="Arial" w:hAnsi="Arial" w:cs="Arial"/>
                <w:color w:val="000000"/>
              </w:rPr>
              <w:t>IWatchDogTestService</w:t>
            </w:r>
          </w:p>
        </w:tc>
        <w:tc>
          <w:tcPr>
            <w:tcW w:w="4423" w:type="dxa"/>
          </w:tcPr>
          <w:p w:rsidR="00D35245" w:rsidRPr="001F3BF8" w:rsidRDefault="001F3BF8" w:rsidP="001F3BF8">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Takes care to add, delete, update and list the test.</w:t>
            </w:r>
          </w:p>
        </w:tc>
      </w:tr>
    </w:tbl>
    <w:p w:rsidR="00D35245" w:rsidRPr="001F3BF8" w:rsidRDefault="00D35245" w:rsidP="00D35245">
      <w:pPr>
        <w:rPr>
          <w:lang w:val="en-US"/>
        </w:rPr>
      </w:pPr>
    </w:p>
    <w:p w:rsidR="00D35245" w:rsidRPr="001F3BF8" w:rsidRDefault="00D35245" w:rsidP="00D35245">
      <w:pPr>
        <w:pStyle w:val="berschrift1"/>
        <w:numPr>
          <w:numberingChange w:id="63" w:author="Alexander Schulze" w:date="2012-05-27T16:50:00Z" w:original=""/>
        </w:numPr>
        <w:rPr>
          <w:sz w:val="28"/>
          <w:szCs w:val="28"/>
          <w:lang w:val="en-US"/>
        </w:rPr>
      </w:pPr>
    </w:p>
    <w:p w:rsidR="00D35245" w:rsidRPr="003F752C" w:rsidRDefault="001F3BF8" w:rsidP="00D35245">
      <w:pPr>
        <w:rPr>
          <w:rFonts w:ascii="Arial" w:hAnsi="Arial" w:cs="Arial"/>
          <w:color w:val="000000"/>
          <w:lang w:val="en-US"/>
        </w:rPr>
      </w:pPr>
      <w:r w:rsidRPr="003F752C">
        <w:rPr>
          <w:rFonts w:ascii="Arial" w:hAnsi="Arial" w:cs="Arial"/>
          <w:color w:val="000000"/>
          <w:lang w:val="en-US"/>
        </w:rPr>
        <w:t xml:space="preserve">The package </w:t>
      </w:r>
      <w:ins w:id="64" w:author="Alexander Schulze" w:date="2012-05-27T17:15:00Z">
        <w:r w:rsidR="00D533DE" w:rsidRPr="003F752C">
          <w:rPr>
            <w:rFonts w:ascii="Arial" w:hAnsi="Arial" w:cs="Arial"/>
            <w:b/>
            <w:color w:val="000000"/>
            <w:lang w:val="en-US"/>
          </w:rPr>
          <w:t>org.jwebsocket.watchdog.executor</w:t>
        </w:r>
        <w:r w:rsidR="00D533DE" w:rsidRPr="003F752C">
          <w:rPr>
            <w:rFonts w:ascii="Arial" w:hAnsi="Arial" w:cs="Arial"/>
            <w:color w:val="000000"/>
            <w:lang w:val="en-US"/>
          </w:rPr>
          <w:t xml:space="preserve"> </w:t>
        </w:r>
      </w:ins>
      <w:r w:rsidRPr="003F752C">
        <w:rPr>
          <w:rFonts w:ascii="Arial" w:hAnsi="Arial" w:cs="Arial"/>
          <w:color w:val="000000"/>
          <w:lang w:val="en-US"/>
        </w:rPr>
        <w:t>contains</w:t>
      </w:r>
      <w:del w:id="65" w:author="Alexander Schulze" w:date="2012-05-27T17:15:00Z">
        <w:r w:rsidRPr="003F752C" w:rsidDel="00D533DE">
          <w:rPr>
            <w:rFonts w:ascii="Arial" w:hAnsi="Arial" w:cs="Arial"/>
            <w:color w:val="000000"/>
            <w:lang w:val="en-US"/>
          </w:rPr>
          <w:delText xml:space="preserve"> </w:delText>
        </w:r>
        <w:r w:rsidRPr="003F752C" w:rsidDel="00D533DE">
          <w:rPr>
            <w:rFonts w:ascii="Arial" w:hAnsi="Arial" w:cs="Arial"/>
            <w:b/>
            <w:color w:val="000000"/>
            <w:lang w:val="en-US"/>
          </w:rPr>
          <w:delText>org.jwebsocket.watchdog.executor</w:delText>
        </w:r>
      </w:del>
      <w:r w:rsidRPr="003F752C">
        <w:rPr>
          <w:rFonts w:ascii="Arial" w:hAnsi="Arial" w:cs="Arial"/>
          <w:color w:val="000000"/>
          <w:lang w:val="en-US"/>
        </w:rPr>
        <w:t>:</w:t>
      </w:r>
    </w:p>
    <w:p w:rsidR="001F3BF8" w:rsidRPr="001F3BF8" w:rsidRDefault="001F3BF8" w:rsidP="00D35245">
      <w:pPr>
        <w:rPr>
          <w:lang w:val="en-US"/>
        </w:rPr>
      </w:pP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640D2C" w:rsidRPr="0011126C">
        <w:trPr>
          <w:jc w:val="center"/>
        </w:trPr>
        <w:tc>
          <w:tcPr>
            <w:tcW w:w="4419" w:type="dxa"/>
            <w:shd w:val="clear" w:color="auto" w:fill="C6D9F1"/>
          </w:tcPr>
          <w:p w:rsidR="00640D2C" w:rsidRPr="0011126C" w:rsidRDefault="00640D2C" w:rsidP="00BA1D66">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640D2C" w:rsidRPr="0011126C" w:rsidRDefault="00640D2C" w:rsidP="00BA1D66">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BA1D66">
            <w:pPr>
              <w:tabs>
                <w:tab w:val="left" w:pos="0"/>
              </w:tabs>
              <w:autoSpaceDE w:val="0"/>
              <w:snapToGrid w:val="0"/>
              <w:spacing w:line="360" w:lineRule="auto"/>
              <w:jc w:val="both"/>
              <w:rPr>
                <w:rFonts w:ascii="Arial" w:hAnsi="Arial" w:cs="Arial"/>
                <w:color w:val="000000"/>
              </w:rPr>
            </w:pPr>
            <w:r w:rsidRPr="00380AF1">
              <w:rPr>
                <w:rFonts w:ascii="Arial" w:hAnsi="Arial" w:cs="Arial"/>
                <w:color w:val="000000"/>
              </w:rPr>
              <w:t>TaskExecutor</w:t>
            </w:r>
          </w:p>
        </w:tc>
        <w:tc>
          <w:tcPr>
            <w:tcW w:w="4423" w:type="dxa"/>
          </w:tcPr>
          <w:p w:rsidR="00D35245" w:rsidRPr="001936D6" w:rsidRDefault="001936D6" w:rsidP="001936D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Responsible for running all tests to jWebSocket server.</w:t>
            </w:r>
          </w:p>
        </w:tc>
      </w:tr>
    </w:tbl>
    <w:p w:rsidR="00D35245" w:rsidRPr="001936D6" w:rsidRDefault="00D35245" w:rsidP="00D35245">
      <w:pPr>
        <w:rPr>
          <w:lang w:val="en-US"/>
        </w:rPr>
      </w:pPr>
    </w:p>
    <w:p w:rsidR="00D35245" w:rsidRPr="001936D6" w:rsidRDefault="001936D6" w:rsidP="00D35245">
      <w:pPr>
        <w:rPr>
          <w:rFonts w:ascii="Arial" w:hAnsi="Arial" w:cs="Arial"/>
          <w:lang w:val="en-US"/>
        </w:rPr>
      </w:pPr>
      <w:r w:rsidRPr="001936D6">
        <w:rPr>
          <w:lang w:val="en-US"/>
        </w:rPr>
        <w:t xml:space="preserve">The package </w:t>
      </w:r>
      <w:ins w:id="66" w:author="Alexander Schulze" w:date="2012-05-27T17:15:00Z">
        <w:r w:rsidR="00D533DE" w:rsidRPr="001936D6">
          <w:rPr>
            <w:b/>
            <w:lang w:val="en-US"/>
          </w:rPr>
          <w:t>org.jwebsocket.watchdog.listener</w:t>
        </w:r>
        <w:r w:rsidR="00D533DE" w:rsidRPr="001936D6">
          <w:rPr>
            <w:lang w:val="en-US"/>
          </w:rPr>
          <w:t xml:space="preserve"> </w:t>
        </w:r>
      </w:ins>
      <w:r w:rsidRPr="001936D6">
        <w:rPr>
          <w:lang w:val="en-US"/>
        </w:rPr>
        <w:t>contains</w:t>
      </w:r>
      <w:del w:id="67" w:author="Alexander Schulze" w:date="2012-05-27T17:15:00Z">
        <w:r w:rsidRPr="001936D6" w:rsidDel="00D533DE">
          <w:rPr>
            <w:b/>
            <w:lang w:val="en-US"/>
          </w:rPr>
          <w:delText xml:space="preserve"> org.jwebsocket.watchdog.listener</w:delText>
        </w:r>
      </w:del>
      <w:r w:rsidRPr="001936D6">
        <w:rPr>
          <w:lang w:val="en-US"/>
        </w:rPr>
        <w:t>:</w:t>
      </w: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640D2C" w:rsidRPr="0011126C">
        <w:trPr>
          <w:jc w:val="center"/>
        </w:trPr>
        <w:tc>
          <w:tcPr>
            <w:tcW w:w="4419" w:type="dxa"/>
            <w:shd w:val="clear" w:color="auto" w:fill="C6D9F1"/>
          </w:tcPr>
          <w:p w:rsidR="00640D2C" w:rsidRPr="0011126C" w:rsidRDefault="00640D2C" w:rsidP="00BA1D66">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640D2C" w:rsidRPr="0011126C" w:rsidRDefault="00640D2C" w:rsidP="00BA1D66">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BA1D66">
            <w:pPr>
              <w:tabs>
                <w:tab w:val="left" w:pos="0"/>
              </w:tabs>
              <w:autoSpaceDE w:val="0"/>
              <w:snapToGrid w:val="0"/>
              <w:spacing w:line="360" w:lineRule="auto"/>
              <w:jc w:val="both"/>
              <w:rPr>
                <w:rFonts w:ascii="Arial" w:hAnsi="Arial" w:cs="Arial"/>
                <w:color w:val="000000"/>
              </w:rPr>
            </w:pPr>
            <w:r w:rsidRPr="00380AF1">
              <w:rPr>
                <w:rFonts w:ascii="Arial" w:hAnsi="Arial" w:cs="Arial"/>
                <w:color w:val="000000"/>
              </w:rPr>
              <w:t>WatchDogMailListener</w:t>
            </w:r>
          </w:p>
        </w:tc>
        <w:tc>
          <w:tcPr>
            <w:tcW w:w="4423" w:type="dxa"/>
          </w:tcPr>
          <w:p w:rsidR="00D35245" w:rsidRPr="001936D6" w:rsidRDefault="001936D6" w:rsidP="00BA1D6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Is responsible for hearing the test results by email to notify the system administrator.</w:t>
            </w:r>
          </w:p>
        </w:tc>
      </w:tr>
      <w:tr w:rsidR="00D35245" w:rsidRPr="00736B57">
        <w:trPr>
          <w:jc w:val="center"/>
        </w:trPr>
        <w:tc>
          <w:tcPr>
            <w:tcW w:w="4419" w:type="dxa"/>
          </w:tcPr>
          <w:p w:rsidR="00D35245" w:rsidRPr="00380AF1" w:rsidRDefault="00D35245" w:rsidP="00BA1D66">
            <w:pPr>
              <w:tabs>
                <w:tab w:val="left" w:pos="0"/>
              </w:tabs>
              <w:autoSpaceDE w:val="0"/>
              <w:snapToGrid w:val="0"/>
              <w:spacing w:line="360" w:lineRule="auto"/>
              <w:jc w:val="both"/>
              <w:rPr>
                <w:rFonts w:ascii="Arial" w:hAnsi="Arial" w:cs="Arial"/>
                <w:color w:val="000000"/>
              </w:rPr>
            </w:pPr>
            <w:r w:rsidRPr="00E93ACD">
              <w:rPr>
                <w:rFonts w:ascii="Arial" w:hAnsi="Arial" w:cs="Arial"/>
                <w:color w:val="000000"/>
              </w:rPr>
              <w:t>WatchDogTestListener</w:t>
            </w:r>
          </w:p>
        </w:tc>
        <w:tc>
          <w:tcPr>
            <w:tcW w:w="4423" w:type="dxa"/>
          </w:tcPr>
          <w:p w:rsidR="00D35245" w:rsidRPr="001936D6" w:rsidRDefault="001936D6" w:rsidP="00BA1D6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This is the default listener, which prints the result of tests on the system console.</w:t>
            </w:r>
          </w:p>
        </w:tc>
      </w:tr>
    </w:tbl>
    <w:p w:rsidR="00D35245" w:rsidRPr="001936D6" w:rsidRDefault="00D35245" w:rsidP="00D35245">
      <w:pPr>
        <w:rPr>
          <w:lang w:val="en-US"/>
        </w:rPr>
      </w:pPr>
    </w:p>
    <w:p w:rsidR="00D35245" w:rsidRDefault="001936D6" w:rsidP="00D35245">
      <w:pPr>
        <w:rPr>
          <w:ins w:id="68" w:author="Alexander Schulze" w:date="2012-05-27T17:17:00Z"/>
          <w:rFonts w:ascii="Arial" w:hAnsi="Arial" w:cs="Arial"/>
          <w:color w:val="000000"/>
          <w:lang w:val="en-US"/>
        </w:rPr>
      </w:pPr>
      <w:r w:rsidRPr="001936D6">
        <w:rPr>
          <w:rFonts w:ascii="Arial" w:hAnsi="Arial" w:cs="Arial"/>
          <w:color w:val="000000"/>
          <w:lang w:val="en-US"/>
        </w:rPr>
        <w:t xml:space="preserve">The package </w:t>
      </w:r>
      <w:ins w:id="69" w:author="Alexander Schulze" w:date="2012-05-27T17:19:00Z">
        <w:r w:rsidR="00530FA0" w:rsidRPr="001936D6">
          <w:rPr>
            <w:rFonts w:ascii="Arial" w:hAnsi="Arial" w:cs="Arial"/>
            <w:b/>
            <w:color w:val="000000"/>
            <w:lang w:val="en-US"/>
          </w:rPr>
          <w:t>org.jwebsocket.watchdog.test.impl</w:t>
        </w:r>
        <w:r w:rsidR="00530FA0" w:rsidRPr="001936D6">
          <w:rPr>
            <w:rFonts w:ascii="Arial" w:hAnsi="Arial" w:cs="Arial"/>
            <w:color w:val="000000"/>
            <w:lang w:val="en-US"/>
          </w:rPr>
          <w:t xml:space="preserve"> </w:t>
        </w:r>
      </w:ins>
      <w:r w:rsidRPr="001936D6">
        <w:rPr>
          <w:rFonts w:ascii="Arial" w:hAnsi="Arial" w:cs="Arial"/>
          <w:color w:val="000000"/>
          <w:lang w:val="en-US"/>
        </w:rPr>
        <w:t>contains the implementation</w:t>
      </w:r>
      <w:ins w:id="70" w:author="Alexander Schulze" w:date="2012-05-27T17:19:00Z">
        <w:r w:rsidR="00530FA0">
          <w:rPr>
            <w:rFonts w:ascii="Arial" w:hAnsi="Arial" w:cs="Arial"/>
            <w:color w:val="000000"/>
            <w:lang w:val="en-US"/>
          </w:rPr>
          <w:t>,</w:t>
        </w:r>
      </w:ins>
      <w:r w:rsidRPr="001936D6">
        <w:rPr>
          <w:rFonts w:ascii="Arial" w:hAnsi="Arial" w:cs="Arial"/>
          <w:color w:val="000000"/>
          <w:lang w:val="en-US"/>
        </w:rPr>
        <w:t xml:space="preserve"> </w:t>
      </w:r>
      <w:del w:id="71" w:author="Alexander Schulze" w:date="2012-05-27T17:19:00Z">
        <w:r w:rsidRPr="001936D6" w:rsidDel="00530FA0">
          <w:rPr>
            <w:rFonts w:ascii="Arial" w:hAnsi="Arial" w:cs="Arial"/>
            <w:b/>
            <w:color w:val="000000"/>
            <w:lang w:val="en-US"/>
          </w:rPr>
          <w:delText>org.jwebsocket.watchdog.test.impl</w:delText>
        </w:r>
        <w:r w:rsidRPr="001936D6" w:rsidDel="00530FA0">
          <w:rPr>
            <w:rFonts w:ascii="Arial" w:hAnsi="Arial" w:cs="Arial"/>
            <w:color w:val="000000"/>
            <w:lang w:val="en-US"/>
          </w:rPr>
          <w:delText xml:space="preserve"> </w:delText>
        </w:r>
      </w:del>
      <w:r w:rsidRPr="001936D6">
        <w:rPr>
          <w:rFonts w:ascii="Arial" w:hAnsi="Arial" w:cs="Arial"/>
          <w:color w:val="000000"/>
          <w:lang w:val="en-US"/>
        </w:rPr>
        <w:t>a basic test example:</w:t>
      </w:r>
    </w:p>
    <w:p w:rsidR="00D533DE" w:rsidRPr="001936D6" w:rsidRDefault="00D533DE" w:rsidP="00D35245">
      <w:pPr>
        <w:numPr>
          <w:ins w:id="72" w:author="Alexander Schulze" w:date="2012-05-27T17:17:00Z"/>
        </w:numPr>
        <w:rPr>
          <w:rFonts w:ascii="Arial" w:hAnsi="Arial" w:cs="Arial"/>
          <w:color w:val="000000"/>
          <w:lang w:val="en-US"/>
        </w:rPr>
      </w:pP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9"/>
        <w:gridCol w:w="4423"/>
      </w:tblGrid>
      <w:tr w:rsidR="00640D2C" w:rsidRPr="0011126C">
        <w:trPr>
          <w:jc w:val="center"/>
        </w:trPr>
        <w:tc>
          <w:tcPr>
            <w:tcW w:w="4419" w:type="dxa"/>
            <w:shd w:val="clear" w:color="auto" w:fill="C6D9F1"/>
          </w:tcPr>
          <w:p w:rsidR="00640D2C" w:rsidRPr="0011126C" w:rsidRDefault="00640D2C" w:rsidP="00BA1D66">
            <w:pPr>
              <w:pStyle w:val="Contenidodelatabla"/>
              <w:snapToGrid w:val="0"/>
              <w:jc w:val="both"/>
              <w:rPr>
                <w:rFonts w:ascii="Arial" w:hAnsi="Arial" w:cs="Arial"/>
                <w:b/>
                <w:bCs/>
              </w:rPr>
            </w:pPr>
            <w:r>
              <w:rPr>
                <w:rFonts w:ascii="Arial" w:hAnsi="Arial" w:cs="Arial"/>
                <w:b/>
                <w:bCs/>
              </w:rPr>
              <w:t>Class</w:t>
            </w:r>
          </w:p>
        </w:tc>
        <w:tc>
          <w:tcPr>
            <w:tcW w:w="4423" w:type="dxa"/>
            <w:shd w:val="clear" w:color="auto" w:fill="C6D9F1"/>
          </w:tcPr>
          <w:p w:rsidR="00640D2C" w:rsidRPr="0011126C" w:rsidRDefault="00640D2C" w:rsidP="00BA1D66">
            <w:pPr>
              <w:pStyle w:val="Contenidodelatabla"/>
              <w:snapToGrid w:val="0"/>
              <w:jc w:val="both"/>
              <w:rPr>
                <w:rFonts w:ascii="Arial" w:hAnsi="Arial" w:cs="Arial"/>
                <w:b/>
                <w:bCs/>
              </w:rPr>
            </w:pPr>
            <w:r>
              <w:rPr>
                <w:rFonts w:ascii="Arial" w:hAnsi="Arial" w:cs="Arial"/>
                <w:b/>
                <w:bCs/>
              </w:rPr>
              <w:t>Description</w:t>
            </w:r>
          </w:p>
        </w:tc>
      </w:tr>
      <w:tr w:rsidR="00D35245" w:rsidRPr="00736B57">
        <w:trPr>
          <w:jc w:val="center"/>
        </w:trPr>
        <w:tc>
          <w:tcPr>
            <w:tcW w:w="4419" w:type="dxa"/>
          </w:tcPr>
          <w:p w:rsidR="00D35245" w:rsidRPr="0011126C" w:rsidRDefault="00D35245" w:rsidP="00BA1D66">
            <w:pPr>
              <w:tabs>
                <w:tab w:val="left" w:pos="0"/>
              </w:tabs>
              <w:autoSpaceDE w:val="0"/>
              <w:snapToGrid w:val="0"/>
              <w:spacing w:line="360" w:lineRule="auto"/>
              <w:jc w:val="both"/>
              <w:rPr>
                <w:rFonts w:ascii="Arial" w:hAnsi="Arial" w:cs="Arial"/>
                <w:color w:val="000000"/>
              </w:rPr>
            </w:pPr>
            <w:r w:rsidRPr="00E93ACD">
              <w:rPr>
                <w:rFonts w:ascii="Arial" w:hAnsi="Arial" w:cs="Arial"/>
                <w:color w:val="000000"/>
              </w:rPr>
              <w:t>BasicTest</w:t>
            </w:r>
          </w:p>
        </w:tc>
        <w:tc>
          <w:tcPr>
            <w:tcW w:w="4423" w:type="dxa"/>
          </w:tcPr>
          <w:p w:rsidR="00D35245" w:rsidRPr="001936D6" w:rsidRDefault="001936D6" w:rsidP="001936D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This is a sample implementation of a test for a basic query to the jWebSocket</w:t>
            </w:r>
            <w:r>
              <w:rPr>
                <w:rFonts w:ascii="Arial" w:hAnsi="Arial" w:cs="Arial"/>
                <w:color w:val="000000"/>
                <w:lang w:val="en-US"/>
              </w:rPr>
              <w:t xml:space="preserve"> </w:t>
            </w:r>
            <w:r w:rsidRPr="001936D6">
              <w:rPr>
                <w:rFonts w:ascii="Arial" w:hAnsi="Arial" w:cs="Arial"/>
                <w:color w:val="000000"/>
                <w:lang w:val="en-US"/>
              </w:rPr>
              <w:t>server, based on this</w:t>
            </w:r>
            <w:r>
              <w:rPr>
                <w:rFonts w:ascii="Arial" w:hAnsi="Arial" w:cs="Arial"/>
                <w:color w:val="000000"/>
                <w:lang w:val="en-US"/>
              </w:rPr>
              <w:t xml:space="preserve"> </w:t>
            </w:r>
            <w:r w:rsidRPr="001936D6">
              <w:rPr>
                <w:rFonts w:ascii="Arial" w:hAnsi="Arial" w:cs="Arial"/>
                <w:color w:val="000000"/>
                <w:lang w:val="en-US"/>
              </w:rPr>
              <w:t>prototype developers can build more complex tests.</w:t>
            </w:r>
          </w:p>
        </w:tc>
      </w:tr>
    </w:tbl>
    <w:p w:rsidR="00D35245" w:rsidRPr="001936D6" w:rsidRDefault="00D35245" w:rsidP="00D35245">
      <w:pPr>
        <w:rPr>
          <w:lang w:val="en-US"/>
        </w:rPr>
      </w:pPr>
    </w:p>
    <w:p w:rsidR="00D35245" w:rsidRPr="001936D6" w:rsidRDefault="00D35245" w:rsidP="00D35245">
      <w:pPr>
        <w:rPr>
          <w:lang w:val="en-US"/>
        </w:rPr>
      </w:pPr>
    </w:p>
    <w:p w:rsidR="001936D6" w:rsidRPr="003F752C" w:rsidRDefault="001936D6" w:rsidP="00D35245">
      <w:pPr>
        <w:pStyle w:val="Standard1"/>
        <w:tabs>
          <w:tab w:val="left" w:pos="0"/>
        </w:tabs>
        <w:autoSpaceDE w:val="0"/>
        <w:spacing w:after="113" w:line="360" w:lineRule="auto"/>
        <w:jc w:val="both"/>
        <w:rPr>
          <w:rFonts w:ascii="Arial" w:eastAsia="Arial" w:hAnsi="Arial" w:cs="Arial"/>
          <w:b/>
          <w:color w:val="000000"/>
          <w:lang w:val="en-US" w:eastAsia="es-ES" w:bidi="es-ES"/>
        </w:rPr>
      </w:pPr>
      <w:r w:rsidRPr="003F752C">
        <w:rPr>
          <w:rFonts w:ascii="Arial" w:eastAsia="Arial" w:hAnsi="Arial" w:cs="Arial"/>
          <w:b/>
          <w:color w:val="000000"/>
          <w:lang w:val="en-US" w:eastAsia="es-ES" w:bidi="es-ES"/>
        </w:rPr>
        <w:t>Standard code</w:t>
      </w:r>
    </w:p>
    <w:p w:rsidR="001936D6" w:rsidRPr="003F752C" w:rsidRDefault="001936D6" w:rsidP="00D35245">
      <w:pPr>
        <w:rPr>
          <w:rFonts w:ascii="Arial" w:hAnsi="Arial" w:cs="Arial"/>
          <w:lang w:val="en-US"/>
        </w:rPr>
      </w:pPr>
      <w:r w:rsidRPr="003F752C">
        <w:rPr>
          <w:rFonts w:ascii="Arial" w:hAnsi="Arial" w:cs="Arial"/>
          <w:lang w:val="en-US"/>
        </w:rPr>
        <w:t>View Standard Template Code:</w:t>
      </w:r>
      <w:ins w:id="73" w:author="Alexander Schulze" w:date="2012-05-27T17:20:00Z">
        <w:r w:rsidR="00530FA0">
          <w:rPr>
            <w:rFonts w:ascii="Arial" w:hAnsi="Arial" w:cs="Arial"/>
            <w:lang w:val="en-US"/>
          </w:rPr>
          <w:t xml:space="preserve"> Well, this cannot be accessed from anywhere outside, please provide in the SVN or remove this from here.</w:t>
        </w:r>
      </w:ins>
    </w:p>
    <w:p w:rsidR="00D35245" w:rsidRPr="003F752C" w:rsidRDefault="006D667C" w:rsidP="00D35245">
      <w:pPr>
        <w:rPr>
          <w:rStyle w:val="Link"/>
        </w:rPr>
      </w:pPr>
      <w:hyperlink r:id="rId11" w:history="1">
        <w:r w:rsidR="00D35245" w:rsidRPr="003F752C">
          <w:rPr>
            <w:rStyle w:val="Link"/>
            <w:lang w:val="en-US"/>
          </w:rPr>
          <w:t>http://repo.hab.uci.cu/svn/tesis/Segundo_Corte_de_Tesis/JWS/Lester%20Zaila/1er%20Corte/10-Plantilla_Estandar_de_codigo.doc</w:t>
        </w:r>
      </w:hyperlink>
    </w:p>
    <w:p w:rsidR="001936D6" w:rsidRPr="003F752C" w:rsidRDefault="001936D6" w:rsidP="00D35245">
      <w:pPr>
        <w:rPr>
          <w:lang w:val="en-US"/>
        </w:rPr>
      </w:pPr>
    </w:p>
    <w:p w:rsidR="001936D6" w:rsidRPr="001936D6" w:rsidRDefault="001936D6" w:rsidP="00D35245">
      <w:pPr>
        <w:rPr>
          <w:rFonts w:ascii="Arial" w:hAnsi="Arial" w:cs="Arial"/>
          <w:lang w:val="en-US"/>
        </w:rPr>
      </w:pPr>
      <w:r w:rsidRPr="001936D6">
        <w:rPr>
          <w:rFonts w:ascii="Arial" w:hAnsi="Arial" w:cs="Arial"/>
          <w:lang w:val="en-US"/>
        </w:rPr>
        <w:t>Detailed description of the application source code.</w:t>
      </w:r>
    </w:p>
    <w:p w:rsidR="001936D6" w:rsidRDefault="001936D6" w:rsidP="00D35245">
      <w:pPr>
        <w:rPr>
          <w:lang w:val="en-US"/>
        </w:rPr>
      </w:pPr>
    </w:p>
    <w:p w:rsidR="00D35245" w:rsidRPr="003F752C" w:rsidRDefault="001936D6" w:rsidP="00D35245">
      <w:pPr>
        <w:rPr>
          <w:rFonts w:ascii="Arial" w:hAnsi="Arial" w:cs="Arial"/>
          <w:lang w:val="en-US"/>
        </w:rPr>
      </w:pPr>
      <w:r w:rsidRPr="003F752C">
        <w:rPr>
          <w:rFonts w:ascii="Arial" w:hAnsi="Arial" w:cs="Arial"/>
          <w:lang w:val="en-US"/>
        </w:rPr>
        <w:t>The most important methods of jWebSocket Watchdog Client are:</w:t>
      </w:r>
    </w:p>
    <w:p w:rsidR="001936D6" w:rsidRPr="001936D6" w:rsidRDefault="001936D6" w:rsidP="00D35245">
      <w:pPr>
        <w:rPr>
          <w:rFonts w:ascii="Arial" w:hAnsi="Arial" w:cs="Arial"/>
          <w:lang w:val="en-US"/>
        </w:rPr>
      </w:pPr>
    </w:p>
    <w:p w:rsidR="00D35245" w:rsidRPr="003F752C" w:rsidRDefault="001936D6" w:rsidP="00D35245">
      <w:pPr>
        <w:rPr>
          <w:rFonts w:ascii="Arial" w:hAnsi="Arial" w:cs="Arial"/>
          <w:lang w:val="en-US"/>
        </w:rPr>
      </w:pPr>
      <w:r w:rsidRPr="003F752C">
        <w:rPr>
          <w:rFonts w:ascii="Arial" w:hAnsi="Arial" w:cs="Arial"/>
          <w:lang w:val="en-US"/>
        </w:rPr>
        <w:t xml:space="preserve">In class </w:t>
      </w:r>
      <w:r w:rsidRPr="003F752C">
        <w:rPr>
          <w:rFonts w:ascii="Arial" w:hAnsi="Arial" w:cs="Arial"/>
          <w:b/>
          <w:lang w:val="en-US"/>
        </w:rPr>
        <w:t>TaskExecutor</w:t>
      </w:r>
      <w:r w:rsidRPr="003F752C">
        <w:rPr>
          <w:rFonts w:ascii="Arial" w:hAnsi="Arial" w:cs="Arial"/>
          <w:lang w:val="en-US"/>
        </w:rPr>
        <w:t xml:space="preserve">: the </w:t>
      </w:r>
      <w:r w:rsidRPr="003F752C">
        <w:rPr>
          <w:rFonts w:ascii="Arial" w:hAnsi="Arial" w:cs="Arial"/>
          <w:b/>
          <w:lang w:val="en-US"/>
        </w:rPr>
        <w:t>run</w:t>
      </w:r>
      <w:r w:rsidRPr="003F752C">
        <w:rPr>
          <w:rFonts w:ascii="Arial" w:hAnsi="Arial" w:cs="Arial"/>
          <w:lang w:val="en-US"/>
        </w:rPr>
        <w:t xml:space="preserve"> method:</w:t>
      </w:r>
    </w:p>
    <w:p w:rsidR="001936D6" w:rsidRPr="003F752C" w:rsidRDefault="001936D6" w:rsidP="00D35245">
      <w:pPr>
        <w:rPr>
          <w:rFonts w:ascii="Arial" w:hAnsi="Arial" w:cs="Arial"/>
          <w:lang w:val="en-US"/>
        </w:rPr>
      </w:pPr>
    </w:p>
    <w:p w:rsidR="001936D6" w:rsidRPr="001936D6" w:rsidRDefault="001936D6" w:rsidP="00D35245">
      <w:pPr>
        <w:rPr>
          <w:rFonts w:ascii="Arial" w:hAnsi="Arial" w:cs="Arial"/>
          <w:lang w:val="en-US"/>
        </w:rPr>
      </w:pPr>
      <w:r w:rsidRPr="001936D6">
        <w:rPr>
          <w:rFonts w:ascii="Arial" w:hAnsi="Arial" w:cs="Arial"/>
          <w:lang w:val="en-US"/>
        </w:rPr>
        <w:t>Gets the tasks that are scheduled for execution and executes the appropriate time.</w:t>
      </w:r>
    </w:p>
    <w:p w:rsidR="001936D6" w:rsidRPr="001936D6" w:rsidRDefault="001936D6" w:rsidP="00D35245">
      <w:pPr>
        <w:rPr>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@Override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public void run()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try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while (true)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List&lt;IWatchDogTask&gt; lList = mTaskService.list();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int lComparison;</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Date lDate;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for (IWatchDogTask lTask : lList)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if (lTask.getType().equals("m"))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//getting the frequency</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lDate = addMinutes(lTask.getEveryNMinutes());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else if (lTask.getType().equals("h"))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//getting the frequency</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lDate = addHour(lTask.getEveryNHours());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else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lDate = addDays(lTask.getEveryNDays());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lComparison = lDate.compareTo(new Date(lTask.getLastExecution()));</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if (0 &gt;= lComparison)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//Execute the task</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mTestManager.execute(lTask);</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Pr>
          <w:rFonts w:ascii="Arial" w:hAnsi="Arial" w:cs="Arial"/>
          <w:sz w:val="18"/>
          <w:szCs w:val="18"/>
          <w:lang w:val="en-US"/>
        </w:rPr>
        <w:t xml:space="preserve">              Thread.sleep(60000</w:t>
      </w:r>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catch (InterruptedException ex)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Logger.getLogger(TaskExecutor.class.getName()).log(Level.SEVERE, null, ex);</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sidRPr="003F752C">
        <w:rPr>
          <w:rFonts w:ascii="Arial" w:hAnsi="Arial" w:cs="Arial"/>
          <w:sz w:val="18"/>
          <w:szCs w:val="18"/>
          <w:lang w:val="en-US"/>
        </w:rPr>
        <w: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3F752C">
        <w:rPr>
          <w:rFonts w:ascii="Arial" w:hAnsi="Arial" w:cs="Arial"/>
          <w:sz w:val="18"/>
          <w:szCs w:val="18"/>
          <w:lang w:val="en-US"/>
        </w:rPr>
        <w:t xml:space="preserve">    }</w:t>
      </w:r>
    </w:p>
    <w:p w:rsidR="00D35245" w:rsidRPr="003F752C" w:rsidRDefault="00D35245" w:rsidP="00D35245">
      <w:pPr>
        <w:rPr>
          <w:lang w:val="en-US"/>
        </w:rPr>
      </w:pPr>
    </w:p>
    <w:p w:rsidR="00C65814" w:rsidRDefault="00C65814" w:rsidP="00D35245">
      <w:pPr>
        <w:rPr>
          <w:rFonts w:ascii="Arial" w:hAnsi="Arial" w:cs="Arial"/>
          <w:lang w:val="en-US"/>
        </w:rPr>
      </w:pPr>
      <w:r w:rsidRPr="00C65814">
        <w:rPr>
          <w:rFonts w:ascii="Arial" w:hAnsi="Arial" w:cs="Arial"/>
          <w:lang w:val="en-US"/>
        </w:rPr>
        <w:t xml:space="preserve">In </w:t>
      </w:r>
      <w:r w:rsidRPr="00C65814">
        <w:rPr>
          <w:rFonts w:ascii="Arial" w:hAnsi="Arial" w:cs="Arial"/>
          <w:b/>
          <w:lang w:val="en-US"/>
        </w:rPr>
        <w:t>TestManager</w:t>
      </w:r>
      <w:r w:rsidRPr="00C65814">
        <w:rPr>
          <w:rFonts w:ascii="Arial" w:hAnsi="Arial" w:cs="Arial"/>
          <w:lang w:val="en-US"/>
        </w:rPr>
        <w:t xml:space="preserve"> class: the </w:t>
      </w:r>
      <w:r w:rsidRPr="00C65814">
        <w:rPr>
          <w:rFonts w:ascii="Arial" w:hAnsi="Arial" w:cs="Arial"/>
          <w:b/>
          <w:lang w:val="en-US"/>
        </w:rPr>
        <w:t>execute</w:t>
      </w:r>
      <w:r w:rsidRPr="00C65814">
        <w:rPr>
          <w:rFonts w:ascii="Arial" w:hAnsi="Arial" w:cs="Arial"/>
          <w:lang w:val="en-US"/>
        </w:rPr>
        <w:t xml:space="preserve"> method:</w:t>
      </w:r>
    </w:p>
    <w:p w:rsidR="00C65814" w:rsidRPr="00C65814" w:rsidRDefault="00C65814" w:rsidP="00D35245">
      <w:pPr>
        <w:rPr>
          <w:rFonts w:ascii="Arial" w:hAnsi="Arial" w:cs="Arial"/>
          <w:lang w:val="en-US"/>
        </w:rPr>
      </w:pPr>
    </w:p>
    <w:p w:rsidR="00C65814" w:rsidRPr="00C65814" w:rsidRDefault="00C65814" w:rsidP="00D35245">
      <w:pPr>
        <w:rPr>
          <w:rFonts w:ascii="Arial" w:hAnsi="Arial" w:cs="Arial"/>
          <w:lang w:val="en-US"/>
        </w:rPr>
      </w:pPr>
      <w:r w:rsidRPr="00C65814">
        <w:rPr>
          <w:rFonts w:ascii="Arial" w:hAnsi="Arial" w:cs="Arial"/>
          <w:lang w:val="en-US"/>
        </w:rPr>
        <w:t>After being executed the test, the Test Manager creates the report notifying the listeners implementing the results.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@Override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public TaskExecutionReport execute(IWatchDogTask aTask)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List&lt;ITestReport&gt; lTestReports = new LinkedList&lt;ITestReport&gt;();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aTask.execute(mClient, lTestReports);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TaskExecutionReport lResult = new TaskExecutionReport(aTask, lTestReports);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for (IWatchDogTestListener lListener : mListeners)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lListener.process(lResult);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//processing the results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return lResult;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sidRPr="003F752C">
        <w:rPr>
          <w:rFonts w:ascii="Arial" w:hAnsi="Arial" w:cs="Arial"/>
          <w:sz w:val="18"/>
          <w:szCs w:val="18"/>
          <w:lang w:val="en-US"/>
        </w:rPr>
        <w:t>}</w:t>
      </w:r>
    </w:p>
    <w:p w:rsidR="00D35245" w:rsidRPr="003F752C" w:rsidRDefault="00D35245" w:rsidP="00D35245">
      <w:pPr>
        <w:rPr>
          <w:lang w:val="en-US"/>
        </w:rPr>
      </w:pPr>
    </w:p>
    <w:p w:rsidR="00D35245" w:rsidRPr="003F752C" w:rsidRDefault="00D35245" w:rsidP="00D35245">
      <w:pPr>
        <w:rPr>
          <w:lang w:val="en-US"/>
        </w:rPr>
      </w:pPr>
    </w:p>
    <w:p w:rsidR="00D35245" w:rsidRDefault="00C65814" w:rsidP="00D35245">
      <w:pPr>
        <w:rPr>
          <w:rFonts w:ascii="Arial" w:hAnsi="Arial" w:cs="Arial"/>
          <w:lang w:val="en-US"/>
        </w:rPr>
      </w:pPr>
      <w:r>
        <w:rPr>
          <w:rFonts w:ascii="Arial" w:hAnsi="Arial" w:cs="Arial"/>
          <w:lang w:val="en-US"/>
        </w:rPr>
        <w:t>At</w:t>
      </w:r>
      <w:r w:rsidRPr="00C65814">
        <w:rPr>
          <w:rFonts w:ascii="Arial" w:hAnsi="Arial" w:cs="Arial"/>
          <w:lang w:val="en-US"/>
        </w:rPr>
        <w:t xml:space="preserve"> the class </w:t>
      </w:r>
      <w:r w:rsidRPr="00C65814">
        <w:rPr>
          <w:rFonts w:ascii="Arial" w:hAnsi="Arial" w:cs="Arial"/>
          <w:b/>
          <w:lang w:val="en-US"/>
        </w:rPr>
        <w:t>WatchDogMailListener</w:t>
      </w:r>
      <w:r w:rsidRPr="00C65814">
        <w:rPr>
          <w:rFonts w:ascii="Arial" w:hAnsi="Arial" w:cs="Arial"/>
          <w:lang w:val="en-US"/>
        </w:rPr>
        <w:t xml:space="preserve">: method </w:t>
      </w:r>
      <w:r w:rsidRPr="00C65814">
        <w:rPr>
          <w:rFonts w:ascii="Arial" w:hAnsi="Arial" w:cs="Arial"/>
          <w:b/>
          <w:lang w:val="en-US"/>
        </w:rPr>
        <w:t>process</w:t>
      </w:r>
      <w:r w:rsidRPr="00C65814">
        <w:rPr>
          <w:rFonts w:ascii="Arial" w:hAnsi="Arial" w:cs="Arial"/>
          <w:lang w:val="en-US"/>
        </w:rPr>
        <w:t xml:space="preserve">: Responsible for e-mail notification to </w:t>
      </w:r>
      <w:r>
        <w:rPr>
          <w:rFonts w:ascii="Arial" w:hAnsi="Arial" w:cs="Arial"/>
          <w:lang w:val="en-US"/>
        </w:rPr>
        <w:t xml:space="preserve">the </w:t>
      </w:r>
      <w:r w:rsidRPr="00C65814">
        <w:rPr>
          <w:rFonts w:ascii="Arial" w:hAnsi="Arial" w:cs="Arial"/>
          <w:lang w:val="en-US"/>
        </w:rPr>
        <w:t>system administrators, the results obtained from the report failed execution.</w:t>
      </w:r>
    </w:p>
    <w:p w:rsidR="00C65814" w:rsidRPr="00C65814" w:rsidRDefault="00C65814" w:rsidP="00D35245">
      <w:pPr>
        <w:rPr>
          <w:rFonts w:ascii="Arial" w:hAnsi="Arial" w:cs="Arial"/>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@Override</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public void process(TaskExecutionReport aReport)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String lMessage =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List&lt;String&gt; lTests = new FastList();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for (ITestReport lTestReport : aReport.getReport())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if (lTestReport.getTestResult().equals(Test.NOT_OK))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lTests.add("- Test: '" + lTestReport.getTestId() +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 lTestReport.getTestDescription() + "} failed.");</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//creating the strucure of the message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if (!lTests.isEmpty())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lMessage = "The task '" + aReport.getTask().getId()</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 "' has failed. Failed execution of the following tests: \n";</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for (String lTest : lTests)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lMessage = lMessage + "\n" + lTest;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mNotifier.notify(lMessage + "\n\nPlease check the server status!");</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lang w:val="en-US"/>
        </w:rPr>
        <w:t xml:space="preserve">            </w:t>
      </w:r>
      <w:r w:rsidRPr="00934A70">
        <w:rPr>
          <w:rFonts w:ascii="Arial" w:hAnsi="Arial" w:cs="Arial"/>
          <w:sz w:val="18"/>
          <w:szCs w:val="18"/>
        </w:rPr>
        <w:t>//sending the message!</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rPr>
        <w:t xml:space="preserve">    }</w:t>
      </w:r>
    </w:p>
    <w:p w:rsidR="00D35245" w:rsidRDefault="00D35245" w:rsidP="00D35245">
      <w:pPr>
        <w:pStyle w:val="berschrift1"/>
        <w:numPr>
          <w:numberingChange w:id="74" w:author="Alexander Schulze" w:date="2012-05-27T16:50:00Z" w:original=""/>
        </w:numPr>
        <w:rPr>
          <w:sz w:val="28"/>
          <w:szCs w:val="28"/>
        </w:rPr>
      </w:pPr>
    </w:p>
    <w:p w:rsidR="00530FA0" w:rsidRDefault="00530FA0" w:rsidP="003F752C">
      <w:pPr>
        <w:pStyle w:val="berschrift1"/>
        <w:numPr>
          <w:ins w:id="75" w:author="Alexander Schulze" w:date="2012-05-27T17:25:00Z"/>
        </w:numPr>
        <w:rPr>
          <w:ins w:id="76" w:author="Alexander Schulze" w:date="2012-05-27T17:25:00Z"/>
        </w:rPr>
      </w:pPr>
      <w:ins w:id="77" w:author="Alexander Schulze" w:date="2012-05-27T17:25:00Z">
        <w:r>
          <w:t>What about the SMS service here?</w:t>
        </w:r>
      </w:ins>
    </w:p>
    <w:p w:rsidR="00530FA0" w:rsidRPr="00530FA0" w:rsidRDefault="00530FA0" w:rsidP="00530FA0">
      <w:pPr>
        <w:numPr>
          <w:ins w:id="78" w:author="Alexander Schulze" w:date="2012-05-27T17:25:00Z"/>
        </w:numPr>
        <w:rPr>
          <w:ins w:id="79" w:author="Alexander Schulze" w:date="2012-05-27T17:25:00Z"/>
        </w:rPr>
        <w:pPrChange w:id="80" w:author="Alexander Schulze" w:date="2012-05-27T17:25:00Z">
          <w:pPr>
            <w:pStyle w:val="berschrift1"/>
          </w:pPr>
        </w:pPrChange>
      </w:pPr>
    </w:p>
    <w:p w:rsidR="00D35245" w:rsidRPr="003F752C" w:rsidRDefault="00D35245" w:rsidP="003F752C">
      <w:pPr>
        <w:pStyle w:val="berschrift1"/>
        <w:numPr>
          <w:numberingChange w:id="81" w:author="Alexander Schulze" w:date="2012-05-27T16:50:00Z" w:original=""/>
        </w:numPr>
      </w:pPr>
      <w:r w:rsidRPr="003F752C">
        <w:t xml:space="preserve">5. </w:t>
      </w:r>
      <w:r w:rsidR="00C65814" w:rsidRPr="003F752C">
        <w:t>Conclusion</w:t>
      </w:r>
      <w:r w:rsidRPr="003F752C">
        <w:t>s</w:t>
      </w:r>
      <w:r w:rsidR="006D667C" w:rsidRPr="003F752C">
        <w:fldChar w:fldCharType="begin"/>
      </w:r>
      <w:r w:rsidRPr="003F752C">
        <w:instrText xml:space="preserve"> XE "5. Conclusiones" </w:instrText>
      </w:r>
      <w:r w:rsidR="006D667C" w:rsidRPr="003F752C">
        <w:fldChar w:fldCharType="end"/>
      </w:r>
    </w:p>
    <w:p w:rsidR="00D35245" w:rsidRPr="00C65814" w:rsidRDefault="00C65814" w:rsidP="00D35245">
      <w:pPr>
        <w:tabs>
          <w:tab w:val="left" w:pos="0"/>
        </w:tabs>
        <w:spacing w:before="280" w:after="240" w:line="360" w:lineRule="auto"/>
        <w:jc w:val="both"/>
        <w:rPr>
          <w:rFonts w:ascii="Arial" w:hAnsi="Arial" w:cs="Arial"/>
          <w:lang w:val="en-US"/>
        </w:rPr>
      </w:pPr>
      <w:r w:rsidRPr="00C65814">
        <w:rPr>
          <w:rFonts w:ascii="Arial" w:hAnsi="Arial" w:cs="Arial"/>
          <w:lang w:val="en-US"/>
        </w:rPr>
        <w:t xml:space="preserve">After reading this </w:t>
      </w:r>
      <w:r>
        <w:rPr>
          <w:rFonts w:ascii="Arial" w:hAnsi="Arial" w:cs="Arial"/>
          <w:lang w:val="en-US"/>
        </w:rPr>
        <w:t>guide</w:t>
      </w:r>
      <w:r w:rsidRPr="00C65814">
        <w:rPr>
          <w:rFonts w:ascii="Arial" w:hAnsi="Arial" w:cs="Arial"/>
          <w:lang w:val="en-US"/>
        </w:rPr>
        <w:t xml:space="preserve">, the developer must be familiar with the structure of jWebSocket Watchdog Client </w:t>
      </w:r>
      <w:r>
        <w:rPr>
          <w:rFonts w:ascii="Arial" w:hAnsi="Arial" w:cs="Arial"/>
          <w:lang w:val="en-US"/>
        </w:rPr>
        <w:t xml:space="preserve">for </w:t>
      </w:r>
      <w:r w:rsidRPr="00C65814">
        <w:rPr>
          <w:rFonts w:ascii="Arial" w:hAnsi="Arial" w:cs="Arial"/>
          <w:lang w:val="en-US"/>
        </w:rPr>
        <w:t xml:space="preserve">execute </w:t>
      </w:r>
      <w:r>
        <w:rPr>
          <w:rFonts w:ascii="Arial" w:hAnsi="Arial" w:cs="Arial"/>
          <w:lang w:val="en-US"/>
        </w:rPr>
        <w:t xml:space="preserve">Test to the </w:t>
      </w:r>
      <w:r w:rsidRPr="00C65814">
        <w:rPr>
          <w:rFonts w:ascii="Arial" w:hAnsi="Arial" w:cs="Arial"/>
          <w:lang w:val="en-US"/>
        </w:rPr>
        <w:t xml:space="preserve">jWebSocket </w:t>
      </w:r>
      <w:r>
        <w:rPr>
          <w:rFonts w:ascii="Arial" w:hAnsi="Arial" w:cs="Arial"/>
          <w:lang w:val="en-US"/>
        </w:rPr>
        <w:t>server</w:t>
      </w:r>
      <w:r w:rsidRPr="00C65814">
        <w:rPr>
          <w:rFonts w:ascii="Arial" w:hAnsi="Arial" w:cs="Arial"/>
          <w:lang w:val="en-US"/>
        </w:rPr>
        <w:t>, knowing the main implementation details will also have an advanced knowledge of the dependencies and files needed to configure the same.</w:t>
      </w:r>
      <w:r w:rsidR="00D35245" w:rsidRPr="00C65814">
        <w:rPr>
          <w:rFonts w:ascii="Arial" w:hAnsi="Arial" w:cs="Arial"/>
          <w:lang w:val="en-US"/>
        </w:rPr>
        <w:t xml:space="preserve"> </w:t>
      </w:r>
    </w:p>
    <w:p w:rsidR="00095C91" w:rsidRPr="00C65814" w:rsidRDefault="00C65814" w:rsidP="00C65814">
      <w:pPr>
        <w:spacing w:line="360" w:lineRule="auto"/>
        <w:rPr>
          <w:rFonts w:ascii="Arial" w:hAnsi="Arial" w:cs="Arial"/>
          <w:lang w:val="en-US"/>
        </w:rPr>
      </w:pPr>
      <w:r w:rsidRPr="00C65814">
        <w:rPr>
          <w:rFonts w:ascii="Arial" w:hAnsi="Arial" w:cs="Arial"/>
          <w:lang w:val="en-US"/>
        </w:rPr>
        <w:t>The fact that today holds jWebSocket this new tool ensures greater availability and secure execution of applications without fear of prolonged failure, since it will be instantly notified of any adverse event.</w:t>
      </w:r>
    </w:p>
    <w:sectPr w:rsidR="00095C91" w:rsidRPr="00C65814" w:rsidSect="00442C63">
      <w:headerReference w:type="even" r:id="rId12"/>
      <w:headerReference w:type="default" r:id="rId13"/>
      <w:footerReference w:type="even" r:id="rId14"/>
      <w:footerReference w:type="default" r:id="rId15"/>
      <w:headerReference w:type="first" r:id="rId16"/>
      <w:footerReference w:type="first" r:id="rId17"/>
      <w:type w:val="continuous"/>
      <w:pgSz w:w="11906" w:h="16838"/>
      <w:pgMar w:top="2418" w:right="1701" w:bottom="1417" w:left="1701" w:header="849" w:gutter="0"/>
      <w:docGrid w:linePitch="360" w:charSpace="3276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3DE" w:rsidRDefault="00D533DE">
      <w:r>
        <w:separator/>
      </w:r>
    </w:p>
  </w:endnote>
  <w:endnote w:type="continuationSeparator" w:id="0">
    <w:p w:rsidR="00D533DE" w:rsidRDefault="00D533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itstream Vera Sans">
    <w:altName w:val="Times New Roman"/>
    <w:charset w:val="00"/>
    <w:family w:val="roman"/>
    <w:pitch w:val="variable"/>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DE" w:rsidRDefault="00D533DE">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DE" w:rsidRDefault="00D533DE">
    <w:pPr>
      <w:pStyle w:val="Fuzeile"/>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DE" w:rsidRDefault="00D533DE">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3DE" w:rsidRDefault="00D533DE">
      <w:r>
        <w:separator/>
      </w:r>
    </w:p>
  </w:footnote>
  <w:footnote w:type="continuationSeparator" w:id="0">
    <w:p w:rsidR="00D533DE" w:rsidRDefault="00D533D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DE" w:rsidRDefault="00D533DE">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2835"/>
      <w:gridCol w:w="3181"/>
      <w:gridCol w:w="2487"/>
    </w:tblGrid>
    <w:tr w:rsidR="00D533DE">
      <w:trPr>
        <w:trHeight w:val="615"/>
        <w:tblHeader/>
      </w:trPr>
      <w:tc>
        <w:tcPr>
          <w:tcW w:w="2835" w:type="dxa"/>
          <w:shd w:val="clear" w:color="auto" w:fill="auto"/>
        </w:tcPr>
        <w:p w:rsidR="00D533DE" w:rsidRDefault="00D533DE" w:rsidP="00695737">
          <w:pPr>
            <w:pStyle w:val="Contenidodelatabla"/>
          </w:pPr>
          <w:r>
            <w:rPr>
              <w:noProof/>
              <w:lang w:val="de-DE" w:eastAsia="de-DE"/>
            </w:rPr>
            <w:drawing>
              <wp:anchor distT="0" distB="0" distL="0" distR="0" simplePos="0" relativeHeight="251660288" behindDoc="0" locked="0" layoutInCell="1" allowOverlap="1">
                <wp:simplePos x="0" y="0"/>
                <wp:positionH relativeFrom="column">
                  <wp:posOffset>-17780</wp:posOffset>
                </wp:positionH>
                <wp:positionV relativeFrom="paragraph">
                  <wp:posOffset>111760</wp:posOffset>
                </wp:positionV>
                <wp:extent cx="1674495" cy="671195"/>
                <wp:effectExtent l="19050" t="0" r="190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74495" cy="671195"/>
                        </a:xfrm>
                        <a:prstGeom prst="rect">
                          <a:avLst/>
                        </a:prstGeom>
                        <a:solidFill>
                          <a:srgbClr val="FFFFFF"/>
                        </a:solidFill>
                        <a:ln w="9525">
                          <a:noFill/>
                          <a:miter lim="800000"/>
                          <a:headEnd/>
                          <a:tailEnd/>
                        </a:ln>
                      </pic:spPr>
                    </pic:pic>
                  </a:graphicData>
                </a:graphic>
              </wp:anchor>
            </w:drawing>
          </w:r>
        </w:p>
      </w:tc>
      <w:tc>
        <w:tcPr>
          <w:tcW w:w="3181" w:type="dxa"/>
          <w:shd w:val="clear" w:color="auto" w:fill="auto"/>
        </w:tcPr>
        <w:p w:rsidR="00D533DE" w:rsidRDefault="00D533DE" w:rsidP="00695737">
          <w:pPr>
            <w:pStyle w:val="Contenidodelatabla"/>
            <w:spacing w:line="360" w:lineRule="auto"/>
            <w:jc w:val="center"/>
            <w:rPr>
              <w:rFonts w:ascii="Arial" w:hAnsi="Arial"/>
              <w:sz w:val="44"/>
              <w:szCs w:val="44"/>
            </w:rPr>
          </w:pPr>
          <w:r>
            <w:rPr>
              <w:rFonts w:ascii="Arial" w:hAnsi="Arial"/>
              <w:sz w:val="44"/>
              <w:szCs w:val="44"/>
            </w:rPr>
            <w:t>Developer Guide</w:t>
          </w:r>
        </w:p>
      </w:tc>
      <w:tc>
        <w:tcPr>
          <w:tcW w:w="2487" w:type="dxa"/>
          <w:shd w:val="clear" w:color="auto" w:fill="auto"/>
        </w:tcPr>
        <w:p w:rsidR="00D533DE" w:rsidRDefault="00D533DE" w:rsidP="00695737">
          <w:pPr>
            <w:pStyle w:val="Contenidodelatabla"/>
          </w:pPr>
          <w:r>
            <w:rPr>
              <w:noProof/>
              <w:lang w:val="de-DE" w:eastAsia="de-DE"/>
            </w:rPr>
            <w:drawing>
              <wp:inline distT="0" distB="0" distL="0" distR="0">
                <wp:extent cx="1514475" cy="687705"/>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
                        <a:srcRect/>
                        <a:stretch>
                          <a:fillRect/>
                        </a:stretch>
                      </pic:blipFill>
                      <pic:spPr bwMode="auto">
                        <a:xfrm>
                          <a:off x="0" y="0"/>
                          <a:ext cx="1514475" cy="687705"/>
                        </a:xfrm>
                        <a:prstGeom prst="rect">
                          <a:avLst/>
                        </a:prstGeom>
                        <a:solidFill>
                          <a:srgbClr val="FFFFFF"/>
                        </a:solidFill>
                        <a:ln w="9525">
                          <a:noFill/>
                          <a:miter lim="800000"/>
                          <a:headEnd/>
                          <a:tailEnd/>
                        </a:ln>
                      </pic:spPr>
                    </pic:pic>
                  </a:graphicData>
                </a:graphic>
              </wp:inline>
            </w:drawing>
          </w:r>
        </w:p>
      </w:tc>
    </w:tr>
  </w:tbl>
  <w:p w:rsidR="00D533DE" w:rsidRPr="00CF58BB" w:rsidRDefault="00D533DE" w:rsidP="00CF58BB">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3DE" w:rsidRDefault="00D533DE">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4B0BB42"/>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6F3878D6"/>
    <w:multiLevelType w:val="hybridMultilevel"/>
    <w:tmpl w:val="DBCE10BC"/>
    <w:lvl w:ilvl="0" w:tplc="1C62356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0"/>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stylePaneFormatFilter w:val="0000"/>
  <w:trackRevisions/>
  <w:doNotTrackMoves/>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
  <w:rsids>
    <w:rsidRoot w:val="001E6735"/>
    <w:rsid w:val="00017B36"/>
    <w:rsid w:val="0003019A"/>
    <w:rsid w:val="00050298"/>
    <w:rsid w:val="000570E6"/>
    <w:rsid w:val="000601BC"/>
    <w:rsid w:val="00063F26"/>
    <w:rsid w:val="00085F32"/>
    <w:rsid w:val="00095C91"/>
    <w:rsid w:val="000B615F"/>
    <w:rsid w:val="000C54F2"/>
    <w:rsid w:val="000F4D47"/>
    <w:rsid w:val="00111EF1"/>
    <w:rsid w:val="00127BC6"/>
    <w:rsid w:val="00155BB9"/>
    <w:rsid w:val="0018185E"/>
    <w:rsid w:val="001870BC"/>
    <w:rsid w:val="001936D6"/>
    <w:rsid w:val="001A6F48"/>
    <w:rsid w:val="001E6735"/>
    <w:rsid w:val="001F3BF8"/>
    <w:rsid w:val="0020372C"/>
    <w:rsid w:val="002F6062"/>
    <w:rsid w:val="003516B3"/>
    <w:rsid w:val="0037633A"/>
    <w:rsid w:val="00380AF1"/>
    <w:rsid w:val="00381265"/>
    <w:rsid w:val="003B0A7C"/>
    <w:rsid w:val="003E4239"/>
    <w:rsid w:val="003F752C"/>
    <w:rsid w:val="00442C63"/>
    <w:rsid w:val="00454126"/>
    <w:rsid w:val="00466384"/>
    <w:rsid w:val="00473E87"/>
    <w:rsid w:val="00507748"/>
    <w:rsid w:val="00523647"/>
    <w:rsid w:val="00530FA0"/>
    <w:rsid w:val="00550A48"/>
    <w:rsid w:val="00572ACA"/>
    <w:rsid w:val="005762F3"/>
    <w:rsid w:val="0059583D"/>
    <w:rsid w:val="005B351E"/>
    <w:rsid w:val="005C0FFC"/>
    <w:rsid w:val="00640D2C"/>
    <w:rsid w:val="006552DD"/>
    <w:rsid w:val="00664CD7"/>
    <w:rsid w:val="006876EF"/>
    <w:rsid w:val="00693DFF"/>
    <w:rsid w:val="00695737"/>
    <w:rsid w:val="006C455C"/>
    <w:rsid w:val="006D667C"/>
    <w:rsid w:val="00736B57"/>
    <w:rsid w:val="007850A6"/>
    <w:rsid w:val="007C5AE2"/>
    <w:rsid w:val="007D082B"/>
    <w:rsid w:val="007F22D9"/>
    <w:rsid w:val="0081462D"/>
    <w:rsid w:val="0086308F"/>
    <w:rsid w:val="008713E0"/>
    <w:rsid w:val="008961A2"/>
    <w:rsid w:val="008A139B"/>
    <w:rsid w:val="008A2BA4"/>
    <w:rsid w:val="008A613E"/>
    <w:rsid w:val="008C0F47"/>
    <w:rsid w:val="008E5DD2"/>
    <w:rsid w:val="008F6D0C"/>
    <w:rsid w:val="00934A70"/>
    <w:rsid w:val="0096346C"/>
    <w:rsid w:val="00966957"/>
    <w:rsid w:val="009A3393"/>
    <w:rsid w:val="009B2F6C"/>
    <w:rsid w:val="009D1497"/>
    <w:rsid w:val="009E6273"/>
    <w:rsid w:val="009E7AE0"/>
    <w:rsid w:val="009F28ED"/>
    <w:rsid w:val="009F58AA"/>
    <w:rsid w:val="00A26F66"/>
    <w:rsid w:val="00A77F0C"/>
    <w:rsid w:val="00A97ECD"/>
    <w:rsid w:val="00AD6907"/>
    <w:rsid w:val="00AE495B"/>
    <w:rsid w:val="00B31A05"/>
    <w:rsid w:val="00B73B40"/>
    <w:rsid w:val="00BA1100"/>
    <w:rsid w:val="00BA1D66"/>
    <w:rsid w:val="00BB43D6"/>
    <w:rsid w:val="00BB7703"/>
    <w:rsid w:val="00C034C7"/>
    <w:rsid w:val="00C40B30"/>
    <w:rsid w:val="00C65814"/>
    <w:rsid w:val="00CC7DF9"/>
    <w:rsid w:val="00CF58BB"/>
    <w:rsid w:val="00D12E8A"/>
    <w:rsid w:val="00D35245"/>
    <w:rsid w:val="00D50E85"/>
    <w:rsid w:val="00D533DE"/>
    <w:rsid w:val="00D972A6"/>
    <w:rsid w:val="00E650C5"/>
    <w:rsid w:val="00E659A5"/>
    <w:rsid w:val="00E716AE"/>
    <w:rsid w:val="00E93ACD"/>
    <w:rsid w:val="00EF2C26"/>
    <w:rsid w:val="00F003F6"/>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7AE0"/>
    <w:pPr>
      <w:suppressAutoHyphens/>
    </w:pPr>
    <w:rPr>
      <w:sz w:val="24"/>
      <w:szCs w:val="24"/>
      <w:lang w:eastAsia="ar-SA"/>
    </w:rPr>
  </w:style>
  <w:style w:type="paragraph" w:styleId="berschrift1">
    <w:name w:val="heading 1"/>
    <w:basedOn w:val="Standard"/>
    <w:next w:val="Standard"/>
    <w:qFormat/>
    <w:rsid w:val="00111EF1"/>
    <w:pPr>
      <w:keepNext/>
      <w:numPr>
        <w:numId w:val="1"/>
      </w:numPr>
      <w:outlineLvl w:val="0"/>
    </w:pPr>
    <w:rPr>
      <w:rFonts w:ascii="Arial" w:hAnsi="Arial" w:cs="Arial"/>
      <w:b/>
      <w:bCs/>
      <w:iCs/>
    </w:rPr>
  </w:style>
  <w:style w:type="paragraph" w:styleId="berschrift2">
    <w:name w:val="heading 2"/>
    <w:basedOn w:val="Standard"/>
    <w:next w:val="Standard"/>
    <w:link w:val="berschrift2Zeichen"/>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Carcterdenumeracin">
    <w:name w:val="Carácter de numeración"/>
    <w:rsid w:val="009E7AE0"/>
  </w:style>
  <w:style w:type="character" w:styleId="Betont">
    <w:name w:val="Strong"/>
    <w:uiPriority w:val="22"/>
    <w:qFormat/>
    <w:rsid w:val="009E7AE0"/>
    <w:rPr>
      <w:b/>
      <w:bCs/>
    </w:rPr>
  </w:style>
  <w:style w:type="character" w:customStyle="1" w:styleId="Fuentedeprrafopredeter1">
    <w:name w:val="Fuente de párrafo predeter.1"/>
    <w:rsid w:val="009E7AE0"/>
  </w:style>
  <w:style w:type="paragraph" w:styleId="Textkrper">
    <w:name w:val="Body Text"/>
    <w:basedOn w:val="Standard"/>
    <w:rsid w:val="009E7AE0"/>
    <w:pPr>
      <w:spacing w:after="120"/>
    </w:pPr>
  </w:style>
  <w:style w:type="paragraph" w:customStyle="1" w:styleId="Encabezado1">
    <w:name w:val="Encabezado1"/>
    <w:basedOn w:val="Standard"/>
    <w:next w:val="Textkrper"/>
    <w:rsid w:val="009E7AE0"/>
    <w:pPr>
      <w:keepNext/>
      <w:spacing w:before="240" w:after="120"/>
    </w:pPr>
    <w:rPr>
      <w:rFonts w:ascii="Bitstream Vera Sans" w:eastAsia="Bitstream Vera Sans" w:hAnsi="Bitstream Vera Sans" w:cs="Bitstream Vera Sans"/>
      <w:sz w:val="28"/>
      <w:szCs w:val="28"/>
    </w:rPr>
  </w:style>
  <w:style w:type="paragraph" w:styleId="Liste">
    <w:name w:val="List"/>
    <w:basedOn w:val="Textkrper"/>
    <w:rsid w:val="009E7AE0"/>
  </w:style>
  <w:style w:type="paragraph" w:styleId="Kopfzeile">
    <w:name w:val="header"/>
    <w:basedOn w:val="Standard"/>
    <w:rsid w:val="009E7AE0"/>
    <w:pPr>
      <w:suppressLineNumbers/>
      <w:tabs>
        <w:tab w:val="center" w:pos="4251"/>
        <w:tab w:val="right" w:pos="8503"/>
      </w:tabs>
    </w:pPr>
  </w:style>
  <w:style w:type="paragraph" w:customStyle="1" w:styleId="Contenidodelatabla">
    <w:name w:val="Contenido de la tabla"/>
    <w:basedOn w:val="Standard"/>
    <w:rsid w:val="009E7AE0"/>
    <w:pPr>
      <w:suppressLineNumbers/>
    </w:pPr>
  </w:style>
  <w:style w:type="paragraph" w:customStyle="1" w:styleId="Encabezadodelatabla">
    <w:name w:val="Encabezado de la tabla"/>
    <w:basedOn w:val="Contenidodelatabla"/>
    <w:rsid w:val="009E7AE0"/>
    <w:pPr>
      <w:jc w:val="center"/>
    </w:pPr>
    <w:rPr>
      <w:b/>
      <w:bCs/>
    </w:rPr>
  </w:style>
  <w:style w:type="paragraph" w:customStyle="1" w:styleId="Etiqueta">
    <w:name w:val="Etiqueta"/>
    <w:basedOn w:val="Standard"/>
    <w:rsid w:val="009E7AE0"/>
    <w:pPr>
      <w:suppressLineNumbers/>
      <w:spacing w:before="120" w:after="120"/>
    </w:pPr>
    <w:rPr>
      <w:i/>
      <w:iCs/>
    </w:rPr>
  </w:style>
  <w:style w:type="paragraph" w:customStyle="1" w:styleId="ndice">
    <w:name w:val="Índice"/>
    <w:basedOn w:val="Standard"/>
    <w:rsid w:val="009E7AE0"/>
    <w:pPr>
      <w:suppressLineNumbers/>
    </w:pPr>
  </w:style>
  <w:style w:type="paragraph" w:styleId="StandardWeb">
    <w:name w:val="Normal (Web)"/>
    <w:basedOn w:val="Standard"/>
    <w:rsid w:val="009E7AE0"/>
    <w:pPr>
      <w:spacing w:before="280" w:after="119"/>
    </w:pPr>
  </w:style>
  <w:style w:type="paragraph" w:customStyle="1" w:styleId="Standard1">
    <w:name w:val="Standard1"/>
    <w:rsid w:val="009E7AE0"/>
    <w:pPr>
      <w:suppressAutoHyphens/>
      <w:textAlignment w:val="baseline"/>
    </w:pPr>
    <w:rPr>
      <w:kern w:val="1"/>
      <w:sz w:val="24"/>
      <w:szCs w:val="24"/>
      <w:lang w:eastAsia="ar-SA"/>
    </w:rPr>
  </w:style>
  <w:style w:type="paragraph" w:styleId="Fuzeile">
    <w:name w:val="footer"/>
    <w:basedOn w:val="Standard"/>
    <w:link w:val="FuzeileZeichen"/>
    <w:uiPriority w:val="99"/>
    <w:unhideWhenUsed/>
    <w:rsid w:val="00CF58BB"/>
    <w:pPr>
      <w:tabs>
        <w:tab w:val="center" w:pos="4252"/>
        <w:tab w:val="right" w:pos="8504"/>
      </w:tabs>
    </w:pPr>
  </w:style>
  <w:style w:type="character" w:customStyle="1" w:styleId="FuzeileZeichen">
    <w:name w:val="Fußzeile Zeichen"/>
    <w:basedOn w:val="Absatzstandardschriftart"/>
    <w:link w:val="Fuzeile"/>
    <w:uiPriority w:val="99"/>
    <w:rsid w:val="00CF58BB"/>
    <w:rPr>
      <w:sz w:val="24"/>
      <w:szCs w:val="24"/>
      <w:lang w:eastAsia="ar-SA"/>
    </w:rPr>
  </w:style>
  <w:style w:type="character" w:styleId="Link">
    <w:name w:val="Hyperlink"/>
    <w:basedOn w:val="Absatzstandardschriftart"/>
    <w:uiPriority w:val="99"/>
    <w:unhideWhenUsed/>
    <w:rsid w:val="00EF2C26"/>
    <w:rPr>
      <w:color w:val="0000FF" w:themeColor="hyperlink"/>
      <w:u w:val="single"/>
    </w:rPr>
  </w:style>
  <w:style w:type="table" w:customStyle="1" w:styleId="Listaclara-nfasis11">
    <w:name w:val="Lista clara - Énfasis 11"/>
    <w:basedOn w:val="NormaleTabelle"/>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5">
    <w:name w:val="Light Shading Accent 5"/>
    <w:basedOn w:val="NormaleTabelle"/>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NormaleTabelle"/>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Raster-Akzent3">
    <w:name w:val="Colorful Grid Accent 3"/>
    <w:basedOn w:val="NormaleTabelle"/>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Liste1-Akzent5">
    <w:name w:val="Medium List 1 Accent 5"/>
    <w:basedOn w:val="NormaleTabelle"/>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HTMLCode">
    <w:name w:val="HTML Code"/>
    <w:basedOn w:val="Absatzstandardschriftart"/>
    <w:uiPriority w:val="99"/>
    <w:semiHidden/>
    <w:unhideWhenUsed/>
    <w:rsid w:val="000B615F"/>
    <w:rPr>
      <w:rFonts w:ascii="Courier New" w:eastAsia="Times New Roman" w:hAnsi="Courier New" w:cs="Courier New"/>
      <w:sz w:val="20"/>
      <w:szCs w:val="20"/>
    </w:rPr>
  </w:style>
  <w:style w:type="paragraph" w:styleId="KeinLeerraum">
    <w:name w:val="No Spacing"/>
    <w:uiPriority w:val="1"/>
    <w:qFormat/>
    <w:rsid w:val="0059583D"/>
    <w:pPr>
      <w:suppressAutoHyphens/>
    </w:pPr>
    <w:rPr>
      <w:sz w:val="24"/>
      <w:szCs w:val="24"/>
      <w:lang w:eastAsia="ar-SA"/>
    </w:rPr>
  </w:style>
  <w:style w:type="paragraph" w:styleId="Untertitel">
    <w:name w:val="Subtitle"/>
    <w:basedOn w:val="Standard"/>
    <w:next w:val="Standard"/>
    <w:link w:val="UntertitelZeichen"/>
    <w:uiPriority w:val="11"/>
    <w:qFormat/>
    <w:rsid w:val="0059583D"/>
    <w:pPr>
      <w:spacing w:after="60"/>
      <w:jc w:val="center"/>
      <w:outlineLvl w:val="1"/>
    </w:pPr>
    <w:rPr>
      <w:rFonts w:asciiTheme="majorHAnsi" w:eastAsiaTheme="majorEastAsia" w:hAnsiTheme="majorHAnsi" w:cstheme="majorBidi"/>
    </w:rPr>
  </w:style>
  <w:style w:type="character" w:customStyle="1" w:styleId="UntertitelZeichen">
    <w:name w:val="Untertitel Zeichen"/>
    <w:basedOn w:val="Absatzstandardschriftart"/>
    <w:link w:val="Untertitel"/>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Absatzstandardschriftart"/>
    <w:rsid w:val="00550A48"/>
  </w:style>
  <w:style w:type="table" w:styleId="MittlereSchattierung1-Akzent5">
    <w:name w:val="Medium Shading 1 Accent 5"/>
    <w:basedOn w:val="NormaleTabelle"/>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Sprechblasentext">
    <w:name w:val="Balloon Text"/>
    <w:basedOn w:val="Standard"/>
    <w:link w:val="SprechblasentextZeichen"/>
    <w:uiPriority w:val="99"/>
    <w:semiHidden/>
    <w:unhideWhenUsed/>
    <w:rsid w:val="00111EF1"/>
    <w:rPr>
      <w:rFonts w:ascii="Tahoma" w:hAnsi="Tahoma" w:cs="Tahoma"/>
      <w:sz w:val="16"/>
      <w:szCs w:val="16"/>
    </w:rPr>
  </w:style>
  <w:style w:type="paragraph" w:styleId="Index1">
    <w:name w:val="index 1"/>
    <w:basedOn w:val="Encabezado1"/>
    <w:next w:val="Standard"/>
    <w:autoRedefine/>
    <w:uiPriority w:val="99"/>
    <w:semiHidden/>
    <w:unhideWhenUsed/>
    <w:rsid w:val="000F4D47"/>
    <w:pPr>
      <w:ind w:left="240" w:hanging="240"/>
    </w:pPr>
    <w:rPr>
      <w:rFonts w:ascii="Arial" w:hAnsi="Arial"/>
    </w:rPr>
  </w:style>
  <w:style w:type="paragraph" w:styleId="Index2">
    <w:name w:val="index 2"/>
    <w:basedOn w:val="berschrift2"/>
    <w:next w:val="Standard"/>
    <w:autoRedefine/>
    <w:uiPriority w:val="99"/>
    <w:semiHidden/>
    <w:unhideWhenUsed/>
    <w:rsid w:val="000F4D47"/>
    <w:pPr>
      <w:ind w:left="480" w:hanging="240"/>
    </w:pPr>
    <w:rPr>
      <w:rFonts w:ascii="Arial" w:hAnsi="Arial"/>
      <w:sz w:val="24"/>
    </w:rPr>
  </w:style>
  <w:style w:type="character" w:customStyle="1" w:styleId="berschrift2Zeichen">
    <w:name w:val="Überschrift 2 Zeichen"/>
    <w:basedOn w:val="Absatzstandardschriftart"/>
    <w:link w:val="berschrift2"/>
    <w:uiPriority w:val="9"/>
    <w:semiHidden/>
    <w:rsid w:val="000F4D47"/>
    <w:rPr>
      <w:rFonts w:asciiTheme="majorHAnsi" w:eastAsiaTheme="majorEastAsia" w:hAnsiTheme="majorHAnsi" w:cstheme="majorBidi"/>
      <w:b/>
      <w:bCs/>
      <w:i/>
      <w:iCs/>
      <w:sz w:val="28"/>
      <w:szCs w:val="28"/>
      <w:lang w:eastAsia="ar-SA"/>
    </w:rPr>
  </w:style>
  <w:style w:type="character" w:customStyle="1" w:styleId="SprechblasentextZeichen">
    <w:name w:val="Sprechblasentext Zeichen"/>
    <w:basedOn w:val="Absatzstandardschriftart"/>
    <w:link w:val="Sprechblasentext"/>
    <w:uiPriority w:val="99"/>
    <w:semiHidden/>
    <w:rsid w:val="00111EF1"/>
    <w:rPr>
      <w:rFonts w:ascii="Tahoma" w:hAnsi="Tahoma" w:cs="Tahoma"/>
      <w:sz w:val="16"/>
      <w:szCs w:val="16"/>
      <w:lang w:eastAsia="ar-SA"/>
    </w:rPr>
  </w:style>
  <w:style w:type="table" w:styleId="Tabellenraster">
    <w:name w:val="Table Grid"/>
    <w:basedOn w:val="NormaleTabelle"/>
    <w:uiPriority w:val="59"/>
    <w:rsid w:val="005B3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rsid w:val="00111EF1"/>
    <w:pPr>
      <w:keepNext/>
      <w:numPr>
        <w:numId w:val="1"/>
      </w:numPr>
      <w:outlineLvl w:val="0"/>
    </w:pPr>
    <w:rPr>
      <w:rFonts w:ascii="Arial" w:hAnsi="Arial" w:cs="Arial"/>
      <w:b/>
      <w:bCs/>
      <w:iCs/>
    </w:rPr>
  </w:style>
  <w:style w:type="paragraph" w:styleId="Ttulo2">
    <w:name w:val="heading 2"/>
    <w:basedOn w:val="Normal"/>
    <w:next w:val="Normal"/>
    <w:link w:val="Ttulo2Car"/>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style>
  <w:style w:type="character" w:styleId="Textoennegrita">
    <w:name w:val="Strong"/>
    <w:uiPriority w:val="22"/>
    <w:qFormat/>
    <w:rPr>
      <w:b/>
      <w:bCs/>
    </w:rPr>
  </w:style>
  <w:style w:type="character" w:customStyle="1" w:styleId="Fuentedeprrafopredeter1">
    <w:name w:val="Fuente de párrafo predeter.1"/>
  </w:style>
  <w:style w:type="paragraph" w:styleId="Textoindependiente">
    <w:name w:val="Body Text"/>
    <w:basedOn w:val="Normal"/>
    <w:pPr>
      <w:spacing w:after="120"/>
    </w:pPr>
  </w:style>
  <w:style w:type="paragraph" w:customStyle="1" w:styleId="Encabezado1">
    <w:name w:val="Encabezado1"/>
    <w:basedOn w:val="Normal"/>
    <w:next w:val="Textoindependiente"/>
    <w:pPr>
      <w:keepNext/>
      <w:spacing w:before="240" w:after="120"/>
    </w:pPr>
    <w:rPr>
      <w:rFonts w:ascii="Bitstream Vera Sans" w:eastAsia="Bitstream Vera Sans" w:hAnsi="Bitstream Vera Sans" w:cs="Bitstream Vera Sans"/>
      <w:sz w:val="28"/>
      <w:szCs w:val="28"/>
    </w:rPr>
  </w:style>
  <w:style w:type="paragraph" w:styleId="Lista">
    <w:name w:val="List"/>
    <w:basedOn w:val="Textoindependiente"/>
  </w:style>
  <w:style w:type="paragraph" w:styleId="Encabezado">
    <w:name w:val="header"/>
    <w:basedOn w:val="Normal"/>
    <w:pPr>
      <w:suppressLineNumbers/>
      <w:tabs>
        <w:tab w:val="center" w:pos="4251"/>
        <w:tab w:val="right" w:pos="8503"/>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NormalWeb">
    <w:name w:val="Normal (Web)"/>
    <w:basedOn w:val="Normal"/>
    <w:pPr>
      <w:spacing w:before="280" w:after="119"/>
    </w:pPr>
  </w:style>
  <w:style w:type="paragraph" w:customStyle="1" w:styleId="Standard">
    <w:name w:val="Standard"/>
    <w:pPr>
      <w:suppressAutoHyphens/>
      <w:textAlignment w:val="baseline"/>
    </w:pPr>
    <w:rPr>
      <w:kern w:val="1"/>
      <w:sz w:val="24"/>
      <w:szCs w:val="24"/>
      <w:lang w:eastAsia="ar-SA"/>
    </w:rPr>
  </w:style>
  <w:style w:type="paragraph" w:styleId="Piedepgina">
    <w:name w:val="footer"/>
    <w:basedOn w:val="Normal"/>
    <w:link w:val="PiedepginaCar"/>
    <w:uiPriority w:val="99"/>
    <w:unhideWhenUsed/>
    <w:rsid w:val="00CF58BB"/>
    <w:pPr>
      <w:tabs>
        <w:tab w:val="center" w:pos="4252"/>
        <w:tab w:val="right" w:pos="8504"/>
      </w:tabs>
    </w:pPr>
  </w:style>
  <w:style w:type="character" w:customStyle="1" w:styleId="PiedepginaCar">
    <w:name w:val="Pie de página Car"/>
    <w:basedOn w:val="Fuentedeprrafopredeter"/>
    <w:link w:val="Piedepgina"/>
    <w:uiPriority w:val="99"/>
    <w:rsid w:val="00CF58BB"/>
    <w:rPr>
      <w:sz w:val="24"/>
      <w:szCs w:val="24"/>
      <w:lang w:eastAsia="ar-SA"/>
    </w:rPr>
  </w:style>
  <w:style w:type="character" w:styleId="Hipervnculo">
    <w:name w:val="Hyperlink"/>
    <w:basedOn w:val="Fuentedeprrafopredeter"/>
    <w:uiPriority w:val="99"/>
    <w:unhideWhenUsed/>
    <w:rsid w:val="00EF2C26"/>
    <w:rPr>
      <w:color w:val="0000FF" w:themeColor="hyperlink"/>
      <w:u w:val="single"/>
    </w:rPr>
  </w:style>
  <w:style w:type="table" w:customStyle="1" w:styleId="Listaclara-nfasis11">
    <w:name w:val="Lista clara - Énfasis 11"/>
    <w:basedOn w:val="Tablanormal"/>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Tablanormal"/>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3">
    <w:name w:val="Colorful Grid Accent 3"/>
    <w:basedOn w:val="Tablanormal"/>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5">
    <w:name w:val="Medium List 1 Accent 5"/>
    <w:basedOn w:val="Tablanormal"/>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CdigoHTML">
    <w:name w:val="HTML Code"/>
    <w:basedOn w:val="Fuentedeprrafopredeter"/>
    <w:uiPriority w:val="99"/>
    <w:semiHidden/>
    <w:unhideWhenUsed/>
    <w:rsid w:val="000B615F"/>
    <w:rPr>
      <w:rFonts w:ascii="Courier New" w:eastAsia="Times New Roman" w:hAnsi="Courier New" w:cs="Courier New"/>
      <w:sz w:val="20"/>
      <w:szCs w:val="20"/>
    </w:rPr>
  </w:style>
  <w:style w:type="paragraph" w:styleId="Sinespaciado">
    <w:name w:val="No Spacing"/>
    <w:uiPriority w:val="1"/>
    <w:qFormat/>
    <w:rsid w:val="0059583D"/>
    <w:pPr>
      <w:suppressAutoHyphens/>
    </w:pPr>
    <w:rPr>
      <w:sz w:val="24"/>
      <w:szCs w:val="24"/>
      <w:lang w:eastAsia="ar-SA"/>
    </w:rPr>
  </w:style>
  <w:style w:type="paragraph" w:styleId="Subttulo">
    <w:name w:val="Subtitle"/>
    <w:basedOn w:val="Normal"/>
    <w:next w:val="Normal"/>
    <w:link w:val="SubttuloCar"/>
    <w:uiPriority w:val="11"/>
    <w:qFormat/>
    <w:rsid w:val="0059583D"/>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Fuentedeprrafopredeter"/>
    <w:rsid w:val="00550A48"/>
  </w:style>
  <w:style w:type="table" w:styleId="Sombreadomedio1-nfasis5">
    <w:name w:val="Medium Shading 1 Accent 5"/>
    <w:basedOn w:val="Tablanormal"/>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11EF1"/>
    <w:rPr>
      <w:rFonts w:ascii="Tahoma" w:hAnsi="Tahoma" w:cs="Tahoma"/>
      <w:sz w:val="16"/>
      <w:szCs w:val="16"/>
    </w:rPr>
  </w:style>
  <w:style w:type="paragraph" w:styleId="ndice1">
    <w:name w:val="index 1"/>
    <w:basedOn w:val="Encabezado1"/>
    <w:next w:val="Normal"/>
    <w:autoRedefine/>
    <w:uiPriority w:val="99"/>
    <w:semiHidden/>
    <w:unhideWhenUsed/>
    <w:rsid w:val="000F4D47"/>
    <w:pPr>
      <w:ind w:left="240" w:hanging="240"/>
    </w:pPr>
    <w:rPr>
      <w:rFonts w:ascii="Arial" w:hAnsi="Arial"/>
    </w:rPr>
  </w:style>
  <w:style w:type="paragraph" w:styleId="ndice2">
    <w:name w:val="index 2"/>
    <w:basedOn w:val="Ttulo2"/>
    <w:next w:val="Normal"/>
    <w:autoRedefine/>
    <w:uiPriority w:val="99"/>
    <w:semiHidden/>
    <w:unhideWhenUsed/>
    <w:rsid w:val="000F4D47"/>
    <w:pPr>
      <w:ind w:left="480" w:hanging="240"/>
    </w:pPr>
    <w:rPr>
      <w:rFonts w:ascii="Arial" w:hAnsi="Arial"/>
      <w:sz w:val="24"/>
    </w:rPr>
  </w:style>
  <w:style w:type="character" w:customStyle="1" w:styleId="Ttulo2Car">
    <w:name w:val="Título 2 Car"/>
    <w:basedOn w:val="Fuentedeprrafopredeter"/>
    <w:link w:val="Ttulo2"/>
    <w:uiPriority w:val="9"/>
    <w:semiHidden/>
    <w:rsid w:val="000F4D47"/>
    <w:rPr>
      <w:rFonts w:asciiTheme="majorHAnsi" w:eastAsiaTheme="majorEastAsia" w:hAnsiTheme="majorHAnsi" w:cstheme="majorBidi"/>
      <w:b/>
      <w:bCs/>
      <w:i/>
      <w:iCs/>
      <w:sz w:val="28"/>
      <w:szCs w:val="28"/>
      <w:lang w:eastAsia="ar-SA"/>
    </w:rPr>
  </w:style>
  <w:style w:type="character" w:customStyle="1" w:styleId="TextodegloboCar">
    <w:name w:val="Texto de globo Car"/>
    <w:basedOn w:val="Fuentedeprrafopredeter"/>
    <w:link w:val="Textodeglobo"/>
    <w:uiPriority w:val="99"/>
    <w:semiHidden/>
    <w:rsid w:val="00111EF1"/>
    <w:rPr>
      <w:rFonts w:ascii="Tahoma" w:hAnsi="Tahoma" w:cs="Tahoma"/>
      <w:sz w:val="16"/>
      <w:szCs w:val="16"/>
      <w:lang w:eastAsia="ar-SA"/>
    </w:rPr>
  </w:style>
  <w:style w:type="table" w:styleId="Tablaconcuadrcula">
    <w:name w:val="Table Grid"/>
    <w:basedOn w:val="Tablanormal"/>
    <w:uiPriority w:val="59"/>
    <w:rsid w:val="005B3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8270615">
      <w:bodyDiv w:val="1"/>
      <w:marLeft w:val="0"/>
      <w:marRight w:val="0"/>
      <w:marTop w:val="0"/>
      <w:marBottom w:val="0"/>
      <w:divBdr>
        <w:top w:val="none" w:sz="0" w:space="0" w:color="auto"/>
        <w:left w:val="none" w:sz="0" w:space="0" w:color="auto"/>
        <w:bottom w:val="none" w:sz="0" w:space="0" w:color="auto"/>
        <w:right w:val="none" w:sz="0" w:space="0" w:color="auto"/>
      </w:divBdr>
    </w:div>
    <w:div w:id="429007772">
      <w:bodyDiv w:val="1"/>
      <w:marLeft w:val="0"/>
      <w:marRight w:val="0"/>
      <w:marTop w:val="0"/>
      <w:marBottom w:val="0"/>
      <w:divBdr>
        <w:top w:val="none" w:sz="0" w:space="0" w:color="auto"/>
        <w:left w:val="none" w:sz="0" w:space="0" w:color="auto"/>
        <w:bottom w:val="none" w:sz="0" w:space="0" w:color="auto"/>
        <w:right w:val="none" w:sz="0" w:space="0" w:color="auto"/>
      </w:divBdr>
    </w:div>
    <w:div w:id="466970957">
      <w:bodyDiv w:val="1"/>
      <w:marLeft w:val="0"/>
      <w:marRight w:val="0"/>
      <w:marTop w:val="0"/>
      <w:marBottom w:val="0"/>
      <w:divBdr>
        <w:top w:val="none" w:sz="0" w:space="0" w:color="auto"/>
        <w:left w:val="none" w:sz="0" w:space="0" w:color="auto"/>
        <w:bottom w:val="none" w:sz="0" w:space="0" w:color="auto"/>
        <w:right w:val="none" w:sz="0" w:space="0" w:color="auto"/>
      </w:divBdr>
    </w:div>
    <w:div w:id="1146094389">
      <w:bodyDiv w:val="1"/>
      <w:marLeft w:val="0"/>
      <w:marRight w:val="0"/>
      <w:marTop w:val="0"/>
      <w:marBottom w:val="0"/>
      <w:divBdr>
        <w:top w:val="none" w:sz="0" w:space="0" w:color="auto"/>
        <w:left w:val="none" w:sz="0" w:space="0" w:color="auto"/>
        <w:bottom w:val="none" w:sz="0" w:space="0" w:color="auto"/>
        <w:right w:val="none" w:sz="0" w:space="0" w:color="auto"/>
      </w:divBdr>
    </w:div>
    <w:div w:id="1663508722">
      <w:bodyDiv w:val="1"/>
      <w:marLeft w:val="0"/>
      <w:marRight w:val="0"/>
      <w:marTop w:val="0"/>
      <w:marBottom w:val="0"/>
      <w:divBdr>
        <w:top w:val="none" w:sz="0" w:space="0" w:color="auto"/>
        <w:left w:val="none" w:sz="0" w:space="0" w:color="auto"/>
        <w:bottom w:val="none" w:sz="0" w:space="0" w:color="auto"/>
        <w:right w:val="none" w:sz="0" w:space="0" w:color="auto"/>
      </w:divBdr>
      <w:divsChild>
        <w:div w:id="119080510">
          <w:marLeft w:val="0"/>
          <w:marRight w:val="0"/>
          <w:marTop w:val="0"/>
          <w:marBottom w:val="0"/>
          <w:divBdr>
            <w:top w:val="none" w:sz="0" w:space="0" w:color="auto"/>
            <w:left w:val="none" w:sz="0" w:space="0" w:color="auto"/>
            <w:bottom w:val="none" w:sz="0" w:space="0" w:color="auto"/>
            <w:right w:val="none" w:sz="0" w:space="0" w:color="auto"/>
          </w:divBdr>
        </w:div>
        <w:div w:id="136455092">
          <w:marLeft w:val="0"/>
          <w:marRight w:val="0"/>
          <w:marTop w:val="0"/>
          <w:marBottom w:val="0"/>
          <w:divBdr>
            <w:top w:val="none" w:sz="0" w:space="0" w:color="auto"/>
            <w:left w:val="none" w:sz="0" w:space="0" w:color="auto"/>
            <w:bottom w:val="none" w:sz="0" w:space="0" w:color="auto"/>
            <w:right w:val="none" w:sz="0" w:space="0" w:color="auto"/>
          </w:divBdr>
        </w:div>
        <w:div w:id="898637729">
          <w:marLeft w:val="0"/>
          <w:marRight w:val="0"/>
          <w:marTop w:val="0"/>
          <w:marBottom w:val="0"/>
          <w:divBdr>
            <w:top w:val="none" w:sz="0" w:space="0" w:color="auto"/>
            <w:left w:val="none" w:sz="0" w:space="0" w:color="auto"/>
            <w:bottom w:val="none" w:sz="0" w:space="0" w:color="auto"/>
            <w:right w:val="none" w:sz="0" w:space="0" w:color="auto"/>
          </w:divBdr>
        </w:div>
        <w:div w:id="2041660794">
          <w:marLeft w:val="0"/>
          <w:marRight w:val="0"/>
          <w:marTop w:val="0"/>
          <w:marBottom w:val="0"/>
          <w:divBdr>
            <w:top w:val="none" w:sz="0" w:space="0" w:color="auto"/>
            <w:left w:val="none" w:sz="0" w:space="0" w:color="auto"/>
            <w:bottom w:val="none" w:sz="0" w:space="0" w:color="auto"/>
            <w:right w:val="none" w:sz="0" w:space="0" w:color="auto"/>
          </w:divBdr>
        </w:div>
      </w:divsChild>
    </w:div>
    <w:div w:id="17301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hyperlink" Target="http://repo.hab.uci.cu/svn/tesis/Segundo_Corte_de_Tesis/JWS/Lester%20Zaila/1er%20Corte/10-Plantilla_Estandar_de_codigo.doc"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A09BF33-8128-8044-B98D-358C88E9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1505</Words>
  <Characters>8582</Characters>
  <Application>Microsoft Macintosh Word</Application>
  <DocSecurity>0</DocSecurity>
  <Lines>71</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Alexander Schulze</cp:lastModifiedBy>
  <cp:revision>5</cp:revision>
  <cp:lastPrinted>2012-04-04T08:36:00Z</cp:lastPrinted>
  <dcterms:created xsi:type="dcterms:W3CDTF">2012-05-26T23:57:00Z</dcterms:created>
  <dcterms:modified xsi:type="dcterms:W3CDTF">2012-05-27T15:25:00Z</dcterms:modified>
</cp:coreProperties>
</file>