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196" w:rsidRPr="00024C1F" w:rsidRDefault="00337196" w:rsidP="00337196">
      <w:pPr>
        <w:autoSpaceDE w:val="0"/>
        <w:autoSpaceDN w:val="0"/>
        <w:adjustRightInd w:val="0"/>
        <w:spacing w:after="0" w:line="360" w:lineRule="auto"/>
        <w:rPr>
          <w:rFonts w:cs="Calibri"/>
          <w:lang w:val="de-DE"/>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jc w:val="right"/>
        <w:rPr>
          <w:rFonts w:cs="Calibri"/>
        </w:rPr>
      </w:pPr>
    </w:p>
    <w:p w:rsidR="00337196" w:rsidRDefault="00337196" w:rsidP="00337196">
      <w:pPr>
        <w:autoSpaceDE w:val="0"/>
        <w:autoSpaceDN w:val="0"/>
        <w:adjustRightInd w:val="0"/>
        <w:spacing w:after="0" w:line="360" w:lineRule="auto"/>
        <w:jc w:val="right"/>
        <w:rPr>
          <w:rFonts w:cs="Calibri"/>
        </w:rPr>
      </w:pPr>
    </w:p>
    <w:p w:rsidR="00337196" w:rsidRDefault="00337196" w:rsidP="00337196">
      <w:pPr>
        <w:autoSpaceDE w:val="0"/>
        <w:autoSpaceDN w:val="0"/>
        <w:adjustRightInd w:val="0"/>
        <w:spacing w:after="0" w:line="360" w:lineRule="auto"/>
        <w:jc w:val="right"/>
        <w:rPr>
          <w:rFonts w:cs="Calibri"/>
        </w:rPr>
      </w:pPr>
    </w:p>
    <w:p w:rsidR="00337196" w:rsidRPr="00C859FE" w:rsidRDefault="00DB1B90" w:rsidP="00337196">
      <w:pPr>
        <w:autoSpaceDE w:val="0"/>
        <w:autoSpaceDN w:val="0"/>
        <w:adjustRightInd w:val="0"/>
        <w:spacing w:after="0" w:line="360" w:lineRule="auto"/>
        <w:ind w:left="585"/>
        <w:jc w:val="right"/>
        <w:rPr>
          <w:rFonts w:ascii="Arial" w:hAnsi="Arial" w:cs="Arial"/>
          <w:b/>
          <w:bCs/>
          <w:sz w:val="56"/>
          <w:szCs w:val="56"/>
          <w:lang w:val="en-US"/>
        </w:rPr>
      </w:pPr>
      <w:r>
        <w:rPr>
          <w:rFonts w:ascii="Arial" w:hAnsi="Arial" w:cs="Arial"/>
          <w:b/>
          <w:bCs/>
          <w:sz w:val="56"/>
          <w:szCs w:val="56"/>
          <w:lang w:val="en-US"/>
        </w:rPr>
        <w:t>User Guide</w:t>
      </w:r>
    </w:p>
    <w:p w:rsidR="00337196" w:rsidRPr="00C859FE" w:rsidRDefault="00337196" w:rsidP="00337196">
      <w:pPr>
        <w:autoSpaceDE w:val="0"/>
        <w:autoSpaceDN w:val="0"/>
        <w:adjustRightInd w:val="0"/>
        <w:spacing w:after="0" w:line="360" w:lineRule="auto"/>
        <w:jc w:val="right"/>
        <w:rPr>
          <w:rFonts w:cs="Calibri"/>
          <w:lang w:val="en-US"/>
        </w:rPr>
      </w:pPr>
    </w:p>
    <w:p w:rsidR="00337196" w:rsidRPr="00C859FE" w:rsidRDefault="005F2FD8" w:rsidP="00337196">
      <w:pPr>
        <w:autoSpaceDE w:val="0"/>
        <w:autoSpaceDN w:val="0"/>
        <w:adjustRightInd w:val="0"/>
        <w:spacing w:after="240" w:line="360" w:lineRule="auto"/>
        <w:jc w:val="right"/>
        <w:rPr>
          <w:rFonts w:ascii="Arial" w:hAnsi="Arial" w:cs="Arial"/>
          <w:b/>
          <w:bCs/>
          <w:sz w:val="36"/>
          <w:szCs w:val="36"/>
          <w:lang w:val="en-US"/>
        </w:rPr>
      </w:pPr>
      <w:r w:rsidRPr="00C859FE">
        <w:rPr>
          <w:rFonts w:ascii="Arial" w:hAnsi="Arial" w:cs="Arial"/>
          <w:b/>
          <w:bCs/>
          <w:sz w:val="36"/>
          <w:szCs w:val="36"/>
          <w:lang w:val="en-US"/>
        </w:rPr>
        <w:t>jWebSocket</w:t>
      </w:r>
    </w:p>
    <w:p w:rsidR="00337196" w:rsidRPr="00C859FE" w:rsidRDefault="004F292C" w:rsidP="00337196">
      <w:pPr>
        <w:autoSpaceDE w:val="0"/>
        <w:autoSpaceDN w:val="0"/>
        <w:adjustRightInd w:val="0"/>
        <w:spacing w:after="240" w:line="360" w:lineRule="auto"/>
        <w:jc w:val="right"/>
        <w:rPr>
          <w:rFonts w:ascii="Arial" w:hAnsi="Arial" w:cs="Arial"/>
          <w:b/>
          <w:bCs/>
          <w:sz w:val="28"/>
          <w:szCs w:val="28"/>
          <w:lang w:val="en-US"/>
        </w:rPr>
      </w:pPr>
      <w:r w:rsidRPr="00C859FE">
        <w:rPr>
          <w:rFonts w:ascii="Arial" w:hAnsi="Arial" w:cs="Arial"/>
          <w:b/>
          <w:bCs/>
          <w:sz w:val="28"/>
          <w:szCs w:val="28"/>
          <w:lang w:val="en-US"/>
        </w:rPr>
        <w:t>jWebSocket Watchdog Client</w:t>
      </w:r>
    </w:p>
    <w:p w:rsidR="00337196" w:rsidRPr="00C859FE" w:rsidRDefault="005F2FD8" w:rsidP="00337196">
      <w:pPr>
        <w:autoSpaceDE w:val="0"/>
        <w:autoSpaceDN w:val="0"/>
        <w:adjustRightInd w:val="0"/>
        <w:spacing w:after="240" w:line="360" w:lineRule="auto"/>
        <w:jc w:val="right"/>
        <w:rPr>
          <w:rFonts w:ascii="Arial" w:hAnsi="Arial" w:cs="Arial"/>
          <w:b/>
          <w:bCs/>
          <w:sz w:val="28"/>
          <w:szCs w:val="28"/>
          <w:lang w:val="en-US"/>
        </w:rPr>
      </w:pPr>
      <w:r w:rsidRPr="00C859FE">
        <w:rPr>
          <w:rFonts w:ascii="Arial" w:hAnsi="Arial" w:cs="Arial"/>
          <w:b/>
          <w:bCs/>
          <w:sz w:val="28"/>
          <w:szCs w:val="28"/>
          <w:lang w:val="en-US"/>
        </w:rPr>
        <w:t>1.0</w:t>
      </w:r>
      <w:r w:rsidR="00337196" w:rsidRPr="00C859FE">
        <w:rPr>
          <w:rFonts w:ascii="Arial" w:hAnsi="Arial" w:cs="Arial"/>
          <w:b/>
          <w:bCs/>
          <w:sz w:val="28"/>
          <w:szCs w:val="28"/>
          <w:lang w:val="en-US"/>
        </w:rPr>
        <w:t xml:space="preserve">                                                                                      </w:t>
      </w: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C859FE" w:rsidRDefault="00337196" w:rsidP="00337196">
      <w:pPr>
        <w:autoSpaceDE w:val="0"/>
        <w:autoSpaceDN w:val="0"/>
        <w:adjustRightInd w:val="0"/>
        <w:spacing w:after="0" w:line="360" w:lineRule="auto"/>
        <w:rPr>
          <w:rFonts w:cs="Calibri"/>
          <w:lang w:val="en-US"/>
        </w:rPr>
      </w:pPr>
    </w:p>
    <w:p w:rsidR="00337196" w:rsidRPr="00DB1B90" w:rsidRDefault="00337196" w:rsidP="00337196">
      <w:pPr>
        <w:autoSpaceDE w:val="0"/>
        <w:autoSpaceDN w:val="0"/>
        <w:adjustRightInd w:val="0"/>
        <w:spacing w:after="360" w:line="240" w:lineRule="auto"/>
        <w:jc w:val="both"/>
        <w:rPr>
          <w:rFonts w:ascii="Arial" w:hAnsi="Arial" w:cs="Arial"/>
          <w:b/>
          <w:bCs/>
          <w:sz w:val="36"/>
          <w:szCs w:val="36"/>
          <w:lang w:val="en-US"/>
        </w:rPr>
      </w:pPr>
      <w:r w:rsidRPr="00DB1B90">
        <w:rPr>
          <w:rFonts w:ascii="Arial" w:hAnsi="Arial" w:cs="Arial"/>
          <w:b/>
          <w:bCs/>
          <w:sz w:val="36"/>
          <w:szCs w:val="36"/>
          <w:lang w:val="en-US"/>
        </w:rPr>
        <w:t>Control de versiones</w:t>
      </w:r>
    </w:p>
    <w:tbl>
      <w:tblPr>
        <w:tblStyle w:val="Tabellenraster"/>
        <w:tblW w:w="0" w:type="auto"/>
        <w:tblLayout w:type="fixed"/>
        <w:tblLook w:val="0000"/>
      </w:tblPr>
      <w:tblGrid>
        <w:gridCol w:w="1544"/>
        <w:gridCol w:w="1140"/>
        <w:gridCol w:w="1995"/>
        <w:gridCol w:w="3601"/>
      </w:tblGrid>
      <w:tr w:rsidR="00DB1B90">
        <w:tc>
          <w:tcPr>
            <w:tcW w:w="1544" w:type="dxa"/>
            <w:shd w:val="clear" w:color="auto" w:fill="0070C0"/>
          </w:tcPr>
          <w:p w:rsidR="00DB1B90" w:rsidRPr="00381265" w:rsidRDefault="00DB1B90" w:rsidP="00AB798F">
            <w:pPr>
              <w:pStyle w:val="Contenidodelatabla"/>
              <w:rPr>
                <w:rFonts w:ascii="Arial" w:hAnsi="Arial" w:cs="Arial"/>
                <w:b/>
                <w:bCs/>
              </w:rPr>
            </w:pPr>
            <w:r>
              <w:rPr>
                <w:rFonts w:ascii="Arial" w:hAnsi="Arial" w:cs="Arial"/>
                <w:b/>
                <w:bCs/>
              </w:rPr>
              <w:t>Date</w:t>
            </w:r>
          </w:p>
        </w:tc>
        <w:tc>
          <w:tcPr>
            <w:tcW w:w="1140" w:type="dxa"/>
            <w:shd w:val="clear" w:color="auto" w:fill="0070C0"/>
          </w:tcPr>
          <w:p w:rsidR="00DB1B90" w:rsidRPr="00381265" w:rsidRDefault="00DB1B90" w:rsidP="00AB798F">
            <w:pPr>
              <w:pStyle w:val="Contenidodelatabla"/>
              <w:rPr>
                <w:rFonts w:ascii="Arial" w:hAnsi="Arial" w:cs="Arial"/>
                <w:b/>
                <w:bCs/>
              </w:rPr>
            </w:pPr>
            <w:r>
              <w:rPr>
                <w:rFonts w:ascii="Arial" w:hAnsi="Arial" w:cs="Arial"/>
                <w:b/>
                <w:bCs/>
              </w:rPr>
              <w:t>Version</w:t>
            </w:r>
          </w:p>
        </w:tc>
        <w:tc>
          <w:tcPr>
            <w:tcW w:w="1995" w:type="dxa"/>
            <w:shd w:val="clear" w:color="auto" w:fill="0070C0"/>
          </w:tcPr>
          <w:p w:rsidR="00DB1B90" w:rsidRPr="00381265" w:rsidRDefault="00DB1B90" w:rsidP="00AB798F">
            <w:pPr>
              <w:pStyle w:val="Contenidodelatabla"/>
              <w:rPr>
                <w:rFonts w:ascii="Arial" w:hAnsi="Arial" w:cs="Arial"/>
                <w:b/>
                <w:bCs/>
              </w:rPr>
            </w:pPr>
            <w:r>
              <w:rPr>
                <w:rFonts w:ascii="Arial" w:hAnsi="Arial" w:cs="Arial"/>
                <w:b/>
                <w:bCs/>
              </w:rPr>
              <w:t>Description</w:t>
            </w:r>
          </w:p>
        </w:tc>
        <w:tc>
          <w:tcPr>
            <w:tcW w:w="3601" w:type="dxa"/>
            <w:shd w:val="clear" w:color="auto" w:fill="0070C0"/>
          </w:tcPr>
          <w:p w:rsidR="00DB1B90" w:rsidRPr="00381265" w:rsidRDefault="00DB1B90" w:rsidP="00AB798F">
            <w:pPr>
              <w:pStyle w:val="Contenidodelatabla"/>
              <w:rPr>
                <w:rFonts w:ascii="Arial" w:hAnsi="Arial" w:cs="Arial"/>
                <w:b/>
                <w:bCs/>
              </w:rPr>
            </w:pPr>
            <w:r w:rsidRPr="00381265">
              <w:rPr>
                <w:rFonts w:ascii="Arial" w:hAnsi="Arial" w:cs="Arial"/>
                <w:b/>
                <w:bCs/>
              </w:rPr>
              <w:t>Aut</w:t>
            </w:r>
            <w:r>
              <w:rPr>
                <w:rFonts w:ascii="Arial" w:hAnsi="Arial" w:cs="Arial"/>
                <w:b/>
                <w:bCs/>
              </w:rPr>
              <w:t>h</w:t>
            </w:r>
            <w:r w:rsidRPr="00381265">
              <w:rPr>
                <w:rFonts w:ascii="Arial" w:hAnsi="Arial" w:cs="Arial"/>
                <w:b/>
                <w:bCs/>
              </w:rPr>
              <w:t>or</w:t>
            </w:r>
          </w:p>
        </w:tc>
      </w:tr>
      <w:tr w:rsidR="00DB1B90">
        <w:tc>
          <w:tcPr>
            <w:tcW w:w="1544" w:type="dxa"/>
          </w:tcPr>
          <w:p w:rsidR="00DB1B90" w:rsidRPr="001870BC" w:rsidRDefault="00DB1B90" w:rsidP="00AB798F">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1/4/2012</w:t>
            </w:r>
          </w:p>
        </w:tc>
        <w:tc>
          <w:tcPr>
            <w:tcW w:w="1140" w:type="dxa"/>
          </w:tcPr>
          <w:p w:rsidR="00DB1B90" w:rsidRPr="001870BC" w:rsidRDefault="00DB1B90" w:rsidP="00AB798F">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1.0</w:t>
            </w:r>
          </w:p>
        </w:tc>
        <w:tc>
          <w:tcPr>
            <w:tcW w:w="1995" w:type="dxa"/>
          </w:tcPr>
          <w:p w:rsidR="00DB1B90" w:rsidRPr="001870BC" w:rsidRDefault="00DB1B90" w:rsidP="00AB798F">
            <w:pPr>
              <w:pStyle w:val="Contenidodelatabla"/>
              <w:rPr>
                <w:rFonts w:ascii="Arial" w:hAnsi="Arial" w:cs="Arial"/>
                <w:i/>
                <w:iCs/>
                <w:color w:val="000000" w:themeColor="text1"/>
                <w:sz w:val="22"/>
                <w:szCs w:val="22"/>
              </w:rPr>
            </w:pPr>
            <w:r>
              <w:rPr>
                <w:rFonts w:ascii="Arial" w:hAnsi="Arial" w:cs="Arial"/>
                <w:i/>
                <w:iCs/>
                <w:color w:val="000000" w:themeColor="text1"/>
                <w:sz w:val="22"/>
                <w:szCs w:val="22"/>
              </w:rPr>
              <w:t xml:space="preserve">Creating the Documment </w:t>
            </w:r>
          </w:p>
        </w:tc>
        <w:tc>
          <w:tcPr>
            <w:tcW w:w="3601" w:type="dxa"/>
          </w:tcPr>
          <w:p w:rsidR="00DB1B90" w:rsidRPr="001870BC" w:rsidRDefault="00DB1B90" w:rsidP="00AB798F">
            <w:pPr>
              <w:pStyle w:val="Contenidodelatabla"/>
              <w:rPr>
                <w:rFonts w:ascii="Arial" w:hAnsi="Arial" w:cs="Arial"/>
                <w:i/>
                <w:iCs/>
                <w:color w:val="000000" w:themeColor="text1"/>
                <w:sz w:val="22"/>
                <w:szCs w:val="22"/>
              </w:rPr>
            </w:pPr>
            <w:r w:rsidRPr="001870BC">
              <w:rPr>
                <w:rFonts w:ascii="Arial" w:hAnsi="Arial" w:cs="Arial"/>
                <w:i/>
                <w:iCs/>
                <w:color w:val="000000" w:themeColor="text1"/>
                <w:sz w:val="22"/>
                <w:szCs w:val="22"/>
              </w:rPr>
              <w:t>Lester Alfonso Zaila</w:t>
            </w:r>
            <w:r>
              <w:rPr>
                <w:rFonts w:ascii="Arial" w:hAnsi="Arial" w:cs="Arial"/>
                <w:i/>
                <w:iCs/>
                <w:color w:val="000000" w:themeColor="text1"/>
                <w:sz w:val="22"/>
                <w:szCs w:val="22"/>
              </w:rPr>
              <w:t xml:space="preserve"> Viejo.</w:t>
            </w:r>
          </w:p>
        </w:tc>
      </w:tr>
    </w:tbl>
    <w:p w:rsidR="00337196" w:rsidRDefault="00337196" w:rsidP="00337196">
      <w:pPr>
        <w:autoSpaceDE w:val="0"/>
        <w:autoSpaceDN w:val="0"/>
        <w:adjustRightInd w:val="0"/>
        <w:spacing w:after="360" w:line="240" w:lineRule="auto"/>
        <w:rPr>
          <w:rFonts w:cs="Calibri"/>
        </w:rPr>
      </w:pPr>
    </w:p>
    <w:p w:rsidR="00337196" w:rsidRDefault="00337196" w:rsidP="00337196">
      <w:pPr>
        <w:tabs>
          <w:tab w:val="center" w:pos="4251"/>
          <w:tab w:val="right" w:pos="8503"/>
        </w:tabs>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autoSpaceDE w:val="0"/>
        <w:autoSpaceDN w:val="0"/>
        <w:adjustRightInd w:val="0"/>
        <w:spacing w:after="0" w:line="360" w:lineRule="auto"/>
        <w:rPr>
          <w:rFonts w:cs="Calibri"/>
        </w:rPr>
      </w:pPr>
    </w:p>
    <w:p w:rsidR="00337196" w:rsidRDefault="00337196" w:rsidP="00337196">
      <w:pPr>
        <w:tabs>
          <w:tab w:val="left" w:pos="0"/>
        </w:tabs>
        <w:autoSpaceDE w:val="0"/>
        <w:autoSpaceDN w:val="0"/>
        <w:adjustRightInd w:val="0"/>
        <w:spacing w:before="280" w:after="240" w:line="360" w:lineRule="auto"/>
        <w:jc w:val="both"/>
        <w:rPr>
          <w:rFonts w:cs="Calibri"/>
        </w:rPr>
      </w:pPr>
    </w:p>
    <w:p w:rsidR="00337196" w:rsidRDefault="00337196" w:rsidP="00337196">
      <w:pPr>
        <w:tabs>
          <w:tab w:val="left" w:pos="0"/>
        </w:tabs>
        <w:autoSpaceDE w:val="0"/>
        <w:autoSpaceDN w:val="0"/>
        <w:adjustRightInd w:val="0"/>
        <w:spacing w:before="280" w:after="240" w:line="360" w:lineRule="auto"/>
        <w:jc w:val="both"/>
        <w:rPr>
          <w:rFonts w:cs="Calibri"/>
        </w:rPr>
      </w:pPr>
    </w:p>
    <w:p w:rsidR="00337196" w:rsidRDefault="00337196" w:rsidP="00337196">
      <w:pPr>
        <w:tabs>
          <w:tab w:val="left" w:pos="0"/>
        </w:tabs>
        <w:autoSpaceDE w:val="0"/>
        <w:autoSpaceDN w:val="0"/>
        <w:adjustRightInd w:val="0"/>
        <w:spacing w:before="280" w:after="240" w:line="360" w:lineRule="auto"/>
        <w:jc w:val="both"/>
        <w:rPr>
          <w:rFonts w:cs="Calibri"/>
        </w:rPr>
      </w:pPr>
    </w:p>
    <w:p w:rsidR="00337196" w:rsidRDefault="00337196" w:rsidP="00337196">
      <w:pPr>
        <w:autoSpaceDE w:val="0"/>
        <w:autoSpaceDN w:val="0"/>
        <w:adjustRightInd w:val="0"/>
        <w:spacing w:after="0" w:line="360" w:lineRule="auto"/>
        <w:jc w:val="both"/>
        <w:rPr>
          <w:rFonts w:ascii="Arial" w:hAnsi="Arial" w:cs="Arial"/>
          <w:b/>
          <w:bCs/>
          <w:sz w:val="24"/>
          <w:szCs w:val="24"/>
        </w:rPr>
      </w:pPr>
    </w:p>
    <w:p w:rsidR="00337196" w:rsidRDefault="00337196" w:rsidP="00337196">
      <w:pPr>
        <w:autoSpaceDE w:val="0"/>
        <w:autoSpaceDN w:val="0"/>
        <w:adjustRightInd w:val="0"/>
        <w:spacing w:after="0" w:line="360" w:lineRule="auto"/>
        <w:jc w:val="both"/>
        <w:rPr>
          <w:rFonts w:ascii="Arial" w:hAnsi="Arial" w:cs="Arial"/>
          <w:b/>
          <w:bCs/>
          <w:sz w:val="24"/>
          <w:szCs w:val="24"/>
        </w:rPr>
      </w:pPr>
    </w:p>
    <w:p w:rsidR="00337196" w:rsidRPr="00DB1B90" w:rsidRDefault="00337196" w:rsidP="00337196">
      <w:pPr>
        <w:autoSpaceDE w:val="0"/>
        <w:autoSpaceDN w:val="0"/>
        <w:adjustRightInd w:val="0"/>
        <w:spacing w:after="0" w:line="360" w:lineRule="auto"/>
        <w:jc w:val="both"/>
        <w:rPr>
          <w:rFonts w:ascii="Arial" w:hAnsi="Arial" w:cs="Arial"/>
          <w:b/>
          <w:bCs/>
          <w:sz w:val="24"/>
          <w:szCs w:val="24"/>
          <w:lang w:val="en-US"/>
        </w:rPr>
      </w:pPr>
      <w:r w:rsidRPr="00DB1B90">
        <w:rPr>
          <w:rFonts w:ascii="Arial" w:hAnsi="Arial" w:cs="Arial"/>
          <w:b/>
          <w:bCs/>
          <w:sz w:val="24"/>
          <w:szCs w:val="24"/>
          <w:lang w:val="en-US"/>
        </w:rPr>
        <w:t xml:space="preserve"> 1. </w:t>
      </w:r>
      <w:r w:rsidR="00DB1B90" w:rsidRPr="00DB1B90">
        <w:rPr>
          <w:rFonts w:ascii="Arial" w:hAnsi="Arial" w:cs="Arial"/>
          <w:b/>
          <w:sz w:val="24"/>
          <w:szCs w:val="24"/>
          <w:lang w:val="en-US"/>
        </w:rPr>
        <w:t>Characteristics of the solution</w:t>
      </w:r>
    </w:p>
    <w:p w:rsidR="004F292C" w:rsidRDefault="00DB1B90" w:rsidP="00250407">
      <w:pPr>
        <w:spacing w:line="360" w:lineRule="auto"/>
        <w:jc w:val="both"/>
        <w:rPr>
          <w:rStyle w:val="hps"/>
        </w:rPr>
      </w:pPr>
      <w:r w:rsidRPr="00DB1B90">
        <w:rPr>
          <w:rStyle w:val="hps"/>
          <w:rFonts w:ascii="Arial" w:hAnsi="Arial" w:cs="Arial"/>
          <w:sz w:val="24"/>
          <w:szCs w:val="24"/>
          <w:lang w:val="en-US"/>
        </w:rPr>
        <w:t xml:space="preserve">jWebsocket Watchdog Client is a desktop application that allows you to monitor the jWebsocket server to perform an action when it fails. </w:t>
      </w:r>
      <w:r w:rsidRPr="00DB1B90">
        <w:rPr>
          <w:rStyle w:val="hps"/>
          <w:rFonts w:ascii="Arial" w:hAnsi="Arial" w:cs="Arial"/>
          <w:sz w:val="24"/>
          <w:szCs w:val="24"/>
        </w:rPr>
        <w:t>It is a control mechanism that takes certain actions to be taken such as: notifying system administrators via e-mail or SMS. Letting them know the server status at the time it fails, contributing to efficiency and productivity of software firms.</w:t>
      </w:r>
    </w:p>
    <w:p w:rsidR="00DB1B90" w:rsidRPr="00DB1B90" w:rsidRDefault="00DB1B90" w:rsidP="00250407">
      <w:pPr>
        <w:spacing w:line="360" w:lineRule="auto"/>
        <w:jc w:val="both"/>
        <w:rPr>
          <w:rStyle w:val="hps"/>
        </w:rPr>
      </w:pPr>
      <w:r w:rsidRPr="00DB1B90">
        <w:rPr>
          <w:rStyle w:val="hps"/>
          <w:rFonts w:ascii="Arial" w:hAnsi="Arial" w:cs="Arial"/>
          <w:sz w:val="24"/>
          <w:szCs w:val="24"/>
          <w:lang w:val="en-US"/>
        </w:rPr>
        <w:t xml:space="preserve">This solution is different from other remote management tools because it uses the WebSocket protocol to </w:t>
      </w:r>
      <w:r>
        <w:rPr>
          <w:rStyle w:val="hps"/>
          <w:rFonts w:ascii="Arial" w:hAnsi="Arial" w:cs="Arial"/>
          <w:sz w:val="24"/>
          <w:szCs w:val="24"/>
          <w:lang w:val="en-US"/>
        </w:rPr>
        <w:t>make</w:t>
      </w:r>
      <w:r w:rsidRPr="00DB1B90">
        <w:rPr>
          <w:rStyle w:val="hps"/>
          <w:rFonts w:ascii="Arial" w:hAnsi="Arial" w:cs="Arial"/>
          <w:sz w:val="24"/>
          <w:szCs w:val="24"/>
          <w:lang w:val="en-US"/>
        </w:rPr>
        <w:t xml:space="preserve"> the </w:t>
      </w:r>
      <w:r>
        <w:rPr>
          <w:rStyle w:val="hps"/>
          <w:rFonts w:ascii="Arial" w:hAnsi="Arial" w:cs="Arial"/>
          <w:sz w:val="24"/>
          <w:szCs w:val="24"/>
          <w:lang w:val="en-US"/>
        </w:rPr>
        <w:t>test</w:t>
      </w:r>
      <w:r w:rsidRPr="00DB1B90">
        <w:rPr>
          <w:rStyle w:val="hps"/>
          <w:rFonts w:ascii="Arial" w:hAnsi="Arial" w:cs="Arial"/>
          <w:sz w:val="24"/>
          <w:szCs w:val="24"/>
          <w:lang w:val="en-US"/>
        </w:rPr>
        <w:t xml:space="preserve"> to the </w:t>
      </w:r>
      <w:r>
        <w:rPr>
          <w:rStyle w:val="hps"/>
          <w:rFonts w:ascii="Arial" w:hAnsi="Arial" w:cs="Arial"/>
          <w:sz w:val="24"/>
          <w:szCs w:val="24"/>
          <w:lang w:val="en-US"/>
        </w:rPr>
        <w:t xml:space="preserve">jWebSocket </w:t>
      </w:r>
      <w:r w:rsidRPr="00DB1B90">
        <w:rPr>
          <w:rStyle w:val="hps"/>
          <w:rFonts w:ascii="Arial" w:hAnsi="Arial" w:cs="Arial"/>
          <w:sz w:val="24"/>
          <w:szCs w:val="24"/>
          <w:lang w:val="en-US"/>
        </w:rPr>
        <w:t>server.</w:t>
      </w:r>
    </w:p>
    <w:p w:rsidR="00337196" w:rsidRPr="00AE1046" w:rsidRDefault="00337196" w:rsidP="00337196">
      <w:pPr>
        <w:tabs>
          <w:tab w:val="left" w:pos="0"/>
        </w:tabs>
        <w:autoSpaceDE w:val="0"/>
        <w:autoSpaceDN w:val="0"/>
        <w:adjustRightInd w:val="0"/>
        <w:spacing w:before="280" w:after="240" w:line="360" w:lineRule="auto"/>
        <w:jc w:val="both"/>
        <w:rPr>
          <w:rFonts w:ascii="Arial" w:hAnsi="Arial" w:cs="Arial"/>
          <w:b/>
          <w:bCs/>
          <w:color w:val="000000"/>
          <w:sz w:val="24"/>
          <w:szCs w:val="24"/>
          <w:lang w:val="en-US"/>
        </w:rPr>
      </w:pPr>
      <w:r w:rsidRPr="00AE1046">
        <w:rPr>
          <w:rFonts w:ascii="Arial" w:hAnsi="Arial" w:cs="Arial"/>
          <w:b/>
          <w:bCs/>
          <w:color w:val="000000"/>
          <w:sz w:val="24"/>
          <w:szCs w:val="24"/>
          <w:lang w:val="en-US"/>
        </w:rPr>
        <w:t xml:space="preserve">2. </w:t>
      </w:r>
      <w:r w:rsidR="00AE1046" w:rsidRPr="00AE1046">
        <w:rPr>
          <w:rFonts w:ascii="Arial" w:hAnsi="Arial" w:cs="Arial"/>
          <w:b/>
          <w:iCs/>
          <w:sz w:val="24"/>
          <w:szCs w:val="24"/>
          <w:lang w:val="en-US"/>
        </w:rPr>
        <w:t>Main Features</w:t>
      </w:r>
    </w:p>
    <w:p w:rsidR="00DA4CED" w:rsidRPr="00AE1046" w:rsidRDefault="00AE1046" w:rsidP="00337196">
      <w:pPr>
        <w:tabs>
          <w:tab w:val="left" w:pos="0"/>
        </w:tabs>
        <w:autoSpaceDE w:val="0"/>
        <w:autoSpaceDN w:val="0"/>
        <w:adjustRightInd w:val="0"/>
        <w:spacing w:before="120" w:after="60" w:line="360" w:lineRule="auto"/>
        <w:jc w:val="both"/>
        <w:rPr>
          <w:rFonts w:ascii="Arial" w:hAnsi="Arial" w:cs="Arial"/>
          <w:b/>
          <w:iCs/>
          <w:sz w:val="24"/>
          <w:szCs w:val="24"/>
          <w:lang w:val="en-US"/>
        </w:rPr>
      </w:pPr>
      <w:r w:rsidRPr="00AE1046">
        <w:rPr>
          <w:rFonts w:ascii="Arial" w:hAnsi="Arial" w:cs="Arial"/>
          <w:b/>
          <w:iCs/>
          <w:sz w:val="24"/>
          <w:szCs w:val="24"/>
          <w:lang w:val="en-US"/>
        </w:rPr>
        <w:t>Functionalities of jWebSocket Watchdog Client.</w:t>
      </w:r>
    </w:p>
    <w:p w:rsidR="00AE1046" w:rsidRPr="00AE1046" w:rsidRDefault="00AE1046" w:rsidP="00DA4CED">
      <w:pPr>
        <w:numPr>
          <w:ilvl w:val="0"/>
          <w:numId w:val="2"/>
        </w:numPr>
        <w:tabs>
          <w:tab w:val="left" w:pos="0"/>
        </w:tabs>
        <w:autoSpaceDE w:val="0"/>
        <w:autoSpaceDN w:val="0"/>
        <w:adjustRightInd w:val="0"/>
        <w:spacing w:before="120" w:after="60" w:line="360" w:lineRule="auto"/>
        <w:jc w:val="both"/>
        <w:rPr>
          <w:rFonts w:ascii="Arial" w:hAnsi="Arial" w:cs="Arial"/>
          <w:iCs/>
          <w:sz w:val="24"/>
          <w:szCs w:val="24"/>
        </w:rPr>
      </w:pPr>
      <w:r w:rsidRPr="00AE1046">
        <w:rPr>
          <w:rFonts w:ascii="Arial" w:hAnsi="Arial" w:cs="Arial"/>
          <w:iCs/>
          <w:sz w:val="24"/>
          <w:szCs w:val="24"/>
        </w:rPr>
        <w:t>Manage Test.</w:t>
      </w:r>
    </w:p>
    <w:p w:rsidR="00B80D73" w:rsidRDefault="00AE1046" w:rsidP="00DA4CED">
      <w:pPr>
        <w:numPr>
          <w:ilvl w:val="0"/>
          <w:numId w:val="2"/>
        </w:numPr>
        <w:tabs>
          <w:tab w:val="left" w:pos="0"/>
        </w:tabs>
        <w:autoSpaceDE w:val="0"/>
        <w:autoSpaceDN w:val="0"/>
        <w:adjustRightInd w:val="0"/>
        <w:spacing w:before="120" w:after="60" w:line="360" w:lineRule="auto"/>
        <w:jc w:val="both"/>
        <w:rPr>
          <w:rFonts w:ascii="Arial" w:hAnsi="Arial" w:cs="Arial"/>
          <w:iCs/>
          <w:sz w:val="24"/>
          <w:szCs w:val="24"/>
        </w:rPr>
      </w:pPr>
      <w:r>
        <w:rPr>
          <w:rFonts w:ascii="Arial" w:hAnsi="Arial" w:cs="Arial"/>
          <w:iCs/>
          <w:sz w:val="24"/>
          <w:szCs w:val="24"/>
        </w:rPr>
        <w:t>Manage</w:t>
      </w:r>
      <w:r w:rsidR="00192A4F">
        <w:rPr>
          <w:rFonts w:ascii="Arial" w:hAnsi="Arial" w:cs="Arial"/>
          <w:iCs/>
          <w:sz w:val="24"/>
          <w:szCs w:val="24"/>
        </w:rPr>
        <w:t xml:space="preserve"> </w:t>
      </w:r>
      <w:r>
        <w:rPr>
          <w:rFonts w:ascii="Arial" w:hAnsi="Arial" w:cs="Arial"/>
          <w:iCs/>
          <w:sz w:val="24"/>
          <w:szCs w:val="24"/>
        </w:rPr>
        <w:t>Task</w:t>
      </w:r>
      <w:r w:rsidR="00192A4F">
        <w:rPr>
          <w:rFonts w:ascii="Arial" w:hAnsi="Arial" w:cs="Arial"/>
          <w:iCs/>
          <w:sz w:val="24"/>
          <w:szCs w:val="24"/>
        </w:rPr>
        <w:t>.</w:t>
      </w:r>
    </w:p>
    <w:p w:rsidR="00AE1046" w:rsidRPr="00AE1046" w:rsidRDefault="00AE1046" w:rsidP="00DA4CED">
      <w:pPr>
        <w:numPr>
          <w:ilvl w:val="0"/>
          <w:numId w:val="2"/>
        </w:numPr>
        <w:tabs>
          <w:tab w:val="left" w:pos="0"/>
        </w:tabs>
        <w:autoSpaceDE w:val="0"/>
        <w:autoSpaceDN w:val="0"/>
        <w:adjustRightInd w:val="0"/>
        <w:spacing w:before="120" w:after="60" w:line="360" w:lineRule="auto"/>
        <w:jc w:val="both"/>
        <w:rPr>
          <w:rFonts w:ascii="Arial" w:hAnsi="Arial" w:cs="Arial"/>
          <w:iCs/>
          <w:sz w:val="24"/>
          <w:szCs w:val="24"/>
        </w:rPr>
      </w:pPr>
      <w:r w:rsidRPr="00AE1046">
        <w:rPr>
          <w:rFonts w:ascii="Arial" w:hAnsi="Arial" w:cs="Arial"/>
          <w:iCs/>
          <w:sz w:val="24"/>
          <w:szCs w:val="24"/>
        </w:rPr>
        <w:t>Task run manually.</w:t>
      </w:r>
    </w:p>
    <w:p w:rsidR="00AE1046" w:rsidRDefault="00AE1046" w:rsidP="000B4127">
      <w:pPr>
        <w:numPr>
          <w:ilvl w:val="0"/>
          <w:numId w:val="2"/>
        </w:numPr>
        <w:tabs>
          <w:tab w:val="left" w:pos="0"/>
        </w:tabs>
        <w:autoSpaceDE w:val="0"/>
        <w:autoSpaceDN w:val="0"/>
        <w:adjustRightInd w:val="0"/>
        <w:spacing w:before="120" w:after="60" w:line="360" w:lineRule="auto"/>
        <w:jc w:val="both"/>
        <w:rPr>
          <w:rFonts w:ascii="Arial" w:hAnsi="Arial" w:cs="Arial"/>
          <w:iCs/>
          <w:sz w:val="24"/>
          <w:szCs w:val="24"/>
        </w:rPr>
      </w:pPr>
      <w:r w:rsidRPr="00AE1046">
        <w:rPr>
          <w:rFonts w:ascii="Arial" w:hAnsi="Arial" w:cs="Arial"/>
          <w:iCs/>
          <w:sz w:val="24"/>
          <w:szCs w:val="24"/>
        </w:rPr>
        <w:t>Automatic Task Run.</w:t>
      </w:r>
    </w:p>
    <w:p w:rsidR="000B4127" w:rsidRDefault="00AE1046" w:rsidP="000B4127">
      <w:pPr>
        <w:numPr>
          <w:ilvl w:val="0"/>
          <w:numId w:val="2"/>
        </w:numPr>
        <w:tabs>
          <w:tab w:val="left" w:pos="0"/>
        </w:tabs>
        <w:autoSpaceDE w:val="0"/>
        <w:autoSpaceDN w:val="0"/>
        <w:adjustRightInd w:val="0"/>
        <w:spacing w:before="120" w:after="60" w:line="360" w:lineRule="auto"/>
        <w:jc w:val="both"/>
        <w:rPr>
          <w:rFonts w:ascii="Arial" w:hAnsi="Arial" w:cs="Arial"/>
          <w:iCs/>
          <w:sz w:val="24"/>
          <w:szCs w:val="24"/>
        </w:rPr>
      </w:pPr>
      <w:r w:rsidRPr="00AE1046">
        <w:rPr>
          <w:rFonts w:ascii="Arial" w:hAnsi="Arial" w:cs="Arial"/>
          <w:iCs/>
          <w:sz w:val="24"/>
          <w:szCs w:val="24"/>
        </w:rPr>
        <w:t>Notify</w:t>
      </w:r>
    </w:p>
    <w:p w:rsidR="00AE1046" w:rsidRDefault="00AE1046" w:rsidP="000B4127">
      <w:pPr>
        <w:spacing w:after="0" w:line="360" w:lineRule="auto"/>
        <w:jc w:val="both"/>
        <w:rPr>
          <w:lang w:val="en-US"/>
        </w:rPr>
      </w:pPr>
    </w:p>
    <w:p w:rsidR="000B4127" w:rsidRPr="00AE1046" w:rsidRDefault="00AE1046" w:rsidP="000B4127">
      <w:pPr>
        <w:spacing w:after="0" w:line="360" w:lineRule="auto"/>
        <w:jc w:val="both"/>
        <w:rPr>
          <w:rFonts w:ascii="Arial" w:hAnsi="Arial" w:cs="Arial"/>
          <w:i/>
          <w:iCs/>
          <w:color w:val="0000FF"/>
          <w:sz w:val="24"/>
          <w:szCs w:val="24"/>
          <w:lang w:val="en-US"/>
        </w:rPr>
      </w:pPr>
      <w:r w:rsidRPr="00AE1046">
        <w:rPr>
          <w:rFonts w:ascii="Arial" w:hAnsi="Arial" w:cs="Arial"/>
          <w:iCs/>
          <w:sz w:val="24"/>
          <w:szCs w:val="24"/>
          <w:lang w:val="en-US"/>
        </w:rPr>
        <w:t>jWebSocket</w:t>
      </w:r>
      <w:r>
        <w:rPr>
          <w:rFonts w:ascii="Arial" w:hAnsi="Arial" w:cs="Arial"/>
          <w:iCs/>
          <w:sz w:val="24"/>
          <w:szCs w:val="24"/>
          <w:lang w:val="en-US"/>
        </w:rPr>
        <w:t xml:space="preserve"> </w:t>
      </w:r>
      <w:r w:rsidRPr="00AE1046">
        <w:rPr>
          <w:rFonts w:ascii="Arial" w:hAnsi="Arial" w:cs="Arial"/>
          <w:iCs/>
          <w:sz w:val="24"/>
          <w:szCs w:val="24"/>
          <w:lang w:val="en-US"/>
        </w:rPr>
        <w:t>Watchdog Client can be used mainly in the nodes where required to be in control of the applications that are running on the jWebSocket</w:t>
      </w:r>
      <w:r>
        <w:rPr>
          <w:rFonts w:ascii="Arial" w:hAnsi="Arial" w:cs="Arial"/>
          <w:iCs/>
          <w:sz w:val="24"/>
          <w:szCs w:val="24"/>
          <w:lang w:val="en-US"/>
        </w:rPr>
        <w:t xml:space="preserve"> server</w:t>
      </w:r>
      <w:r w:rsidRPr="00AE1046">
        <w:rPr>
          <w:rFonts w:ascii="Arial" w:hAnsi="Arial" w:cs="Arial"/>
          <w:iCs/>
          <w:sz w:val="24"/>
          <w:szCs w:val="24"/>
          <w:lang w:val="en-US"/>
        </w:rPr>
        <w:t>. It can be useful if you have multiple servers running jWebSocket thus avoid wasting time on that system administrators have to manually read the log of all servers.</w:t>
      </w:r>
    </w:p>
    <w:p w:rsidR="00337196" w:rsidRPr="00AE1046" w:rsidRDefault="00337196" w:rsidP="00337196">
      <w:pPr>
        <w:tabs>
          <w:tab w:val="left" w:pos="0"/>
        </w:tabs>
        <w:autoSpaceDE w:val="0"/>
        <w:autoSpaceDN w:val="0"/>
        <w:adjustRightInd w:val="0"/>
        <w:spacing w:before="280" w:after="240" w:line="360" w:lineRule="auto"/>
        <w:jc w:val="both"/>
        <w:rPr>
          <w:rFonts w:ascii="Arial" w:hAnsi="Arial" w:cs="Arial"/>
          <w:b/>
          <w:bCs/>
          <w:color w:val="000000"/>
          <w:sz w:val="24"/>
          <w:szCs w:val="24"/>
          <w:lang w:val="en-US"/>
        </w:rPr>
      </w:pPr>
      <w:r w:rsidRPr="00AE1046">
        <w:rPr>
          <w:rFonts w:ascii="Arial" w:hAnsi="Arial" w:cs="Arial"/>
          <w:color w:val="000000"/>
          <w:sz w:val="24"/>
          <w:szCs w:val="24"/>
          <w:lang w:val="en-US"/>
        </w:rPr>
        <w:t xml:space="preserve"> </w:t>
      </w:r>
      <w:r w:rsidRPr="00AE1046">
        <w:rPr>
          <w:rFonts w:ascii="Arial" w:hAnsi="Arial" w:cs="Arial"/>
          <w:b/>
          <w:bCs/>
          <w:color w:val="000000"/>
          <w:sz w:val="24"/>
          <w:szCs w:val="24"/>
          <w:lang w:val="en-US"/>
        </w:rPr>
        <w:t xml:space="preserve"> 3. </w:t>
      </w:r>
      <w:r w:rsidR="00AE1046" w:rsidRPr="00AE1046">
        <w:rPr>
          <w:rFonts w:ascii="Arial" w:hAnsi="Arial" w:cs="Arial"/>
          <w:b/>
          <w:iCs/>
          <w:sz w:val="24"/>
          <w:szCs w:val="24"/>
          <w:lang w:val="en-US"/>
        </w:rPr>
        <w:t>Problems to be solved</w:t>
      </w:r>
    </w:p>
    <w:p w:rsidR="00615467" w:rsidRPr="00615467" w:rsidRDefault="00615467" w:rsidP="000B4127">
      <w:pPr>
        <w:spacing w:line="360" w:lineRule="auto"/>
        <w:jc w:val="both"/>
        <w:rPr>
          <w:rFonts w:ascii="Arial" w:hAnsi="Arial" w:cs="Arial"/>
          <w:iCs/>
          <w:sz w:val="24"/>
          <w:szCs w:val="24"/>
        </w:rPr>
      </w:pPr>
      <w:r w:rsidRPr="00615467">
        <w:rPr>
          <w:rFonts w:ascii="Arial" w:hAnsi="Arial" w:cs="Arial"/>
          <w:iCs/>
          <w:sz w:val="24"/>
          <w:szCs w:val="24"/>
        </w:rPr>
        <w:t>T</w:t>
      </w:r>
      <w:r w:rsidR="00AE1046" w:rsidRPr="00615467">
        <w:rPr>
          <w:rFonts w:ascii="Arial" w:hAnsi="Arial" w:cs="Arial"/>
          <w:iCs/>
          <w:sz w:val="24"/>
          <w:szCs w:val="24"/>
        </w:rPr>
        <w:t>he</w:t>
      </w:r>
      <w:r w:rsidRPr="00615467">
        <w:rPr>
          <w:rFonts w:ascii="Arial" w:hAnsi="Arial" w:cs="Arial"/>
          <w:iCs/>
          <w:sz w:val="24"/>
          <w:szCs w:val="24"/>
        </w:rPr>
        <w:t xml:space="preserve"> jWebSocket</w:t>
      </w:r>
      <w:r w:rsidR="00AE1046" w:rsidRPr="00615467">
        <w:rPr>
          <w:rFonts w:ascii="Arial" w:hAnsi="Arial" w:cs="Arial"/>
          <w:iCs/>
          <w:sz w:val="24"/>
          <w:szCs w:val="24"/>
        </w:rPr>
        <w:t xml:space="preserve"> framework does not allow applications to be monitored and managed remotely separated, consequently resulting in insufficient control of the operation of the servers. Maintain proper operation of the servers that use the framework jWebSocket is the top priority of network administrators. A malfunction would bring instability consequences services for customers and businesses unavailability and economic losses, conveying a lack of credibility to the companies using this framework. For many servers have the network administrator requires much effort and time to do manually review applications as they do not receive a notice from the current state. The network administrator's job becomes cumbersome and expensive in this situation because they do not know the current status of running applications.</w:t>
      </w:r>
    </w:p>
    <w:p w:rsidR="00615467" w:rsidRPr="00615467" w:rsidRDefault="00615467" w:rsidP="00337196">
      <w:pPr>
        <w:tabs>
          <w:tab w:val="left" w:pos="0"/>
        </w:tabs>
        <w:autoSpaceDE w:val="0"/>
        <w:autoSpaceDN w:val="0"/>
        <w:adjustRightInd w:val="0"/>
        <w:spacing w:before="280" w:after="240" w:line="360" w:lineRule="auto"/>
        <w:jc w:val="both"/>
        <w:rPr>
          <w:rFonts w:ascii="Arial" w:hAnsi="Arial" w:cs="Arial"/>
          <w:iCs/>
          <w:sz w:val="24"/>
          <w:szCs w:val="24"/>
          <w:lang w:val="en-US"/>
        </w:rPr>
      </w:pPr>
      <w:r w:rsidRPr="00615467">
        <w:rPr>
          <w:rFonts w:ascii="Arial" w:hAnsi="Arial" w:cs="Arial"/>
          <w:iCs/>
          <w:sz w:val="24"/>
          <w:szCs w:val="24"/>
          <w:lang w:val="en-US"/>
        </w:rPr>
        <w:t> With jWebSocket Watchdog Client will constant awareness of the status of your server, since in the same instant that fails, you will be notified via e-mail or SMS.</w:t>
      </w:r>
    </w:p>
    <w:p w:rsidR="00337196" w:rsidRPr="00615467" w:rsidRDefault="00337196" w:rsidP="00337196">
      <w:pPr>
        <w:tabs>
          <w:tab w:val="left" w:pos="0"/>
        </w:tabs>
        <w:autoSpaceDE w:val="0"/>
        <w:autoSpaceDN w:val="0"/>
        <w:adjustRightInd w:val="0"/>
        <w:spacing w:before="280" w:after="240" w:line="360" w:lineRule="auto"/>
        <w:jc w:val="both"/>
        <w:rPr>
          <w:rFonts w:ascii="Arial" w:hAnsi="Arial" w:cs="Arial"/>
          <w:b/>
          <w:bCs/>
          <w:color w:val="000000"/>
          <w:sz w:val="24"/>
          <w:szCs w:val="24"/>
          <w:lang w:val="en-US"/>
        </w:rPr>
      </w:pPr>
      <w:r w:rsidRPr="00615467">
        <w:rPr>
          <w:rFonts w:ascii="Arial" w:hAnsi="Arial" w:cs="Arial"/>
          <w:b/>
          <w:bCs/>
          <w:color w:val="000000"/>
          <w:sz w:val="24"/>
          <w:szCs w:val="24"/>
          <w:lang w:val="en-US"/>
        </w:rPr>
        <w:t xml:space="preserve">4. </w:t>
      </w:r>
      <w:r w:rsidR="00615467" w:rsidRPr="00615467">
        <w:rPr>
          <w:rFonts w:ascii="Arial" w:eastAsia="Droid Sans Fallback" w:hAnsi="Arial" w:cs="Arial"/>
          <w:b/>
          <w:color w:val="000000"/>
          <w:kern w:val="1"/>
          <w:sz w:val="24"/>
          <w:szCs w:val="24"/>
          <w:lang w:val="en-US" w:eastAsia="hi-IN" w:bidi="hi-IN"/>
        </w:rPr>
        <w:t>Glossary</w:t>
      </w:r>
    </w:p>
    <w:p w:rsidR="00615467" w:rsidRPr="00615467" w:rsidRDefault="00615467" w:rsidP="00C859FE">
      <w:pPr>
        <w:pStyle w:val="Textbody"/>
        <w:tabs>
          <w:tab w:val="left" w:pos="0"/>
        </w:tabs>
        <w:spacing w:before="280" w:after="240" w:line="360" w:lineRule="auto"/>
        <w:jc w:val="both"/>
        <w:rPr>
          <w:rFonts w:ascii="Arial" w:hAnsi="Arial" w:cs="Arial"/>
          <w:color w:val="000000"/>
          <w:lang w:val="en-US"/>
        </w:rPr>
      </w:pPr>
      <w:r w:rsidRPr="00615467">
        <w:rPr>
          <w:rFonts w:ascii="Arial" w:hAnsi="Arial" w:cs="Arial"/>
          <w:b/>
          <w:color w:val="000000"/>
          <w:lang w:val="en-US"/>
        </w:rPr>
        <w:t>jWebSocket:</w:t>
      </w:r>
      <w:r w:rsidRPr="00615467">
        <w:rPr>
          <w:rFonts w:ascii="Arial" w:hAnsi="Arial" w:cs="Arial"/>
          <w:color w:val="000000"/>
          <w:lang w:val="en-US"/>
        </w:rPr>
        <w:t xml:space="preserve"> is a new technology aimed at developing WebSockets based applications that provide high levels of speed, scalability, security and real-time work, a key element for the web today.</w:t>
      </w:r>
    </w:p>
    <w:p w:rsidR="00615467" w:rsidRDefault="00C859FE" w:rsidP="00615467">
      <w:pPr>
        <w:pStyle w:val="Textbody"/>
        <w:tabs>
          <w:tab w:val="left" w:pos="0"/>
        </w:tabs>
        <w:spacing w:before="280" w:after="240" w:line="360" w:lineRule="auto"/>
        <w:jc w:val="both"/>
        <w:rPr>
          <w:rFonts w:ascii="Arial" w:hAnsi="Arial" w:cs="Arial"/>
          <w:color w:val="000000"/>
          <w:lang w:val="en-US"/>
        </w:rPr>
      </w:pPr>
      <w:r w:rsidRPr="00615467">
        <w:rPr>
          <w:rFonts w:ascii="Arial" w:hAnsi="Arial" w:cs="Arial"/>
          <w:b/>
          <w:color w:val="000000"/>
          <w:lang w:val="en-US"/>
        </w:rPr>
        <w:t xml:space="preserve">Websocket: </w:t>
      </w:r>
      <w:r w:rsidR="00615467" w:rsidRPr="00615467">
        <w:rPr>
          <w:rFonts w:ascii="Arial" w:hAnsi="Arial" w:cs="Arial"/>
          <w:color w:val="000000"/>
          <w:lang w:val="en-US"/>
        </w:rPr>
        <w:t>WebSocket protocol defines the procedures to update the HTTP connection through a fully bidirectional connection by using TCP WebSocket. The client sends an HTTP GET request to establish communication with the server WebSocket. Subsequently, the communication remains active until it is closed, allowing exchange messages between the client and server.</w:t>
      </w:r>
    </w:p>
    <w:p w:rsidR="00C859FE" w:rsidRPr="004F23CD" w:rsidRDefault="00C859FE" w:rsidP="00C859FE">
      <w:pPr>
        <w:pStyle w:val="Funotentext"/>
        <w:spacing w:after="120" w:line="360" w:lineRule="auto"/>
        <w:jc w:val="both"/>
        <w:rPr>
          <w:rFonts w:ascii="Arial" w:eastAsia="Calibri" w:hAnsi="Arial" w:cs="Arial"/>
          <w:b/>
          <w:color w:val="000000"/>
          <w:sz w:val="24"/>
          <w:szCs w:val="24"/>
          <w:u w:val="single"/>
        </w:rPr>
      </w:pPr>
      <w:r w:rsidRPr="004F23CD">
        <w:rPr>
          <w:rFonts w:ascii="Arial" w:eastAsia="Calibri" w:hAnsi="Arial" w:cs="Arial"/>
          <w:b/>
          <w:color w:val="000000"/>
          <w:sz w:val="24"/>
          <w:szCs w:val="24"/>
        </w:rPr>
        <w:t>SMS:</w:t>
      </w:r>
      <w:r w:rsidR="004F23CD" w:rsidRPr="004F23CD">
        <w:rPr>
          <w:rFonts w:ascii="Arial" w:eastAsia="Calibri" w:hAnsi="Arial" w:cs="Arial"/>
          <w:b/>
          <w:color w:val="000000"/>
          <w:sz w:val="24"/>
          <w:szCs w:val="24"/>
        </w:rPr>
        <w:t xml:space="preserve"> (</w:t>
      </w:r>
      <w:r w:rsidR="004F23CD" w:rsidRPr="004F23CD">
        <w:rPr>
          <w:rFonts w:ascii="Arial" w:eastAsia="Calibri" w:hAnsi="Arial" w:cs="Arial"/>
          <w:i/>
          <w:color w:val="000000"/>
          <w:sz w:val="24"/>
          <w:szCs w:val="24"/>
        </w:rPr>
        <w:t>Short Message System)</w:t>
      </w:r>
      <w:r w:rsidR="004F23CD">
        <w:rPr>
          <w:rFonts w:ascii="Arial" w:eastAsia="Calibri" w:hAnsi="Arial" w:cs="Arial"/>
          <w:i/>
          <w:color w:val="000000"/>
          <w:sz w:val="24"/>
          <w:szCs w:val="24"/>
        </w:rPr>
        <w:t xml:space="preserve"> Sistema de Mensajes Cortos</w:t>
      </w:r>
    </w:p>
    <w:p w:rsidR="00C859FE" w:rsidRPr="004F23CD" w:rsidRDefault="00C859FE" w:rsidP="00337196">
      <w:pPr>
        <w:tabs>
          <w:tab w:val="left" w:pos="0"/>
        </w:tabs>
        <w:autoSpaceDE w:val="0"/>
        <w:autoSpaceDN w:val="0"/>
        <w:adjustRightInd w:val="0"/>
        <w:spacing w:before="120" w:after="60" w:line="360" w:lineRule="auto"/>
        <w:jc w:val="both"/>
        <w:rPr>
          <w:rFonts w:ascii="Arial" w:hAnsi="Arial" w:cs="Arial"/>
          <w:i/>
          <w:iCs/>
          <w:color w:val="0000FF"/>
          <w:sz w:val="24"/>
          <w:szCs w:val="24"/>
          <w:lang w:val="en-US"/>
        </w:rPr>
      </w:pPr>
    </w:p>
    <w:p w:rsidR="00337196" w:rsidRPr="00C2339F" w:rsidRDefault="00337196" w:rsidP="00337196">
      <w:pPr>
        <w:tabs>
          <w:tab w:val="left" w:pos="0"/>
        </w:tabs>
        <w:autoSpaceDE w:val="0"/>
        <w:autoSpaceDN w:val="0"/>
        <w:adjustRightInd w:val="0"/>
        <w:spacing w:before="280" w:after="240" w:line="360" w:lineRule="auto"/>
        <w:jc w:val="both"/>
        <w:rPr>
          <w:rFonts w:ascii="Arial" w:hAnsi="Arial" w:cs="Arial"/>
          <w:b/>
          <w:bCs/>
          <w:color w:val="000000"/>
          <w:sz w:val="24"/>
          <w:szCs w:val="24"/>
          <w:lang w:val="en-US"/>
        </w:rPr>
      </w:pPr>
      <w:r w:rsidRPr="00C2339F">
        <w:rPr>
          <w:rFonts w:ascii="Arial" w:hAnsi="Arial" w:cs="Arial"/>
          <w:b/>
          <w:bCs/>
          <w:color w:val="000000"/>
          <w:sz w:val="24"/>
          <w:szCs w:val="24"/>
          <w:lang w:val="en-US"/>
        </w:rPr>
        <w:t xml:space="preserve">5. </w:t>
      </w:r>
      <w:r w:rsidR="00C2339F" w:rsidRPr="00C2339F">
        <w:rPr>
          <w:rFonts w:ascii="Arial" w:hAnsi="Arial" w:cs="Arial"/>
          <w:b/>
          <w:sz w:val="24"/>
          <w:szCs w:val="24"/>
          <w:lang w:val="en-US"/>
        </w:rPr>
        <w:t>Solution Model</w:t>
      </w:r>
    </w:p>
    <w:p w:rsidR="004F23CD" w:rsidRDefault="00DE6DB1" w:rsidP="00337196">
      <w:pPr>
        <w:autoSpaceDE w:val="0"/>
        <w:autoSpaceDN w:val="0"/>
        <w:adjustRightInd w:val="0"/>
        <w:spacing w:after="0" w:line="360" w:lineRule="auto"/>
        <w:ind w:left="360"/>
        <w:rPr>
          <w:rFonts w:cs="Calibri"/>
        </w:rPr>
      </w:pPr>
      <w:r>
        <w:rPr>
          <w:rFonts w:cs="Calibri"/>
          <w:noProof/>
          <w:lang w:val="de-DE" w:eastAsia="de-DE"/>
        </w:rPr>
        <w:drawing>
          <wp:inline distT="0" distB="0" distL="0" distR="0">
            <wp:extent cx="5600700" cy="3771900"/>
            <wp:effectExtent l="0" t="0" r="0" b="0"/>
            <wp:docPr id="28" name="Imagen 28" descr="C:\Users\Lester\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ter\Desktop\Imagen1.png"/>
                    <pic:cNvPicPr>
                      <a:picLocks noChangeAspect="1" noChangeArrowheads="1"/>
                    </pic:cNvPicPr>
                  </pic:nvPicPr>
                  <pic:blipFill>
                    <a:blip r:embed="rId5"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0700" cy="3771900"/>
                    </a:xfrm>
                    <a:prstGeom prst="rect">
                      <a:avLst/>
                    </a:prstGeom>
                    <a:noFill/>
                    <a:ln>
                      <a:noFill/>
                    </a:ln>
                  </pic:spPr>
                </pic:pic>
              </a:graphicData>
            </a:graphic>
          </wp:inline>
        </w:drawing>
      </w:r>
    </w:p>
    <w:p w:rsidR="004F23CD" w:rsidRDefault="004F23CD" w:rsidP="00337196">
      <w:pPr>
        <w:autoSpaceDE w:val="0"/>
        <w:autoSpaceDN w:val="0"/>
        <w:adjustRightInd w:val="0"/>
        <w:spacing w:after="0" w:line="360" w:lineRule="auto"/>
        <w:ind w:left="360"/>
        <w:rPr>
          <w:rFonts w:cs="Calibri"/>
        </w:rPr>
      </w:pPr>
    </w:p>
    <w:p w:rsidR="004F23CD" w:rsidRPr="00C2339F" w:rsidRDefault="00C2339F" w:rsidP="00C2339F">
      <w:pPr>
        <w:autoSpaceDE w:val="0"/>
        <w:autoSpaceDN w:val="0"/>
        <w:adjustRightInd w:val="0"/>
        <w:spacing w:after="0" w:line="360" w:lineRule="auto"/>
        <w:jc w:val="both"/>
        <w:rPr>
          <w:rFonts w:ascii="Arial" w:eastAsia="Times New Roman" w:hAnsi="Arial" w:cs="Arial"/>
          <w:bCs/>
          <w:color w:val="000000"/>
          <w:kern w:val="3"/>
          <w:sz w:val="24"/>
          <w:szCs w:val="24"/>
          <w:lang w:val="en-US" w:eastAsia="es-ES"/>
        </w:rPr>
      </w:pPr>
      <w:r w:rsidRPr="00C2339F">
        <w:rPr>
          <w:rFonts w:ascii="Arial" w:eastAsia="Times New Roman" w:hAnsi="Arial" w:cs="Arial"/>
          <w:bCs/>
          <w:color w:val="000000"/>
          <w:kern w:val="3"/>
          <w:sz w:val="24"/>
          <w:szCs w:val="24"/>
          <w:lang w:val="en-US" w:eastAsia="es-ES"/>
        </w:rPr>
        <w:t xml:space="preserve">To use jWebSocket Watchdog Client is required to have previously installed OpenJDK 1.7 or higher. jWebSocket Watchdog Client connects to the database server to load or insert MongoDB tasks to execute </w:t>
      </w:r>
      <w:r>
        <w:rPr>
          <w:rFonts w:ascii="Arial" w:eastAsia="Times New Roman" w:hAnsi="Arial" w:cs="Arial"/>
          <w:bCs/>
          <w:color w:val="000000"/>
          <w:kern w:val="3"/>
          <w:sz w:val="24"/>
          <w:szCs w:val="24"/>
          <w:lang w:val="en-US" w:eastAsia="es-ES"/>
        </w:rPr>
        <w:t xml:space="preserve">the test to the </w:t>
      </w:r>
      <w:r w:rsidRPr="00C2339F">
        <w:rPr>
          <w:rFonts w:ascii="Arial" w:eastAsia="Times New Roman" w:hAnsi="Arial" w:cs="Arial"/>
          <w:bCs/>
          <w:color w:val="000000"/>
          <w:kern w:val="3"/>
          <w:sz w:val="24"/>
          <w:szCs w:val="24"/>
          <w:lang w:val="en-US" w:eastAsia="es-ES"/>
        </w:rPr>
        <w:t>jWebSocket server. The tasks can be run manually or automatically.</w:t>
      </w:r>
    </w:p>
    <w:p w:rsidR="00546AD0" w:rsidRPr="00C2339F" w:rsidRDefault="00546AD0" w:rsidP="00337196">
      <w:pPr>
        <w:autoSpaceDE w:val="0"/>
        <w:autoSpaceDN w:val="0"/>
        <w:adjustRightInd w:val="0"/>
        <w:spacing w:after="0" w:line="360" w:lineRule="auto"/>
        <w:ind w:left="360"/>
        <w:rPr>
          <w:rFonts w:ascii="Arial" w:eastAsia="Times New Roman" w:hAnsi="Arial" w:cs="Arial"/>
          <w:bCs/>
          <w:color w:val="000000"/>
          <w:kern w:val="3"/>
          <w:sz w:val="24"/>
          <w:szCs w:val="24"/>
          <w:lang w:val="en-US" w:eastAsia="es-ES"/>
        </w:rPr>
      </w:pPr>
    </w:p>
    <w:p w:rsidR="00337196" w:rsidRPr="00C2339F" w:rsidRDefault="00337196" w:rsidP="004F23CD">
      <w:pPr>
        <w:autoSpaceDE w:val="0"/>
        <w:autoSpaceDN w:val="0"/>
        <w:adjustRightInd w:val="0"/>
        <w:spacing w:after="0" w:line="360" w:lineRule="auto"/>
        <w:rPr>
          <w:rFonts w:ascii="Arial" w:hAnsi="Arial" w:cs="Arial"/>
          <w:b/>
          <w:bCs/>
          <w:color w:val="000000"/>
          <w:sz w:val="24"/>
          <w:szCs w:val="24"/>
          <w:lang w:val="en-US"/>
        </w:rPr>
      </w:pPr>
      <w:r w:rsidRPr="00C2339F">
        <w:rPr>
          <w:rFonts w:ascii="Arial" w:hAnsi="Arial" w:cs="Arial"/>
          <w:b/>
          <w:bCs/>
          <w:color w:val="000000"/>
          <w:sz w:val="24"/>
          <w:szCs w:val="24"/>
          <w:lang w:val="en-US"/>
        </w:rPr>
        <w:t xml:space="preserve">7. </w:t>
      </w:r>
      <w:r w:rsidR="00C2339F" w:rsidRPr="00C2339F">
        <w:rPr>
          <w:rFonts w:ascii="Arial" w:hAnsi="Arial" w:cs="Arial"/>
          <w:b/>
          <w:sz w:val="24"/>
          <w:szCs w:val="24"/>
          <w:lang w:val="en-US"/>
        </w:rPr>
        <w:t>Requirements for Use</w:t>
      </w:r>
    </w:p>
    <w:p w:rsidR="00C2339F" w:rsidRPr="00C2339F" w:rsidRDefault="00C2339F" w:rsidP="004F23CD">
      <w:pPr>
        <w:pStyle w:val="Standard1"/>
        <w:spacing w:line="360" w:lineRule="auto"/>
        <w:jc w:val="both"/>
        <w:rPr>
          <w:rFonts w:ascii="Arial" w:eastAsia="Calibri" w:hAnsi="Arial" w:cs="Arial"/>
          <w:iCs/>
          <w:kern w:val="0"/>
          <w:lang w:eastAsia="en-US"/>
        </w:rPr>
      </w:pPr>
      <w:r w:rsidRPr="00C2339F">
        <w:rPr>
          <w:rFonts w:ascii="Arial" w:eastAsia="Calibri" w:hAnsi="Arial" w:cs="Arial"/>
          <w:iCs/>
          <w:kern w:val="0"/>
          <w:lang w:eastAsia="en-US"/>
        </w:rPr>
        <w:t>The application has the advantage of working on Linux, Windows and Mac OS, but to work you need:</w:t>
      </w:r>
    </w:p>
    <w:p w:rsidR="004F23CD" w:rsidRDefault="00C2339F" w:rsidP="00C2339F">
      <w:pPr>
        <w:pStyle w:val="Standard1"/>
        <w:numPr>
          <w:ilvl w:val="0"/>
          <w:numId w:val="5"/>
        </w:numPr>
        <w:spacing w:line="360" w:lineRule="auto"/>
        <w:jc w:val="both"/>
        <w:rPr>
          <w:rFonts w:ascii="Arial" w:eastAsia="Calibri" w:hAnsi="Arial" w:cs="Arial"/>
          <w:iCs/>
          <w:kern w:val="0"/>
          <w:lang w:eastAsia="en-US"/>
        </w:rPr>
      </w:pPr>
      <w:r w:rsidRPr="00C2339F">
        <w:rPr>
          <w:rFonts w:ascii="Arial" w:eastAsia="Calibri" w:hAnsi="Arial" w:cs="Arial"/>
          <w:iCs/>
          <w:kern w:val="0"/>
          <w:lang w:eastAsia="en-US"/>
        </w:rPr>
        <w:t>OpenJDK 1.7 or higher installed.</w:t>
      </w:r>
    </w:p>
    <w:p w:rsidR="00C2339F" w:rsidRPr="00C2339F" w:rsidRDefault="00C2339F" w:rsidP="00C2339F">
      <w:pPr>
        <w:pStyle w:val="Standard1"/>
        <w:spacing w:line="360" w:lineRule="auto"/>
        <w:ind w:left="855"/>
        <w:jc w:val="both"/>
        <w:rPr>
          <w:rFonts w:ascii="Arial" w:eastAsia="Calibri" w:hAnsi="Arial" w:cs="Arial"/>
          <w:iCs/>
          <w:kern w:val="0"/>
          <w:lang w:eastAsia="en-US"/>
        </w:rPr>
      </w:pPr>
    </w:p>
    <w:p w:rsidR="00337196" w:rsidRPr="00C2339F" w:rsidRDefault="00337196" w:rsidP="004F23CD">
      <w:pPr>
        <w:autoSpaceDE w:val="0"/>
        <w:autoSpaceDN w:val="0"/>
        <w:adjustRightInd w:val="0"/>
        <w:spacing w:after="0" w:line="360" w:lineRule="auto"/>
        <w:rPr>
          <w:rFonts w:ascii="Arial" w:hAnsi="Arial" w:cs="Arial"/>
          <w:b/>
          <w:bCs/>
          <w:color w:val="000000"/>
          <w:sz w:val="24"/>
          <w:szCs w:val="24"/>
          <w:lang w:val="en-US"/>
        </w:rPr>
      </w:pPr>
      <w:r w:rsidRPr="00C2339F">
        <w:rPr>
          <w:rFonts w:ascii="Arial" w:hAnsi="Arial" w:cs="Arial"/>
          <w:b/>
          <w:bCs/>
          <w:color w:val="000000"/>
          <w:sz w:val="24"/>
          <w:szCs w:val="24"/>
          <w:lang w:val="en-US"/>
        </w:rPr>
        <w:t xml:space="preserve">8. Roles </w:t>
      </w:r>
      <w:r w:rsidR="00C2339F">
        <w:rPr>
          <w:rFonts w:ascii="Arial" w:hAnsi="Arial" w:cs="Arial"/>
          <w:b/>
          <w:bCs/>
          <w:color w:val="000000"/>
          <w:sz w:val="24"/>
          <w:szCs w:val="24"/>
          <w:lang w:val="en-US"/>
        </w:rPr>
        <w:t>of the</w:t>
      </w:r>
      <w:r w:rsidRPr="00C2339F">
        <w:rPr>
          <w:rFonts w:ascii="Arial" w:hAnsi="Arial" w:cs="Arial"/>
          <w:b/>
          <w:bCs/>
          <w:color w:val="000000"/>
          <w:sz w:val="24"/>
          <w:szCs w:val="24"/>
          <w:lang w:val="en-US"/>
        </w:rPr>
        <w:t xml:space="preserve"> solu</w:t>
      </w:r>
      <w:r w:rsidR="00C2339F">
        <w:rPr>
          <w:rFonts w:ascii="Arial" w:hAnsi="Arial" w:cs="Arial"/>
          <w:b/>
          <w:bCs/>
          <w:color w:val="000000"/>
          <w:sz w:val="24"/>
          <w:szCs w:val="24"/>
          <w:lang w:val="en-US"/>
        </w:rPr>
        <w:t>tio</w:t>
      </w:r>
      <w:r w:rsidRPr="00C2339F">
        <w:rPr>
          <w:rFonts w:ascii="Arial" w:hAnsi="Arial" w:cs="Arial"/>
          <w:b/>
          <w:bCs/>
          <w:color w:val="000000"/>
          <w:sz w:val="24"/>
          <w:szCs w:val="24"/>
          <w:lang w:val="en-US"/>
        </w:rPr>
        <w:t>n</w:t>
      </w:r>
    </w:p>
    <w:p w:rsidR="009F4E5A" w:rsidRPr="00C2339F" w:rsidRDefault="00C2339F" w:rsidP="004F23CD">
      <w:pPr>
        <w:autoSpaceDE w:val="0"/>
        <w:autoSpaceDN w:val="0"/>
        <w:adjustRightInd w:val="0"/>
        <w:spacing w:after="0" w:line="360" w:lineRule="auto"/>
        <w:jc w:val="both"/>
        <w:rPr>
          <w:rFonts w:ascii="Arial" w:hAnsi="Arial" w:cs="Arial"/>
          <w:sz w:val="24"/>
          <w:szCs w:val="24"/>
          <w:lang w:val="en-US"/>
        </w:rPr>
      </w:pPr>
      <w:r w:rsidRPr="00C2339F">
        <w:rPr>
          <w:rFonts w:ascii="Arial" w:hAnsi="Arial" w:cs="Arial"/>
          <w:b/>
          <w:sz w:val="24"/>
          <w:szCs w:val="24"/>
          <w:lang w:val="en-US"/>
        </w:rPr>
        <w:t>System User:</w:t>
      </w:r>
      <w:r w:rsidRPr="00C2339F">
        <w:rPr>
          <w:rFonts w:ascii="Arial" w:hAnsi="Arial" w:cs="Arial"/>
          <w:sz w:val="24"/>
          <w:szCs w:val="24"/>
          <w:lang w:val="en-US"/>
        </w:rPr>
        <w:t xml:space="preserve"> Interact with the </w:t>
      </w:r>
      <w:r w:rsidR="00000AF9" w:rsidRPr="00C2339F">
        <w:rPr>
          <w:rFonts w:ascii="Arial" w:hAnsi="Arial" w:cs="Arial"/>
          <w:sz w:val="24"/>
          <w:szCs w:val="24"/>
          <w:lang w:val="en-US"/>
        </w:rPr>
        <w:t>application;</w:t>
      </w:r>
      <w:r w:rsidRPr="00C2339F">
        <w:rPr>
          <w:rFonts w:ascii="Arial" w:hAnsi="Arial" w:cs="Arial"/>
          <w:sz w:val="24"/>
          <w:szCs w:val="24"/>
          <w:lang w:val="en-US"/>
        </w:rPr>
        <w:t xml:space="preserve"> you can perform all actions provided by the system.</w:t>
      </w:r>
    </w:p>
    <w:p w:rsidR="00337196" w:rsidRDefault="00337196" w:rsidP="004F23CD">
      <w:pPr>
        <w:autoSpaceDE w:val="0"/>
        <w:autoSpaceDN w:val="0"/>
        <w:adjustRightInd w:val="0"/>
        <w:spacing w:after="0" w:line="360" w:lineRule="auto"/>
        <w:jc w:val="both"/>
        <w:rPr>
          <w:rFonts w:ascii="Arial" w:hAnsi="Arial" w:cs="Arial"/>
          <w:b/>
          <w:bCs/>
          <w:color w:val="000000"/>
          <w:sz w:val="24"/>
          <w:szCs w:val="24"/>
        </w:rPr>
      </w:pPr>
      <w:r>
        <w:rPr>
          <w:rFonts w:ascii="Arial" w:hAnsi="Arial" w:cs="Arial"/>
          <w:b/>
          <w:bCs/>
          <w:color w:val="000000"/>
          <w:sz w:val="24"/>
          <w:szCs w:val="24"/>
        </w:rPr>
        <w:t xml:space="preserve">9. </w:t>
      </w:r>
      <w:r w:rsidR="00C2339F" w:rsidRPr="00C2339F">
        <w:rPr>
          <w:rFonts w:ascii="Arial" w:hAnsi="Arial" w:cs="Arial"/>
          <w:b/>
          <w:sz w:val="24"/>
          <w:szCs w:val="24"/>
        </w:rPr>
        <w:t>System Operation</w:t>
      </w:r>
    </w:p>
    <w:p w:rsidR="009F73EE" w:rsidRPr="00C2339F" w:rsidRDefault="00C2339F" w:rsidP="004F23CD">
      <w:pPr>
        <w:autoSpaceDE w:val="0"/>
        <w:autoSpaceDN w:val="0"/>
        <w:adjustRightInd w:val="0"/>
        <w:spacing w:after="0" w:line="360" w:lineRule="auto"/>
        <w:jc w:val="both"/>
        <w:rPr>
          <w:rFonts w:ascii="Arial" w:hAnsi="Arial" w:cs="Arial"/>
          <w:b/>
          <w:sz w:val="24"/>
          <w:szCs w:val="24"/>
          <w:lang w:val="en-US"/>
        </w:rPr>
      </w:pPr>
      <w:r w:rsidRPr="00C2339F">
        <w:rPr>
          <w:lang w:val="en-US"/>
        </w:rPr>
        <w:t> </w:t>
      </w:r>
      <w:r w:rsidRPr="00C2339F">
        <w:rPr>
          <w:rFonts w:ascii="Arial" w:hAnsi="Arial" w:cs="Arial"/>
          <w:b/>
          <w:sz w:val="24"/>
          <w:szCs w:val="24"/>
          <w:lang w:val="en-US"/>
        </w:rPr>
        <w:t>Main view of the application:</w:t>
      </w:r>
      <w:r w:rsidRPr="00C2339F">
        <w:rPr>
          <w:rFonts w:ascii="Arial" w:hAnsi="Arial" w:cs="Arial"/>
          <w:sz w:val="24"/>
          <w:szCs w:val="24"/>
          <w:lang w:val="en-US"/>
        </w:rPr>
        <w:t xml:space="preserve"> allows users to interact with the application.</w:t>
      </w:r>
      <w:r w:rsidR="009F73EE" w:rsidRPr="00C2339F">
        <w:rPr>
          <w:rFonts w:ascii="Arial" w:hAnsi="Arial" w:cs="Arial"/>
          <w:noProof/>
          <w:sz w:val="24"/>
          <w:szCs w:val="24"/>
          <w:lang w:val="de-DE" w:eastAsia="de-DE"/>
        </w:rPr>
        <w:drawing>
          <wp:inline distT="0" distB="0" distL="0" distR="0">
            <wp:extent cx="5886450" cy="3076575"/>
            <wp:effectExtent l="0" t="0" r="0" b="0"/>
            <wp:docPr id="32" name="Imagen 32" descr="C:\Users\Lester\Desktop\Interfaces\Main with 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ter\Desktop\Interfaces\Main with numbers.png"/>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6450" cy="3076575"/>
                    </a:xfrm>
                    <a:prstGeom prst="rect">
                      <a:avLst/>
                    </a:prstGeom>
                    <a:noFill/>
                    <a:ln>
                      <a:noFill/>
                    </a:ln>
                  </pic:spPr>
                </pic:pic>
              </a:graphicData>
            </a:graphic>
          </wp:inline>
        </w:drawing>
      </w:r>
    </w:p>
    <w:p w:rsidR="00CF6805" w:rsidRPr="00000AF9" w:rsidRDefault="00CF6805" w:rsidP="004F23CD">
      <w:pPr>
        <w:autoSpaceDE w:val="0"/>
        <w:autoSpaceDN w:val="0"/>
        <w:adjustRightInd w:val="0"/>
        <w:spacing w:after="0" w:line="240" w:lineRule="auto"/>
        <w:jc w:val="both"/>
        <w:rPr>
          <w:rFonts w:ascii="Arial" w:hAnsi="Arial" w:cs="Arial"/>
          <w:sz w:val="24"/>
          <w:szCs w:val="24"/>
          <w:lang w:val="en-US"/>
        </w:rPr>
      </w:pPr>
      <w:r w:rsidRPr="00000AF9">
        <w:rPr>
          <w:rFonts w:ascii="Arial" w:hAnsi="Arial" w:cs="Arial"/>
          <w:color w:val="FF0000"/>
          <w:sz w:val="24"/>
          <w:szCs w:val="24"/>
          <w:lang w:val="en-US"/>
        </w:rPr>
        <w:t>1</w:t>
      </w:r>
      <w:r w:rsidRPr="00000AF9">
        <w:rPr>
          <w:rFonts w:ascii="Arial" w:hAnsi="Arial" w:cs="Arial"/>
          <w:sz w:val="24"/>
          <w:szCs w:val="24"/>
          <w:lang w:val="en-US"/>
        </w:rPr>
        <w:t xml:space="preserve"> -------- </w:t>
      </w:r>
      <w:r w:rsidR="00000AF9" w:rsidRPr="00000AF9">
        <w:rPr>
          <w:rFonts w:ascii="Arial" w:hAnsi="Arial" w:cs="Arial"/>
          <w:sz w:val="24"/>
          <w:szCs w:val="24"/>
        </w:rPr>
        <w:t>Area where the test are described.</w:t>
      </w:r>
    </w:p>
    <w:p w:rsidR="00CF6805" w:rsidRPr="00000AF9" w:rsidRDefault="00CF6805" w:rsidP="004F23CD">
      <w:pPr>
        <w:autoSpaceDE w:val="0"/>
        <w:autoSpaceDN w:val="0"/>
        <w:adjustRightInd w:val="0"/>
        <w:spacing w:after="0" w:line="240" w:lineRule="auto"/>
        <w:jc w:val="both"/>
        <w:rPr>
          <w:rFonts w:ascii="Arial" w:hAnsi="Arial" w:cs="Arial"/>
          <w:sz w:val="24"/>
          <w:szCs w:val="24"/>
          <w:lang w:val="en-US"/>
        </w:rPr>
      </w:pPr>
      <w:r w:rsidRPr="00000AF9">
        <w:rPr>
          <w:rFonts w:ascii="Arial" w:hAnsi="Arial" w:cs="Arial"/>
          <w:color w:val="FF0000"/>
          <w:sz w:val="24"/>
          <w:szCs w:val="24"/>
          <w:lang w:val="en-US"/>
        </w:rPr>
        <w:t>2</w:t>
      </w:r>
      <w:r w:rsidR="009F73EE" w:rsidRPr="00000AF9">
        <w:rPr>
          <w:rFonts w:ascii="Arial" w:hAnsi="Arial" w:cs="Arial"/>
          <w:sz w:val="24"/>
          <w:szCs w:val="24"/>
          <w:lang w:val="en-US"/>
        </w:rPr>
        <w:t xml:space="preserve"> </w:t>
      </w:r>
      <w:r w:rsidRPr="00000AF9">
        <w:rPr>
          <w:rFonts w:ascii="Arial" w:hAnsi="Arial" w:cs="Arial"/>
          <w:sz w:val="24"/>
          <w:szCs w:val="24"/>
          <w:lang w:val="en-US"/>
        </w:rPr>
        <w:t xml:space="preserve">-------- </w:t>
      </w:r>
      <w:r w:rsidR="00000AF9" w:rsidRPr="00000AF9">
        <w:rPr>
          <w:rFonts w:ascii="Arial" w:hAnsi="Arial" w:cs="Arial"/>
          <w:sz w:val="24"/>
          <w:szCs w:val="24"/>
        </w:rPr>
        <w:t>Area where the tasks and their test are described.</w:t>
      </w:r>
    </w:p>
    <w:p w:rsidR="006E17D9" w:rsidRPr="006E17D9" w:rsidRDefault="00CF6805" w:rsidP="006E17D9">
      <w:pPr>
        <w:autoSpaceDE w:val="0"/>
        <w:autoSpaceDN w:val="0"/>
        <w:adjustRightInd w:val="0"/>
        <w:spacing w:after="0" w:line="240" w:lineRule="auto"/>
        <w:rPr>
          <w:rFonts w:ascii="Arial" w:hAnsi="Arial" w:cs="Arial"/>
          <w:sz w:val="24"/>
          <w:szCs w:val="24"/>
          <w:lang w:val="en-US"/>
        </w:rPr>
      </w:pPr>
      <w:r w:rsidRPr="006E17D9">
        <w:rPr>
          <w:rFonts w:ascii="Arial" w:hAnsi="Arial" w:cs="Arial"/>
          <w:color w:val="FF0000"/>
          <w:sz w:val="24"/>
          <w:szCs w:val="24"/>
          <w:lang w:val="en-US"/>
        </w:rPr>
        <w:t>3</w:t>
      </w:r>
      <w:r w:rsidR="009F73EE" w:rsidRPr="006E17D9">
        <w:rPr>
          <w:rFonts w:ascii="Arial" w:hAnsi="Arial" w:cs="Arial"/>
          <w:color w:val="FF0000"/>
          <w:sz w:val="24"/>
          <w:szCs w:val="24"/>
          <w:lang w:val="en-US"/>
        </w:rPr>
        <w:t xml:space="preserve"> </w:t>
      </w:r>
      <w:r w:rsidR="009F73EE" w:rsidRPr="006E17D9">
        <w:rPr>
          <w:rFonts w:ascii="Arial" w:hAnsi="Arial" w:cs="Arial"/>
          <w:sz w:val="24"/>
          <w:szCs w:val="24"/>
          <w:lang w:val="en-US"/>
        </w:rPr>
        <w:t xml:space="preserve">-------- </w:t>
      </w:r>
      <w:r w:rsidR="006E17D9" w:rsidRPr="006E17D9">
        <w:rPr>
          <w:rFonts w:ascii="Arial" w:hAnsi="Arial" w:cs="Arial"/>
          <w:sz w:val="24"/>
          <w:szCs w:val="24"/>
          <w:lang w:val="en-US"/>
        </w:rPr>
        <w:t>Area where the test contained in the selected task with their descriptions.</w:t>
      </w:r>
    </w:p>
    <w:p w:rsidR="00CF6805" w:rsidRPr="006E17D9" w:rsidRDefault="00CF6805" w:rsidP="006E17D9">
      <w:pPr>
        <w:autoSpaceDE w:val="0"/>
        <w:autoSpaceDN w:val="0"/>
        <w:adjustRightInd w:val="0"/>
        <w:spacing w:after="0" w:line="240" w:lineRule="auto"/>
        <w:rPr>
          <w:rFonts w:ascii="Arial" w:hAnsi="Arial" w:cs="Arial"/>
          <w:sz w:val="24"/>
          <w:szCs w:val="24"/>
          <w:lang w:val="en-US"/>
        </w:rPr>
      </w:pPr>
      <w:r w:rsidRPr="006E17D9">
        <w:rPr>
          <w:rFonts w:ascii="Arial" w:hAnsi="Arial" w:cs="Arial"/>
          <w:color w:val="FF0000"/>
          <w:sz w:val="24"/>
          <w:szCs w:val="24"/>
          <w:lang w:val="en-US"/>
        </w:rPr>
        <w:t>4</w:t>
      </w:r>
      <w:r w:rsidRPr="006E17D9">
        <w:rPr>
          <w:rFonts w:ascii="Arial" w:hAnsi="Arial" w:cs="Arial"/>
          <w:sz w:val="24"/>
          <w:szCs w:val="24"/>
          <w:lang w:val="en-US"/>
        </w:rPr>
        <w:t xml:space="preserve">  -------- </w:t>
      </w:r>
      <w:r w:rsidR="006E17D9">
        <w:rPr>
          <w:rFonts w:ascii="Arial" w:hAnsi="Arial" w:cs="Arial"/>
          <w:sz w:val="24"/>
          <w:szCs w:val="24"/>
          <w:lang w:val="en-US"/>
        </w:rPr>
        <w:t>Add a test.</w:t>
      </w:r>
    </w:p>
    <w:p w:rsidR="00CF6805" w:rsidRPr="006E17D9" w:rsidRDefault="00CF6805" w:rsidP="004F23CD">
      <w:pPr>
        <w:autoSpaceDE w:val="0"/>
        <w:autoSpaceDN w:val="0"/>
        <w:adjustRightInd w:val="0"/>
        <w:spacing w:after="0" w:line="240" w:lineRule="auto"/>
        <w:jc w:val="both"/>
        <w:rPr>
          <w:rFonts w:ascii="Arial" w:hAnsi="Arial" w:cs="Arial"/>
          <w:sz w:val="24"/>
          <w:szCs w:val="24"/>
          <w:lang w:val="en-US"/>
        </w:rPr>
      </w:pPr>
      <w:r w:rsidRPr="006E17D9">
        <w:rPr>
          <w:rFonts w:ascii="Arial" w:hAnsi="Arial" w:cs="Arial"/>
          <w:color w:val="FF0000"/>
          <w:sz w:val="24"/>
          <w:szCs w:val="24"/>
          <w:lang w:val="en-US"/>
        </w:rPr>
        <w:t>5</w:t>
      </w:r>
      <w:r w:rsidRPr="006E17D9">
        <w:rPr>
          <w:rFonts w:ascii="Arial" w:hAnsi="Arial" w:cs="Arial"/>
          <w:sz w:val="24"/>
          <w:szCs w:val="24"/>
          <w:lang w:val="en-US"/>
        </w:rPr>
        <w:t xml:space="preserve">  -------- </w:t>
      </w:r>
      <w:r w:rsidR="006E17D9" w:rsidRPr="006E17D9">
        <w:rPr>
          <w:rFonts w:ascii="Arial" w:hAnsi="Arial" w:cs="Arial"/>
          <w:sz w:val="24"/>
          <w:szCs w:val="24"/>
          <w:lang w:val="en-US"/>
        </w:rPr>
        <w:t>Update a test.</w:t>
      </w:r>
    </w:p>
    <w:p w:rsidR="009F73EE" w:rsidRPr="006E17D9" w:rsidRDefault="009F73EE" w:rsidP="009F73EE">
      <w:pPr>
        <w:autoSpaceDE w:val="0"/>
        <w:autoSpaceDN w:val="0"/>
        <w:adjustRightInd w:val="0"/>
        <w:spacing w:after="0" w:line="240" w:lineRule="auto"/>
        <w:jc w:val="both"/>
        <w:rPr>
          <w:rFonts w:ascii="Arial" w:hAnsi="Arial" w:cs="Arial"/>
          <w:sz w:val="24"/>
          <w:szCs w:val="24"/>
          <w:lang w:val="en-US"/>
        </w:rPr>
      </w:pPr>
      <w:r w:rsidRPr="006E17D9">
        <w:rPr>
          <w:rFonts w:ascii="Arial" w:hAnsi="Arial" w:cs="Arial"/>
          <w:color w:val="FF0000"/>
          <w:sz w:val="24"/>
          <w:szCs w:val="24"/>
          <w:lang w:val="en-US"/>
        </w:rPr>
        <w:t>6</w:t>
      </w:r>
      <w:r w:rsidRPr="006E17D9">
        <w:rPr>
          <w:rFonts w:ascii="Arial" w:hAnsi="Arial" w:cs="Arial"/>
          <w:sz w:val="24"/>
          <w:szCs w:val="24"/>
          <w:lang w:val="en-US"/>
        </w:rPr>
        <w:t xml:space="preserve">  -------- </w:t>
      </w:r>
      <w:r w:rsidR="006E17D9" w:rsidRPr="006E17D9">
        <w:rPr>
          <w:rFonts w:ascii="Arial" w:hAnsi="Arial" w:cs="Arial"/>
          <w:sz w:val="24"/>
          <w:szCs w:val="24"/>
          <w:lang w:val="en-US"/>
        </w:rPr>
        <w:t>Remove a test</w:t>
      </w:r>
      <w:r w:rsidRPr="006E17D9">
        <w:rPr>
          <w:rFonts w:ascii="Arial" w:hAnsi="Arial" w:cs="Arial"/>
          <w:sz w:val="24"/>
          <w:szCs w:val="24"/>
          <w:lang w:val="en-US"/>
        </w:rPr>
        <w:t>.</w:t>
      </w:r>
    </w:p>
    <w:p w:rsidR="009F73EE" w:rsidRPr="006E17D9" w:rsidRDefault="009F73EE" w:rsidP="009F73EE">
      <w:pPr>
        <w:autoSpaceDE w:val="0"/>
        <w:autoSpaceDN w:val="0"/>
        <w:adjustRightInd w:val="0"/>
        <w:spacing w:after="0" w:line="240" w:lineRule="auto"/>
        <w:jc w:val="both"/>
        <w:rPr>
          <w:rFonts w:ascii="Arial" w:hAnsi="Arial" w:cs="Arial"/>
          <w:sz w:val="24"/>
          <w:szCs w:val="24"/>
          <w:lang w:val="en-US"/>
        </w:rPr>
      </w:pPr>
      <w:r w:rsidRPr="006E17D9">
        <w:rPr>
          <w:rFonts w:ascii="Arial" w:hAnsi="Arial" w:cs="Arial"/>
          <w:color w:val="FF0000"/>
          <w:sz w:val="24"/>
          <w:szCs w:val="24"/>
          <w:lang w:val="en-US"/>
        </w:rPr>
        <w:t>7</w:t>
      </w:r>
      <w:r w:rsidRPr="006E17D9">
        <w:rPr>
          <w:rFonts w:ascii="Arial" w:hAnsi="Arial" w:cs="Arial"/>
          <w:sz w:val="24"/>
          <w:szCs w:val="24"/>
          <w:lang w:val="en-US"/>
        </w:rPr>
        <w:t xml:space="preserve">  -------- </w:t>
      </w:r>
      <w:r w:rsidR="006E17D9" w:rsidRPr="006E17D9">
        <w:rPr>
          <w:rFonts w:ascii="Arial" w:hAnsi="Arial" w:cs="Arial"/>
          <w:sz w:val="24"/>
          <w:szCs w:val="24"/>
          <w:lang w:val="en-US"/>
        </w:rPr>
        <w:t>Add a task.</w:t>
      </w:r>
    </w:p>
    <w:p w:rsidR="006E17D9" w:rsidRPr="006E17D9" w:rsidRDefault="009F73EE" w:rsidP="009F73EE">
      <w:pPr>
        <w:autoSpaceDE w:val="0"/>
        <w:autoSpaceDN w:val="0"/>
        <w:adjustRightInd w:val="0"/>
        <w:spacing w:after="0" w:line="240" w:lineRule="auto"/>
        <w:jc w:val="both"/>
        <w:rPr>
          <w:rFonts w:ascii="Arial" w:hAnsi="Arial" w:cs="Arial"/>
          <w:sz w:val="24"/>
          <w:szCs w:val="24"/>
          <w:lang w:val="en-US"/>
        </w:rPr>
      </w:pPr>
      <w:r w:rsidRPr="006E17D9">
        <w:rPr>
          <w:rFonts w:ascii="Arial" w:hAnsi="Arial" w:cs="Arial"/>
          <w:color w:val="FF0000"/>
          <w:sz w:val="24"/>
          <w:szCs w:val="24"/>
          <w:lang w:val="en-US"/>
        </w:rPr>
        <w:t>8</w:t>
      </w:r>
      <w:r w:rsidRPr="006E17D9">
        <w:rPr>
          <w:rFonts w:ascii="Arial" w:hAnsi="Arial" w:cs="Arial"/>
          <w:sz w:val="24"/>
          <w:szCs w:val="24"/>
          <w:lang w:val="en-US"/>
        </w:rPr>
        <w:t xml:space="preserve">  -------- </w:t>
      </w:r>
      <w:r w:rsidR="006E17D9" w:rsidRPr="006E17D9">
        <w:rPr>
          <w:rFonts w:ascii="Arial" w:hAnsi="Arial" w:cs="Arial"/>
          <w:sz w:val="24"/>
          <w:szCs w:val="24"/>
          <w:lang w:val="en-US"/>
        </w:rPr>
        <w:t>Update a task.</w:t>
      </w:r>
    </w:p>
    <w:p w:rsidR="009F73EE" w:rsidRPr="006E17D9" w:rsidRDefault="009F73EE" w:rsidP="009F73EE">
      <w:pPr>
        <w:autoSpaceDE w:val="0"/>
        <w:autoSpaceDN w:val="0"/>
        <w:adjustRightInd w:val="0"/>
        <w:spacing w:after="0" w:line="240" w:lineRule="auto"/>
        <w:jc w:val="both"/>
        <w:rPr>
          <w:rFonts w:ascii="Arial" w:hAnsi="Arial" w:cs="Arial"/>
          <w:sz w:val="24"/>
          <w:szCs w:val="24"/>
          <w:lang w:val="en-US"/>
        </w:rPr>
      </w:pPr>
      <w:r w:rsidRPr="006E17D9">
        <w:rPr>
          <w:rFonts w:ascii="Arial" w:hAnsi="Arial" w:cs="Arial"/>
          <w:color w:val="FF0000"/>
          <w:sz w:val="24"/>
          <w:szCs w:val="24"/>
          <w:lang w:val="en-US"/>
        </w:rPr>
        <w:t>9</w:t>
      </w:r>
      <w:r w:rsidRPr="006E17D9">
        <w:rPr>
          <w:rFonts w:ascii="Arial" w:hAnsi="Arial" w:cs="Arial"/>
          <w:sz w:val="24"/>
          <w:szCs w:val="24"/>
          <w:lang w:val="en-US"/>
        </w:rPr>
        <w:t xml:space="preserve">  -------- </w:t>
      </w:r>
      <w:r w:rsidR="006E17D9" w:rsidRPr="006E17D9">
        <w:rPr>
          <w:rFonts w:ascii="Arial" w:hAnsi="Arial" w:cs="Arial"/>
          <w:sz w:val="24"/>
          <w:szCs w:val="24"/>
          <w:lang w:val="en-US"/>
        </w:rPr>
        <w:t>Remove Task</w:t>
      </w:r>
      <w:r w:rsidRPr="006E17D9">
        <w:rPr>
          <w:rFonts w:ascii="Arial" w:hAnsi="Arial" w:cs="Arial"/>
          <w:sz w:val="24"/>
          <w:szCs w:val="24"/>
          <w:lang w:val="en-US"/>
        </w:rPr>
        <w:t>.</w:t>
      </w:r>
    </w:p>
    <w:p w:rsidR="006E17D9" w:rsidRDefault="009F73EE" w:rsidP="006E17D9">
      <w:pPr>
        <w:autoSpaceDE w:val="0"/>
        <w:autoSpaceDN w:val="0"/>
        <w:adjustRightInd w:val="0"/>
        <w:spacing w:after="0" w:line="240" w:lineRule="auto"/>
        <w:jc w:val="both"/>
      </w:pPr>
      <w:r>
        <w:rPr>
          <w:rFonts w:ascii="Arial" w:hAnsi="Arial" w:cs="Arial"/>
          <w:color w:val="FF0000"/>
          <w:sz w:val="24"/>
          <w:szCs w:val="24"/>
        </w:rPr>
        <w:t>10</w:t>
      </w:r>
      <w:r>
        <w:rPr>
          <w:rFonts w:ascii="Arial" w:hAnsi="Arial" w:cs="Arial"/>
          <w:sz w:val="24"/>
          <w:szCs w:val="24"/>
        </w:rPr>
        <w:t xml:space="preserve">  ------ </w:t>
      </w:r>
      <w:r w:rsidR="006E17D9" w:rsidRPr="006E17D9">
        <w:rPr>
          <w:rFonts w:ascii="Arial" w:hAnsi="Arial" w:cs="Arial"/>
          <w:sz w:val="24"/>
          <w:szCs w:val="24"/>
          <w:lang w:val="en-US"/>
        </w:rPr>
        <w:t>Executes a previously selected test</w:t>
      </w:r>
      <w:r w:rsidR="006E17D9">
        <w:t>.</w:t>
      </w:r>
    </w:p>
    <w:p w:rsidR="00CF6805" w:rsidRPr="006E17D9" w:rsidRDefault="006E17D9" w:rsidP="006E17D9">
      <w:pPr>
        <w:autoSpaceDE w:val="0"/>
        <w:autoSpaceDN w:val="0"/>
        <w:adjustRightInd w:val="0"/>
        <w:spacing w:after="0" w:line="240" w:lineRule="auto"/>
        <w:rPr>
          <w:rFonts w:ascii="Arial" w:hAnsi="Arial" w:cs="Arial"/>
          <w:b/>
          <w:sz w:val="24"/>
          <w:szCs w:val="24"/>
          <w:lang w:val="en-US"/>
        </w:rPr>
      </w:pPr>
      <w:r w:rsidRPr="006E17D9">
        <w:rPr>
          <w:rFonts w:ascii="Arial" w:hAnsi="Arial" w:cs="Arial"/>
          <w:b/>
          <w:sz w:val="24"/>
          <w:szCs w:val="24"/>
          <w:lang w:val="en-US"/>
        </w:rPr>
        <w:t>Add test View:</w:t>
      </w:r>
      <w:r>
        <w:rPr>
          <w:rFonts w:ascii="Arial" w:hAnsi="Arial" w:cs="Arial"/>
          <w:b/>
          <w:noProof/>
          <w:sz w:val="24"/>
          <w:szCs w:val="24"/>
          <w:lang w:val="en-US"/>
        </w:rPr>
        <w:t xml:space="preserve"> </w:t>
      </w:r>
      <w:r w:rsidR="00366D56">
        <w:rPr>
          <w:rFonts w:ascii="Arial" w:hAnsi="Arial" w:cs="Arial"/>
          <w:b/>
          <w:noProof/>
          <w:sz w:val="24"/>
          <w:szCs w:val="24"/>
          <w:lang w:val="de-DE" w:eastAsia="de-DE"/>
        </w:rPr>
        <w:drawing>
          <wp:inline distT="0" distB="0" distL="0" distR="0">
            <wp:extent cx="5610225" cy="2943225"/>
            <wp:effectExtent l="0" t="0" r="0" b="0"/>
            <wp:docPr id="33" name="Imagen 33" descr="C:\Users\Lester\Desktop\Interfaces\Add Test with 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er\Desktop\Interfaces\Add Test with numbers.png"/>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2943225"/>
                    </a:xfrm>
                    <a:prstGeom prst="rect">
                      <a:avLst/>
                    </a:prstGeom>
                    <a:noFill/>
                    <a:ln>
                      <a:noFill/>
                    </a:ln>
                  </pic:spPr>
                </pic:pic>
              </a:graphicData>
            </a:graphic>
          </wp:inline>
        </w:drawing>
      </w:r>
    </w:p>
    <w:p w:rsidR="006E17D9" w:rsidRDefault="006E17D9" w:rsidP="00366D56">
      <w:pPr>
        <w:autoSpaceDE w:val="0"/>
        <w:autoSpaceDN w:val="0"/>
        <w:adjustRightInd w:val="0"/>
        <w:spacing w:after="0" w:line="360" w:lineRule="auto"/>
        <w:jc w:val="both"/>
        <w:rPr>
          <w:rFonts w:ascii="Arial" w:hAnsi="Arial" w:cs="Arial"/>
          <w:sz w:val="24"/>
          <w:szCs w:val="24"/>
        </w:rPr>
      </w:pPr>
    </w:p>
    <w:p w:rsidR="00366D56" w:rsidRPr="006E17D9" w:rsidRDefault="006E17D9" w:rsidP="00366D56">
      <w:pPr>
        <w:autoSpaceDE w:val="0"/>
        <w:autoSpaceDN w:val="0"/>
        <w:adjustRightInd w:val="0"/>
        <w:spacing w:after="0" w:line="360" w:lineRule="auto"/>
        <w:jc w:val="both"/>
        <w:rPr>
          <w:rFonts w:ascii="Arial" w:hAnsi="Arial" w:cs="Arial"/>
          <w:sz w:val="24"/>
          <w:szCs w:val="24"/>
        </w:rPr>
      </w:pPr>
      <w:r w:rsidRPr="006E17D9">
        <w:rPr>
          <w:rFonts w:ascii="Arial" w:hAnsi="Arial" w:cs="Arial"/>
          <w:sz w:val="24"/>
          <w:szCs w:val="24"/>
          <w:lang w:val="en-US"/>
        </w:rPr>
        <w:t xml:space="preserve">Users can add a task. </w:t>
      </w:r>
      <w:r w:rsidRPr="006E17D9">
        <w:rPr>
          <w:rFonts w:ascii="Arial" w:hAnsi="Arial" w:cs="Arial"/>
          <w:sz w:val="24"/>
          <w:szCs w:val="24"/>
        </w:rPr>
        <w:t>They will have to introduce the id, the description of that test, which is that it is the test, especially if it is fatal or not the test to fail, to be used as the denominator when notifying the system administrator.</w:t>
      </w:r>
    </w:p>
    <w:p w:rsidR="007F09B7" w:rsidRPr="006E17D9" w:rsidRDefault="007F09B7" w:rsidP="00366D56">
      <w:pPr>
        <w:autoSpaceDE w:val="0"/>
        <w:autoSpaceDN w:val="0"/>
        <w:adjustRightInd w:val="0"/>
        <w:spacing w:after="0" w:line="360" w:lineRule="auto"/>
        <w:jc w:val="both"/>
        <w:rPr>
          <w:rFonts w:ascii="Arial" w:hAnsi="Arial" w:cs="Arial"/>
          <w:b/>
          <w:sz w:val="24"/>
          <w:szCs w:val="24"/>
          <w:lang w:val="en-US"/>
        </w:rPr>
      </w:pPr>
    </w:p>
    <w:p w:rsidR="007F09B7" w:rsidRDefault="007F09B7" w:rsidP="004F23CD">
      <w:pPr>
        <w:autoSpaceDE w:val="0"/>
        <w:autoSpaceDN w:val="0"/>
        <w:adjustRightInd w:val="0"/>
        <w:spacing w:after="0" w:line="240" w:lineRule="auto"/>
        <w:jc w:val="both"/>
        <w:rPr>
          <w:rFonts w:ascii="Arial" w:hAnsi="Arial" w:cs="Arial"/>
          <w:sz w:val="24"/>
          <w:szCs w:val="24"/>
        </w:rPr>
      </w:pPr>
      <w:r w:rsidRPr="00DB5686">
        <w:rPr>
          <w:rFonts w:ascii="Arial" w:hAnsi="Arial" w:cs="Arial"/>
          <w:color w:val="FF0000"/>
          <w:sz w:val="24"/>
          <w:szCs w:val="24"/>
        </w:rPr>
        <w:t>1</w:t>
      </w:r>
      <w:r>
        <w:rPr>
          <w:rFonts w:ascii="Arial" w:hAnsi="Arial" w:cs="Arial"/>
          <w:sz w:val="24"/>
          <w:szCs w:val="24"/>
        </w:rPr>
        <w:t xml:space="preserve"> -------- </w:t>
      </w:r>
      <w:r w:rsidR="006E17D9" w:rsidRPr="006E17D9">
        <w:rPr>
          <w:rFonts w:ascii="Arial" w:hAnsi="Arial" w:cs="Arial"/>
          <w:sz w:val="24"/>
          <w:szCs w:val="24"/>
        </w:rPr>
        <w:t>Enter test ID</w:t>
      </w:r>
      <w:r w:rsidR="006E17D9">
        <w:t xml:space="preserve"> </w:t>
      </w:r>
    </w:p>
    <w:p w:rsidR="007F09B7" w:rsidRPr="00AF7101" w:rsidRDefault="007F09B7" w:rsidP="004F23CD">
      <w:pPr>
        <w:autoSpaceDE w:val="0"/>
        <w:autoSpaceDN w:val="0"/>
        <w:adjustRightInd w:val="0"/>
        <w:spacing w:after="0" w:line="240" w:lineRule="auto"/>
        <w:jc w:val="both"/>
        <w:rPr>
          <w:rFonts w:ascii="Arial" w:hAnsi="Arial" w:cs="Arial"/>
          <w:sz w:val="24"/>
          <w:szCs w:val="24"/>
          <w:lang w:val="en-US"/>
        </w:rPr>
      </w:pPr>
      <w:r w:rsidRPr="00AF7101">
        <w:rPr>
          <w:rFonts w:ascii="Arial" w:hAnsi="Arial" w:cs="Arial"/>
          <w:color w:val="FF0000"/>
          <w:sz w:val="24"/>
          <w:szCs w:val="24"/>
          <w:lang w:val="en-US"/>
        </w:rPr>
        <w:t>2</w:t>
      </w:r>
      <w:r w:rsidR="00366D56" w:rsidRPr="00AF7101">
        <w:rPr>
          <w:rFonts w:ascii="Arial" w:hAnsi="Arial" w:cs="Arial"/>
          <w:sz w:val="24"/>
          <w:szCs w:val="24"/>
          <w:lang w:val="en-US"/>
        </w:rPr>
        <w:t xml:space="preserve">  --------</w:t>
      </w:r>
      <w:r w:rsidR="00AF7101" w:rsidRPr="00AF7101">
        <w:rPr>
          <w:lang w:val="en-US"/>
        </w:rPr>
        <w:t xml:space="preserve"> </w:t>
      </w:r>
      <w:r w:rsidR="00AF7101" w:rsidRPr="00AF7101">
        <w:rPr>
          <w:rFonts w:ascii="Arial" w:hAnsi="Arial" w:cs="Arial"/>
          <w:sz w:val="24"/>
          <w:szCs w:val="24"/>
        </w:rPr>
        <w:t>Enter description of the test</w:t>
      </w:r>
    </w:p>
    <w:p w:rsidR="007F09B7" w:rsidRPr="00AF7101" w:rsidRDefault="007F09B7" w:rsidP="004F23CD">
      <w:pPr>
        <w:autoSpaceDE w:val="0"/>
        <w:autoSpaceDN w:val="0"/>
        <w:adjustRightInd w:val="0"/>
        <w:spacing w:after="0" w:line="240" w:lineRule="auto"/>
        <w:jc w:val="both"/>
        <w:rPr>
          <w:rFonts w:ascii="Arial" w:hAnsi="Arial" w:cs="Arial"/>
          <w:sz w:val="24"/>
          <w:szCs w:val="24"/>
          <w:lang w:val="en-US"/>
        </w:rPr>
      </w:pPr>
    </w:p>
    <w:p w:rsidR="007F09B7" w:rsidRPr="00AF7101" w:rsidRDefault="007F09B7" w:rsidP="004F23CD">
      <w:pPr>
        <w:autoSpaceDE w:val="0"/>
        <w:autoSpaceDN w:val="0"/>
        <w:adjustRightInd w:val="0"/>
        <w:spacing w:after="0" w:line="240" w:lineRule="auto"/>
        <w:jc w:val="both"/>
        <w:rPr>
          <w:rFonts w:ascii="Arial" w:hAnsi="Arial" w:cs="Arial"/>
          <w:sz w:val="24"/>
          <w:szCs w:val="24"/>
          <w:lang w:val="en-US"/>
        </w:rPr>
      </w:pPr>
      <w:r w:rsidRPr="00AF7101">
        <w:rPr>
          <w:rFonts w:ascii="Arial" w:hAnsi="Arial" w:cs="Arial"/>
          <w:color w:val="FF0000"/>
          <w:sz w:val="24"/>
          <w:szCs w:val="24"/>
          <w:lang w:val="en-US"/>
        </w:rPr>
        <w:t>3</w:t>
      </w:r>
      <w:r w:rsidRPr="00AF7101">
        <w:rPr>
          <w:rFonts w:ascii="Arial" w:hAnsi="Arial" w:cs="Arial"/>
          <w:sz w:val="24"/>
          <w:szCs w:val="24"/>
          <w:lang w:val="en-US"/>
        </w:rPr>
        <w:t xml:space="preserve"> -------- </w:t>
      </w:r>
      <w:r w:rsidR="00AF7101" w:rsidRPr="00AF7101">
        <w:rPr>
          <w:rFonts w:ascii="Arial" w:hAnsi="Arial" w:cs="Arial"/>
          <w:sz w:val="24"/>
          <w:szCs w:val="24"/>
          <w:lang w:val="en-US"/>
        </w:rPr>
        <w:t>Enter where the test is located</w:t>
      </w:r>
      <w:r w:rsidR="00AF7101">
        <w:rPr>
          <w:rFonts w:ascii="Arial" w:hAnsi="Arial" w:cs="Arial"/>
          <w:sz w:val="24"/>
          <w:szCs w:val="24"/>
          <w:lang w:val="en-US"/>
        </w:rPr>
        <w:t>.</w:t>
      </w:r>
    </w:p>
    <w:p w:rsidR="007F09B7" w:rsidRPr="00AF7101" w:rsidRDefault="007F09B7" w:rsidP="004F23CD">
      <w:pPr>
        <w:autoSpaceDE w:val="0"/>
        <w:autoSpaceDN w:val="0"/>
        <w:adjustRightInd w:val="0"/>
        <w:spacing w:after="0" w:line="240" w:lineRule="auto"/>
        <w:jc w:val="both"/>
        <w:rPr>
          <w:rFonts w:ascii="Arial" w:hAnsi="Arial" w:cs="Arial"/>
          <w:sz w:val="24"/>
          <w:szCs w:val="24"/>
          <w:lang w:val="en-US"/>
        </w:rPr>
      </w:pPr>
      <w:r w:rsidRPr="00AF7101">
        <w:rPr>
          <w:rFonts w:ascii="Arial" w:hAnsi="Arial" w:cs="Arial"/>
          <w:color w:val="FF0000"/>
          <w:sz w:val="24"/>
          <w:szCs w:val="24"/>
          <w:lang w:val="en-US"/>
        </w:rPr>
        <w:t>4</w:t>
      </w:r>
      <w:r w:rsidR="00366D56" w:rsidRPr="00AF7101">
        <w:rPr>
          <w:rFonts w:ascii="Arial" w:hAnsi="Arial" w:cs="Arial"/>
          <w:sz w:val="24"/>
          <w:szCs w:val="24"/>
          <w:lang w:val="en-US"/>
        </w:rPr>
        <w:t xml:space="preserve">  -------- </w:t>
      </w:r>
      <w:r w:rsidR="00AF7101" w:rsidRPr="00AF7101">
        <w:rPr>
          <w:rFonts w:ascii="Arial" w:hAnsi="Arial" w:cs="Arial"/>
          <w:sz w:val="24"/>
          <w:szCs w:val="24"/>
          <w:lang w:val="en-US"/>
        </w:rPr>
        <w:t>Indicate whether fatal or not the test to fail.</w:t>
      </w:r>
    </w:p>
    <w:p w:rsidR="00366D56" w:rsidRPr="00AF7101" w:rsidRDefault="00366D56" w:rsidP="004F23CD">
      <w:pPr>
        <w:autoSpaceDE w:val="0"/>
        <w:autoSpaceDN w:val="0"/>
        <w:adjustRightInd w:val="0"/>
        <w:spacing w:after="0" w:line="240" w:lineRule="auto"/>
        <w:jc w:val="both"/>
        <w:rPr>
          <w:rFonts w:ascii="Arial" w:hAnsi="Arial" w:cs="Arial"/>
          <w:sz w:val="24"/>
          <w:szCs w:val="24"/>
          <w:lang w:val="en-US"/>
        </w:rPr>
      </w:pPr>
    </w:p>
    <w:p w:rsidR="00366D56" w:rsidRPr="00AF7101" w:rsidRDefault="00366D56" w:rsidP="00366D56">
      <w:pPr>
        <w:autoSpaceDE w:val="0"/>
        <w:autoSpaceDN w:val="0"/>
        <w:adjustRightInd w:val="0"/>
        <w:spacing w:after="0" w:line="240" w:lineRule="auto"/>
        <w:jc w:val="both"/>
        <w:rPr>
          <w:rFonts w:ascii="Arial" w:hAnsi="Arial" w:cs="Arial"/>
          <w:sz w:val="24"/>
          <w:szCs w:val="24"/>
          <w:lang w:val="en-US"/>
        </w:rPr>
      </w:pPr>
      <w:r w:rsidRPr="00AF7101">
        <w:rPr>
          <w:rFonts w:ascii="Arial" w:hAnsi="Arial" w:cs="Arial"/>
          <w:color w:val="FF0000"/>
          <w:sz w:val="24"/>
          <w:szCs w:val="24"/>
          <w:lang w:val="en-US"/>
        </w:rPr>
        <w:t>5</w:t>
      </w:r>
      <w:r w:rsidRPr="00AF7101">
        <w:rPr>
          <w:rFonts w:ascii="Arial" w:hAnsi="Arial" w:cs="Arial"/>
          <w:sz w:val="24"/>
          <w:szCs w:val="24"/>
          <w:lang w:val="en-US"/>
        </w:rPr>
        <w:t xml:space="preserve">  -------- </w:t>
      </w:r>
      <w:r w:rsidR="00AF7101" w:rsidRPr="00AF7101">
        <w:rPr>
          <w:rFonts w:ascii="Arial" w:hAnsi="Arial" w:cs="Arial"/>
          <w:sz w:val="24"/>
          <w:szCs w:val="24"/>
          <w:lang w:val="en-US"/>
        </w:rPr>
        <w:t>Once all data is entered, we add the test.</w:t>
      </w:r>
    </w:p>
    <w:p w:rsidR="00366D56" w:rsidRPr="00AF7101" w:rsidRDefault="00366D56" w:rsidP="004F23CD">
      <w:pPr>
        <w:autoSpaceDE w:val="0"/>
        <w:autoSpaceDN w:val="0"/>
        <w:adjustRightInd w:val="0"/>
        <w:spacing w:after="0" w:line="240" w:lineRule="auto"/>
        <w:jc w:val="both"/>
        <w:rPr>
          <w:rFonts w:ascii="Arial" w:hAnsi="Arial" w:cs="Arial"/>
          <w:sz w:val="24"/>
          <w:szCs w:val="24"/>
          <w:lang w:val="en-US"/>
        </w:rPr>
      </w:pPr>
    </w:p>
    <w:p w:rsidR="00366D56" w:rsidRPr="00AF7101" w:rsidRDefault="00366D56" w:rsidP="00366D56">
      <w:pPr>
        <w:autoSpaceDE w:val="0"/>
        <w:autoSpaceDN w:val="0"/>
        <w:adjustRightInd w:val="0"/>
        <w:spacing w:after="0" w:line="240" w:lineRule="auto"/>
        <w:jc w:val="both"/>
        <w:rPr>
          <w:rFonts w:ascii="Arial" w:hAnsi="Arial" w:cs="Arial"/>
          <w:sz w:val="24"/>
          <w:szCs w:val="24"/>
          <w:lang w:val="en-US"/>
        </w:rPr>
      </w:pPr>
      <w:r w:rsidRPr="00AF7101">
        <w:rPr>
          <w:rFonts w:ascii="Arial" w:hAnsi="Arial" w:cs="Arial"/>
          <w:color w:val="FF0000"/>
          <w:sz w:val="24"/>
          <w:szCs w:val="24"/>
          <w:lang w:val="en-US"/>
        </w:rPr>
        <w:t>6</w:t>
      </w:r>
      <w:r w:rsidRPr="00AF7101">
        <w:rPr>
          <w:rFonts w:ascii="Arial" w:hAnsi="Arial" w:cs="Arial"/>
          <w:sz w:val="24"/>
          <w:szCs w:val="24"/>
          <w:lang w:val="en-US"/>
        </w:rPr>
        <w:t xml:space="preserve">  -------- </w:t>
      </w:r>
      <w:r w:rsidR="00AF7101" w:rsidRPr="00AF7101">
        <w:rPr>
          <w:rFonts w:ascii="Arial" w:hAnsi="Arial" w:cs="Arial"/>
          <w:sz w:val="24"/>
          <w:szCs w:val="24"/>
          <w:lang w:val="en-US"/>
        </w:rPr>
        <w:t>Cancel if you want to do it later</w:t>
      </w:r>
      <w:r w:rsidR="00CF3243" w:rsidRPr="00AF7101">
        <w:rPr>
          <w:rFonts w:ascii="Arial" w:hAnsi="Arial" w:cs="Arial"/>
          <w:sz w:val="24"/>
          <w:szCs w:val="24"/>
          <w:lang w:val="en-US"/>
        </w:rPr>
        <w:t>.</w:t>
      </w:r>
    </w:p>
    <w:p w:rsidR="00CF3243" w:rsidRPr="00AF7101" w:rsidRDefault="00CF3243" w:rsidP="00366D56">
      <w:pPr>
        <w:autoSpaceDE w:val="0"/>
        <w:autoSpaceDN w:val="0"/>
        <w:adjustRightInd w:val="0"/>
        <w:spacing w:after="0" w:line="240" w:lineRule="auto"/>
        <w:jc w:val="both"/>
        <w:rPr>
          <w:rFonts w:ascii="Arial" w:hAnsi="Arial" w:cs="Arial"/>
          <w:sz w:val="24"/>
          <w:szCs w:val="24"/>
          <w:lang w:val="en-US"/>
        </w:rPr>
      </w:pPr>
    </w:p>
    <w:p w:rsidR="00752434" w:rsidRPr="00AF7101" w:rsidRDefault="00752434" w:rsidP="00366D56">
      <w:pPr>
        <w:autoSpaceDE w:val="0"/>
        <w:autoSpaceDN w:val="0"/>
        <w:adjustRightInd w:val="0"/>
        <w:spacing w:after="0" w:line="240" w:lineRule="auto"/>
        <w:jc w:val="both"/>
        <w:rPr>
          <w:rFonts w:ascii="Arial" w:hAnsi="Arial" w:cs="Arial"/>
          <w:b/>
          <w:sz w:val="24"/>
          <w:szCs w:val="24"/>
          <w:lang w:val="en-US"/>
        </w:rPr>
      </w:pPr>
    </w:p>
    <w:p w:rsidR="00752434" w:rsidRPr="00AF7101" w:rsidRDefault="00752434" w:rsidP="00366D56">
      <w:pPr>
        <w:autoSpaceDE w:val="0"/>
        <w:autoSpaceDN w:val="0"/>
        <w:adjustRightInd w:val="0"/>
        <w:spacing w:after="0" w:line="240" w:lineRule="auto"/>
        <w:jc w:val="both"/>
        <w:rPr>
          <w:rFonts w:ascii="Arial" w:hAnsi="Arial" w:cs="Arial"/>
          <w:b/>
          <w:sz w:val="24"/>
          <w:szCs w:val="24"/>
          <w:lang w:val="en-US"/>
        </w:rPr>
      </w:pPr>
    </w:p>
    <w:p w:rsidR="00752434" w:rsidRPr="00AF7101" w:rsidRDefault="00752434" w:rsidP="00366D56">
      <w:pPr>
        <w:autoSpaceDE w:val="0"/>
        <w:autoSpaceDN w:val="0"/>
        <w:adjustRightInd w:val="0"/>
        <w:spacing w:after="0" w:line="240" w:lineRule="auto"/>
        <w:jc w:val="both"/>
        <w:rPr>
          <w:rFonts w:ascii="Arial" w:hAnsi="Arial" w:cs="Arial"/>
          <w:b/>
          <w:sz w:val="24"/>
          <w:szCs w:val="24"/>
          <w:lang w:val="en-US"/>
        </w:rPr>
      </w:pPr>
    </w:p>
    <w:p w:rsidR="00752434" w:rsidRPr="00AF7101" w:rsidRDefault="00752434" w:rsidP="00366D56">
      <w:pPr>
        <w:autoSpaceDE w:val="0"/>
        <w:autoSpaceDN w:val="0"/>
        <w:adjustRightInd w:val="0"/>
        <w:spacing w:after="0" w:line="240" w:lineRule="auto"/>
        <w:jc w:val="both"/>
        <w:rPr>
          <w:rFonts w:ascii="Arial" w:hAnsi="Arial" w:cs="Arial"/>
          <w:b/>
          <w:sz w:val="24"/>
          <w:szCs w:val="24"/>
          <w:lang w:val="en-US"/>
        </w:rPr>
      </w:pPr>
    </w:p>
    <w:p w:rsidR="00752434" w:rsidRPr="00AF7101" w:rsidRDefault="00752434" w:rsidP="00366D56">
      <w:pPr>
        <w:autoSpaceDE w:val="0"/>
        <w:autoSpaceDN w:val="0"/>
        <w:adjustRightInd w:val="0"/>
        <w:spacing w:after="0" w:line="240" w:lineRule="auto"/>
        <w:jc w:val="both"/>
        <w:rPr>
          <w:rFonts w:ascii="Arial" w:hAnsi="Arial" w:cs="Arial"/>
          <w:b/>
          <w:sz w:val="24"/>
          <w:szCs w:val="24"/>
          <w:lang w:val="en-US"/>
        </w:rPr>
      </w:pPr>
    </w:p>
    <w:p w:rsidR="00752434" w:rsidRPr="00AF7101" w:rsidRDefault="00752434" w:rsidP="00366D56">
      <w:pPr>
        <w:autoSpaceDE w:val="0"/>
        <w:autoSpaceDN w:val="0"/>
        <w:adjustRightInd w:val="0"/>
        <w:spacing w:after="0" w:line="240" w:lineRule="auto"/>
        <w:jc w:val="both"/>
        <w:rPr>
          <w:rFonts w:ascii="Arial" w:hAnsi="Arial" w:cs="Arial"/>
          <w:b/>
          <w:sz w:val="24"/>
          <w:szCs w:val="24"/>
          <w:lang w:val="en-US"/>
        </w:rPr>
      </w:pPr>
    </w:p>
    <w:p w:rsidR="00752434" w:rsidRPr="00AF7101" w:rsidRDefault="00752434" w:rsidP="00366D56">
      <w:pPr>
        <w:autoSpaceDE w:val="0"/>
        <w:autoSpaceDN w:val="0"/>
        <w:adjustRightInd w:val="0"/>
        <w:spacing w:after="0" w:line="240" w:lineRule="auto"/>
        <w:jc w:val="both"/>
        <w:rPr>
          <w:rFonts w:ascii="Arial" w:hAnsi="Arial" w:cs="Arial"/>
          <w:b/>
          <w:sz w:val="24"/>
          <w:szCs w:val="24"/>
          <w:lang w:val="en-US"/>
        </w:rPr>
      </w:pPr>
    </w:p>
    <w:p w:rsidR="00752434" w:rsidRPr="00AF7101" w:rsidRDefault="00752434" w:rsidP="00366D56">
      <w:pPr>
        <w:autoSpaceDE w:val="0"/>
        <w:autoSpaceDN w:val="0"/>
        <w:adjustRightInd w:val="0"/>
        <w:spacing w:after="0" w:line="240" w:lineRule="auto"/>
        <w:jc w:val="both"/>
        <w:rPr>
          <w:rFonts w:ascii="Arial" w:hAnsi="Arial" w:cs="Arial"/>
          <w:b/>
          <w:sz w:val="24"/>
          <w:szCs w:val="24"/>
          <w:lang w:val="en-US"/>
        </w:rPr>
      </w:pPr>
    </w:p>
    <w:p w:rsidR="00CF3243" w:rsidRPr="00CF3243" w:rsidRDefault="00AF7101" w:rsidP="00366D56">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Add task view:</w:t>
      </w:r>
    </w:p>
    <w:p w:rsidR="00366D56" w:rsidRDefault="00752434" w:rsidP="004F23CD">
      <w:pPr>
        <w:autoSpaceDE w:val="0"/>
        <w:autoSpaceDN w:val="0"/>
        <w:adjustRightInd w:val="0"/>
        <w:spacing w:after="0" w:line="240" w:lineRule="auto"/>
        <w:jc w:val="both"/>
        <w:rPr>
          <w:rFonts w:ascii="Arial" w:hAnsi="Arial" w:cs="Arial"/>
          <w:sz w:val="24"/>
          <w:szCs w:val="24"/>
        </w:rPr>
      </w:pPr>
      <w:r>
        <w:rPr>
          <w:rFonts w:ascii="Arial" w:hAnsi="Arial" w:cs="Arial"/>
          <w:noProof/>
          <w:sz w:val="24"/>
          <w:szCs w:val="24"/>
          <w:lang w:val="de-DE" w:eastAsia="de-DE"/>
        </w:rPr>
        <w:drawing>
          <wp:inline distT="0" distB="0" distL="0" distR="0">
            <wp:extent cx="5610225" cy="2933700"/>
            <wp:effectExtent l="0" t="0" r="0" b="0"/>
            <wp:docPr id="2" name="Imagen 2" descr="C:\Users\Lester\Desktop\Interfaces\Add Task with 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ter\Desktop\Interfaces\Add Task with number.png"/>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2933700"/>
                    </a:xfrm>
                    <a:prstGeom prst="rect">
                      <a:avLst/>
                    </a:prstGeom>
                    <a:noFill/>
                    <a:ln>
                      <a:noFill/>
                    </a:ln>
                  </pic:spPr>
                </pic:pic>
              </a:graphicData>
            </a:graphic>
          </wp:inline>
        </w:drawing>
      </w:r>
    </w:p>
    <w:p w:rsidR="007F09B7" w:rsidRDefault="007F09B7" w:rsidP="004F23CD">
      <w:pPr>
        <w:autoSpaceDE w:val="0"/>
        <w:autoSpaceDN w:val="0"/>
        <w:adjustRightInd w:val="0"/>
        <w:spacing w:after="0" w:line="240" w:lineRule="auto"/>
        <w:jc w:val="both"/>
        <w:rPr>
          <w:rFonts w:ascii="Arial" w:hAnsi="Arial" w:cs="Arial"/>
          <w:b/>
          <w:sz w:val="24"/>
          <w:szCs w:val="24"/>
        </w:rPr>
      </w:pPr>
    </w:p>
    <w:p w:rsidR="00752434" w:rsidRDefault="00752434" w:rsidP="00752434">
      <w:pPr>
        <w:autoSpaceDE w:val="0"/>
        <w:autoSpaceDN w:val="0"/>
        <w:adjustRightInd w:val="0"/>
        <w:spacing w:after="0" w:line="240" w:lineRule="auto"/>
        <w:jc w:val="both"/>
        <w:rPr>
          <w:rFonts w:ascii="Arial" w:hAnsi="Arial" w:cs="Arial"/>
          <w:sz w:val="24"/>
          <w:szCs w:val="24"/>
        </w:rPr>
      </w:pPr>
      <w:r w:rsidRPr="00DB5686">
        <w:rPr>
          <w:rFonts w:ascii="Arial" w:hAnsi="Arial" w:cs="Arial"/>
          <w:color w:val="FF0000"/>
          <w:sz w:val="24"/>
          <w:szCs w:val="24"/>
        </w:rPr>
        <w:t>1</w:t>
      </w:r>
      <w:r>
        <w:rPr>
          <w:rFonts w:ascii="Arial" w:hAnsi="Arial" w:cs="Arial"/>
          <w:sz w:val="24"/>
          <w:szCs w:val="24"/>
        </w:rPr>
        <w:t xml:space="preserve"> -------- </w:t>
      </w:r>
      <w:r w:rsidR="00AF7101">
        <w:rPr>
          <w:rFonts w:ascii="Arial" w:hAnsi="Arial" w:cs="Arial"/>
          <w:sz w:val="24"/>
          <w:szCs w:val="24"/>
        </w:rPr>
        <w:t>Task Area</w:t>
      </w:r>
    </w:p>
    <w:p w:rsidR="00752434" w:rsidRDefault="00752434" w:rsidP="00752434">
      <w:pPr>
        <w:autoSpaceDE w:val="0"/>
        <w:autoSpaceDN w:val="0"/>
        <w:adjustRightInd w:val="0"/>
        <w:spacing w:after="0" w:line="240" w:lineRule="auto"/>
        <w:jc w:val="both"/>
        <w:rPr>
          <w:rFonts w:ascii="Arial" w:hAnsi="Arial" w:cs="Arial"/>
          <w:sz w:val="24"/>
          <w:szCs w:val="24"/>
        </w:rPr>
      </w:pPr>
    </w:p>
    <w:p w:rsidR="00752434" w:rsidRPr="00E76AD4" w:rsidRDefault="00752434" w:rsidP="00752434">
      <w:pPr>
        <w:autoSpaceDE w:val="0"/>
        <w:autoSpaceDN w:val="0"/>
        <w:adjustRightInd w:val="0"/>
        <w:spacing w:after="0" w:line="240" w:lineRule="auto"/>
        <w:jc w:val="both"/>
        <w:rPr>
          <w:rFonts w:ascii="Arial" w:hAnsi="Arial" w:cs="Arial"/>
          <w:sz w:val="24"/>
          <w:szCs w:val="24"/>
          <w:lang w:val="en-US"/>
        </w:rPr>
      </w:pPr>
      <w:r w:rsidRPr="00E76AD4">
        <w:rPr>
          <w:rFonts w:ascii="Arial" w:hAnsi="Arial" w:cs="Arial"/>
          <w:color w:val="FF0000"/>
          <w:sz w:val="24"/>
          <w:szCs w:val="24"/>
          <w:lang w:val="en-US"/>
        </w:rPr>
        <w:t>2</w:t>
      </w:r>
      <w:r w:rsidRPr="00E76AD4">
        <w:rPr>
          <w:rFonts w:ascii="Arial" w:hAnsi="Arial" w:cs="Arial"/>
          <w:sz w:val="24"/>
          <w:szCs w:val="24"/>
          <w:lang w:val="en-US"/>
        </w:rPr>
        <w:t xml:space="preserve">  --------</w:t>
      </w:r>
      <w:r w:rsidR="00AF7101" w:rsidRPr="00E76AD4">
        <w:rPr>
          <w:rFonts w:ascii="Arial" w:hAnsi="Arial" w:cs="Arial"/>
          <w:sz w:val="24"/>
          <w:szCs w:val="24"/>
          <w:lang w:val="en-US"/>
        </w:rPr>
        <w:t>Introduce Task ID</w:t>
      </w:r>
      <w:r w:rsidR="00E76AD4" w:rsidRPr="00E76AD4">
        <w:rPr>
          <w:rFonts w:ascii="Arial" w:hAnsi="Arial" w:cs="Arial"/>
          <w:sz w:val="24"/>
          <w:szCs w:val="24"/>
          <w:lang w:val="en-US"/>
        </w:rPr>
        <w:t>.</w:t>
      </w:r>
    </w:p>
    <w:p w:rsidR="00752434" w:rsidRPr="00E76AD4" w:rsidRDefault="00752434" w:rsidP="00752434">
      <w:pPr>
        <w:autoSpaceDE w:val="0"/>
        <w:autoSpaceDN w:val="0"/>
        <w:adjustRightInd w:val="0"/>
        <w:spacing w:after="0" w:line="240" w:lineRule="auto"/>
        <w:jc w:val="both"/>
        <w:rPr>
          <w:rFonts w:ascii="Arial" w:hAnsi="Arial" w:cs="Arial"/>
          <w:sz w:val="24"/>
          <w:szCs w:val="24"/>
          <w:lang w:val="en-US"/>
        </w:rPr>
      </w:pPr>
      <w:r w:rsidRPr="00E76AD4">
        <w:rPr>
          <w:rFonts w:ascii="Arial" w:hAnsi="Arial" w:cs="Arial"/>
          <w:color w:val="FF0000"/>
          <w:sz w:val="24"/>
          <w:szCs w:val="24"/>
          <w:lang w:val="en-US"/>
        </w:rPr>
        <w:t>3</w:t>
      </w:r>
      <w:r w:rsidRPr="00E76AD4">
        <w:rPr>
          <w:rFonts w:ascii="Arial" w:hAnsi="Arial" w:cs="Arial"/>
          <w:sz w:val="24"/>
          <w:szCs w:val="24"/>
          <w:lang w:val="en-US"/>
        </w:rPr>
        <w:t xml:space="preserve"> -------- </w:t>
      </w:r>
      <w:r w:rsidR="00E76AD4" w:rsidRPr="00E76AD4">
        <w:rPr>
          <w:rFonts w:ascii="Arial" w:hAnsi="Arial" w:cs="Arial"/>
          <w:sz w:val="24"/>
          <w:szCs w:val="24"/>
        </w:rPr>
        <w:t>Enter the frequency to execute the task.</w:t>
      </w:r>
    </w:p>
    <w:p w:rsidR="00752434" w:rsidRPr="00E76AD4" w:rsidRDefault="00752434" w:rsidP="00752434">
      <w:pPr>
        <w:autoSpaceDE w:val="0"/>
        <w:autoSpaceDN w:val="0"/>
        <w:adjustRightInd w:val="0"/>
        <w:spacing w:after="0" w:line="240" w:lineRule="auto"/>
        <w:jc w:val="both"/>
        <w:rPr>
          <w:rFonts w:ascii="Arial" w:hAnsi="Arial" w:cs="Arial"/>
          <w:sz w:val="24"/>
          <w:szCs w:val="24"/>
          <w:lang w:val="en-US"/>
        </w:rPr>
      </w:pPr>
    </w:p>
    <w:p w:rsidR="00752434" w:rsidRDefault="00752434" w:rsidP="00752434">
      <w:pPr>
        <w:autoSpaceDE w:val="0"/>
        <w:autoSpaceDN w:val="0"/>
        <w:adjustRightInd w:val="0"/>
        <w:spacing w:after="0" w:line="240" w:lineRule="auto"/>
        <w:jc w:val="both"/>
        <w:rPr>
          <w:lang w:val="en-US"/>
        </w:rPr>
      </w:pPr>
      <w:r w:rsidRPr="00E76AD4">
        <w:rPr>
          <w:rFonts w:ascii="Arial" w:hAnsi="Arial" w:cs="Arial"/>
          <w:color w:val="FF0000"/>
          <w:sz w:val="24"/>
          <w:szCs w:val="24"/>
          <w:lang w:val="en-US"/>
        </w:rPr>
        <w:t>4</w:t>
      </w:r>
      <w:r w:rsidR="00E76AD4">
        <w:rPr>
          <w:rFonts w:ascii="Arial" w:hAnsi="Arial" w:cs="Arial"/>
          <w:sz w:val="24"/>
          <w:szCs w:val="24"/>
          <w:lang w:val="en-US"/>
        </w:rPr>
        <w:t xml:space="preserve">  --------</w:t>
      </w:r>
      <w:r w:rsidR="00E76AD4" w:rsidRPr="00E76AD4">
        <w:rPr>
          <w:rFonts w:ascii="Arial" w:hAnsi="Arial" w:cs="Arial"/>
          <w:sz w:val="24"/>
          <w:szCs w:val="24"/>
          <w:lang w:val="en-US"/>
        </w:rPr>
        <w:t>Enter each time given the frequency that will run the task.</w:t>
      </w:r>
    </w:p>
    <w:p w:rsidR="00E76AD4" w:rsidRPr="00E76AD4" w:rsidRDefault="00E76AD4" w:rsidP="00752434">
      <w:pPr>
        <w:autoSpaceDE w:val="0"/>
        <w:autoSpaceDN w:val="0"/>
        <w:adjustRightInd w:val="0"/>
        <w:spacing w:after="0" w:line="240" w:lineRule="auto"/>
        <w:jc w:val="both"/>
        <w:rPr>
          <w:rFonts w:ascii="Arial" w:hAnsi="Arial" w:cs="Arial"/>
          <w:sz w:val="24"/>
          <w:szCs w:val="24"/>
          <w:lang w:val="en-US"/>
        </w:rPr>
      </w:pPr>
    </w:p>
    <w:p w:rsidR="00752434" w:rsidRDefault="00752434" w:rsidP="00752434">
      <w:pPr>
        <w:autoSpaceDE w:val="0"/>
        <w:autoSpaceDN w:val="0"/>
        <w:adjustRightInd w:val="0"/>
        <w:spacing w:after="0" w:line="240" w:lineRule="auto"/>
        <w:jc w:val="both"/>
        <w:rPr>
          <w:lang w:val="en-US"/>
        </w:rPr>
      </w:pPr>
      <w:r w:rsidRPr="00E76AD4">
        <w:rPr>
          <w:rFonts w:ascii="Arial" w:hAnsi="Arial" w:cs="Arial"/>
          <w:color w:val="FF0000"/>
          <w:sz w:val="24"/>
          <w:szCs w:val="24"/>
          <w:lang w:val="en-US"/>
        </w:rPr>
        <w:t>5</w:t>
      </w:r>
      <w:r w:rsidRPr="00E76AD4">
        <w:rPr>
          <w:rFonts w:ascii="Arial" w:hAnsi="Arial" w:cs="Arial"/>
          <w:sz w:val="24"/>
          <w:szCs w:val="24"/>
          <w:lang w:val="en-US"/>
        </w:rPr>
        <w:t xml:space="preserve">  -------- </w:t>
      </w:r>
      <w:r w:rsidR="00E76AD4" w:rsidRPr="00E76AD4">
        <w:rPr>
          <w:lang w:val="en-US"/>
        </w:rPr>
        <w:t> </w:t>
      </w:r>
      <w:r w:rsidR="00E76AD4" w:rsidRPr="00E76AD4">
        <w:rPr>
          <w:rFonts w:ascii="Arial" w:hAnsi="Arial" w:cs="Arial"/>
          <w:sz w:val="24"/>
          <w:szCs w:val="24"/>
          <w:lang w:val="en-US"/>
        </w:rPr>
        <w:t>Add the task once all fields are entered.</w:t>
      </w:r>
    </w:p>
    <w:p w:rsidR="00E76AD4" w:rsidRPr="00E76AD4" w:rsidRDefault="00E76AD4" w:rsidP="00752434">
      <w:pPr>
        <w:autoSpaceDE w:val="0"/>
        <w:autoSpaceDN w:val="0"/>
        <w:adjustRightInd w:val="0"/>
        <w:spacing w:after="0" w:line="240" w:lineRule="auto"/>
        <w:jc w:val="both"/>
        <w:rPr>
          <w:rFonts w:ascii="Arial" w:hAnsi="Arial" w:cs="Arial"/>
          <w:sz w:val="24"/>
          <w:szCs w:val="24"/>
          <w:lang w:val="en-US"/>
        </w:rPr>
      </w:pPr>
    </w:p>
    <w:p w:rsidR="00752434" w:rsidRPr="00E76AD4" w:rsidRDefault="00752434" w:rsidP="00752434">
      <w:pPr>
        <w:autoSpaceDE w:val="0"/>
        <w:autoSpaceDN w:val="0"/>
        <w:adjustRightInd w:val="0"/>
        <w:spacing w:after="0" w:line="240" w:lineRule="auto"/>
        <w:jc w:val="both"/>
        <w:rPr>
          <w:rFonts w:ascii="Arial" w:hAnsi="Arial" w:cs="Arial"/>
          <w:sz w:val="24"/>
          <w:szCs w:val="24"/>
          <w:lang w:val="en-US"/>
        </w:rPr>
      </w:pPr>
      <w:r w:rsidRPr="00E76AD4">
        <w:rPr>
          <w:rFonts w:ascii="Arial" w:hAnsi="Arial" w:cs="Arial"/>
          <w:color w:val="FF0000"/>
          <w:sz w:val="24"/>
          <w:szCs w:val="24"/>
          <w:lang w:val="en-US"/>
        </w:rPr>
        <w:t>6</w:t>
      </w:r>
      <w:r w:rsidRPr="00E76AD4">
        <w:rPr>
          <w:rFonts w:ascii="Arial" w:hAnsi="Arial" w:cs="Arial"/>
          <w:sz w:val="24"/>
          <w:szCs w:val="24"/>
          <w:lang w:val="en-US"/>
        </w:rPr>
        <w:t xml:space="preserve">  -------- </w:t>
      </w:r>
      <w:r w:rsidR="00E76AD4" w:rsidRPr="00E76AD4">
        <w:rPr>
          <w:rFonts w:ascii="Arial" w:hAnsi="Arial" w:cs="Arial"/>
          <w:sz w:val="24"/>
          <w:szCs w:val="24"/>
          <w:lang w:val="en-US"/>
        </w:rPr>
        <w:t>Cancel if you want to do it later.</w:t>
      </w:r>
    </w:p>
    <w:p w:rsidR="00233BEB" w:rsidRPr="00E76AD4" w:rsidRDefault="00233BEB" w:rsidP="00752434">
      <w:pPr>
        <w:autoSpaceDE w:val="0"/>
        <w:autoSpaceDN w:val="0"/>
        <w:adjustRightInd w:val="0"/>
        <w:spacing w:after="0" w:line="240" w:lineRule="auto"/>
        <w:jc w:val="both"/>
        <w:rPr>
          <w:rFonts w:ascii="Arial" w:hAnsi="Arial" w:cs="Arial"/>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233BEB" w:rsidRPr="00E76AD4" w:rsidRDefault="00233BEB" w:rsidP="00752434">
      <w:pPr>
        <w:autoSpaceDE w:val="0"/>
        <w:autoSpaceDN w:val="0"/>
        <w:adjustRightInd w:val="0"/>
        <w:spacing w:after="0" w:line="240" w:lineRule="auto"/>
        <w:jc w:val="both"/>
        <w:rPr>
          <w:rFonts w:ascii="Arial" w:hAnsi="Arial" w:cs="Arial"/>
          <w:b/>
          <w:sz w:val="24"/>
          <w:szCs w:val="24"/>
          <w:lang w:val="en-US"/>
        </w:rPr>
      </w:pPr>
    </w:p>
    <w:p w:rsidR="00E76AD4" w:rsidRDefault="00E76AD4" w:rsidP="00752434">
      <w:pPr>
        <w:autoSpaceDE w:val="0"/>
        <w:autoSpaceDN w:val="0"/>
        <w:adjustRightInd w:val="0"/>
        <w:spacing w:after="0" w:line="240" w:lineRule="auto"/>
        <w:jc w:val="both"/>
        <w:rPr>
          <w:rFonts w:ascii="Arial" w:hAnsi="Arial" w:cs="Arial"/>
          <w:b/>
          <w:sz w:val="24"/>
          <w:szCs w:val="24"/>
        </w:rPr>
      </w:pPr>
    </w:p>
    <w:p w:rsidR="00E76AD4" w:rsidRDefault="00E76AD4" w:rsidP="00752434">
      <w:pPr>
        <w:autoSpaceDE w:val="0"/>
        <w:autoSpaceDN w:val="0"/>
        <w:adjustRightInd w:val="0"/>
        <w:spacing w:after="0" w:line="240" w:lineRule="auto"/>
        <w:jc w:val="both"/>
        <w:rPr>
          <w:rFonts w:ascii="Arial" w:hAnsi="Arial" w:cs="Arial"/>
          <w:b/>
          <w:sz w:val="24"/>
          <w:szCs w:val="24"/>
        </w:rPr>
      </w:pPr>
    </w:p>
    <w:p w:rsidR="00233BEB" w:rsidRDefault="00E76AD4" w:rsidP="00752434">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Running Task View:</w:t>
      </w:r>
    </w:p>
    <w:p w:rsidR="00233BEB" w:rsidRPr="00233BEB" w:rsidRDefault="00233BEB" w:rsidP="00752434">
      <w:pPr>
        <w:autoSpaceDE w:val="0"/>
        <w:autoSpaceDN w:val="0"/>
        <w:adjustRightInd w:val="0"/>
        <w:spacing w:after="0" w:line="240" w:lineRule="auto"/>
        <w:jc w:val="both"/>
        <w:rPr>
          <w:rFonts w:ascii="Arial" w:hAnsi="Arial" w:cs="Arial"/>
          <w:b/>
          <w:sz w:val="24"/>
          <w:szCs w:val="24"/>
        </w:rPr>
      </w:pPr>
      <w:r>
        <w:rPr>
          <w:rFonts w:ascii="Arial" w:hAnsi="Arial" w:cs="Arial"/>
          <w:b/>
          <w:noProof/>
          <w:sz w:val="24"/>
          <w:szCs w:val="24"/>
          <w:lang w:val="de-DE" w:eastAsia="de-DE"/>
        </w:rPr>
        <w:drawing>
          <wp:inline distT="0" distB="0" distL="0" distR="0">
            <wp:extent cx="5610225" cy="2952750"/>
            <wp:effectExtent l="0" t="0" r="0" b="0"/>
            <wp:docPr id="29" name="Imagen 29" descr="C:\Users\Lester\Desktop\Interfaces\Execute with numb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ster\Desktop\Interfaces\Execute with numbers.png"/>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2952750"/>
                    </a:xfrm>
                    <a:prstGeom prst="rect">
                      <a:avLst/>
                    </a:prstGeom>
                    <a:noFill/>
                    <a:ln>
                      <a:noFill/>
                    </a:ln>
                  </pic:spPr>
                </pic:pic>
              </a:graphicData>
            </a:graphic>
          </wp:inline>
        </w:drawing>
      </w:r>
    </w:p>
    <w:p w:rsidR="00752434" w:rsidRPr="00D642BB" w:rsidRDefault="00752434" w:rsidP="004F23CD">
      <w:pPr>
        <w:autoSpaceDE w:val="0"/>
        <w:autoSpaceDN w:val="0"/>
        <w:adjustRightInd w:val="0"/>
        <w:spacing w:after="0" w:line="240" w:lineRule="auto"/>
        <w:jc w:val="both"/>
        <w:rPr>
          <w:rFonts w:ascii="Arial" w:hAnsi="Arial" w:cs="Arial"/>
          <w:b/>
          <w:sz w:val="24"/>
          <w:szCs w:val="24"/>
        </w:rPr>
      </w:pPr>
    </w:p>
    <w:p w:rsidR="00233BEB" w:rsidRPr="00E76AD4" w:rsidRDefault="00233BEB" w:rsidP="004F23CD">
      <w:pPr>
        <w:autoSpaceDE w:val="0"/>
        <w:autoSpaceDN w:val="0"/>
        <w:adjustRightInd w:val="0"/>
        <w:spacing w:after="0" w:line="360" w:lineRule="auto"/>
        <w:jc w:val="both"/>
        <w:rPr>
          <w:rFonts w:ascii="Arial" w:hAnsi="Arial" w:cs="Arial"/>
          <w:bCs/>
          <w:color w:val="000000"/>
          <w:sz w:val="24"/>
          <w:szCs w:val="24"/>
          <w:lang w:val="en-US"/>
        </w:rPr>
      </w:pPr>
      <w:r w:rsidRPr="00E76AD4">
        <w:rPr>
          <w:rFonts w:ascii="Arial" w:hAnsi="Arial" w:cs="Arial"/>
          <w:color w:val="FF0000"/>
          <w:sz w:val="24"/>
          <w:szCs w:val="24"/>
          <w:lang w:val="en-US"/>
        </w:rPr>
        <w:t>1</w:t>
      </w:r>
      <w:r w:rsidRPr="00E76AD4">
        <w:rPr>
          <w:rFonts w:ascii="Arial" w:hAnsi="Arial" w:cs="Arial"/>
          <w:sz w:val="24"/>
          <w:szCs w:val="24"/>
          <w:lang w:val="en-US"/>
        </w:rPr>
        <w:t xml:space="preserve"> -------- </w:t>
      </w:r>
      <w:r w:rsidR="00E76AD4" w:rsidRPr="00E76AD4">
        <w:rPr>
          <w:rFonts w:ascii="Arial" w:hAnsi="Arial" w:cs="Arial"/>
          <w:bCs/>
          <w:color w:val="000000"/>
          <w:sz w:val="24"/>
          <w:szCs w:val="24"/>
          <w:lang w:val="en-US"/>
        </w:rPr>
        <w:t>Results area showing id of the test, the result of it and if it is fatal or not, the test to fail for it to be notified to the system administrator.</w:t>
      </w:r>
    </w:p>
    <w:p w:rsidR="00E76AD4" w:rsidRPr="00E76AD4" w:rsidRDefault="00E76AD4" w:rsidP="004F23CD">
      <w:pPr>
        <w:autoSpaceDE w:val="0"/>
        <w:autoSpaceDN w:val="0"/>
        <w:adjustRightInd w:val="0"/>
        <w:spacing w:after="0" w:line="360" w:lineRule="auto"/>
        <w:jc w:val="both"/>
        <w:rPr>
          <w:rFonts w:ascii="Arial" w:hAnsi="Arial" w:cs="Arial"/>
          <w:bCs/>
          <w:color w:val="000000"/>
          <w:sz w:val="24"/>
          <w:szCs w:val="24"/>
          <w:lang w:val="en-US"/>
        </w:rPr>
      </w:pPr>
    </w:p>
    <w:p w:rsidR="00337196" w:rsidRPr="00E76AD4" w:rsidRDefault="00337196" w:rsidP="004F23CD">
      <w:pPr>
        <w:autoSpaceDE w:val="0"/>
        <w:autoSpaceDN w:val="0"/>
        <w:adjustRightInd w:val="0"/>
        <w:spacing w:after="0" w:line="360" w:lineRule="auto"/>
        <w:jc w:val="both"/>
        <w:rPr>
          <w:rFonts w:ascii="Arial" w:hAnsi="Arial" w:cs="Arial"/>
          <w:b/>
          <w:bCs/>
          <w:color w:val="000000"/>
          <w:sz w:val="24"/>
          <w:szCs w:val="24"/>
          <w:lang w:val="en-US"/>
        </w:rPr>
      </w:pPr>
      <w:r w:rsidRPr="00E76AD4">
        <w:rPr>
          <w:rFonts w:ascii="Arial" w:hAnsi="Arial" w:cs="Arial"/>
          <w:b/>
          <w:bCs/>
          <w:color w:val="000000"/>
          <w:sz w:val="24"/>
          <w:szCs w:val="24"/>
          <w:lang w:val="en-US"/>
        </w:rPr>
        <w:t xml:space="preserve">10. </w:t>
      </w:r>
      <w:r w:rsidR="00E76AD4" w:rsidRPr="00E76AD4">
        <w:rPr>
          <w:rFonts w:ascii="Arial" w:hAnsi="Arial" w:cs="Arial"/>
          <w:b/>
          <w:bCs/>
          <w:color w:val="000000"/>
          <w:sz w:val="24"/>
          <w:szCs w:val="24"/>
          <w:lang w:val="en-US"/>
        </w:rPr>
        <w:t>Rules of the solution</w:t>
      </w:r>
    </w:p>
    <w:p w:rsidR="00BF7E16" w:rsidRPr="00E76AD4" w:rsidRDefault="00BF7E16" w:rsidP="004F23CD">
      <w:pPr>
        <w:autoSpaceDE w:val="0"/>
        <w:autoSpaceDN w:val="0"/>
        <w:adjustRightInd w:val="0"/>
        <w:spacing w:after="0" w:line="360" w:lineRule="auto"/>
        <w:jc w:val="both"/>
        <w:rPr>
          <w:rFonts w:ascii="Arial" w:hAnsi="Arial" w:cs="Arial"/>
          <w:bCs/>
          <w:color w:val="000000"/>
          <w:sz w:val="24"/>
          <w:szCs w:val="24"/>
          <w:lang w:val="en-US"/>
        </w:rPr>
      </w:pPr>
      <w:r w:rsidRPr="00E76AD4">
        <w:rPr>
          <w:rFonts w:ascii="Arial" w:hAnsi="Arial" w:cs="Arial"/>
          <w:b/>
          <w:bCs/>
          <w:color w:val="000000"/>
          <w:sz w:val="24"/>
          <w:szCs w:val="24"/>
          <w:lang w:val="en-US"/>
        </w:rPr>
        <w:t xml:space="preserve">R1: </w:t>
      </w:r>
      <w:r w:rsidR="00E76AD4" w:rsidRPr="00E76AD4">
        <w:rPr>
          <w:rFonts w:ascii="Arial" w:hAnsi="Arial" w:cs="Arial"/>
          <w:bCs/>
          <w:color w:val="000000"/>
          <w:sz w:val="24"/>
          <w:szCs w:val="24"/>
          <w:lang w:val="en-US"/>
        </w:rPr>
        <w:t>If the user deletes a task, it can not be recovered.</w:t>
      </w:r>
    </w:p>
    <w:p w:rsidR="00BF7E16" w:rsidRPr="00E76AD4" w:rsidRDefault="00BF7E16" w:rsidP="004F23CD">
      <w:pPr>
        <w:autoSpaceDE w:val="0"/>
        <w:autoSpaceDN w:val="0"/>
        <w:adjustRightInd w:val="0"/>
        <w:spacing w:after="0" w:line="360" w:lineRule="auto"/>
        <w:jc w:val="both"/>
        <w:rPr>
          <w:rFonts w:ascii="Arial" w:hAnsi="Arial" w:cs="Arial"/>
          <w:bCs/>
          <w:color w:val="000000"/>
          <w:sz w:val="24"/>
          <w:szCs w:val="24"/>
          <w:lang w:val="en-US"/>
        </w:rPr>
      </w:pPr>
      <w:r w:rsidRPr="00E76AD4">
        <w:rPr>
          <w:rFonts w:ascii="Arial" w:hAnsi="Arial" w:cs="Arial"/>
          <w:b/>
          <w:bCs/>
          <w:color w:val="000000"/>
          <w:sz w:val="24"/>
          <w:szCs w:val="24"/>
          <w:lang w:val="en-US"/>
        </w:rPr>
        <w:t xml:space="preserve">R2: </w:t>
      </w:r>
      <w:r w:rsidR="00E76AD4" w:rsidRPr="00E76AD4">
        <w:rPr>
          <w:rFonts w:ascii="Arial" w:hAnsi="Arial" w:cs="Arial"/>
          <w:bCs/>
          <w:color w:val="000000"/>
          <w:sz w:val="24"/>
          <w:szCs w:val="24"/>
          <w:lang w:val="en-US"/>
        </w:rPr>
        <w:t>If the user deletes a test, it can not be reco</w:t>
      </w:r>
      <w:bookmarkStart w:id="0" w:name="_GoBack"/>
      <w:bookmarkEnd w:id="0"/>
      <w:r w:rsidR="00E76AD4" w:rsidRPr="00E76AD4">
        <w:rPr>
          <w:rFonts w:ascii="Arial" w:hAnsi="Arial" w:cs="Arial"/>
          <w:bCs/>
          <w:color w:val="000000"/>
          <w:sz w:val="24"/>
          <w:szCs w:val="24"/>
          <w:lang w:val="en-US"/>
        </w:rPr>
        <w:t>vered.</w:t>
      </w:r>
    </w:p>
    <w:sectPr w:rsidR="00BF7E16" w:rsidRPr="00E76AD4" w:rsidSect="00CB55B0">
      <w:pgSz w:w="12240" w:h="15840"/>
      <w:pgMar w:top="1417" w:right="1701" w:bottom="1417" w:left="1701" w:gutter="0"/>
      <w:noEndnote/>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Liberation Serif">
    <w:altName w:val="MS PMincho"/>
    <w:charset w:val="80"/>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Mangal">
    <w:charset w:val="00"/>
    <w:family w:val="roman"/>
    <w:pitch w:val="variable"/>
    <w:sig w:usb0="00008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26E1E24"/>
    <w:lvl w:ilvl="0">
      <w:numFmt w:val="bullet"/>
      <w:lvlText w:val="*"/>
      <w:lvlJc w:val="left"/>
    </w:lvl>
  </w:abstractNum>
  <w:abstractNum w:abstractNumId="1">
    <w:nsid w:val="2C822DF9"/>
    <w:multiLevelType w:val="multilevel"/>
    <w:tmpl w:val="0274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B35B2B"/>
    <w:multiLevelType w:val="hybridMultilevel"/>
    <w:tmpl w:val="8F124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6363885"/>
    <w:multiLevelType w:val="hybridMultilevel"/>
    <w:tmpl w:val="CB46BC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74B5CD8"/>
    <w:multiLevelType w:val="hybridMultilevel"/>
    <w:tmpl w:val="4E0EDED2"/>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compat/>
  <w:rsids>
    <w:rsidRoot w:val="00337196"/>
    <w:rsid w:val="00000AF9"/>
    <w:rsid w:val="00020AC4"/>
    <w:rsid w:val="00024C1F"/>
    <w:rsid w:val="00091350"/>
    <w:rsid w:val="000B05CD"/>
    <w:rsid w:val="000B4127"/>
    <w:rsid w:val="00103907"/>
    <w:rsid w:val="001153A7"/>
    <w:rsid w:val="00132F2D"/>
    <w:rsid w:val="00192A4F"/>
    <w:rsid w:val="002277FD"/>
    <w:rsid w:val="00233BEB"/>
    <w:rsid w:val="00250407"/>
    <w:rsid w:val="002D589F"/>
    <w:rsid w:val="002E473A"/>
    <w:rsid w:val="00304992"/>
    <w:rsid w:val="00337196"/>
    <w:rsid w:val="00352C92"/>
    <w:rsid w:val="0035596E"/>
    <w:rsid w:val="00366D56"/>
    <w:rsid w:val="00390B26"/>
    <w:rsid w:val="003A37EB"/>
    <w:rsid w:val="003B6D00"/>
    <w:rsid w:val="004C5B43"/>
    <w:rsid w:val="004F23CD"/>
    <w:rsid w:val="004F292C"/>
    <w:rsid w:val="0051382B"/>
    <w:rsid w:val="00546AD0"/>
    <w:rsid w:val="005779D2"/>
    <w:rsid w:val="005942EA"/>
    <w:rsid w:val="005A0D50"/>
    <w:rsid w:val="005D0B27"/>
    <w:rsid w:val="005E239C"/>
    <w:rsid w:val="005F2FD8"/>
    <w:rsid w:val="00615467"/>
    <w:rsid w:val="00617776"/>
    <w:rsid w:val="00654B8C"/>
    <w:rsid w:val="00676B77"/>
    <w:rsid w:val="006E17D9"/>
    <w:rsid w:val="007008EA"/>
    <w:rsid w:val="00714042"/>
    <w:rsid w:val="00752434"/>
    <w:rsid w:val="007803F4"/>
    <w:rsid w:val="007E49A5"/>
    <w:rsid w:val="007F09B7"/>
    <w:rsid w:val="007F2725"/>
    <w:rsid w:val="0083636B"/>
    <w:rsid w:val="0086352E"/>
    <w:rsid w:val="00867037"/>
    <w:rsid w:val="008834F0"/>
    <w:rsid w:val="00885531"/>
    <w:rsid w:val="008A3A34"/>
    <w:rsid w:val="008D5110"/>
    <w:rsid w:val="009417F4"/>
    <w:rsid w:val="009F4E5A"/>
    <w:rsid w:val="009F73EE"/>
    <w:rsid w:val="00A30E5A"/>
    <w:rsid w:val="00A651C1"/>
    <w:rsid w:val="00A671EA"/>
    <w:rsid w:val="00A70353"/>
    <w:rsid w:val="00A85628"/>
    <w:rsid w:val="00AD228D"/>
    <w:rsid w:val="00AD3D12"/>
    <w:rsid w:val="00AE1046"/>
    <w:rsid w:val="00AE5303"/>
    <w:rsid w:val="00AF59D2"/>
    <w:rsid w:val="00AF7101"/>
    <w:rsid w:val="00B45029"/>
    <w:rsid w:val="00B54A3F"/>
    <w:rsid w:val="00B80D73"/>
    <w:rsid w:val="00BF7E16"/>
    <w:rsid w:val="00C1180A"/>
    <w:rsid w:val="00C1397A"/>
    <w:rsid w:val="00C2339F"/>
    <w:rsid w:val="00C65448"/>
    <w:rsid w:val="00C859FE"/>
    <w:rsid w:val="00C9372B"/>
    <w:rsid w:val="00CA629D"/>
    <w:rsid w:val="00CB55B0"/>
    <w:rsid w:val="00CF3243"/>
    <w:rsid w:val="00CF6805"/>
    <w:rsid w:val="00DA4CED"/>
    <w:rsid w:val="00DA4D6B"/>
    <w:rsid w:val="00DB1B90"/>
    <w:rsid w:val="00DD2698"/>
    <w:rsid w:val="00DE6DB1"/>
    <w:rsid w:val="00DF7C2F"/>
    <w:rsid w:val="00E61438"/>
    <w:rsid w:val="00E76AD4"/>
    <w:rsid w:val="00ED3DC0"/>
    <w:rsid w:val="00F37964"/>
    <w:rsid w:val="00FA47B8"/>
    <w:rsid w:val="00FA7084"/>
    <w:rsid w:val="00FC677A"/>
  </w:rsids>
  <m:mathPr>
    <m:mathFont m:val="Impact"/>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37196"/>
    <w:pPr>
      <w:spacing w:after="200" w:line="276" w:lineRule="auto"/>
    </w:pPr>
    <w:rPr>
      <w:sz w:val="22"/>
      <w:szCs w:val="22"/>
      <w:lang w:eastAsia="en-US"/>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
    <w:uiPriority w:val="99"/>
    <w:semiHidden/>
    <w:unhideWhenUsed/>
    <w:rsid w:val="00337196"/>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337196"/>
    <w:rPr>
      <w:rFonts w:ascii="Tahoma" w:hAnsi="Tahoma" w:cs="Tahoma"/>
      <w:sz w:val="16"/>
      <w:szCs w:val="16"/>
    </w:rPr>
  </w:style>
  <w:style w:type="character" w:customStyle="1" w:styleId="hps">
    <w:name w:val="hps"/>
    <w:basedOn w:val="Absatzstandardschriftart"/>
    <w:rsid w:val="0035596E"/>
  </w:style>
  <w:style w:type="paragraph" w:styleId="Funotentext">
    <w:name w:val="footnote text"/>
    <w:basedOn w:val="Standard"/>
    <w:link w:val="FunotentextZeichen"/>
    <w:uiPriority w:val="99"/>
    <w:rsid w:val="00C859FE"/>
    <w:pPr>
      <w:widowControl w:val="0"/>
      <w:suppressAutoHyphens/>
      <w:spacing w:after="0" w:line="240" w:lineRule="auto"/>
    </w:pPr>
    <w:rPr>
      <w:rFonts w:ascii="Liberation Serif" w:eastAsia="Droid Sans Fallback" w:hAnsi="Liberation Serif" w:cs="Mangal"/>
      <w:kern w:val="1"/>
      <w:sz w:val="20"/>
      <w:szCs w:val="18"/>
      <w:lang w:val="en-US" w:eastAsia="hi-IN" w:bidi="hi-IN"/>
    </w:rPr>
  </w:style>
  <w:style w:type="character" w:customStyle="1" w:styleId="FunotentextZeichen">
    <w:name w:val="Fußnotentext Zeichen"/>
    <w:basedOn w:val="Absatzstandardschriftart"/>
    <w:link w:val="Funotentext"/>
    <w:uiPriority w:val="99"/>
    <w:rsid w:val="00C859FE"/>
    <w:rPr>
      <w:rFonts w:ascii="Liberation Serif" w:eastAsia="Droid Sans Fallback" w:hAnsi="Liberation Serif" w:cs="Mangal"/>
      <w:kern w:val="1"/>
      <w:szCs w:val="18"/>
      <w:lang w:val="en-US" w:eastAsia="hi-IN" w:bidi="hi-IN"/>
    </w:rPr>
  </w:style>
  <w:style w:type="paragraph" w:customStyle="1" w:styleId="Textbody">
    <w:name w:val="Text body"/>
    <w:basedOn w:val="Standard"/>
    <w:rsid w:val="00C859FE"/>
    <w:pPr>
      <w:suppressAutoHyphens/>
      <w:autoSpaceDN w:val="0"/>
      <w:spacing w:after="120" w:line="240" w:lineRule="auto"/>
      <w:textAlignment w:val="baseline"/>
    </w:pPr>
    <w:rPr>
      <w:rFonts w:ascii="Times New Roman" w:eastAsia="Times New Roman" w:hAnsi="Times New Roman"/>
      <w:kern w:val="3"/>
      <w:sz w:val="24"/>
      <w:szCs w:val="24"/>
      <w:lang w:eastAsia="es-ES"/>
    </w:rPr>
  </w:style>
  <w:style w:type="paragraph" w:customStyle="1" w:styleId="Standard1">
    <w:name w:val="Standard1"/>
    <w:rsid w:val="004F23CD"/>
    <w:pPr>
      <w:suppressAutoHyphens/>
      <w:autoSpaceDN w:val="0"/>
      <w:textAlignment w:val="baseline"/>
    </w:pPr>
    <w:rPr>
      <w:rFonts w:ascii="Times New Roman" w:eastAsia="Times New Roman" w:hAnsi="Times New Roman"/>
      <w:kern w:val="3"/>
      <w:sz w:val="24"/>
      <w:szCs w:val="24"/>
    </w:rPr>
  </w:style>
  <w:style w:type="character" w:styleId="Link">
    <w:name w:val="Hyperlink"/>
    <w:rsid w:val="004F23CD"/>
    <w:rPr>
      <w:color w:val="000080"/>
      <w:u w:val="single"/>
    </w:rPr>
  </w:style>
  <w:style w:type="paragraph" w:customStyle="1" w:styleId="Contenidodelatabla">
    <w:name w:val="Contenido de la tabla"/>
    <w:basedOn w:val="Standard"/>
    <w:rsid w:val="00DB1B90"/>
    <w:pPr>
      <w:suppressLineNumbers/>
      <w:suppressAutoHyphens/>
      <w:spacing w:after="0" w:line="240" w:lineRule="auto"/>
    </w:pPr>
    <w:rPr>
      <w:rFonts w:ascii="Times New Roman" w:eastAsia="Times New Roman" w:hAnsi="Times New Roman"/>
      <w:sz w:val="24"/>
      <w:szCs w:val="24"/>
      <w:lang w:eastAsia="ar-SA"/>
    </w:rPr>
  </w:style>
  <w:style w:type="table" w:styleId="Tabellenraster">
    <w:name w:val="Table Grid"/>
    <w:basedOn w:val="NormaleTabelle"/>
    <w:uiPriority w:val="59"/>
    <w:rsid w:val="00DB1B90"/>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2198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755</Words>
  <Characters>4309</Characters>
  <Application>Microsoft Macintosh Word</Application>
  <DocSecurity>0</DocSecurity>
  <Lines>35</Lines>
  <Paragraphs>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Alexander Schulze</cp:lastModifiedBy>
  <cp:revision>2</cp:revision>
  <dcterms:created xsi:type="dcterms:W3CDTF">2012-05-26T23:55:00Z</dcterms:created>
  <dcterms:modified xsi:type="dcterms:W3CDTF">2012-05-26T23:55:00Z</dcterms:modified>
</cp:coreProperties>
</file>