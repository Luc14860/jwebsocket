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6DB" w:rsidRDefault="002A36DB">
      <w:pPr>
        <w:pStyle w:val="Standard"/>
        <w:spacing w:line="360" w:lineRule="auto"/>
        <w:rPr>
          <w:rFonts w:ascii="Arial" w:hAnsi="Arial" w:cs="Arial"/>
          <w:b/>
        </w:rPr>
      </w:pPr>
    </w:p>
    <w:p w:rsidR="002A36DB" w:rsidRPr="00BD7D25" w:rsidRDefault="004E4055">
      <w:pPr>
        <w:pStyle w:val="Standard"/>
        <w:spacing w:line="360" w:lineRule="auto"/>
        <w:rPr>
          <w:rFonts w:ascii="Arial" w:hAnsi="Arial" w:cs="Arial"/>
          <w:b/>
          <w:lang w:val="en-US"/>
        </w:rPr>
      </w:pPr>
      <w:r w:rsidRPr="00BD7D25">
        <w:rPr>
          <w:rFonts w:ascii="Arial" w:hAnsi="Arial" w:cs="Arial"/>
          <w:b/>
          <w:lang w:val="en-US"/>
        </w:rPr>
        <w:t xml:space="preserve">  </w:t>
      </w:r>
    </w:p>
    <w:p w:rsidR="002A36DB" w:rsidRPr="00BD7D25" w:rsidRDefault="002A36DB">
      <w:pPr>
        <w:pStyle w:val="Heading1"/>
        <w:spacing w:line="360" w:lineRule="auto"/>
        <w:rPr>
          <w:lang w:val="en-US"/>
        </w:rPr>
      </w:pPr>
    </w:p>
    <w:p w:rsidR="002A36DB" w:rsidRPr="00BD7D25" w:rsidRDefault="002A36DB">
      <w:pPr>
        <w:pStyle w:val="Heading1"/>
        <w:spacing w:line="360" w:lineRule="auto"/>
        <w:rPr>
          <w:lang w:val="en-US"/>
        </w:rPr>
      </w:pPr>
    </w:p>
    <w:p w:rsidR="002A36DB" w:rsidRPr="00BD7D25" w:rsidRDefault="002A36DB">
      <w:pPr>
        <w:pStyle w:val="Heading1"/>
        <w:spacing w:line="360" w:lineRule="auto"/>
        <w:rPr>
          <w:lang w:val="en-US"/>
        </w:rPr>
      </w:pPr>
    </w:p>
    <w:p w:rsidR="00710F84" w:rsidRPr="00BD7D25" w:rsidRDefault="00710F84" w:rsidP="00710F84">
      <w:pPr>
        <w:pStyle w:val="Heading1"/>
        <w:spacing w:line="360" w:lineRule="auto"/>
        <w:jc w:val="center"/>
        <w:rPr>
          <w:sz w:val="56"/>
          <w:szCs w:val="56"/>
          <w:lang w:val="en-US"/>
        </w:rPr>
      </w:pPr>
      <w:r w:rsidRPr="00BD7D25">
        <w:rPr>
          <w:sz w:val="56"/>
          <w:szCs w:val="56"/>
          <w:lang w:val="en-US"/>
        </w:rPr>
        <w:t>Developer Guide</w:t>
      </w:r>
    </w:p>
    <w:p w:rsidR="002A36DB" w:rsidRPr="00BD7D25" w:rsidRDefault="002A36DB">
      <w:pPr>
        <w:pStyle w:val="Standard"/>
        <w:spacing w:line="360" w:lineRule="auto"/>
        <w:jc w:val="right"/>
        <w:rPr>
          <w:rFonts w:ascii="Arial" w:hAnsi="Arial" w:cs="Arial"/>
          <w:b/>
          <w:bCs/>
          <w:iCs/>
          <w:sz w:val="36"/>
          <w:szCs w:val="36"/>
          <w:lang w:val="en-US"/>
        </w:rPr>
      </w:pPr>
    </w:p>
    <w:p w:rsidR="002A36DB" w:rsidRPr="00A845BF" w:rsidRDefault="00A845BF" w:rsidP="00710F84">
      <w:pPr>
        <w:pStyle w:val="Standarduser"/>
        <w:spacing w:after="113" w:line="360" w:lineRule="auto"/>
        <w:jc w:val="center"/>
        <w:rPr>
          <w:rFonts w:ascii="Arial" w:hAnsi="Arial" w:cs="Arial"/>
          <w:b/>
          <w:bCs/>
          <w:iCs/>
          <w:sz w:val="36"/>
          <w:szCs w:val="36"/>
          <w:lang w:val="en-US"/>
        </w:rPr>
      </w:pPr>
      <w:r w:rsidRPr="00BD7D25">
        <w:rPr>
          <w:rFonts w:ascii="Arial" w:hAnsi="Arial" w:cs="Arial"/>
          <w:b/>
          <w:bCs/>
          <w:iCs/>
          <w:sz w:val="36"/>
          <w:szCs w:val="36"/>
          <w:lang w:val="en-US"/>
        </w:rPr>
        <w:t>JWebSocket</w:t>
      </w:r>
    </w:p>
    <w:p w:rsidR="003B40EC" w:rsidRPr="003B40EC" w:rsidRDefault="003B40EC" w:rsidP="003B40EC">
      <w:pPr>
        <w:pStyle w:val="Standard"/>
        <w:spacing w:after="240" w:line="360" w:lineRule="auto"/>
        <w:jc w:val="center"/>
        <w:rPr>
          <w:rFonts w:ascii="Arial" w:hAnsi="Arial" w:cs="Arial"/>
          <w:b/>
          <w:bCs/>
          <w:iCs/>
          <w:sz w:val="28"/>
          <w:szCs w:val="28"/>
          <w:lang w:val="en-US"/>
        </w:rPr>
      </w:pPr>
      <w:proofErr w:type="gramStart"/>
      <w:r w:rsidRPr="003B40EC">
        <w:rPr>
          <w:rFonts w:ascii="Arial" w:hAnsi="Arial" w:cs="Arial"/>
          <w:b/>
          <w:sz w:val="28"/>
          <w:szCs w:val="28"/>
          <w:lang w:val="en-US"/>
        </w:rPr>
        <w:t>jWebSocket</w:t>
      </w:r>
      <w:proofErr w:type="gramEnd"/>
      <w:r w:rsidRPr="003B40EC">
        <w:rPr>
          <w:rFonts w:ascii="Arial" w:hAnsi="Arial" w:cs="Arial"/>
          <w:b/>
          <w:sz w:val="28"/>
          <w:szCs w:val="28"/>
          <w:lang w:val="en-US"/>
        </w:rPr>
        <w:t xml:space="preserve"> </w:t>
      </w:r>
      <w:r w:rsidR="00BD7D25">
        <w:rPr>
          <w:rFonts w:ascii="Arial" w:hAnsi="Arial" w:cs="Arial"/>
          <w:b/>
          <w:sz w:val="28"/>
          <w:szCs w:val="28"/>
          <w:lang w:val="en-US"/>
        </w:rPr>
        <w:t>Long-Polling fallback.</w:t>
      </w:r>
    </w:p>
    <w:p w:rsidR="002A36DB" w:rsidRPr="003B40EC" w:rsidRDefault="005D13B9">
      <w:pPr>
        <w:pStyle w:val="Standard"/>
        <w:spacing w:line="360" w:lineRule="auto"/>
        <w:rPr>
          <w:rFonts w:ascii="Arial" w:hAnsi="Arial" w:cs="Arial"/>
          <w:b/>
          <w:lang w:val="en-US"/>
        </w:rPr>
      </w:pPr>
      <w:ins w:id="0" w:author="aschulze" w:date="2012-05-25T14:17:00Z">
        <w:r>
          <w:rPr>
            <w:rFonts w:ascii="Arial" w:hAnsi="Arial" w:cs="Arial"/>
            <w:b/>
            <w:lang w:val="en-US"/>
          </w:rPr>
          <w:t xml:space="preserve">Name, Date, Author, History </w:t>
        </w:r>
        <w:proofErr w:type="gramStart"/>
        <w:r>
          <w:rPr>
            <w:rFonts w:ascii="Arial" w:hAnsi="Arial" w:cs="Arial"/>
            <w:b/>
            <w:lang w:val="en-US"/>
          </w:rPr>
          <w:t>missing ?</w:t>
        </w:r>
      </w:ins>
      <w:proofErr w:type="gramEnd"/>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Pr="003B40EC" w:rsidRDefault="002A36DB">
      <w:pPr>
        <w:pStyle w:val="Standard"/>
        <w:spacing w:line="360" w:lineRule="auto"/>
        <w:rPr>
          <w:rFonts w:ascii="Arial" w:hAnsi="Arial" w:cs="Arial"/>
          <w:b/>
          <w:lang w:val="en-US"/>
        </w:rPr>
      </w:pPr>
    </w:p>
    <w:p w:rsidR="002A36DB" w:rsidRDefault="002A36DB">
      <w:pPr>
        <w:pStyle w:val="Standard"/>
        <w:spacing w:line="360" w:lineRule="auto"/>
        <w:rPr>
          <w:rFonts w:ascii="Arial" w:hAnsi="Arial" w:cs="Arial"/>
          <w:b/>
          <w:lang w:val="en-US"/>
        </w:rPr>
      </w:pPr>
    </w:p>
    <w:p w:rsidR="00170C3E" w:rsidRDefault="00170C3E">
      <w:pPr>
        <w:pStyle w:val="Standard"/>
        <w:spacing w:line="360" w:lineRule="auto"/>
        <w:rPr>
          <w:rFonts w:ascii="Arial" w:hAnsi="Arial" w:cs="Arial"/>
          <w:b/>
          <w:lang w:val="en-US"/>
        </w:rPr>
      </w:pPr>
    </w:p>
    <w:p w:rsidR="00170C3E" w:rsidRDefault="00170C3E">
      <w:pPr>
        <w:pStyle w:val="Standard"/>
        <w:spacing w:line="360" w:lineRule="auto"/>
        <w:rPr>
          <w:rFonts w:ascii="Arial" w:hAnsi="Arial" w:cs="Arial"/>
          <w:b/>
          <w:lang w:val="en-US"/>
        </w:rPr>
      </w:pPr>
    </w:p>
    <w:p w:rsidR="00170C3E" w:rsidRDefault="00170C3E">
      <w:pPr>
        <w:pStyle w:val="Standard"/>
        <w:spacing w:line="360" w:lineRule="auto"/>
        <w:rPr>
          <w:rFonts w:ascii="Arial" w:hAnsi="Arial" w:cs="Arial"/>
          <w:b/>
          <w:lang w:val="en-US"/>
        </w:rPr>
      </w:pPr>
    </w:p>
    <w:p w:rsidR="000F3237" w:rsidRDefault="000F3237" w:rsidP="000F3237">
      <w:pPr>
        <w:pStyle w:val="Heading1"/>
        <w:numPr>
          <w:ilvl w:val="0"/>
          <w:numId w:val="7"/>
        </w:numPr>
        <w:tabs>
          <w:tab w:val="clear" w:pos="0"/>
          <w:tab w:val="left" w:pos="284"/>
          <w:tab w:val="num" w:pos="709"/>
        </w:tabs>
        <w:autoSpaceDN/>
        <w:spacing w:after="120" w:line="360" w:lineRule="auto"/>
        <w:jc w:val="both"/>
        <w:textAlignment w:val="auto"/>
        <w:rPr>
          <w:sz w:val="24"/>
          <w:szCs w:val="24"/>
        </w:rPr>
      </w:pPr>
      <w:proofErr w:type="spellStart"/>
      <w:r w:rsidRPr="007F7AFB">
        <w:rPr>
          <w:sz w:val="24"/>
          <w:szCs w:val="24"/>
        </w:rPr>
        <w:t>Overview</w:t>
      </w:r>
      <w:proofErr w:type="spellEnd"/>
    </w:p>
    <w:p w:rsidR="00710F84" w:rsidRPr="003B40EC" w:rsidRDefault="00023F6E">
      <w:pPr>
        <w:pStyle w:val="Standard"/>
        <w:spacing w:line="360" w:lineRule="auto"/>
        <w:rPr>
          <w:rFonts w:ascii="Arial" w:hAnsi="Arial" w:cs="Arial"/>
          <w:b/>
          <w:lang w:val="en-US"/>
        </w:rPr>
      </w:pPr>
      <w:r w:rsidRPr="00023F6E">
        <w:rPr>
          <w:rFonts w:ascii="Arial" w:hAnsi="Arial" w:cs="Arial"/>
          <w:lang w:val="en-US"/>
        </w:rPr>
        <w:t xml:space="preserve">Currently if </w:t>
      </w:r>
      <w:r w:rsidR="006F22C8">
        <w:rPr>
          <w:rFonts w:ascii="Arial" w:hAnsi="Arial" w:cs="Arial"/>
          <w:lang w:val="en-US"/>
        </w:rPr>
        <w:t xml:space="preserve">the users </w:t>
      </w:r>
      <w:r w:rsidR="006F22C8" w:rsidRPr="00023F6E">
        <w:rPr>
          <w:rFonts w:ascii="Arial" w:hAnsi="Arial" w:cs="Arial"/>
          <w:lang w:val="en-US"/>
        </w:rPr>
        <w:t>have</w:t>
      </w:r>
      <w:r w:rsidRPr="00023F6E">
        <w:rPr>
          <w:rFonts w:ascii="Arial" w:hAnsi="Arial" w:cs="Arial"/>
          <w:lang w:val="en-US"/>
        </w:rPr>
        <w:t xml:space="preserve"> older browsers and no flash support </w:t>
      </w:r>
      <w:r w:rsidR="000925CF">
        <w:rPr>
          <w:rFonts w:ascii="Arial" w:hAnsi="Arial" w:cs="Arial"/>
          <w:lang w:val="en-US"/>
        </w:rPr>
        <w:t>their</w:t>
      </w:r>
      <w:r w:rsidR="00F2090E">
        <w:rPr>
          <w:rFonts w:ascii="Arial" w:hAnsi="Arial" w:cs="Arial"/>
          <w:lang w:val="en-US"/>
        </w:rPr>
        <w:t xml:space="preserve"> client</w:t>
      </w:r>
      <w:r w:rsidR="000925CF">
        <w:rPr>
          <w:rFonts w:ascii="Arial" w:hAnsi="Arial" w:cs="Arial"/>
          <w:lang w:val="en-US"/>
        </w:rPr>
        <w:t xml:space="preserve"> application</w:t>
      </w:r>
      <w:r w:rsidRPr="00023F6E">
        <w:rPr>
          <w:rFonts w:ascii="Arial" w:hAnsi="Arial" w:cs="Arial"/>
          <w:lang w:val="en-US"/>
        </w:rPr>
        <w:t xml:space="preserve"> cannot connect to</w:t>
      </w:r>
      <w:r w:rsidR="006F22C8">
        <w:rPr>
          <w:rFonts w:ascii="Arial" w:hAnsi="Arial" w:cs="Arial"/>
          <w:lang w:val="en-US"/>
        </w:rPr>
        <w:t xml:space="preserve"> the</w:t>
      </w:r>
      <w:r w:rsidRPr="00023F6E">
        <w:rPr>
          <w:rFonts w:ascii="Arial" w:hAnsi="Arial" w:cs="Arial"/>
          <w:lang w:val="en-US"/>
        </w:rPr>
        <w:t xml:space="preserve"> </w:t>
      </w:r>
      <w:r w:rsidR="006F22C8">
        <w:rPr>
          <w:rFonts w:ascii="Arial" w:hAnsi="Arial" w:cs="Arial"/>
          <w:lang w:val="en-US"/>
        </w:rPr>
        <w:t>jWebS</w:t>
      </w:r>
      <w:r w:rsidRPr="00023F6E">
        <w:rPr>
          <w:rFonts w:ascii="Arial" w:hAnsi="Arial" w:cs="Arial"/>
          <w:lang w:val="en-US"/>
        </w:rPr>
        <w:t xml:space="preserve">ocket </w:t>
      </w:r>
      <w:r w:rsidR="006F22C8">
        <w:rPr>
          <w:rFonts w:ascii="Arial" w:hAnsi="Arial" w:cs="Arial"/>
          <w:lang w:val="en-US"/>
        </w:rPr>
        <w:t>server</w:t>
      </w:r>
      <w:r w:rsidR="000925CF">
        <w:rPr>
          <w:rFonts w:ascii="Arial" w:hAnsi="Arial" w:cs="Arial"/>
          <w:lang w:val="en-US"/>
        </w:rPr>
        <w:t xml:space="preserve">. </w:t>
      </w:r>
      <w:r w:rsidR="00CA396C">
        <w:rPr>
          <w:rFonts w:ascii="Arial" w:hAnsi="Arial" w:cs="Arial"/>
          <w:lang w:val="en-US"/>
        </w:rPr>
        <w:t xml:space="preserve">The goal of this project </w:t>
      </w:r>
      <w:r w:rsidR="00A24811">
        <w:rPr>
          <w:rFonts w:ascii="Arial" w:hAnsi="Arial" w:cs="Arial"/>
          <w:lang w:val="en-US"/>
        </w:rPr>
        <w:t>is</w:t>
      </w:r>
      <w:r w:rsidR="004C7DD6">
        <w:rPr>
          <w:rFonts w:ascii="Arial" w:hAnsi="Arial" w:cs="Arial"/>
          <w:lang w:val="en-US"/>
        </w:rPr>
        <w:t xml:space="preserve"> resolve this problem</w:t>
      </w:r>
      <w:r w:rsidR="00F2090E">
        <w:rPr>
          <w:rFonts w:ascii="Arial" w:hAnsi="Arial" w:cs="Arial"/>
          <w:lang w:val="en-US"/>
        </w:rPr>
        <w:t xml:space="preserve"> using </w:t>
      </w:r>
      <w:r w:rsidR="00A24811">
        <w:rPr>
          <w:rFonts w:ascii="Arial" w:hAnsi="Arial" w:cs="Arial"/>
          <w:lang w:val="en-US"/>
        </w:rPr>
        <w:t xml:space="preserve"> </w:t>
      </w:r>
      <w:r w:rsidRPr="00023F6E">
        <w:rPr>
          <w:rFonts w:ascii="Arial" w:hAnsi="Arial" w:cs="Arial"/>
          <w:lang w:val="en-US"/>
        </w:rPr>
        <w:t xml:space="preserve"> XHR/</w:t>
      </w:r>
      <w:r w:rsidR="00F2090E">
        <w:rPr>
          <w:rFonts w:ascii="Arial" w:hAnsi="Arial" w:cs="Arial"/>
          <w:lang w:val="en-US"/>
        </w:rPr>
        <w:t>long-p</w:t>
      </w:r>
      <w:r w:rsidRPr="00023F6E">
        <w:rPr>
          <w:rFonts w:ascii="Arial" w:hAnsi="Arial" w:cs="Arial"/>
          <w:lang w:val="en-US"/>
        </w:rPr>
        <w:t>olling fallback</w:t>
      </w:r>
      <w:r w:rsidR="003D4A7F">
        <w:rPr>
          <w:rFonts w:ascii="Arial" w:hAnsi="Arial" w:cs="Arial"/>
          <w:lang w:val="en-US"/>
        </w:rPr>
        <w:t xml:space="preserve"> as transport when </w:t>
      </w:r>
      <w:r w:rsidR="00473F4A">
        <w:rPr>
          <w:rFonts w:ascii="Arial" w:hAnsi="Arial" w:cs="Arial"/>
          <w:lang w:val="en-US"/>
        </w:rPr>
        <w:t xml:space="preserve">we do not have </w:t>
      </w:r>
      <w:r w:rsidR="003D4A7F">
        <w:rPr>
          <w:rFonts w:ascii="Arial" w:hAnsi="Arial" w:cs="Arial"/>
          <w:lang w:val="en-US"/>
        </w:rPr>
        <w:t>websocket or flash support</w:t>
      </w:r>
      <w:r w:rsidRPr="00023F6E">
        <w:rPr>
          <w:rFonts w:ascii="Arial" w:hAnsi="Arial" w:cs="Arial"/>
          <w:lang w:val="en-US"/>
        </w:rPr>
        <w:t>.</w:t>
      </w:r>
      <w:r w:rsidR="00216519">
        <w:rPr>
          <w:rFonts w:ascii="Arial" w:hAnsi="Arial" w:cs="Arial"/>
          <w:lang w:val="en-US"/>
        </w:rPr>
        <w:t xml:space="preserve"> </w:t>
      </w:r>
      <w:ins w:id="1" w:author="aschulze" w:date="2012-05-25T14:20:00Z">
        <w:r w:rsidR="005D13B9">
          <w:rPr>
            <w:rFonts w:ascii="Arial" w:hAnsi="Arial" w:cs="Arial"/>
            <w:lang w:val="en-US"/>
          </w:rPr>
          <w:t xml:space="preserve">This solution is also required to circumvent older Proxies which do not yet </w:t>
        </w:r>
        <w:r w:rsidR="005D13B9">
          <w:rPr>
            <w:rFonts w:ascii="Arial" w:hAnsi="Arial" w:cs="Arial"/>
            <w:lang w:val="en-US"/>
          </w:rPr>
          <w:t>allow</w:t>
        </w:r>
        <w:r w:rsidR="005D13B9">
          <w:rPr>
            <w:rFonts w:ascii="Arial" w:hAnsi="Arial" w:cs="Arial"/>
            <w:lang w:val="en-US"/>
          </w:rPr>
          <w:t xml:space="preserve"> </w:t>
        </w:r>
        <w:proofErr w:type="gramStart"/>
        <w:r w:rsidR="005D13B9">
          <w:rPr>
            <w:rFonts w:ascii="Arial" w:hAnsi="Arial" w:cs="Arial"/>
            <w:lang w:val="en-US"/>
          </w:rPr>
          <w:t>to pass</w:t>
        </w:r>
        <w:proofErr w:type="gramEnd"/>
        <w:r w:rsidR="005D13B9">
          <w:rPr>
            <w:rFonts w:ascii="Arial" w:hAnsi="Arial" w:cs="Arial"/>
            <w:lang w:val="en-US"/>
          </w:rPr>
          <w:t xml:space="preserve"> through web socket packets, this is a very important argument, which should be explained a bit here!</w:t>
        </w:r>
      </w:ins>
    </w:p>
    <w:p w:rsidR="000F3237" w:rsidRDefault="000F3237" w:rsidP="000F3237">
      <w:pPr>
        <w:pStyle w:val="Standard"/>
        <w:numPr>
          <w:ilvl w:val="0"/>
          <w:numId w:val="8"/>
        </w:numPr>
        <w:tabs>
          <w:tab w:val="left" w:pos="270"/>
        </w:tabs>
        <w:suppressAutoHyphens w:val="0"/>
        <w:autoSpaceDN/>
        <w:spacing w:before="280" w:after="240" w:line="360" w:lineRule="auto"/>
        <w:jc w:val="both"/>
        <w:textAlignment w:val="auto"/>
        <w:rPr>
          <w:rFonts w:ascii="Arial" w:hAnsi="Arial" w:cs="Arial"/>
          <w:b/>
          <w:bCs/>
          <w:color w:val="000000"/>
          <w:lang w:val="en-US"/>
        </w:rPr>
      </w:pPr>
      <w:r w:rsidRPr="007F7AFB">
        <w:rPr>
          <w:rFonts w:ascii="Arial" w:hAnsi="Arial" w:cs="Arial"/>
          <w:b/>
          <w:bCs/>
          <w:color w:val="000000"/>
          <w:lang w:val="en-US"/>
        </w:rPr>
        <w:t>Infrastructure, Model, Approach</w:t>
      </w:r>
    </w:p>
    <w:p w:rsidR="00E31AF4" w:rsidRPr="00EF41C5" w:rsidRDefault="009754A4" w:rsidP="00E31AF4">
      <w:pPr>
        <w:pStyle w:val="Standard"/>
        <w:tabs>
          <w:tab w:val="left" w:pos="0"/>
          <w:tab w:val="left" w:pos="270"/>
        </w:tabs>
        <w:suppressAutoHyphens w:val="0"/>
        <w:autoSpaceDN/>
        <w:spacing w:before="280" w:after="240" w:line="360" w:lineRule="auto"/>
        <w:jc w:val="both"/>
        <w:textAlignment w:val="auto"/>
        <w:rPr>
          <w:rFonts w:ascii="Arial" w:hAnsi="Arial" w:cs="Arial"/>
          <w:bCs/>
          <w:color w:val="000000"/>
          <w:lang w:val="en-US"/>
        </w:rPr>
      </w:pPr>
      <w:r w:rsidRPr="009754A4">
        <w:rPr>
          <w:rFonts w:ascii="Arial" w:hAnsi="Arial" w:cs="Arial"/>
          <w:bCs/>
          <w:color w:val="000000"/>
          <w:lang w:val="en-US"/>
        </w:rPr>
        <w:t>The solution has two main</w:t>
      </w:r>
      <w:r w:rsidR="003C6FBE">
        <w:rPr>
          <w:rFonts w:ascii="Arial" w:hAnsi="Arial" w:cs="Arial"/>
          <w:bCs/>
          <w:color w:val="000000"/>
          <w:lang w:val="en-US"/>
        </w:rPr>
        <w:t>s</w:t>
      </w:r>
      <w:r w:rsidRPr="009754A4">
        <w:rPr>
          <w:rFonts w:ascii="Arial" w:hAnsi="Arial" w:cs="Arial"/>
          <w:bCs/>
          <w:color w:val="000000"/>
          <w:lang w:val="en-US"/>
        </w:rPr>
        <w:t xml:space="preserve"> packages </w:t>
      </w:r>
      <w:r>
        <w:rPr>
          <w:rFonts w:ascii="Arial" w:hAnsi="Arial" w:cs="Arial"/>
          <w:bCs/>
          <w:color w:val="000000"/>
          <w:lang w:val="en-US"/>
        </w:rPr>
        <w:t xml:space="preserve">that are integrated </w:t>
      </w:r>
      <w:r w:rsidR="003C6FBE">
        <w:rPr>
          <w:rFonts w:ascii="Arial" w:hAnsi="Arial" w:cs="Arial"/>
          <w:bCs/>
          <w:color w:val="000000"/>
          <w:lang w:val="en-US"/>
        </w:rPr>
        <w:t>in to</w:t>
      </w:r>
      <w:r>
        <w:rPr>
          <w:rFonts w:ascii="Arial" w:hAnsi="Arial" w:cs="Arial"/>
          <w:bCs/>
          <w:color w:val="000000"/>
          <w:lang w:val="en-US"/>
        </w:rPr>
        <w:t xml:space="preserve"> the client and server of jWebSocket framework. </w:t>
      </w:r>
      <w:r w:rsidR="00D34717">
        <w:rPr>
          <w:rFonts w:ascii="Arial" w:hAnsi="Arial" w:cs="Arial"/>
          <w:bCs/>
          <w:color w:val="000000"/>
          <w:lang w:val="en-US"/>
        </w:rPr>
        <w:t xml:space="preserve">The </w:t>
      </w:r>
      <w:r w:rsidR="00CF40FE">
        <w:rPr>
          <w:rFonts w:ascii="Arial" w:hAnsi="Arial" w:cs="Arial"/>
          <w:bCs/>
          <w:color w:val="000000"/>
          <w:lang w:val="en-US"/>
        </w:rPr>
        <w:t>package</w:t>
      </w:r>
      <w:r w:rsidR="00D34717">
        <w:rPr>
          <w:rFonts w:ascii="Arial" w:hAnsi="Arial" w:cs="Arial"/>
          <w:bCs/>
          <w:color w:val="000000"/>
          <w:lang w:val="en-US"/>
        </w:rPr>
        <w:t xml:space="preserve"> that is </w:t>
      </w:r>
      <w:proofErr w:type="gramStart"/>
      <w:r w:rsidR="00730F27">
        <w:rPr>
          <w:rFonts w:ascii="Arial" w:hAnsi="Arial" w:cs="Arial"/>
          <w:bCs/>
          <w:color w:val="000000"/>
          <w:lang w:val="en-US"/>
        </w:rPr>
        <w:t>embed</w:t>
      </w:r>
      <w:proofErr w:type="gramEnd"/>
      <w:r w:rsidR="00D34717">
        <w:rPr>
          <w:rFonts w:ascii="Arial" w:hAnsi="Arial" w:cs="Arial"/>
          <w:bCs/>
          <w:color w:val="000000"/>
          <w:lang w:val="en-US"/>
        </w:rPr>
        <w:t xml:space="preserve"> into jWebSocket client is</w:t>
      </w:r>
      <w:r w:rsidR="00CF40FE">
        <w:rPr>
          <w:rFonts w:ascii="Arial" w:hAnsi="Arial" w:cs="Arial"/>
          <w:bCs/>
          <w:color w:val="000000"/>
          <w:lang w:val="en-US"/>
        </w:rPr>
        <w:t xml:space="preserve"> called </w:t>
      </w:r>
      <w:proofErr w:type="spellStart"/>
      <w:r w:rsidR="00CF40FE">
        <w:rPr>
          <w:rFonts w:ascii="Arial" w:hAnsi="Arial" w:cs="Arial"/>
          <w:bCs/>
          <w:color w:val="000000"/>
          <w:lang w:val="en-US"/>
        </w:rPr>
        <w:t>websocketXHR</w:t>
      </w:r>
      <w:proofErr w:type="spellEnd"/>
      <w:ins w:id="2" w:author="aschulze" w:date="2012-05-25T15:42:00Z">
        <w:r w:rsidR="00C820D2">
          <w:rPr>
            <w:rFonts w:ascii="Arial" w:hAnsi="Arial" w:cs="Arial"/>
            <w:bCs/>
            <w:color w:val="000000"/>
            <w:lang w:val="en-US"/>
          </w:rPr>
          <w:t xml:space="preserve"> (renamed to jWeb</w:t>
        </w:r>
      </w:ins>
      <w:ins w:id="3" w:author="aschulze" w:date="2012-05-25T15:43:00Z">
        <w:r w:rsidR="00C820D2">
          <w:rPr>
            <w:rFonts w:ascii="Arial" w:hAnsi="Arial" w:cs="Arial"/>
            <w:bCs/>
            <w:color w:val="000000"/>
            <w:lang w:val="en-US"/>
          </w:rPr>
          <w:t>So</w:t>
        </w:r>
      </w:ins>
      <w:ins w:id="4" w:author="aschulze" w:date="2012-05-25T15:42:00Z">
        <w:r w:rsidR="00C820D2">
          <w:rPr>
            <w:rFonts w:ascii="Arial" w:hAnsi="Arial" w:cs="Arial"/>
            <w:bCs/>
            <w:color w:val="000000"/>
            <w:lang w:val="en-US"/>
          </w:rPr>
          <w:t>cket</w:t>
        </w:r>
      </w:ins>
      <w:ins w:id="5" w:author="aschulze" w:date="2012-05-25T15:43:00Z">
        <w:r w:rsidR="00C820D2">
          <w:rPr>
            <w:rFonts w:ascii="Arial" w:hAnsi="Arial" w:cs="Arial"/>
            <w:bCs/>
            <w:color w:val="000000"/>
            <w:lang w:val="en-US"/>
          </w:rPr>
          <w:t>Comet.js!)</w:t>
        </w:r>
      </w:ins>
      <w:r w:rsidR="00CF40FE">
        <w:rPr>
          <w:rFonts w:ascii="Arial" w:hAnsi="Arial" w:cs="Arial"/>
          <w:bCs/>
          <w:color w:val="000000"/>
          <w:lang w:val="en-US"/>
        </w:rPr>
        <w:t xml:space="preserve"> and it is a websocket implementation using XHR-Long-Polling as transport. </w:t>
      </w:r>
      <w:r w:rsidR="00857E02">
        <w:rPr>
          <w:rFonts w:ascii="Arial" w:hAnsi="Arial" w:cs="Arial"/>
          <w:bCs/>
          <w:color w:val="000000"/>
          <w:lang w:val="en-US"/>
        </w:rPr>
        <w:t>In</w:t>
      </w:r>
      <w:r w:rsidR="00730F27">
        <w:rPr>
          <w:rFonts w:ascii="Arial" w:hAnsi="Arial" w:cs="Arial"/>
          <w:bCs/>
          <w:color w:val="000000"/>
          <w:lang w:val="en-US"/>
        </w:rPr>
        <w:t xml:space="preserve"> the server side the package has </w:t>
      </w:r>
      <w:r w:rsidR="00857E02">
        <w:rPr>
          <w:rFonts w:ascii="Arial" w:hAnsi="Arial" w:cs="Arial"/>
          <w:bCs/>
          <w:color w:val="000000"/>
          <w:lang w:val="en-US"/>
        </w:rPr>
        <w:t xml:space="preserve">the </w:t>
      </w:r>
      <w:proofErr w:type="spellStart"/>
      <w:r w:rsidR="00730F27">
        <w:rPr>
          <w:rFonts w:ascii="Arial" w:hAnsi="Arial" w:cs="Arial"/>
          <w:bCs/>
          <w:color w:val="000000"/>
          <w:lang w:val="en-US"/>
        </w:rPr>
        <w:t>org.jwebsocket.comet</w:t>
      </w:r>
      <w:proofErr w:type="spellEnd"/>
      <w:r w:rsidR="00857E02">
        <w:rPr>
          <w:rFonts w:ascii="Arial" w:hAnsi="Arial" w:cs="Arial"/>
          <w:bCs/>
          <w:color w:val="000000"/>
          <w:lang w:val="en-US"/>
        </w:rPr>
        <w:t xml:space="preserve"> namespace</w:t>
      </w:r>
      <w:r w:rsidR="007F32EC">
        <w:rPr>
          <w:rFonts w:ascii="Arial" w:hAnsi="Arial" w:cs="Arial"/>
          <w:bCs/>
          <w:color w:val="000000"/>
          <w:lang w:val="en-US"/>
        </w:rPr>
        <w:t xml:space="preserve"> and inside it are the </w:t>
      </w:r>
      <w:proofErr w:type="spellStart"/>
      <w:r w:rsidR="007F32EC">
        <w:rPr>
          <w:rFonts w:ascii="Arial" w:hAnsi="Arial" w:cs="Arial"/>
          <w:bCs/>
          <w:color w:val="000000"/>
          <w:lang w:val="en-US"/>
        </w:rPr>
        <w:t>CometEngine</w:t>
      </w:r>
      <w:proofErr w:type="gramStart"/>
      <w:r w:rsidR="007F32EC">
        <w:rPr>
          <w:rFonts w:ascii="Arial" w:hAnsi="Arial" w:cs="Arial"/>
          <w:bCs/>
          <w:color w:val="000000"/>
          <w:lang w:val="en-US"/>
        </w:rPr>
        <w:t>,CometConnector</w:t>
      </w:r>
      <w:proofErr w:type="spellEnd"/>
      <w:proofErr w:type="gramEnd"/>
      <w:r w:rsidR="007F32EC">
        <w:rPr>
          <w:rFonts w:ascii="Arial" w:hAnsi="Arial" w:cs="Arial"/>
          <w:bCs/>
          <w:color w:val="000000"/>
          <w:lang w:val="en-US"/>
        </w:rPr>
        <w:t xml:space="preserve"> and the </w:t>
      </w:r>
      <w:del w:id="6" w:author="aschulze" w:date="2012-05-25T15:43:00Z">
        <w:r w:rsidR="007F32EC" w:rsidDel="00C820D2">
          <w:rPr>
            <w:rFonts w:ascii="Arial" w:hAnsi="Arial" w:cs="Arial"/>
            <w:bCs/>
            <w:color w:val="000000"/>
            <w:lang w:val="en-US"/>
          </w:rPr>
          <w:delText>Tomcat</w:delText>
        </w:r>
      </w:del>
      <w:proofErr w:type="spellStart"/>
      <w:ins w:id="7" w:author="aschulze" w:date="2012-05-25T15:43:00Z">
        <w:r w:rsidR="00C820D2">
          <w:rPr>
            <w:rFonts w:ascii="Arial" w:hAnsi="Arial" w:cs="Arial"/>
            <w:bCs/>
            <w:color w:val="000000"/>
            <w:lang w:val="en-US"/>
          </w:rPr>
          <w:t>Comet</w:t>
        </w:r>
      </w:ins>
      <w:r w:rsidR="007F32EC">
        <w:rPr>
          <w:rFonts w:ascii="Arial" w:hAnsi="Arial" w:cs="Arial"/>
          <w:bCs/>
          <w:color w:val="000000"/>
          <w:lang w:val="en-US"/>
        </w:rPr>
        <w:t>Servlet</w:t>
      </w:r>
      <w:proofErr w:type="spellEnd"/>
      <w:r w:rsidR="007F32EC">
        <w:rPr>
          <w:rFonts w:ascii="Arial" w:hAnsi="Arial" w:cs="Arial"/>
          <w:bCs/>
          <w:color w:val="000000"/>
          <w:lang w:val="en-US"/>
        </w:rPr>
        <w:t xml:space="preserve"> to handler the XHR/AJAX request from the client.</w:t>
      </w:r>
      <w:r w:rsidR="00857E02">
        <w:rPr>
          <w:rFonts w:ascii="Arial" w:hAnsi="Arial" w:cs="Arial"/>
          <w:bCs/>
          <w:color w:val="000000"/>
          <w:lang w:val="en-US"/>
        </w:rPr>
        <w:t xml:space="preserve"> </w:t>
      </w:r>
      <w:r w:rsidR="00967F05">
        <w:rPr>
          <w:rFonts w:ascii="Arial" w:hAnsi="Arial" w:cs="Arial"/>
          <w:bCs/>
          <w:color w:val="000000"/>
          <w:lang w:val="en-US"/>
        </w:rPr>
        <w:t xml:space="preserve">In the diagram below </w:t>
      </w:r>
      <w:r w:rsidR="00EF41C5">
        <w:rPr>
          <w:rFonts w:ascii="Arial" w:hAnsi="Arial" w:cs="Arial"/>
          <w:lang w:val="en-US"/>
        </w:rPr>
        <w:t>this</w:t>
      </w:r>
      <w:r w:rsidR="00EF41C5" w:rsidRPr="00EF41C5">
        <w:rPr>
          <w:rFonts w:ascii="Arial" w:hAnsi="Arial" w:cs="Arial"/>
          <w:lang w:val="en-US"/>
        </w:rPr>
        <w:t xml:space="preserve"> approach </w:t>
      </w:r>
      <w:r w:rsidR="00EF41C5">
        <w:rPr>
          <w:rFonts w:ascii="Arial" w:hAnsi="Arial" w:cs="Arial"/>
          <w:lang w:val="en-US"/>
        </w:rPr>
        <w:t>is showed.</w:t>
      </w:r>
    </w:p>
    <w:p w:rsidR="00E31AF4" w:rsidRDefault="00E31AF4" w:rsidP="00E31AF4">
      <w:pPr>
        <w:pStyle w:val="Standard"/>
        <w:tabs>
          <w:tab w:val="left" w:pos="0"/>
        </w:tabs>
        <w:spacing w:after="120" w:line="360" w:lineRule="auto"/>
        <w:rPr>
          <w:rFonts w:ascii="Arial" w:eastAsia="Humnst777 Lt BT" w:hAnsi="Arial" w:cs="Arial"/>
          <w:i/>
          <w:lang w:val="en-US" w:bidi="es-ES"/>
        </w:rPr>
      </w:pPr>
      <w:r w:rsidRPr="008A092F">
        <w:rPr>
          <w:rFonts w:ascii="Arial" w:eastAsia="Humnst777 Lt BT" w:hAnsi="Arial" w:cs="Arial"/>
          <w:b/>
          <w:i/>
          <w:iCs/>
          <w:noProof/>
          <w:lang w:val="de-DE" w:eastAsia="de-DE"/>
        </w:rPr>
        <w:lastRenderedPageBreak/>
        <w:drawing>
          <wp:anchor distT="0" distB="0" distL="114300" distR="114300" simplePos="0" relativeHeight="251662336" behindDoc="0" locked="0" layoutInCell="1" allowOverlap="1">
            <wp:simplePos x="0" y="0"/>
            <wp:positionH relativeFrom="column">
              <wp:posOffset>177165</wp:posOffset>
            </wp:positionH>
            <wp:positionV relativeFrom="paragraph">
              <wp:posOffset>351790</wp:posOffset>
            </wp:positionV>
            <wp:extent cx="5400675" cy="3190875"/>
            <wp:effectExtent l="0" t="0" r="9525" b="9525"/>
            <wp:wrapSquare wrapText="bothSides"/>
            <wp:docPr id="3"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blip>
                    <a:srcRect/>
                    <a:stretch>
                      <a:fillRect/>
                    </a:stretch>
                  </pic:blipFill>
                  <pic:spPr>
                    <a:xfrm>
                      <a:off x="0" y="0"/>
                      <a:ext cx="5400675" cy="3190875"/>
                    </a:xfrm>
                    <a:prstGeom prst="rect">
                      <a:avLst/>
                    </a:prstGeom>
                  </pic:spPr>
                </pic:pic>
              </a:graphicData>
            </a:graphic>
          </wp:anchor>
        </w:drawing>
      </w:r>
    </w:p>
    <w:p w:rsidR="00E31AF4" w:rsidRDefault="00E31AF4" w:rsidP="008A092F">
      <w:pPr>
        <w:pStyle w:val="Standard"/>
        <w:tabs>
          <w:tab w:val="left" w:pos="0"/>
        </w:tabs>
        <w:spacing w:after="120" w:line="360" w:lineRule="auto"/>
        <w:jc w:val="center"/>
        <w:rPr>
          <w:rFonts w:ascii="Arial" w:eastAsia="Humnst777 Lt BT" w:hAnsi="Arial" w:cs="Arial"/>
          <w:i/>
          <w:lang w:val="en-US" w:bidi="es-ES"/>
        </w:rPr>
      </w:pPr>
    </w:p>
    <w:p w:rsidR="002A36DB" w:rsidRPr="008A092F" w:rsidRDefault="00743450" w:rsidP="008A092F">
      <w:pPr>
        <w:pStyle w:val="Standard"/>
        <w:tabs>
          <w:tab w:val="left" w:pos="0"/>
        </w:tabs>
        <w:spacing w:after="120" w:line="360" w:lineRule="auto"/>
        <w:jc w:val="both"/>
        <w:rPr>
          <w:rFonts w:ascii="Arial" w:eastAsia="Humnst777 Lt BT" w:hAnsi="Arial" w:cs="Arial"/>
          <w:color w:val="000000"/>
          <w:lang w:val="en-US" w:bidi="es-ES"/>
        </w:rPr>
      </w:pPr>
      <w:r>
        <w:rPr>
          <w:rFonts w:ascii="Arial" w:hAnsi="Arial" w:cs="Arial"/>
          <w:lang w:val="en-US"/>
        </w:rPr>
        <w:t xml:space="preserve">The servlet </w:t>
      </w:r>
      <w:ins w:id="8" w:author="aschulze" w:date="2012-05-25T16:22:00Z">
        <w:r w:rsidR="0013025F">
          <w:rPr>
            <w:rFonts w:ascii="Arial" w:hAnsi="Arial" w:cs="Arial"/>
            <w:lang w:val="en-US"/>
          </w:rPr>
          <w:t xml:space="preserve">is </w:t>
        </w:r>
      </w:ins>
      <w:r>
        <w:rPr>
          <w:rFonts w:ascii="Arial" w:hAnsi="Arial" w:cs="Arial"/>
          <w:lang w:val="en-US"/>
        </w:rPr>
        <w:t>use</w:t>
      </w:r>
      <w:del w:id="9" w:author="aschulze" w:date="2012-05-25T16:22:00Z">
        <w:r w:rsidDel="0013025F">
          <w:rPr>
            <w:rFonts w:ascii="Arial" w:hAnsi="Arial" w:cs="Arial"/>
            <w:lang w:val="en-US"/>
          </w:rPr>
          <w:delText>s</w:delText>
        </w:r>
      </w:del>
      <w:ins w:id="10" w:author="aschulze" w:date="2012-05-25T16:22:00Z">
        <w:r w:rsidR="0013025F">
          <w:rPr>
            <w:rFonts w:ascii="Arial" w:hAnsi="Arial" w:cs="Arial"/>
            <w:lang w:val="en-US"/>
          </w:rPr>
          <w:t>d</w:t>
        </w:r>
      </w:ins>
      <w:r>
        <w:rPr>
          <w:rFonts w:ascii="Arial" w:hAnsi="Arial" w:cs="Arial"/>
          <w:lang w:val="en-US"/>
        </w:rPr>
        <w:t xml:space="preserve"> to receive </w:t>
      </w:r>
      <w:r w:rsidR="001153AB">
        <w:rPr>
          <w:rFonts w:ascii="Arial" w:hAnsi="Arial" w:cs="Arial"/>
          <w:lang w:val="en-US"/>
        </w:rPr>
        <w:t xml:space="preserve">the request from the client </w:t>
      </w:r>
      <w:ins w:id="11" w:author="aschulze" w:date="2012-05-25T16:22:00Z">
        <w:r w:rsidR="0013025F">
          <w:rPr>
            <w:rFonts w:ascii="Arial" w:hAnsi="Arial" w:cs="Arial"/>
            <w:lang w:val="en-US"/>
          </w:rPr>
          <w:t xml:space="preserve">and </w:t>
        </w:r>
      </w:ins>
      <w:r w:rsidR="001153AB">
        <w:rPr>
          <w:rFonts w:ascii="Arial" w:hAnsi="Arial" w:cs="Arial"/>
          <w:lang w:val="en-US"/>
        </w:rPr>
        <w:t xml:space="preserve">has a great importance </w:t>
      </w:r>
      <w:r w:rsidR="0071684F">
        <w:rPr>
          <w:rFonts w:ascii="Arial" w:hAnsi="Arial" w:cs="Arial"/>
          <w:lang w:val="en-US"/>
        </w:rPr>
        <w:t xml:space="preserve">in the </w:t>
      </w:r>
      <w:r w:rsidR="009710EE" w:rsidRPr="008A092F">
        <w:rPr>
          <w:rFonts w:ascii="Arial" w:hAnsi="Arial" w:cs="Arial"/>
          <w:lang w:val="en-US"/>
        </w:rPr>
        <w:t>development of the solution</w:t>
      </w:r>
      <w:r w:rsidR="00996630">
        <w:rPr>
          <w:rFonts w:ascii="Arial" w:hAnsi="Arial" w:cs="Arial"/>
          <w:lang w:val="en-US"/>
        </w:rPr>
        <w:t xml:space="preserve">. </w:t>
      </w:r>
      <w:r w:rsidR="0071684F">
        <w:rPr>
          <w:rFonts w:ascii="Arial" w:hAnsi="Arial" w:cs="Arial"/>
          <w:lang w:val="en-US"/>
        </w:rPr>
        <w:t xml:space="preserve">This servlet </w:t>
      </w:r>
      <w:r w:rsidR="001E264E" w:rsidRPr="001E264E">
        <w:rPr>
          <w:rFonts w:ascii="Arial" w:hAnsi="Arial" w:cs="Arial"/>
          <w:lang w:val="en-US"/>
        </w:rPr>
        <w:t xml:space="preserve">implement the </w:t>
      </w:r>
      <w:proofErr w:type="spellStart"/>
      <w:r w:rsidR="001E264E" w:rsidRPr="001E264E">
        <w:rPr>
          <w:rStyle w:val="HTMLCode"/>
          <w:rFonts w:ascii="Arial" w:hAnsi="Arial" w:cs="Arial"/>
          <w:sz w:val="24"/>
          <w:szCs w:val="24"/>
          <w:lang w:val="en-US"/>
        </w:rPr>
        <w:t>org.apache.catalina.comet.CometProcessor</w:t>
      </w:r>
      <w:proofErr w:type="spellEnd"/>
      <w:r w:rsidR="001E264E" w:rsidRPr="001E264E">
        <w:rPr>
          <w:rFonts w:ascii="Arial" w:hAnsi="Arial" w:cs="Arial"/>
          <w:lang w:val="en-US"/>
        </w:rPr>
        <w:t xml:space="preserve"> interface </w:t>
      </w:r>
      <w:r w:rsidR="009710EE" w:rsidRPr="008A092F">
        <w:rPr>
          <w:rFonts w:ascii="Arial" w:hAnsi="Arial" w:cs="Arial"/>
          <w:lang w:val="en-US"/>
        </w:rPr>
        <w:t>provided by Apache Tomcat</w:t>
      </w:r>
      <w:r w:rsidR="001E264E">
        <w:rPr>
          <w:rFonts w:ascii="Arial" w:hAnsi="Arial" w:cs="Arial"/>
          <w:lang w:val="en-US"/>
        </w:rPr>
        <w:t xml:space="preserve"> to handler </w:t>
      </w:r>
      <w:r w:rsidR="00EE1E94">
        <w:rPr>
          <w:rFonts w:ascii="Arial" w:hAnsi="Arial" w:cs="Arial"/>
          <w:lang w:val="en-US"/>
        </w:rPr>
        <w:t>advance XHR</w:t>
      </w:r>
      <w:r w:rsidR="001E264E">
        <w:rPr>
          <w:rFonts w:ascii="Arial" w:hAnsi="Arial" w:cs="Arial"/>
          <w:lang w:val="en-US"/>
        </w:rPr>
        <w:t>/AJAX request</w:t>
      </w:r>
      <w:r w:rsidR="00962BBF">
        <w:rPr>
          <w:rFonts w:ascii="Arial" w:hAnsi="Arial" w:cs="Arial"/>
          <w:lang w:val="en-US"/>
        </w:rPr>
        <w:t xml:space="preserve">, </w:t>
      </w:r>
      <w:r w:rsidR="00962BBF" w:rsidRPr="00962BBF">
        <w:rPr>
          <w:rFonts w:ascii="Arial" w:hAnsi="Arial" w:cs="Arial"/>
          <w:lang w:val="en-US"/>
        </w:rPr>
        <w:t xml:space="preserve">where the life cycle of </w:t>
      </w:r>
      <w:r w:rsidR="00962BBF">
        <w:rPr>
          <w:rFonts w:ascii="Arial" w:hAnsi="Arial" w:cs="Arial"/>
          <w:lang w:val="en-US"/>
        </w:rPr>
        <w:t>each</w:t>
      </w:r>
      <w:r w:rsidR="00962BBF" w:rsidRPr="00962BBF">
        <w:rPr>
          <w:rFonts w:ascii="Arial" w:hAnsi="Arial" w:cs="Arial"/>
          <w:lang w:val="en-US"/>
        </w:rPr>
        <w:t xml:space="preserve"> request passes through a series of events that</w:t>
      </w:r>
      <w:r w:rsidR="002A02CE">
        <w:rPr>
          <w:rFonts w:ascii="Arial" w:hAnsi="Arial" w:cs="Arial"/>
          <w:lang w:val="en-US"/>
        </w:rPr>
        <w:t xml:space="preserve"> give facilities to implement the</w:t>
      </w:r>
      <w:r w:rsidR="00962BBF" w:rsidRPr="00962BBF">
        <w:rPr>
          <w:rFonts w:ascii="Arial" w:hAnsi="Arial" w:cs="Arial"/>
          <w:lang w:val="en-US"/>
        </w:rPr>
        <w:t xml:space="preserve"> long-polling technique</w:t>
      </w:r>
      <w:r w:rsidR="001E264E">
        <w:rPr>
          <w:rFonts w:ascii="Arial" w:hAnsi="Arial" w:cs="Arial"/>
          <w:lang w:val="en-US"/>
        </w:rPr>
        <w:t xml:space="preserve">. </w:t>
      </w:r>
      <w:r w:rsidR="000054C9">
        <w:rPr>
          <w:rFonts w:ascii="Arial" w:hAnsi="Arial" w:cs="Arial"/>
          <w:lang w:val="en-US"/>
        </w:rPr>
        <w:t xml:space="preserve">Using </w:t>
      </w:r>
      <w:r w:rsidR="00F46603">
        <w:rPr>
          <w:rFonts w:ascii="Arial" w:hAnsi="Arial" w:cs="Arial"/>
          <w:lang w:val="en-US"/>
        </w:rPr>
        <w:t>the</w:t>
      </w:r>
      <w:r w:rsidR="008365D8">
        <w:rPr>
          <w:rFonts w:ascii="Arial" w:hAnsi="Arial" w:cs="Arial"/>
          <w:lang w:val="en-US"/>
        </w:rPr>
        <w:t xml:space="preserve"> event</w:t>
      </w:r>
      <w:r w:rsidR="00F46603">
        <w:rPr>
          <w:rFonts w:ascii="Arial" w:hAnsi="Arial" w:cs="Arial"/>
          <w:lang w:val="en-US"/>
        </w:rPr>
        <w:t xml:space="preserve"> </w:t>
      </w:r>
      <w:r w:rsidR="006365EF">
        <w:rPr>
          <w:rFonts w:ascii="Arial" w:hAnsi="Arial" w:cs="Arial"/>
          <w:lang w:val="en-US"/>
        </w:rPr>
        <w:t xml:space="preserve">we can </w:t>
      </w:r>
      <w:r w:rsidR="009710EE" w:rsidRPr="008A092F">
        <w:rPr>
          <w:rFonts w:ascii="Arial" w:hAnsi="Arial" w:cs="Arial"/>
          <w:lang w:val="en-US"/>
        </w:rPr>
        <w:t>receiv</w:t>
      </w:r>
      <w:r w:rsidR="002105AF">
        <w:rPr>
          <w:rFonts w:ascii="Arial" w:hAnsi="Arial" w:cs="Arial"/>
          <w:lang w:val="en-US"/>
        </w:rPr>
        <w:t>e, read, write, hold and close each</w:t>
      </w:r>
      <w:r w:rsidR="009710EE" w:rsidRPr="008A092F">
        <w:rPr>
          <w:rFonts w:ascii="Arial" w:hAnsi="Arial" w:cs="Arial"/>
          <w:lang w:val="en-US"/>
        </w:rPr>
        <w:t xml:space="preserve"> request from the client</w:t>
      </w:r>
      <w:r w:rsidR="006365EF">
        <w:rPr>
          <w:rFonts w:ascii="Arial" w:hAnsi="Arial" w:cs="Arial"/>
          <w:lang w:val="en-US"/>
        </w:rPr>
        <w:t xml:space="preserve"> side</w:t>
      </w:r>
      <w:r w:rsidR="001D090F">
        <w:rPr>
          <w:rFonts w:ascii="Arial" w:hAnsi="Arial" w:cs="Arial"/>
          <w:lang w:val="en-US"/>
        </w:rPr>
        <w:t xml:space="preserve">, to get more information about CometProcessor please refers to </w:t>
      </w:r>
      <w:r w:rsidR="001D090F" w:rsidRPr="001D090F">
        <w:rPr>
          <w:rFonts w:ascii="Arial" w:hAnsi="Arial" w:cs="Arial"/>
          <w:lang w:val="en-US"/>
        </w:rPr>
        <w:t>http://tomcat.apache.org/tomcat-7.0-doc/aio.html</w:t>
      </w:r>
      <w:r w:rsidR="00164400" w:rsidRPr="008A092F">
        <w:rPr>
          <w:rFonts w:ascii="Arial" w:eastAsia="Humnst777 Lt BT" w:hAnsi="Arial" w:cs="Arial"/>
          <w:color w:val="000000"/>
          <w:lang w:val="en-US" w:bidi="es-ES"/>
        </w:rPr>
        <w:t xml:space="preserve">. </w:t>
      </w:r>
      <w:r w:rsidR="009710EE" w:rsidRPr="008A092F">
        <w:rPr>
          <w:rFonts w:ascii="Arial" w:hAnsi="Arial" w:cs="Arial"/>
          <w:lang w:val="en-US"/>
        </w:rPr>
        <w:t>CometProcessor is implemented based on NIO, since this provides a great number of features to handle input and output asynchronously requests that are not supported by the standard used by To</w:t>
      </w:r>
      <w:r w:rsidR="00DC19C6">
        <w:rPr>
          <w:rFonts w:ascii="Arial" w:hAnsi="Arial" w:cs="Arial"/>
          <w:lang w:val="en-US"/>
        </w:rPr>
        <w:t>mcat connector (HTTP / AJP). The</w:t>
      </w:r>
      <w:r w:rsidR="009710EE" w:rsidRPr="008A092F">
        <w:rPr>
          <w:rFonts w:ascii="Arial" w:hAnsi="Arial" w:cs="Arial"/>
          <w:lang w:val="en-US"/>
        </w:rPr>
        <w:t xml:space="preserve"> first prerequisite </w:t>
      </w:r>
      <w:r w:rsidR="00DC19C6">
        <w:rPr>
          <w:rFonts w:ascii="Arial" w:hAnsi="Arial" w:cs="Arial"/>
          <w:lang w:val="en-US"/>
        </w:rPr>
        <w:t>to run this</w:t>
      </w:r>
      <w:r w:rsidR="00B2365C">
        <w:rPr>
          <w:rFonts w:ascii="Arial" w:hAnsi="Arial" w:cs="Arial"/>
          <w:lang w:val="en-US"/>
        </w:rPr>
        <w:t xml:space="preserve"> solution must be replace</w:t>
      </w:r>
      <w:r w:rsidR="009710EE" w:rsidRPr="008A092F">
        <w:rPr>
          <w:rFonts w:ascii="Arial" w:hAnsi="Arial" w:cs="Arial"/>
          <w:lang w:val="en-US"/>
        </w:rPr>
        <w:t xml:space="preserve"> in the </w:t>
      </w:r>
      <w:r w:rsidR="00B2365C" w:rsidRPr="008A092F">
        <w:rPr>
          <w:rFonts w:ascii="Arial" w:hAnsi="Arial" w:cs="Arial"/>
          <w:lang w:val="en-US"/>
        </w:rPr>
        <w:t xml:space="preserve">Tomcat </w:t>
      </w:r>
      <w:r w:rsidR="009710EE" w:rsidRPr="008A092F">
        <w:rPr>
          <w:rFonts w:ascii="Arial" w:hAnsi="Arial" w:cs="Arial"/>
          <w:lang w:val="en-US"/>
        </w:rPr>
        <w:t>configuration</w:t>
      </w:r>
      <w:r w:rsidR="00B2365C">
        <w:rPr>
          <w:rFonts w:ascii="Arial" w:hAnsi="Arial" w:cs="Arial"/>
          <w:lang w:val="en-US"/>
        </w:rPr>
        <w:t xml:space="preserve"> file</w:t>
      </w:r>
      <w:r w:rsidR="009710EE" w:rsidRPr="008A092F">
        <w:rPr>
          <w:rFonts w:ascii="Arial" w:hAnsi="Arial" w:cs="Arial"/>
          <w:lang w:val="en-US"/>
        </w:rPr>
        <w:t xml:space="preserve"> </w:t>
      </w:r>
      <w:r w:rsidR="00DC19C6">
        <w:rPr>
          <w:rFonts w:ascii="Arial" w:hAnsi="Arial" w:cs="Arial"/>
          <w:lang w:val="en-US"/>
        </w:rPr>
        <w:t>the</w:t>
      </w:r>
      <w:r w:rsidR="009710EE" w:rsidRPr="008A092F">
        <w:rPr>
          <w:rFonts w:ascii="Arial" w:hAnsi="Arial" w:cs="Arial"/>
          <w:lang w:val="en-US"/>
        </w:rPr>
        <w:t xml:space="preserve"> HTTP / AJP </w:t>
      </w:r>
      <w:r w:rsidR="00DC19C6" w:rsidRPr="008A092F">
        <w:rPr>
          <w:rFonts w:ascii="Arial" w:hAnsi="Arial" w:cs="Arial"/>
          <w:lang w:val="en-US"/>
        </w:rPr>
        <w:t xml:space="preserve">Connector </w:t>
      </w:r>
      <w:r w:rsidR="009710EE" w:rsidRPr="008A092F">
        <w:rPr>
          <w:rFonts w:ascii="Arial" w:hAnsi="Arial" w:cs="Arial"/>
          <w:lang w:val="en-US"/>
        </w:rPr>
        <w:t xml:space="preserve">set by default with the NIO connector. </w:t>
      </w:r>
      <w:r w:rsidR="003C2990">
        <w:rPr>
          <w:rFonts w:ascii="Arial" w:hAnsi="Arial" w:cs="Arial"/>
          <w:lang w:val="en-US"/>
        </w:rPr>
        <w:t xml:space="preserve">This could be done in the </w:t>
      </w:r>
      <w:r w:rsidR="009710EE" w:rsidRPr="008A092F">
        <w:rPr>
          <w:rFonts w:ascii="Arial" w:hAnsi="Arial" w:cs="Arial"/>
          <w:lang w:val="en-US"/>
        </w:rPr>
        <w:t>server.xml file shown in the example below</w:t>
      </w:r>
      <w:r w:rsidR="00164400" w:rsidRPr="008A092F">
        <w:rPr>
          <w:rFonts w:ascii="Arial" w:eastAsia="Humnst777 Lt BT" w:hAnsi="Arial" w:cs="Arial"/>
          <w:color w:val="000000"/>
          <w:lang w:val="en-US" w:bidi="es-ES"/>
        </w:rPr>
        <w:t>.</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bidi="es-ES"/>
        </w:rPr>
        <w:lastRenderedPageBreak/>
        <w:t xml:space="preserve">    </w:t>
      </w:r>
      <w:proofErr w:type="gramStart"/>
      <w:r w:rsidRPr="008A092F">
        <w:rPr>
          <w:rFonts w:ascii="Arial" w:eastAsia="Humnst777 Lt BT" w:hAnsi="Arial" w:cs="Arial"/>
          <w:color w:val="000000"/>
          <w:lang w:val="en-US" w:bidi="es-ES"/>
        </w:rPr>
        <w:t>&lt;!--</w:t>
      </w:r>
      <w:proofErr w:type="gramEnd"/>
      <w:r w:rsidR="003C2990">
        <w:rPr>
          <w:rFonts w:ascii="Arial" w:eastAsia="Humnst777 Lt BT" w:hAnsi="Arial" w:cs="Arial"/>
          <w:color w:val="000000"/>
          <w:lang w:val="en-US" w:bidi="es-ES"/>
        </w:rPr>
        <w:t xml:space="preserve"> </w:t>
      </w:r>
      <w:r w:rsidRPr="008A092F">
        <w:rPr>
          <w:rFonts w:ascii="Arial" w:eastAsia="Humnst777 Lt BT" w:hAnsi="Arial" w:cs="Arial"/>
          <w:color w:val="000000"/>
          <w:lang w:val="en-US" w:bidi="es-ES"/>
        </w:rPr>
        <w:t>Connector port="8080" protocol="HTTP/1.1"</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spellStart"/>
      <w:proofErr w:type="gramStart"/>
      <w:r w:rsidRPr="008A092F">
        <w:rPr>
          <w:rFonts w:ascii="Arial" w:eastAsia="Humnst777 Lt BT" w:hAnsi="Arial" w:cs="Arial"/>
          <w:color w:val="000000"/>
          <w:lang w:val="en-US" w:bidi="es-ES"/>
        </w:rPr>
        <w:t>connectionTimeout</w:t>
      </w:r>
      <w:proofErr w:type="spellEnd"/>
      <w:proofErr w:type="gramEnd"/>
      <w:r w:rsidRPr="008A092F">
        <w:rPr>
          <w:rFonts w:ascii="Arial" w:eastAsia="Humnst777 Lt BT" w:hAnsi="Arial" w:cs="Arial"/>
          <w:color w:val="000000"/>
          <w:lang w:val="en-US" w:bidi="es-ES"/>
        </w:rPr>
        <w:t>="20000"</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spellStart"/>
      <w:r w:rsidRPr="008A092F">
        <w:rPr>
          <w:rFonts w:ascii="Arial" w:eastAsia="Humnst777 Lt BT" w:hAnsi="Arial" w:cs="Arial"/>
          <w:color w:val="000000"/>
          <w:lang w:val="en-US" w:bidi="es-ES"/>
        </w:rPr>
        <w:t>URIEncoding</w:t>
      </w:r>
      <w:proofErr w:type="spellEnd"/>
      <w:r w:rsidRPr="008A092F">
        <w:rPr>
          <w:rFonts w:ascii="Arial" w:eastAsia="Humnst777 Lt BT" w:hAnsi="Arial" w:cs="Arial"/>
          <w:color w:val="000000"/>
          <w:lang w:val="en-US" w:bidi="es-ES"/>
        </w:rPr>
        <w:t>="UTF-8"</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bidi="es-ES"/>
        </w:rPr>
      </w:pPr>
      <w:r w:rsidRPr="008A092F">
        <w:rPr>
          <w:rFonts w:ascii="Arial" w:eastAsia="Humnst777 Lt BT" w:hAnsi="Arial" w:cs="Arial"/>
          <w:color w:val="000000"/>
          <w:lang w:val="en-US" w:bidi="es-ES"/>
        </w:rPr>
        <w:t xml:space="preserve">               </w:t>
      </w:r>
      <w:proofErr w:type="spellStart"/>
      <w:proofErr w:type="gramStart"/>
      <w:r w:rsidRPr="008A092F">
        <w:rPr>
          <w:rFonts w:ascii="Arial" w:eastAsia="Humnst777 Lt BT" w:hAnsi="Arial" w:cs="Arial"/>
          <w:color w:val="000000"/>
          <w:lang w:bidi="es-ES"/>
        </w:rPr>
        <w:t>redirectPort</w:t>
      </w:r>
      <w:proofErr w:type="spellEnd"/>
      <w:proofErr w:type="gramEnd"/>
      <w:r w:rsidRPr="008A092F">
        <w:rPr>
          <w:rFonts w:ascii="Arial" w:eastAsia="Humnst777 Lt BT" w:hAnsi="Arial" w:cs="Arial"/>
          <w:color w:val="000000"/>
          <w:lang w:bidi="es-ES"/>
        </w:rPr>
        <w:t>="8443" /</w:t>
      </w:r>
      <w:r w:rsidR="003C2990">
        <w:rPr>
          <w:rFonts w:ascii="Arial" w:eastAsia="Humnst777 Lt BT" w:hAnsi="Arial" w:cs="Arial"/>
          <w:color w:val="000000"/>
          <w:lang w:bidi="es-ES"/>
        </w:rPr>
        <w:t xml:space="preserve">  </w:t>
      </w:r>
      <w:r w:rsidRPr="008A092F">
        <w:rPr>
          <w:rFonts w:ascii="Arial" w:eastAsia="Humnst777 Lt BT" w:hAnsi="Arial" w:cs="Arial"/>
          <w:color w:val="000000"/>
          <w:lang w:bidi="es-ES"/>
        </w:rPr>
        <w:t>--&gt;</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bidi="es-ES"/>
        </w:rPr>
        <w:t xml:space="preserve">    </w:t>
      </w:r>
      <w:r w:rsidRPr="008A092F">
        <w:rPr>
          <w:rFonts w:ascii="Arial" w:eastAsia="Humnst777 Lt BT" w:hAnsi="Arial" w:cs="Arial"/>
          <w:color w:val="000000"/>
          <w:lang w:val="en-US" w:bidi="es-ES"/>
        </w:rPr>
        <w:t xml:space="preserve">&lt;Connector </w:t>
      </w:r>
      <w:proofErr w:type="spellStart"/>
      <w:r w:rsidRPr="008A092F">
        <w:rPr>
          <w:rFonts w:ascii="Arial" w:eastAsia="Humnst777 Lt BT" w:hAnsi="Arial" w:cs="Arial"/>
          <w:color w:val="000000"/>
          <w:lang w:val="en-US" w:bidi="es-ES"/>
        </w:rPr>
        <w:t>connectionTimeout</w:t>
      </w:r>
      <w:proofErr w:type="spellEnd"/>
      <w:r w:rsidRPr="008A092F">
        <w:rPr>
          <w:rFonts w:ascii="Arial" w:eastAsia="Humnst777 Lt BT" w:hAnsi="Arial" w:cs="Arial"/>
          <w:color w:val="000000"/>
          <w:lang w:val="en-US" w:bidi="es-ES"/>
        </w:rPr>
        <w:t>="20000" port="8080"</w:t>
      </w:r>
    </w:p>
    <w:p w:rsidR="002A36DB" w:rsidRPr="008A092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gramStart"/>
      <w:r w:rsidRPr="008A092F">
        <w:rPr>
          <w:rFonts w:ascii="Arial" w:eastAsia="Humnst777 Lt BT" w:hAnsi="Arial" w:cs="Arial"/>
          <w:color w:val="000000"/>
          <w:lang w:val="en-US" w:bidi="es-ES"/>
        </w:rPr>
        <w:t>protocol</w:t>
      </w:r>
      <w:proofErr w:type="gramEnd"/>
      <w:r w:rsidRPr="008A092F">
        <w:rPr>
          <w:rFonts w:ascii="Arial" w:eastAsia="Humnst777 Lt BT" w:hAnsi="Arial" w:cs="Arial"/>
          <w:color w:val="000000"/>
          <w:lang w:val="en-US" w:bidi="es-ES"/>
        </w:rPr>
        <w:t>="org.apache.coyote.http11.Http11NioProtocol"</w:t>
      </w:r>
    </w:p>
    <w:p w:rsidR="002A36DB" w:rsidRPr="00A845BF" w:rsidRDefault="00164400" w:rsidP="008A092F">
      <w:pPr>
        <w:pStyle w:val="Standard"/>
        <w:shd w:val="clear" w:color="auto" w:fill="C0C0C0"/>
        <w:tabs>
          <w:tab w:val="left" w:pos="0"/>
        </w:tabs>
        <w:spacing w:after="120" w:line="360" w:lineRule="auto"/>
        <w:rPr>
          <w:rFonts w:ascii="Arial" w:eastAsia="Humnst777 Lt BT" w:hAnsi="Arial" w:cs="Arial"/>
          <w:color w:val="000000"/>
          <w:lang w:val="en-US" w:bidi="es-ES"/>
        </w:rPr>
      </w:pPr>
      <w:r w:rsidRPr="008A092F">
        <w:rPr>
          <w:rFonts w:ascii="Arial" w:eastAsia="Humnst777 Lt BT" w:hAnsi="Arial" w:cs="Arial"/>
          <w:color w:val="000000"/>
          <w:lang w:val="en-US" w:bidi="es-ES"/>
        </w:rPr>
        <w:t xml:space="preserve">               </w:t>
      </w:r>
      <w:proofErr w:type="spellStart"/>
      <w:proofErr w:type="gramStart"/>
      <w:r w:rsidRPr="00A845BF">
        <w:rPr>
          <w:rFonts w:ascii="Arial" w:eastAsia="Humnst777 Lt BT" w:hAnsi="Arial" w:cs="Arial"/>
          <w:color w:val="000000"/>
          <w:lang w:val="en-US" w:bidi="es-ES"/>
        </w:rPr>
        <w:t>redirectPort</w:t>
      </w:r>
      <w:proofErr w:type="spellEnd"/>
      <w:proofErr w:type="gramEnd"/>
      <w:r w:rsidRPr="00A845BF">
        <w:rPr>
          <w:rFonts w:ascii="Arial" w:eastAsia="Humnst777 Lt BT" w:hAnsi="Arial" w:cs="Arial"/>
          <w:color w:val="000000"/>
          <w:lang w:val="en-US" w:bidi="es-ES"/>
        </w:rPr>
        <w:t>="8443"/&gt;</w:t>
      </w:r>
    </w:p>
    <w:p w:rsidR="0013025F" w:rsidRDefault="0013025F" w:rsidP="008A092F">
      <w:pPr>
        <w:pStyle w:val="Standard"/>
        <w:tabs>
          <w:tab w:val="left" w:pos="0"/>
        </w:tabs>
        <w:spacing w:after="120" w:line="360" w:lineRule="auto"/>
        <w:jc w:val="both"/>
        <w:rPr>
          <w:ins w:id="12" w:author="aschulze" w:date="2012-05-25T16:23:00Z"/>
          <w:rFonts w:ascii="Arial" w:hAnsi="Arial" w:cs="Arial"/>
          <w:lang w:val="en-US"/>
        </w:rPr>
      </w:pPr>
      <w:ins w:id="13" w:author="aschulze" w:date="2012-05-25T16:23:00Z">
        <w:r>
          <w:rPr>
            <w:rFonts w:ascii="Arial" w:hAnsi="Arial" w:cs="Arial"/>
            <w:lang w:val="en-US"/>
          </w:rPr>
          <w:t xml:space="preserve">Here we also need to explain how the NIO engine can be used in an embedded environment, </w:t>
        </w:r>
        <w:r>
          <w:rPr>
            <w:rFonts w:ascii="Arial" w:hAnsi="Arial" w:cs="Arial"/>
            <w:lang w:val="en-US"/>
          </w:rPr>
          <w:t>like</w:t>
        </w:r>
        <w:r>
          <w:rPr>
            <w:rFonts w:ascii="Arial" w:hAnsi="Arial" w:cs="Arial"/>
            <w:lang w:val="en-US"/>
          </w:rPr>
          <w:t xml:space="preserve"> in jWebSocket.</w:t>
        </w:r>
      </w:ins>
    </w:p>
    <w:p w:rsidR="002A36DB" w:rsidRPr="00A95D5B" w:rsidRDefault="009710EE" w:rsidP="008A092F">
      <w:pPr>
        <w:pStyle w:val="Standard"/>
        <w:tabs>
          <w:tab w:val="left" w:pos="0"/>
        </w:tabs>
        <w:spacing w:after="120" w:line="360" w:lineRule="auto"/>
        <w:jc w:val="both"/>
        <w:rPr>
          <w:rFonts w:ascii="Arial" w:hAnsi="Arial" w:cs="Arial"/>
          <w:lang w:val="en-US"/>
        </w:rPr>
      </w:pPr>
      <w:r w:rsidRPr="008A092F">
        <w:rPr>
          <w:rFonts w:ascii="Arial" w:hAnsi="Arial" w:cs="Arial"/>
          <w:lang w:val="en-US"/>
        </w:rPr>
        <w:t xml:space="preserve">The above configuration is the only one </w:t>
      </w:r>
      <w:r w:rsidR="00466D3E">
        <w:rPr>
          <w:rFonts w:ascii="Arial" w:hAnsi="Arial" w:cs="Arial"/>
          <w:lang w:val="en-US"/>
        </w:rPr>
        <w:t>that is</w:t>
      </w:r>
      <w:r w:rsidRPr="008A092F">
        <w:rPr>
          <w:rFonts w:ascii="Arial" w:hAnsi="Arial" w:cs="Arial"/>
          <w:lang w:val="en-US"/>
        </w:rPr>
        <w:t xml:space="preserve"> mandatory but is </w:t>
      </w:r>
      <w:r w:rsidR="00466D3E">
        <w:rPr>
          <w:rFonts w:ascii="Arial" w:hAnsi="Arial" w:cs="Arial"/>
          <w:lang w:val="en-US"/>
        </w:rPr>
        <w:t xml:space="preserve">still </w:t>
      </w:r>
      <w:r w:rsidRPr="008A092F">
        <w:rPr>
          <w:rFonts w:ascii="Arial" w:hAnsi="Arial" w:cs="Arial"/>
          <w:lang w:val="en-US"/>
        </w:rPr>
        <w:t>recommended increase the minimum size of RAM memory available for Tomcat altering the</w:t>
      </w:r>
      <w:r w:rsidR="00466D3E">
        <w:rPr>
          <w:rFonts w:ascii="Arial" w:hAnsi="Arial" w:cs="Arial"/>
          <w:lang w:val="en-US"/>
        </w:rPr>
        <w:t xml:space="preserve"> min</w:t>
      </w:r>
      <w:r w:rsidRPr="008A092F">
        <w:rPr>
          <w:rFonts w:ascii="Arial" w:hAnsi="Arial" w:cs="Arial"/>
          <w:lang w:val="en-US"/>
        </w:rPr>
        <w:t xml:space="preserve"> values ​​</w:t>
      </w:r>
      <w:r w:rsidR="00A95D5B">
        <w:rPr>
          <w:rFonts w:ascii="Arial" w:hAnsi="Arial" w:cs="Arial"/>
          <w:lang w:val="en-US"/>
        </w:rPr>
        <w:t xml:space="preserve">for </w:t>
      </w:r>
      <w:proofErr w:type="spellStart"/>
      <w:proofErr w:type="gramStart"/>
      <w:r w:rsidRPr="008A092F">
        <w:rPr>
          <w:rFonts w:ascii="Arial" w:hAnsi="Arial" w:cs="Arial"/>
          <w:lang w:val="en-US"/>
        </w:rPr>
        <w:t>catalina</w:t>
      </w:r>
      <w:proofErr w:type="spellEnd"/>
      <w:proofErr w:type="gramEnd"/>
      <w:r w:rsidR="00A95D5B">
        <w:rPr>
          <w:rFonts w:ascii="Arial" w:hAnsi="Arial" w:cs="Arial"/>
          <w:lang w:val="en-US"/>
        </w:rPr>
        <w:t>.</w:t>
      </w:r>
      <w:r w:rsidRPr="008A092F">
        <w:rPr>
          <w:rFonts w:ascii="Arial" w:hAnsi="Arial" w:cs="Arial"/>
          <w:b/>
          <w:bCs/>
          <w:lang w:val="en-US"/>
        </w:rPr>
        <w:t xml:space="preserve"> </w:t>
      </w:r>
      <w:proofErr w:type="spellStart"/>
      <w:r w:rsidR="00164400" w:rsidRPr="00A95D5B">
        <w:rPr>
          <w:rFonts w:ascii="Arial" w:hAnsi="Arial" w:cs="Arial"/>
          <w:bCs/>
          <w:lang w:val="en-US"/>
        </w:rPr>
        <w:t>Xms</w:t>
      </w:r>
      <w:proofErr w:type="spellEnd"/>
      <w:r w:rsidR="00164400" w:rsidRPr="00A95D5B">
        <w:rPr>
          <w:rFonts w:ascii="Arial" w:hAnsi="Arial" w:cs="Arial"/>
          <w:bCs/>
          <w:lang w:val="en-US"/>
        </w:rPr>
        <w:t>(</w:t>
      </w:r>
      <w:r w:rsidRPr="00A95D5B">
        <w:rPr>
          <w:rFonts w:ascii="Arial" w:hAnsi="Arial" w:cs="Arial"/>
          <w:lang w:val="en-US"/>
        </w:rPr>
        <w:t xml:space="preserve">Minimum memory available to tomcat) and </w:t>
      </w:r>
      <w:proofErr w:type="spellStart"/>
      <w:r w:rsidRPr="00A95D5B">
        <w:rPr>
          <w:rFonts w:ascii="Arial" w:hAnsi="Arial" w:cs="Arial"/>
          <w:lang w:val="en-US"/>
        </w:rPr>
        <w:t>Xmx</w:t>
      </w:r>
      <w:proofErr w:type="spellEnd"/>
      <w:r w:rsidRPr="00A95D5B">
        <w:rPr>
          <w:rFonts w:ascii="Arial" w:hAnsi="Arial" w:cs="Arial"/>
          <w:lang w:val="en-US"/>
        </w:rPr>
        <w:t xml:space="preserve"> (maximum memory which can have tomcat</w:t>
      </w:r>
      <w:r w:rsidR="00164400" w:rsidRPr="00A95D5B">
        <w:rPr>
          <w:rFonts w:ascii="Arial" w:hAnsi="Arial" w:cs="Arial"/>
          <w:bCs/>
          <w:lang w:val="en-US"/>
        </w:rPr>
        <w:t>).</w:t>
      </w:r>
    </w:p>
    <w:p w:rsidR="002A36DB" w:rsidRPr="008A092F" w:rsidRDefault="00A95D5B" w:rsidP="008A092F">
      <w:pPr>
        <w:pStyle w:val="Standard"/>
        <w:tabs>
          <w:tab w:val="left" w:pos="0"/>
        </w:tabs>
        <w:spacing w:after="120" w:line="360" w:lineRule="auto"/>
        <w:jc w:val="both"/>
        <w:rPr>
          <w:rFonts w:ascii="Arial" w:hAnsi="Arial" w:cs="Arial"/>
          <w:lang w:val="en-US"/>
        </w:rPr>
      </w:pPr>
      <w:r>
        <w:rPr>
          <w:rFonts w:ascii="Arial" w:hAnsi="Arial" w:cs="Arial"/>
          <w:lang w:val="en-US"/>
        </w:rPr>
        <w:t xml:space="preserve">In </w:t>
      </w:r>
      <w:proofErr w:type="spellStart"/>
      <w:r w:rsidR="009710EE" w:rsidRPr="008A092F">
        <w:rPr>
          <w:rFonts w:ascii="Arial" w:hAnsi="Arial" w:cs="Arial"/>
          <w:lang w:val="en-US"/>
        </w:rPr>
        <w:t>linux</w:t>
      </w:r>
      <w:proofErr w:type="spellEnd"/>
      <w:r>
        <w:rPr>
          <w:rFonts w:ascii="Arial" w:hAnsi="Arial" w:cs="Arial"/>
          <w:lang w:val="en-US"/>
        </w:rPr>
        <w:t xml:space="preserve"> you could do this </w:t>
      </w:r>
      <w:r w:rsidR="009710EE" w:rsidRPr="008A092F">
        <w:rPr>
          <w:rFonts w:ascii="Arial" w:hAnsi="Arial" w:cs="Arial"/>
          <w:lang w:val="en-US"/>
        </w:rPr>
        <w:t>as follows.</w:t>
      </w:r>
    </w:p>
    <w:p w:rsidR="002A36DB" w:rsidRPr="008A092F" w:rsidRDefault="00164400" w:rsidP="008A092F">
      <w:pPr>
        <w:pStyle w:val="PreformattedText"/>
        <w:shd w:val="clear" w:color="auto" w:fill="CCCCCC"/>
        <w:tabs>
          <w:tab w:val="left" w:pos="0"/>
        </w:tabs>
        <w:spacing w:after="120" w:line="360" w:lineRule="auto"/>
        <w:rPr>
          <w:rFonts w:ascii="Arial" w:hAnsi="Arial" w:cs="Arial"/>
          <w:sz w:val="24"/>
          <w:szCs w:val="24"/>
          <w:lang w:val="en-US"/>
        </w:rPr>
      </w:pPr>
      <w:proofErr w:type="gramStart"/>
      <w:r w:rsidRPr="008A092F">
        <w:rPr>
          <w:rFonts w:ascii="Arial" w:hAnsi="Arial" w:cs="Arial"/>
          <w:sz w:val="24"/>
          <w:szCs w:val="24"/>
          <w:lang w:val="en-US"/>
        </w:rPr>
        <w:t>export</w:t>
      </w:r>
      <w:proofErr w:type="gramEnd"/>
      <w:r w:rsidRPr="008A092F">
        <w:rPr>
          <w:rFonts w:ascii="Arial" w:hAnsi="Arial" w:cs="Arial"/>
          <w:sz w:val="24"/>
          <w:szCs w:val="24"/>
          <w:lang w:val="en-US"/>
        </w:rPr>
        <w:t xml:space="preserve"> CATALINA_OPTS="-Xms512m -Xmx1024m"</w:t>
      </w:r>
    </w:p>
    <w:p w:rsidR="002A36DB" w:rsidRPr="008A092F" w:rsidRDefault="009710EE" w:rsidP="008A092F">
      <w:pPr>
        <w:pStyle w:val="PreformattedText"/>
        <w:tabs>
          <w:tab w:val="left" w:pos="0"/>
        </w:tabs>
        <w:spacing w:after="120" w:line="360" w:lineRule="auto"/>
        <w:rPr>
          <w:rFonts w:ascii="Arial" w:hAnsi="Arial" w:cs="Arial"/>
          <w:sz w:val="24"/>
          <w:szCs w:val="24"/>
          <w:lang w:val="en-US"/>
        </w:rPr>
      </w:pPr>
      <w:r w:rsidRPr="008A092F">
        <w:rPr>
          <w:rFonts w:ascii="Arial" w:hAnsi="Arial" w:cs="Arial"/>
          <w:sz w:val="24"/>
          <w:szCs w:val="24"/>
          <w:lang w:val="en-US"/>
        </w:rPr>
        <w:t>I</w:t>
      </w:r>
      <w:r w:rsidR="00164400" w:rsidRPr="008A092F">
        <w:rPr>
          <w:rFonts w:ascii="Arial" w:hAnsi="Arial" w:cs="Arial"/>
          <w:sz w:val="24"/>
          <w:szCs w:val="24"/>
          <w:lang w:val="en-US"/>
        </w:rPr>
        <w:t>n Windows:</w:t>
      </w:r>
    </w:p>
    <w:p w:rsidR="002A36DB" w:rsidRPr="00A845BF" w:rsidRDefault="00164400" w:rsidP="008A092F">
      <w:pPr>
        <w:pStyle w:val="PreformattedText"/>
        <w:shd w:val="clear" w:color="auto" w:fill="CCCCCC"/>
        <w:tabs>
          <w:tab w:val="left" w:pos="0"/>
        </w:tabs>
        <w:spacing w:after="120" w:line="360" w:lineRule="auto"/>
        <w:rPr>
          <w:rFonts w:ascii="Arial" w:hAnsi="Arial" w:cs="Arial"/>
          <w:sz w:val="18"/>
          <w:szCs w:val="18"/>
          <w:lang w:val="en-US"/>
        </w:rPr>
      </w:pPr>
      <w:proofErr w:type="gramStart"/>
      <w:r w:rsidRPr="00A845BF">
        <w:rPr>
          <w:rFonts w:ascii="Arial" w:hAnsi="Arial" w:cs="Arial"/>
          <w:sz w:val="18"/>
          <w:szCs w:val="18"/>
          <w:lang w:val="en-US"/>
        </w:rPr>
        <w:t>set</w:t>
      </w:r>
      <w:proofErr w:type="gramEnd"/>
      <w:r w:rsidRPr="00A845BF">
        <w:rPr>
          <w:rFonts w:ascii="Arial" w:hAnsi="Arial" w:cs="Arial"/>
          <w:sz w:val="18"/>
          <w:szCs w:val="18"/>
          <w:lang w:val="en-US"/>
        </w:rPr>
        <w:t xml:space="preserve"> CATALINA_OPTS=%CATALINA_OPTS% -Xms512m -Xmx1024</w:t>
      </w:r>
    </w:p>
    <w:p w:rsidR="002A36DB" w:rsidRPr="008A092F" w:rsidRDefault="009710EE" w:rsidP="008A092F">
      <w:pPr>
        <w:pStyle w:val="Standard"/>
        <w:tabs>
          <w:tab w:val="left" w:pos="0"/>
        </w:tabs>
        <w:spacing w:after="120" w:line="360" w:lineRule="auto"/>
        <w:rPr>
          <w:rFonts w:ascii="Arial" w:hAnsi="Arial" w:cs="Arial"/>
          <w:lang w:val="en-US"/>
        </w:rPr>
      </w:pPr>
      <w:r w:rsidRPr="008A092F">
        <w:rPr>
          <w:rFonts w:ascii="Arial" w:hAnsi="Arial" w:cs="Arial"/>
          <w:lang w:val="en-US"/>
        </w:rPr>
        <w:t>You can get the same result by increasing the maximum memory size that can use the Java virtual machine, but in our case is much more advisable just increase the memory available for Tomcat.</w:t>
      </w:r>
    </w:p>
    <w:p w:rsidR="00CA25B8" w:rsidRPr="008A092F" w:rsidRDefault="00CA25B8" w:rsidP="008A092F">
      <w:pPr>
        <w:pStyle w:val="Heading1"/>
        <w:tabs>
          <w:tab w:val="left" w:pos="270"/>
        </w:tabs>
        <w:autoSpaceDN/>
        <w:spacing w:after="120" w:line="360" w:lineRule="auto"/>
        <w:jc w:val="both"/>
        <w:textAlignment w:val="auto"/>
        <w:rPr>
          <w:sz w:val="24"/>
          <w:szCs w:val="24"/>
        </w:rPr>
      </w:pPr>
      <w:r w:rsidRPr="008A092F">
        <w:rPr>
          <w:sz w:val="24"/>
          <w:szCs w:val="24"/>
        </w:rPr>
        <w:t xml:space="preserve">Modules, </w:t>
      </w:r>
      <w:proofErr w:type="spellStart"/>
      <w:r w:rsidRPr="008A092F">
        <w:rPr>
          <w:sz w:val="24"/>
          <w:szCs w:val="24"/>
        </w:rPr>
        <w:t>Structures</w:t>
      </w:r>
      <w:proofErr w:type="spellEnd"/>
    </w:p>
    <w:p w:rsidR="00CA25B8" w:rsidRPr="008A092F" w:rsidRDefault="00CA25B8" w:rsidP="008A092F">
      <w:pPr>
        <w:pStyle w:val="Standard"/>
        <w:tabs>
          <w:tab w:val="left" w:pos="0"/>
        </w:tabs>
        <w:spacing w:after="120" w:line="360" w:lineRule="auto"/>
        <w:jc w:val="both"/>
        <w:rPr>
          <w:rFonts w:ascii="Arial" w:hAnsi="Arial" w:cs="Arial"/>
          <w:b/>
          <w:bCs/>
          <w:color w:val="000000"/>
        </w:rPr>
      </w:pPr>
      <w:r w:rsidRPr="008A092F">
        <w:rPr>
          <w:rFonts w:ascii="Arial" w:hAnsi="Arial" w:cs="Arial"/>
          <w:b/>
          <w:bCs/>
          <w:noProof/>
          <w:color w:val="000000"/>
          <w:u w:val="single"/>
          <w:lang w:val="de-DE" w:eastAsia="de-DE"/>
        </w:rPr>
        <w:drawing>
          <wp:anchor distT="0" distB="0" distL="114300" distR="114300" simplePos="0" relativeHeight="251659264" behindDoc="0" locked="0" layoutInCell="1" allowOverlap="1">
            <wp:simplePos x="0" y="0"/>
            <wp:positionH relativeFrom="column">
              <wp:posOffset>478790</wp:posOffset>
            </wp:positionH>
            <wp:positionV relativeFrom="paragraph">
              <wp:posOffset>173990</wp:posOffset>
            </wp:positionV>
            <wp:extent cx="4382135" cy="1120140"/>
            <wp:effectExtent l="0" t="0" r="0" b="3810"/>
            <wp:wrapSquare wrapText="bothSides"/>
            <wp:docPr id="4"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4382135" cy="1120140"/>
                    </a:xfrm>
                    <a:prstGeom prst="rect">
                      <a:avLst/>
                    </a:prstGeom>
                  </pic:spPr>
                </pic:pic>
              </a:graphicData>
            </a:graphic>
          </wp:anchor>
        </w:drawing>
      </w:r>
    </w:p>
    <w:p w:rsidR="00CA25B8" w:rsidRDefault="00CA25B8" w:rsidP="008A092F">
      <w:pPr>
        <w:pStyle w:val="Standard"/>
        <w:tabs>
          <w:tab w:val="left" w:pos="0"/>
        </w:tabs>
        <w:spacing w:after="120" w:line="360" w:lineRule="auto"/>
        <w:jc w:val="both"/>
        <w:rPr>
          <w:rFonts w:ascii="Arial" w:hAnsi="Arial" w:cs="Arial"/>
          <w:b/>
          <w:bCs/>
          <w:color w:val="000000"/>
        </w:rPr>
      </w:pPr>
    </w:p>
    <w:p w:rsidR="009C36EC" w:rsidRDefault="009C36EC" w:rsidP="008A092F">
      <w:pPr>
        <w:pStyle w:val="Standard"/>
        <w:tabs>
          <w:tab w:val="left" w:pos="0"/>
        </w:tabs>
        <w:spacing w:after="120" w:line="360" w:lineRule="auto"/>
        <w:jc w:val="both"/>
        <w:rPr>
          <w:rFonts w:ascii="Arial" w:hAnsi="Arial" w:cs="Arial"/>
          <w:b/>
          <w:bCs/>
          <w:color w:val="000000"/>
        </w:rPr>
      </w:pPr>
    </w:p>
    <w:p w:rsidR="009C36EC" w:rsidRPr="008A092F" w:rsidRDefault="009C36EC"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Standard"/>
        <w:tabs>
          <w:tab w:val="left" w:pos="0"/>
        </w:tabs>
        <w:spacing w:after="120" w:line="360" w:lineRule="auto"/>
        <w:jc w:val="both"/>
        <w:rPr>
          <w:rFonts w:ascii="Arial" w:hAnsi="Arial" w:cs="Arial"/>
          <w:b/>
          <w:bCs/>
          <w:color w:val="000000"/>
        </w:rPr>
      </w:pPr>
    </w:p>
    <w:p w:rsidR="00CA25B8" w:rsidRPr="00A845BF" w:rsidRDefault="00CA25B8" w:rsidP="008A092F">
      <w:pPr>
        <w:pStyle w:val="Standarduser"/>
        <w:tabs>
          <w:tab w:val="left" w:pos="0"/>
        </w:tabs>
        <w:spacing w:after="120" w:line="360" w:lineRule="auto"/>
        <w:jc w:val="both"/>
        <w:rPr>
          <w:rFonts w:ascii="Arial" w:hAnsi="Arial" w:cs="Arial"/>
          <w:lang w:val="en-US"/>
        </w:rPr>
      </w:pPr>
      <w:proofErr w:type="spellStart"/>
      <w:proofErr w:type="gramStart"/>
      <w:r w:rsidRPr="008A092F">
        <w:rPr>
          <w:rFonts w:ascii="Arial" w:hAnsi="Arial" w:cs="Arial"/>
          <w:b/>
          <w:bCs/>
          <w:color w:val="000000"/>
          <w:u w:val="single"/>
          <w:lang w:val="en-US"/>
        </w:rPr>
        <w:t>src</w:t>
      </w:r>
      <w:proofErr w:type="spellEnd"/>
      <w:proofErr w:type="gramEnd"/>
      <w:r w:rsidRPr="008A092F">
        <w:rPr>
          <w:rFonts w:ascii="Arial" w:hAnsi="Arial" w:cs="Arial"/>
          <w:b/>
          <w:bCs/>
          <w:color w:val="000000"/>
          <w:lang w:val="en-US"/>
        </w:rPr>
        <w:t>:</w:t>
      </w:r>
      <w:r w:rsidRPr="008A092F">
        <w:rPr>
          <w:rFonts w:ascii="Arial" w:eastAsia="Arial" w:hAnsi="Arial" w:cs="Arial"/>
          <w:color w:val="000000"/>
          <w:lang w:val="en-US"/>
        </w:rPr>
        <w:t xml:space="preserve"> </w:t>
      </w:r>
      <w:r w:rsidRPr="008A092F">
        <w:rPr>
          <w:rFonts w:ascii="Arial" w:hAnsi="Arial" w:cs="Arial"/>
          <w:lang w:val="en-US"/>
        </w:rPr>
        <w:t> </w:t>
      </w:r>
      <w:r w:rsidR="00BE6A79">
        <w:rPr>
          <w:rFonts w:ascii="Arial" w:hAnsi="Arial" w:cs="Arial"/>
          <w:lang w:val="en-US"/>
        </w:rPr>
        <w:t xml:space="preserve">All </w:t>
      </w:r>
      <w:proofErr w:type="spellStart"/>
      <w:r w:rsidR="00BE6A79">
        <w:rPr>
          <w:rFonts w:ascii="Arial" w:hAnsi="Arial" w:cs="Arial"/>
          <w:lang w:val="en-US"/>
        </w:rPr>
        <w:t>java.</w:t>
      </w:r>
      <w:r w:rsidRPr="008A092F">
        <w:rPr>
          <w:rFonts w:ascii="Arial" w:hAnsi="Arial" w:cs="Arial"/>
          <w:lang w:val="en-US"/>
        </w:rPr>
        <w:t>classes</w:t>
      </w:r>
      <w:proofErr w:type="spellEnd"/>
      <w:r w:rsidRPr="008A092F">
        <w:rPr>
          <w:rFonts w:ascii="Arial" w:hAnsi="Arial" w:cs="Arial"/>
          <w:lang w:val="en-US"/>
        </w:rPr>
        <w:t xml:space="preserve"> </w:t>
      </w:r>
      <w:r w:rsidR="00BE6A79">
        <w:rPr>
          <w:rFonts w:ascii="Arial" w:hAnsi="Arial" w:cs="Arial"/>
          <w:lang w:val="en-US"/>
        </w:rPr>
        <w:t xml:space="preserve">uses in </w:t>
      </w:r>
      <w:r w:rsidRPr="008A092F">
        <w:rPr>
          <w:rFonts w:ascii="Arial" w:hAnsi="Arial" w:cs="Arial"/>
          <w:lang w:val="en-US"/>
        </w:rPr>
        <w:t>the solution and a sample</w:t>
      </w:r>
      <w:r w:rsidR="00455BF2">
        <w:rPr>
          <w:rFonts w:ascii="Arial" w:hAnsi="Arial" w:cs="Arial"/>
          <w:lang w:val="en-US"/>
        </w:rPr>
        <w:t xml:space="preserve"> application</w:t>
      </w:r>
      <w:r w:rsidRPr="008A092F">
        <w:rPr>
          <w:rFonts w:ascii="Arial" w:hAnsi="Arial" w:cs="Arial"/>
          <w:lang w:val="en-US"/>
        </w:rPr>
        <w:t xml:space="preserve">. </w:t>
      </w:r>
      <w:r w:rsidRPr="00A845BF">
        <w:rPr>
          <w:rFonts w:ascii="Arial" w:hAnsi="Arial" w:cs="Arial"/>
          <w:lang w:val="en-US"/>
        </w:rPr>
        <w:t>There is also a folder named "</w:t>
      </w:r>
      <w:proofErr w:type="spellStart"/>
      <w:r w:rsidRPr="00A845BF">
        <w:rPr>
          <w:rFonts w:ascii="Arial" w:hAnsi="Arial" w:cs="Arial"/>
          <w:lang w:val="en-US"/>
        </w:rPr>
        <w:t>webapp</w:t>
      </w:r>
      <w:proofErr w:type="spellEnd"/>
      <w:r w:rsidRPr="00A845BF">
        <w:rPr>
          <w:rFonts w:ascii="Arial" w:hAnsi="Arial" w:cs="Arial"/>
          <w:lang w:val="en-US"/>
        </w:rPr>
        <w:t xml:space="preserve">" </w:t>
      </w:r>
      <w:r w:rsidR="00455BF2">
        <w:rPr>
          <w:rFonts w:ascii="Arial" w:hAnsi="Arial" w:cs="Arial"/>
          <w:lang w:val="en-US"/>
        </w:rPr>
        <w:t xml:space="preserve">that </w:t>
      </w:r>
      <w:r w:rsidRPr="00A845BF">
        <w:rPr>
          <w:rFonts w:ascii="Arial" w:hAnsi="Arial" w:cs="Arial"/>
          <w:lang w:val="en-US"/>
        </w:rPr>
        <w:t xml:space="preserve">contains a sample web application that uses the library </w:t>
      </w:r>
      <w:proofErr w:type="spellStart"/>
      <w:r w:rsidRPr="00A845BF">
        <w:rPr>
          <w:rFonts w:ascii="Arial" w:hAnsi="Arial" w:cs="Arial"/>
          <w:lang w:val="en-US"/>
        </w:rPr>
        <w:t>XHRWebsocket</w:t>
      </w:r>
      <w:proofErr w:type="spellEnd"/>
      <w:r w:rsidR="00455BF2">
        <w:rPr>
          <w:rFonts w:ascii="Arial" w:hAnsi="Arial" w:cs="Arial"/>
          <w:lang w:val="en-US"/>
        </w:rPr>
        <w:t xml:space="preserve"> to test the long-polling solution</w:t>
      </w:r>
      <w:r w:rsidRPr="00A845BF">
        <w:rPr>
          <w:rFonts w:ascii="Arial" w:hAnsi="Arial" w:cs="Arial"/>
          <w:lang w:val="en-US"/>
        </w:rPr>
        <w:t>.</w:t>
      </w:r>
    </w:p>
    <w:p w:rsidR="00CA25B8" w:rsidRPr="008A092F" w:rsidRDefault="00CA25B8" w:rsidP="008A092F">
      <w:pPr>
        <w:pStyle w:val="Standarduser"/>
        <w:tabs>
          <w:tab w:val="left" w:pos="0"/>
        </w:tabs>
        <w:spacing w:after="120" w:line="360" w:lineRule="auto"/>
        <w:jc w:val="both"/>
        <w:rPr>
          <w:rFonts w:ascii="Arial" w:hAnsi="Arial" w:cs="Arial"/>
          <w:lang w:val="en-US"/>
        </w:rPr>
      </w:pPr>
      <w:proofErr w:type="gramStart"/>
      <w:r w:rsidRPr="008A092F">
        <w:rPr>
          <w:rFonts w:ascii="Arial" w:hAnsi="Arial" w:cs="Arial"/>
          <w:b/>
          <w:bCs/>
          <w:color w:val="000000"/>
          <w:u w:val="single"/>
          <w:lang w:val="en-US"/>
        </w:rPr>
        <w:t>target</w:t>
      </w:r>
      <w:proofErr w:type="gramEnd"/>
      <w:r w:rsidRPr="008A092F">
        <w:rPr>
          <w:rFonts w:ascii="Arial" w:hAnsi="Arial" w:cs="Arial"/>
          <w:b/>
          <w:bCs/>
          <w:color w:val="000000"/>
          <w:lang w:val="en-US"/>
        </w:rPr>
        <w:t>:</w:t>
      </w:r>
      <w:r w:rsidRPr="008A092F">
        <w:rPr>
          <w:rFonts w:ascii="Arial" w:eastAsia="Arial" w:hAnsi="Arial" w:cs="Arial"/>
          <w:color w:val="000000"/>
          <w:lang w:val="en-US"/>
        </w:rPr>
        <w:t xml:space="preserve"> </w:t>
      </w:r>
      <w:r w:rsidRPr="008A092F">
        <w:rPr>
          <w:rFonts w:ascii="Arial" w:hAnsi="Arial" w:cs="Arial"/>
          <w:lang w:val="en-US"/>
        </w:rPr>
        <w:t xml:space="preserve">This directory </w:t>
      </w:r>
      <w:r w:rsidR="00EB44A9">
        <w:rPr>
          <w:rFonts w:ascii="Arial" w:hAnsi="Arial" w:cs="Arial"/>
          <w:lang w:val="en-US"/>
        </w:rPr>
        <w:t xml:space="preserve">stores the compiled source, </w:t>
      </w:r>
      <w:r w:rsidRPr="008A092F">
        <w:rPr>
          <w:rFonts w:ascii="Arial" w:hAnsi="Arial" w:cs="Arial"/>
          <w:lang w:val="en-US"/>
        </w:rPr>
        <w:t xml:space="preserve">also includes </w:t>
      </w:r>
      <w:proofErr w:type="spellStart"/>
      <w:r w:rsidRPr="008A092F">
        <w:rPr>
          <w:rFonts w:ascii="Arial" w:hAnsi="Arial" w:cs="Arial"/>
          <w:lang w:val="en-US"/>
        </w:rPr>
        <w:t>longPolling</w:t>
      </w:r>
      <w:proofErr w:type="spellEnd"/>
      <w:r w:rsidR="00EB44A9" w:rsidRPr="00EB44A9">
        <w:rPr>
          <w:rFonts w:ascii="Arial" w:hAnsi="Arial" w:cs="Arial"/>
          <w:lang w:val="en-US"/>
        </w:rPr>
        <w:t xml:space="preserve"> </w:t>
      </w:r>
      <w:r w:rsidR="00EB44A9" w:rsidRPr="008A092F">
        <w:rPr>
          <w:rFonts w:ascii="Arial" w:hAnsi="Arial" w:cs="Arial"/>
          <w:lang w:val="en-US"/>
        </w:rPr>
        <w:t>file-1.0.war</w:t>
      </w:r>
      <w:r w:rsidRPr="008A092F">
        <w:rPr>
          <w:rFonts w:ascii="Arial" w:hAnsi="Arial" w:cs="Arial"/>
          <w:lang w:val="en-US"/>
        </w:rPr>
        <w:t xml:space="preserve"> with which you can deploy the sample application quickly and easily </w:t>
      </w:r>
      <w:r w:rsidR="00EB44A9">
        <w:rPr>
          <w:rFonts w:ascii="Arial" w:hAnsi="Arial" w:cs="Arial"/>
          <w:lang w:val="en-US"/>
        </w:rPr>
        <w:t>in</w:t>
      </w:r>
      <w:r w:rsidRPr="008A092F">
        <w:rPr>
          <w:rFonts w:ascii="Arial" w:hAnsi="Arial" w:cs="Arial"/>
          <w:lang w:val="en-US"/>
        </w:rPr>
        <w:t xml:space="preserve"> tomcat server.</w:t>
      </w:r>
    </w:p>
    <w:p w:rsidR="00CA25B8" w:rsidRPr="008A092F" w:rsidRDefault="00CA25B8" w:rsidP="008A092F">
      <w:pPr>
        <w:pStyle w:val="Standarduser"/>
        <w:tabs>
          <w:tab w:val="left" w:pos="0"/>
        </w:tabs>
        <w:spacing w:after="120" w:line="360" w:lineRule="auto"/>
        <w:jc w:val="both"/>
        <w:rPr>
          <w:rFonts w:ascii="Arial" w:hAnsi="Arial" w:cs="Arial"/>
          <w:lang w:val="en-US"/>
        </w:rPr>
      </w:pPr>
      <w:r w:rsidRPr="008A092F">
        <w:rPr>
          <w:rFonts w:ascii="Arial" w:hAnsi="Arial" w:cs="Arial"/>
          <w:b/>
          <w:bCs/>
          <w:color w:val="000000"/>
          <w:u w:val="single"/>
          <w:lang w:val="en-US"/>
        </w:rPr>
        <w:t>pom.xml</w:t>
      </w:r>
      <w:r w:rsidRPr="008A092F">
        <w:rPr>
          <w:rFonts w:ascii="Arial" w:hAnsi="Arial" w:cs="Arial"/>
          <w:b/>
          <w:bCs/>
          <w:color w:val="000000"/>
          <w:lang w:val="en-US"/>
        </w:rPr>
        <w:t>:</w:t>
      </w:r>
      <w:r w:rsidRPr="008A092F">
        <w:rPr>
          <w:rFonts w:ascii="Arial" w:eastAsia="Arial" w:hAnsi="Arial" w:cs="Arial"/>
          <w:color w:val="000000"/>
          <w:lang w:val="en-US"/>
        </w:rPr>
        <w:t xml:space="preserve"> </w:t>
      </w:r>
      <w:r w:rsidRPr="008A092F">
        <w:rPr>
          <w:rFonts w:ascii="Arial" w:hAnsi="Arial" w:cs="Arial"/>
          <w:lang w:val="en-US"/>
        </w:rPr>
        <w:t>Co</w:t>
      </w:r>
      <w:r w:rsidR="00455BF2">
        <w:rPr>
          <w:rFonts w:ascii="Arial" w:hAnsi="Arial" w:cs="Arial"/>
          <w:lang w:val="en-US"/>
        </w:rPr>
        <w:t xml:space="preserve">nfiguration </w:t>
      </w:r>
      <w:proofErr w:type="gramStart"/>
      <w:r w:rsidR="00455BF2">
        <w:rPr>
          <w:rFonts w:ascii="Arial" w:hAnsi="Arial" w:cs="Arial"/>
          <w:lang w:val="en-US"/>
        </w:rPr>
        <w:t>file</w:t>
      </w:r>
      <w:proofErr w:type="gramEnd"/>
      <w:r w:rsidR="00455BF2">
        <w:rPr>
          <w:rFonts w:ascii="Arial" w:hAnsi="Arial" w:cs="Arial"/>
          <w:lang w:val="en-US"/>
        </w:rPr>
        <w:t xml:space="preserve"> which specifies</w:t>
      </w:r>
      <w:r w:rsidRPr="008A092F">
        <w:rPr>
          <w:rFonts w:ascii="Arial" w:hAnsi="Arial" w:cs="Arial"/>
          <w:lang w:val="en-US"/>
        </w:rPr>
        <w:t xml:space="preserve"> the characteristics and dependencies of the project maven.</w:t>
      </w:r>
    </w:p>
    <w:p w:rsidR="00CA25B8" w:rsidRPr="008A092F" w:rsidRDefault="00CA25B8" w:rsidP="008A092F">
      <w:pPr>
        <w:pStyle w:val="Standarduser"/>
        <w:tabs>
          <w:tab w:val="left" w:pos="0"/>
        </w:tabs>
        <w:spacing w:after="120" w:line="360" w:lineRule="auto"/>
        <w:jc w:val="both"/>
        <w:rPr>
          <w:rFonts w:ascii="Arial" w:hAnsi="Arial" w:cs="Arial"/>
          <w:b/>
          <w:bCs/>
          <w:color w:val="000000"/>
          <w:lang w:val="en-US" w:eastAsia="es-ES"/>
        </w:rPr>
      </w:pPr>
      <w:r w:rsidRPr="008A092F">
        <w:rPr>
          <w:rFonts w:ascii="Arial" w:hAnsi="Arial" w:cs="Arial"/>
          <w:b/>
          <w:lang w:val="en-US"/>
        </w:rPr>
        <w:t>General Units</w:t>
      </w:r>
      <w:r w:rsidRPr="008A092F">
        <w:rPr>
          <w:rFonts w:ascii="Arial" w:hAnsi="Arial" w:cs="Arial"/>
          <w:b/>
          <w:bCs/>
          <w:color w:val="000000"/>
          <w:lang w:val="en-US" w:eastAsia="es-ES"/>
        </w:rPr>
        <w:t>:</w:t>
      </w:r>
    </w:p>
    <w:p w:rsidR="00CA25B8" w:rsidRPr="00296BD3" w:rsidRDefault="00CA25B8" w:rsidP="008A092F">
      <w:pPr>
        <w:pStyle w:val="Standard"/>
        <w:tabs>
          <w:tab w:val="left" w:pos="0"/>
        </w:tabs>
        <w:spacing w:after="120" w:line="360" w:lineRule="auto"/>
        <w:jc w:val="both"/>
        <w:rPr>
          <w:rFonts w:ascii="Arial" w:hAnsi="Arial" w:cs="Arial"/>
          <w:b/>
          <w:bCs/>
          <w:color w:val="000000"/>
          <w:lang w:val="en-US"/>
        </w:rPr>
      </w:pPr>
      <w:r w:rsidRPr="008A092F">
        <w:rPr>
          <w:rFonts w:ascii="Arial" w:hAnsi="Arial" w:cs="Arial"/>
          <w:b/>
          <w:bCs/>
          <w:color w:val="000000"/>
          <w:lang w:val="en-US"/>
        </w:rPr>
        <w:t xml:space="preserve"> </w:t>
      </w:r>
      <w:proofErr w:type="spellStart"/>
      <w:proofErr w:type="gramStart"/>
      <w:r w:rsidR="00296BD3">
        <w:rPr>
          <w:rFonts w:ascii="Arial" w:hAnsi="Arial" w:cs="Arial"/>
          <w:lang w:val="en-US"/>
        </w:rPr>
        <w:t>o</w:t>
      </w:r>
      <w:r w:rsidRPr="008A092F">
        <w:rPr>
          <w:rFonts w:ascii="Arial" w:hAnsi="Arial" w:cs="Arial"/>
          <w:lang w:val="en-US"/>
        </w:rPr>
        <w:t>rg.jwebsocket.comet</w:t>
      </w:r>
      <w:proofErr w:type="spellEnd"/>
      <w:proofErr w:type="gramEnd"/>
      <w:r w:rsidRPr="008A092F">
        <w:rPr>
          <w:rFonts w:ascii="Arial" w:hAnsi="Arial" w:cs="Arial"/>
          <w:lang w:val="en-US"/>
        </w:rPr>
        <w:t xml:space="preserve"> package depends </w:t>
      </w:r>
      <w:r w:rsidR="00C33486">
        <w:rPr>
          <w:rFonts w:ascii="Arial" w:hAnsi="Arial" w:cs="Arial"/>
          <w:lang w:val="en-US"/>
        </w:rPr>
        <w:t>of</w:t>
      </w:r>
      <w:r w:rsidRPr="008A092F">
        <w:rPr>
          <w:rFonts w:ascii="Arial" w:hAnsi="Arial" w:cs="Arial"/>
          <w:lang w:val="en-US"/>
        </w:rPr>
        <w:t xml:space="preserve"> </w:t>
      </w:r>
      <w:r w:rsidR="00C33486" w:rsidRPr="008A092F">
        <w:rPr>
          <w:rFonts w:ascii="Arial" w:hAnsi="Arial" w:cs="Arial"/>
          <w:lang w:val="en-US"/>
        </w:rPr>
        <w:t>several</w:t>
      </w:r>
      <w:r w:rsidRPr="008A092F">
        <w:rPr>
          <w:rFonts w:ascii="Arial" w:hAnsi="Arial" w:cs="Arial"/>
          <w:lang w:val="en-US"/>
        </w:rPr>
        <w:t xml:space="preserve"> </w:t>
      </w:r>
      <w:r w:rsidR="00C33486" w:rsidRPr="008A092F">
        <w:rPr>
          <w:rFonts w:ascii="Arial" w:hAnsi="Arial" w:cs="Arial"/>
          <w:lang w:val="en-US"/>
        </w:rPr>
        <w:t xml:space="preserve">jWebSocket </w:t>
      </w:r>
      <w:r w:rsidRPr="008A092F">
        <w:rPr>
          <w:rFonts w:ascii="Arial" w:hAnsi="Arial" w:cs="Arial"/>
          <w:lang w:val="en-US"/>
        </w:rPr>
        <w:t>libraries</w:t>
      </w:r>
      <w:r w:rsidR="00C33486">
        <w:rPr>
          <w:rFonts w:ascii="Arial" w:hAnsi="Arial" w:cs="Arial"/>
          <w:lang w:val="en-US"/>
        </w:rPr>
        <w:t>,</w:t>
      </w:r>
      <w:r w:rsidRPr="008A092F">
        <w:rPr>
          <w:rFonts w:ascii="Arial" w:hAnsi="Arial" w:cs="Arial"/>
          <w:lang w:val="en-US"/>
        </w:rPr>
        <w:t xml:space="preserve"> therefore </w:t>
      </w:r>
      <w:r w:rsidR="00C33486">
        <w:rPr>
          <w:rFonts w:ascii="Arial" w:hAnsi="Arial" w:cs="Arial"/>
          <w:lang w:val="en-US"/>
        </w:rPr>
        <w:t>we need to add</w:t>
      </w:r>
      <w:r w:rsidRPr="008A092F">
        <w:rPr>
          <w:rFonts w:ascii="Arial" w:hAnsi="Arial" w:cs="Arial"/>
          <w:lang w:val="en-US"/>
        </w:rPr>
        <w:t xml:space="preserve"> </w:t>
      </w:r>
      <w:proofErr w:type="spellStart"/>
      <w:r w:rsidRPr="008A092F">
        <w:rPr>
          <w:rFonts w:ascii="Arial" w:hAnsi="Arial" w:cs="Arial"/>
          <w:lang w:val="en-US"/>
        </w:rPr>
        <w:t>org.jwebsocket</w:t>
      </w:r>
      <w:proofErr w:type="spellEnd"/>
      <w:r w:rsidRPr="008A092F">
        <w:rPr>
          <w:rFonts w:ascii="Arial" w:hAnsi="Arial" w:cs="Arial"/>
          <w:lang w:val="en-US"/>
        </w:rPr>
        <w:t xml:space="preserve"> dependencies</w:t>
      </w:r>
      <w:r w:rsidR="00CC109D">
        <w:rPr>
          <w:rFonts w:ascii="Arial" w:hAnsi="Arial" w:cs="Arial"/>
          <w:lang w:val="en-US"/>
        </w:rPr>
        <w:t>.</w:t>
      </w:r>
      <w:r w:rsidRPr="008A092F">
        <w:rPr>
          <w:rFonts w:ascii="Arial" w:hAnsi="Arial" w:cs="Arial"/>
          <w:lang w:val="en-US"/>
        </w:rPr>
        <w:t xml:space="preserve"> </w:t>
      </w:r>
      <w:r w:rsidR="00E548D5">
        <w:rPr>
          <w:rFonts w:ascii="Arial" w:hAnsi="Arial" w:cs="Arial"/>
          <w:lang w:val="en-US"/>
        </w:rPr>
        <w:t xml:space="preserve">The other dependency is about </w:t>
      </w:r>
      <w:r w:rsidR="00CC109D">
        <w:rPr>
          <w:rFonts w:ascii="Arial" w:hAnsi="Arial" w:cs="Arial"/>
          <w:lang w:val="en-US"/>
        </w:rPr>
        <w:t xml:space="preserve">CometProcessor </w:t>
      </w:r>
      <w:r w:rsidR="00E548D5">
        <w:rPr>
          <w:rFonts w:ascii="Arial" w:hAnsi="Arial" w:cs="Arial"/>
          <w:lang w:val="en-US"/>
        </w:rPr>
        <w:t xml:space="preserve">that is inside </w:t>
      </w:r>
      <w:proofErr w:type="spellStart"/>
      <w:r w:rsidRPr="008A092F">
        <w:rPr>
          <w:rFonts w:ascii="Arial" w:hAnsi="Arial" w:cs="Arial"/>
          <w:lang w:val="en-US"/>
        </w:rPr>
        <w:t>org.apache.tomcat.embed</w:t>
      </w:r>
      <w:proofErr w:type="spellEnd"/>
      <w:r w:rsidRPr="008A092F">
        <w:rPr>
          <w:rFonts w:ascii="Arial" w:hAnsi="Arial" w:cs="Arial"/>
          <w:lang w:val="en-US"/>
        </w:rPr>
        <w:t xml:space="preserve"> package. </w:t>
      </w:r>
      <w:r w:rsidR="00E548D5">
        <w:rPr>
          <w:rFonts w:ascii="Arial" w:hAnsi="Arial" w:cs="Arial"/>
          <w:lang w:val="en-US"/>
        </w:rPr>
        <w:t xml:space="preserve">Those </w:t>
      </w:r>
      <w:r w:rsidRPr="00296BD3">
        <w:rPr>
          <w:rFonts w:ascii="Arial" w:hAnsi="Arial" w:cs="Arial"/>
          <w:lang w:val="en-US"/>
        </w:rPr>
        <w:t>Dependencies can be imported using maven as presented below.</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296BD3">
        <w:rPr>
          <w:rFonts w:ascii="Arial" w:hAnsi="Arial" w:cs="Arial"/>
          <w:color w:val="000000"/>
          <w:lang w:val="en-US"/>
        </w:rPr>
        <w:t xml:space="preserve">        </w:t>
      </w:r>
      <w:r w:rsidRPr="008A092F">
        <w:rPr>
          <w:rFonts w:ascii="Arial" w:hAnsi="Arial" w:cs="Arial"/>
          <w:color w:val="000000"/>
        </w:rPr>
        <w:t>&lt;/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lang w:val="en-US"/>
        </w:rPr>
        <w:t xml:space="preserve">        </w:t>
      </w:r>
      <w:r w:rsidRPr="008A092F">
        <w:rPr>
          <w:rFonts w:ascii="Arial" w:hAnsi="Arial" w:cs="Arial"/>
          <w:color w:val="000000"/>
        </w:rPr>
        <w:t>&lt;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groupId</w:t>
      </w:r>
      <w:proofErr w:type="spellEnd"/>
      <w:r w:rsidRPr="008A092F">
        <w:rPr>
          <w:rFonts w:ascii="Arial" w:hAnsi="Arial" w:cs="Arial"/>
          <w:color w:val="000000"/>
        </w:rPr>
        <w:t>&gt;</w:t>
      </w:r>
      <w:proofErr w:type="spellStart"/>
      <w:r w:rsidRPr="008A092F">
        <w:rPr>
          <w:rFonts w:ascii="Arial" w:hAnsi="Arial" w:cs="Arial"/>
          <w:color w:val="000000"/>
        </w:rPr>
        <w:t>org.jwebsocket</w:t>
      </w:r>
      <w:proofErr w:type="spellEnd"/>
      <w:r w:rsidRPr="008A092F">
        <w:rPr>
          <w:rFonts w:ascii="Arial" w:hAnsi="Arial" w:cs="Arial"/>
          <w:color w:val="000000"/>
        </w:rPr>
        <w:t>&lt;/</w:t>
      </w:r>
      <w:proofErr w:type="spellStart"/>
      <w:r w:rsidRPr="008A092F">
        <w:rPr>
          <w:rFonts w:ascii="Arial" w:hAnsi="Arial" w:cs="Arial"/>
          <w:color w:val="000000"/>
        </w:rPr>
        <w:t>groupId</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artifactId</w:t>
      </w:r>
      <w:proofErr w:type="spellEnd"/>
      <w:r w:rsidRPr="008A092F">
        <w:rPr>
          <w:rFonts w:ascii="Arial" w:hAnsi="Arial" w:cs="Arial"/>
          <w:color w:val="000000"/>
        </w:rPr>
        <w:t>&gt;jWebSocketServer&lt;/</w:t>
      </w:r>
      <w:proofErr w:type="spellStart"/>
      <w:r w:rsidRPr="008A092F">
        <w:rPr>
          <w:rFonts w:ascii="Arial" w:hAnsi="Arial" w:cs="Arial"/>
          <w:color w:val="000000"/>
        </w:rPr>
        <w:t>artifactId</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version</w:t>
      </w:r>
      <w:proofErr w:type="spellEnd"/>
      <w:r w:rsidRPr="008A092F">
        <w:rPr>
          <w:rFonts w:ascii="Arial" w:hAnsi="Arial" w:cs="Arial"/>
          <w:color w:val="000000"/>
        </w:rPr>
        <w:t>&gt;1.0&lt;/</w:t>
      </w:r>
      <w:proofErr w:type="spellStart"/>
      <w:r w:rsidRPr="008A092F">
        <w:rPr>
          <w:rFonts w:ascii="Arial" w:hAnsi="Arial" w:cs="Arial"/>
          <w:color w:val="000000"/>
        </w:rPr>
        <w:t>version</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lang w:val="en-US"/>
        </w:rPr>
      </w:pPr>
      <w:r w:rsidRPr="008A092F">
        <w:rPr>
          <w:rFonts w:ascii="Arial" w:hAnsi="Arial" w:cs="Arial"/>
          <w:color w:val="000000"/>
          <w:lang w:val="en-US"/>
        </w:rPr>
        <w:t xml:space="preserve">            &lt;</w:t>
      </w:r>
      <w:proofErr w:type="spellStart"/>
      <w:r w:rsidRPr="008A092F">
        <w:rPr>
          <w:rFonts w:ascii="Arial" w:hAnsi="Arial" w:cs="Arial"/>
          <w:color w:val="000000"/>
          <w:lang w:val="en-US"/>
        </w:rPr>
        <w:t>groupId</w:t>
      </w:r>
      <w:proofErr w:type="spellEnd"/>
      <w:r w:rsidRPr="008A092F">
        <w:rPr>
          <w:rFonts w:ascii="Arial" w:hAnsi="Arial" w:cs="Arial"/>
          <w:color w:val="000000"/>
          <w:lang w:val="en-US"/>
        </w:rPr>
        <w:t>&gt;</w:t>
      </w:r>
      <w:proofErr w:type="spellStart"/>
      <w:r w:rsidRPr="008A092F">
        <w:rPr>
          <w:rFonts w:ascii="Arial" w:hAnsi="Arial" w:cs="Arial"/>
          <w:color w:val="000000"/>
          <w:lang w:val="en-US"/>
        </w:rPr>
        <w:t>org.apache.tomcat.embed</w:t>
      </w:r>
      <w:proofErr w:type="spellEnd"/>
      <w:r w:rsidRPr="008A092F">
        <w:rPr>
          <w:rFonts w:ascii="Arial" w:hAnsi="Arial" w:cs="Arial"/>
          <w:color w:val="000000"/>
          <w:lang w:val="en-US"/>
        </w:rPr>
        <w:t>&lt;/</w:t>
      </w:r>
      <w:proofErr w:type="spellStart"/>
      <w:r w:rsidRPr="008A092F">
        <w:rPr>
          <w:rFonts w:ascii="Arial" w:hAnsi="Arial" w:cs="Arial"/>
          <w:color w:val="000000"/>
          <w:lang w:val="en-US"/>
        </w:rPr>
        <w:t>groupId</w:t>
      </w:r>
      <w:proofErr w:type="spellEnd"/>
      <w:r w:rsidRPr="008A092F">
        <w:rPr>
          <w:rFonts w:ascii="Arial" w:hAnsi="Arial" w:cs="Arial"/>
          <w:color w:val="000000"/>
          <w:lang w:val="en-US"/>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lang w:val="en-US"/>
        </w:rPr>
      </w:pPr>
      <w:r w:rsidRPr="008A092F">
        <w:rPr>
          <w:rFonts w:ascii="Arial" w:hAnsi="Arial" w:cs="Arial"/>
          <w:color w:val="000000"/>
          <w:lang w:val="en-US"/>
        </w:rPr>
        <w:t xml:space="preserve">            &lt;</w:t>
      </w:r>
      <w:proofErr w:type="spellStart"/>
      <w:r w:rsidRPr="008A092F">
        <w:rPr>
          <w:rFonts w:ascii="Arial" w:hAnsi="Arial" w:cs="Arial"/>
          <w:color w:val="000000"/>
          <w:lang w:val="en-US"/>
        </w:rPr>
        <w:t>artifactId</w:t>
      </w:r>
      <w:proofErr w:type="spellEnd"/>
      <w:r w:rsidRPr="008A092F">
        <w:rPr>
          <w:rFonts w:ascii="Arial" w:hAnsi="Arial" w:cs="Arial"/>
          <w:color w:val="000000"/>
          <w:lang w:val="en-US"/>
        </w:rPr>
        <w:t>&gt;tomcat-embed-core&lt;/</w:t>
      </w:r>
      <w:proofErr w:type="spellStart"/>
      <w:r w:rsidRPr="008A092F">
        <w:rPr>
          <w:rFonts w:ascii="Arial" w:hAnsi="Arial" w:cs="Arial"/>
          <w:color w:val="000000"/>
          <w:lang w:val="en-US"/>
        </w:rPr>
        <w:t>artifactId</w:t>
      </w:r>
      <w:proofErr w:type="spellEnd"/>
      <w:r w:rsidRPr="008A092F">
        <w:rPr>
          <w:rFonts w:ascii="Arial" w:hAnsi="Arial" w:cs="Arial"/>
          <w:color w:val="000000"/>
          <w:lang w:val="en-US"/>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lang w:val="en-US"/>
        </w:rPr>
        <w:t xml:space="preserve">            </w:t>
      </w:r>
      <w:r w:rsidRPr="008A092F">
        <w:rPr>
          <w:rFonts w:ascii="Arial" w:hAnsi="Arial" w:cs="Arial"/>
          <w:color w:val="000000"/>
        </w:rPr>
        <w:t>&lt;</w:t>
      </w:r>
      <w:proofErr w:type="spellStart"/>
      <w:r w:rsidRPr="008A092F">
        <w:rPr>
          <w:rFonts w:ascii="Arial" w:hAnsi="Arial" w:cs="Arial"/>
          <w:color w:val="000000"/>
        </w:rPr>
        <w:t>version</w:t>
      </w:r>
      <w:proofErr w:type="spellEnd"/>
      <w:r w:rsidRPr="008A092F">
        <w:rPr>
          <w:rFonts w:ascii="Arial" w:hAnsi="Arial" w:cs="Arial"/>
          <w:color w:val="000000"/>
        </w:rPr>
        <w:t>&gt;7.0.21&lt;/</w:t>
      </w:r>
      <w:proofErr w:type="spellStart"/>
      <w:r w:rsidRPr="008A092F">
        <w:rPr>
          <w:rFonts w:ascii="Arial" w:hAnsi="Arial" w:cs="Arial"/>
          <w:color w:val="000000"/>
        </w:rPr>
        <w:t>version</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lastRenderedPageBreak/>
        <w:t xml:space="preserve">        &lt;/</w:t>
      </w:r>
      <w:proofErr w:type="spellStart"/>
      <w:r w:rsidRPr="008A092F">
        <w:rPr>
          <w:rFonts w:ascii="Arial" w:hAnsi="Arial" w:cs="Arial"/>
          <w:color w:val="000000"/>
        </w:rPr>
        <w:t>dependency</w:t>
      </w:r>
      <w:proofErr w:type="spellEnd"/>
      <w:r w:rsidRPr="008A092F">
        <w:rPr>
          <w:rFonts w:ascii="Arial" w:hAnsi="Arial" w:cs="Arial"/>
          <w:color w:val="000000"/>
        </w:rPr>
        <w:t>&gt;</w:t>
      </w:r>
    </w:p>
    <w:p w:rsidR="00CA25B8" w:rsidRPr="008A092F" w:rsidRDefault="00CA25B8" w:rsidP="008A092F">
      <w:pPr>
        <w:pStyle w:val="Standard"/>
        <w:numPr>
          <w:ilvl w:val="0"/>
          <w:numId w:val="3"/>
        </w:numPr>
        <w:shd w:val="clear" w:color="auto" w:fill="E6E6E6"/>
        <w:tabs>
          <w:tab w:val="left" w:pos="0"/>
        </w:tabs>
        <w:spacing w:after="120" w:line="360" w:lineRule="auto"/>
        <w:jc w:val="both"/>
        <w:rPr>
          <w:rFonts w:ascii="Arial" w:hAnsi="Arial" w:cs="Arial"/>
          <w:color w:val="000000"/>
        </w:rPr>
      </w:pPr>
      <w:r w:rsidRPr="008A092F">
        <w:rPr>
          <w:rFonts w:ascii="Arial" w:hAnsi="Arial" w:cs="Arial"/>
          <w:color w:val="000000"/>
        </w:rPr>
        <w:t xml:space="preserve">    &lt;/</w:t>
      </w:r>
      <w:proofErr w:type="spellStart"/>
      <w:r w:rsidRPr="008A092F">
        <w:rPr>
          <w:rFonts w:ascii="Arial" w:hAnsi="Arial" w:cs="Arial"/>
          <w:color w:val="000000"/>
        </w:rPr>
        <w:t>dependencies</w:t>
      </w:r>
      <w:proofErr w:type="spellEnd"/>
      <w:r w:rsidRPr="008A092F">
        <w:rPr>
          <w:rFonts w:ascii="Arial" w:hAnsi="Arial" w:cs="Arial"/>
          <w:color w:val="000000"/>
        </w:rPr>
        <w:t>&gt;</w:t>
      </w:r>
    </w:p>
    <w:p w:rsidR="00CA25B8" w:rsidRDefault="00CA25B8" w:rsidP="008A092F">
      <w:pPr>
        <w:pStyle w:val="Standard"/>
        <w:tabs>
          <w:tab w:val="left" w:pos="0"/>
        </w:tabs>
        <w:spacing w:after="120" w:line="360" w:lineRule="auto"/>
        <w:jc w:val="both"/>
        <w:rPr>
          <w:ins w:id="14" w:author="aschulze" w:date="2012-05-25T15:46:00Z"/>
          <w:rFonts w:ascii="Arial" w:hAnsi="Arial" w:cs="Arial"/>
          <w:color w:val="000000"/>
        </w:rPr>
      </w:pPr>
    </w:p>
    <w:p w:rsidR="00C820D2" w:rsidRDefault="00C820D2" w:rsidP="008A092F">
      <w:pPr>
        <w:pStyle w:val="Standard"/>
        <w:tabs>
          <w:tab w:val="left" w:pos="0"/>
        </w:tabs>
        <w:spacing w:after="120" w:line="360" w:lineRule="auto"/>
        <w:jc w:val="both"/>
        <w:rPr>
          <w:ins w:id="15" w:author="aschulze" w:date="2012-05-25T15:46:00Z"/>
          <w:rFonts w:ascii="Arial" w:hAnsi="Arial" w:cs="Arial"/>
          <w:color w:val="000000"/>
        </w:rPr>
      </w:pPr>
      <w:proofErr w:type="spellStart"/>
      <w:ins w:id="16" w:author="aschulze" w:date="2012-05-25T15:46:00Z">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dependencies</w:t>
        </w:r>
        <w:proofErr w:type="spellEnd"/>
        <w:r>
          <w:rPr>
            <w:rFonts w:ascii="Arial" w:hAnsi="Arial" w:cs="Arial"/>
            <w:color w:val="000000"/>
          </w:rPr>
          <w:t xml:space="preserve"> are </w:t>
        </w:r>
        <w:proofErr w:type="spellStart"/>
        <w:r>
          <w:rPr>
            <w:rFonts w:ascii="Arial" w:hAnsi="Arial" w:cs="Arial"/>
            <w:color w:val="000000"/>
          </w:rPr>
          <w:t>required</w:t>
        </w:r>
        <w:proofErr w:type="spellEnd"/>
        <w:r>
          <w:rPr>
            <w:rFonts w:ascii="Arial" w:hAnsi="Arial" w:cs="Arial"/>
            <w:color w:val="000000"/>
          </w:rPr>
          <w:t xml:space="preserve"> </w:t>
        </w:r>
        <w:proofErr w:type="spellStart"/>
        <w:r>
          <w:rPr>
            <w:rFonts w:ascii="Arial" w:hAnsi="Arial" w:cs="Arial"/>
            <w:color w:val="000000"/>
          </w:rPr>
          <w:t>when</w:t>
        </w:r>
        <w:proofErr w:type="spellEnd"/>
        <w:r>
          <w:rPr>
            <w:rFonts w:ascii="Arial" w:hAnsi="Arial" w:cs="Arial"/>
            <w:color w:val="000000"/>
          </w:rPr>
          <w:t xml:space="preserve"> </w:t>
        </w:r>
        <w:proofErr w:type="spellStart"/>
        <w:r>
          <w:rPr>
            <w:rFonts w:ascii="Arial" w:hAnsi="Arial" w:cs="Arial"/>
            <w:color w:val="000000"/>
          </w:rPr>
          <w:t>running</w:t>
        </w:r>
        <w:proofErr w:type="spellEnd"/>
        <w:r>
          <w:rPr>
            <w:rFonts w:ascii="Arial" w:hAnsi="Arial" w:cs="Arial"/>
            <w:color w:val="000000"/>
          </w:rPr>
          <w:t xml:space="preserve"> stand</w:t>
        </w:r>
      </w:ins>
      <w:ins w:id="17" w:author="aschulze" w:date="2012-05-25T15:47:00Z">
        <w:r>
          <w:rPr>
            <w:rFonts w:ascii="Arial" w:hAnsi="Arial" w:cs="Arial"/>
            <w:color w:val="000000"/>
          </w:rPr>
          <w:t>-</w:t>
        </w:r>
      </w:ins>
      <w:proofErr w:type="spellStart"/>
      <w:ins w:id="18" w:author="aschulze" w:date="2012-05-25T15:46:00Z">
        <w:r>
          <w:rPr>
            <w:rFonts w:ascii="Arial" w:hAnsi="Arial" w:cs="Arial"/>
            <w:color w:val="000000"/>
          </w:rPr>
          <w:t>alone</w:t>
        </w:r>
      </w:ins>
      <w:proofErr w:type="spellEnd"/>
      <w:ins w:id="19" w:author="aschulze" w:date="2012-05-25T15:47:00Z">
        <w:r>
          <w:rPr>
            <w:rFonts w:ascii="Arial" w:hAnsi="Arial" w:cs="Arial"/>
            <w:color w:val="000000"/>
          </w:rPr>
          <w:t xml:space="preserve"> </w:t>
        </w:r>
        <w:proofErr w:type="spellStart"/>
        <w:r>
          <w:rPr>
            <w:rFonts w:ascii="Arial" w:hAnsi="Arial" w:cs="Arial"/>
            <w:color w:val="000000"/>
          </w:rPr>
          <w:t>i.e.</w:t>
        </w:r>
        <w:proofErr w:type="spellEnd"/>
        <w:r>
          <w:rPr>
            <w:rFonts w:ascii="Arial" w:hAnsi="Arial" w:cs="Arial"/>
            <w:color w:val="000000"/>
          </w:rPr>
          <w:t xml:space="preserve"> </w:t>
        </w:r>
        <w:proofErr w:type="spellStart"/>
        <w:r>
          <w:rPr>
            <w:rFonts w:ascii="Arial" w:hAnsi="Arial" w:cs="Arial"/>
            <w:color w:val="000000"/>
          </w:rPr>
          <w:t>out</w:t>
        </w:r>
        <w:proofErr w:type="spellEnd"/>
        <w:r>
          <w:rPr>
            <w:rFonts w:ascii="Arial" w:hAnsi="Arial" w:cs="Arial"/>
            <w:color w:val="000000"/>
          </w:rPr>
          <w:t xml:space="preserve"> of NetBeans: </w:t>
        </w:r>
      </w:ins>
    </w:p>
    <w:p w:rsidR="00C820D2" w:rsidRPr="00C820D2" w:rsidRDefault="00C820D2" w:rsidP="00C820D2">
      <w:pPr>
        <w:pStyle w:val="Standard"/>
        <w:tabs>
          <w:tab w:val="left" w:pos="0"/>
        </w:tabs>
        <w:spacing w:after="120" w:line="360" w:lineRule="auto"/>
        <w:jc w:val="both"/>
        <w:rPr>
          <w:ins w:id="20" w:author="aschulze" w:date="2012-05-25T15:47:00Z"/>
          <w:rFonts w:ascii="Courier New" w:hAnsi="Courier New" w:cs="Courier New"/>
          <w:color w:val="000000"/>
          <w:sz w:val="20"/>
          <w:szCs w:val="20"/>
          <w:rPrChange w:id="21" w:author="aschulze" w:date="2012-05-25T15:47:00Z">
            <w:rPr>
              <w:ins w:id="22" w:author="aschulze" w:date="2012-05-25T15:47:00Z"/>
              <w:rFonts w:ascii="Arial" w:hAnsi="Arial" w:cs="Arial"/>
              <w:color w:val="000000"/>
            </w:rPr>
          </w:rPrChange>
        </w:rPr>
      </w:pPr>
      <w:ins w:id="23" w:author="aschulze" w:date="2012-05-25T15:47:00Z">
        <w:r w:rsidRPr="00C820D2">
          <w:rPr>
            <w:rFonts w:ascii="Courier New" w:hAnsi="Courier New" w:cs="Courier New"/>
            <w:color w:val="000000"/>
            <w:sz w:val="20"/>
            <w:szCs w:val="20"/>
            <w:rPrChange w:id="24" w:author="aschulze" w:date="2012-05-25T15:47:00Z">
              <w:rPr>
                <w:rFonts w:ascii="Arial" w:hAnsi="Arial" w:cs="Arial"/>
                <w:color w:val="000000"/>
              </w:rPr>
            </w:rPrChange>
          </w:rPr>
          <w:tab/>
        </w:r>
        <w:r w:rsidRPr="00C820D2">
          <w:rPr>
            <w:rFonts w:ascii="Courier New" w:hAnsi="Courier New" w:cs="Courier New"/>
            <w:color w:val="000000"/>
            <w:sz w:val="20"/>
            <w:szCs w:val="20"/>
            <w:rPrChange w:id="25"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26" w:author="aschulze" w:date="2012-05-25T15:47:00Z">
              <w:rPr>
                <w:rFonts w:ascii="Arial" w:hAnsi="Arial" w:cs="Arial"/>
                <w:color w:val="000000"/>
              </w:rPr>
            </w:rPrChange>
          </w:rPr>
          <w:t>dependency</w:t>
        </w:r>
        <w:proofErr w:type="spellEnd"/>
        <w:proofErr w:type="gramEnd"/>
        <w:r w:rsidRPr="00C820D2">
          <w:rPr>
            <w:rFonts w:ascii="Courier New" w:hAnsi="Courier New" w:cs="Courier New"/>
            <w:color w:val="000000"/>
            <w:sz w:val="20"/>
            <w:szCs w:val="20"/>
            <w:rPrChange w:id="27"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28" w:author="aschulze" w:date="2012-05-25T15:47:00Z"/>
          <w:rFonts w:ascii="Courier New" w:hAnsi="Courier New" w:cs="Courier New"/>
          <w:color w:val="000000"/>
          <w:sz w:val="20"/>
          <w:szCs w:val="20"/>
          <w:rPrChange w:id="29" w:author="aschulze" w:date="2012-05-25T15:47:00Z">
            <w:rPr>
              <w:ins w:id="30" w:author="aschulze" w:date="2012-05-25T15:47:00Z"/>
              <w:rFonts w:ascii="Arial" w:hAnsi="Arial" w:cs="Arial"/>
              <w:color w:val="000000"/>
            </w:rPr>
          </w:rPrChange>
        </w:rPr>
      </w:pPr>
      <w:ins w:id="31" w:author="aschulze" w:date="2012-05-25T15:47:00Z">
        <w:r w:rsidRPr="00C820D2">
          <w:rPr>
            <w:rFonts w:ascii="Courier New" w:hAnsi="Courier New" w:cs="Courier New"/>
            <w:color w:val="000000"/>
            <w:sz w:val="20"/>
            <w:szCs w:val="20"/>
            <w:rPrChange w:id="32" w:author="aschulze" w:date="2012-05-25T15:47:00Z">
              <w:rPr>
                <w:rFonts w:ascii="Arial" w:hAnsi="Arial" w:cs="Arial"/>
                <w:color w:val="000000"/>
              </w:rPr>
            </w:rPrChange>
          </w:rPr>
          <w:tab/>
        </w:r>
        <w:r w:rsidRPr="00C820D2">
          <w:rPr>
            <w:rFonts w:ascii="Courier New" w:hAnsi="Courier New" w:cs="Courier New"/>
            <w:color w:val="000000"/>
            <w:sz w:val="20"/>
            <w:szCs w:val="20"/>
            <w:rPrChange w:id="33" w:author="aschulze" w:date="2012-05-25T15:47:00Z">
              <w:rPr>
                <w:rFonts w:ascii="Arial" w:hAnsi="Arial" w:cs="Arial"/>
                <w:color w:val="000000"/>
              </w:rPr>
            </w:rPrChange>
          </w:rPr>
          <w:tab/>
        </w:r>
        <w:r w:rsidRPr="00C820D2">
          <w:rPr>
            <w:rFonts w:ascii="Courier New" w:hAnsi="Courier New" w:cs="Courier New"/>
            <w:color w:val="000000"/>
            <w:sz w:val="20"/>
            <w:szCs w:val="20"/>
            <w:rPrChange w:id="34" w:author="aschulze" w:date="2012-05-25T15:47:00Z">
              <w:rPr>
                <w:rFonts w:ascii="Arial" w:hAnsi="Arial" w:cs="Arial"/>
                <w:color w:val="000000"/>
              </w:rPr>
            </w:rPrChange>
          </w:rPr>
          <w:tab/>
          <w:t>&lt;</w:t>
        </w:r>
        <w:proofErr w:type="spellStart"/>
        <w:r w:rsidRPr="00C820D2">
          <w:rPr>
            <w:rFonts w:ascii="Courier New" w:hAnsi="Courier New" w:cs="Courier New"/>
            <w:color w:val="000000"/>
            <w:sz w:val="20"/>
            <w:szCs w:val="20"/>
            <w:rPrChange w:id="35" w:author="aschulze" w:date="2012-05-25T15:47:00Z">
              <w:rPr>
                <w:rFonts w:ascii="Arial" w:hAnsi="Arial" w:cs="Arial"/>
                <w:color w:val="000000"/>
              </w:rPr>
            </w:rPrChange>
          </w:rPr>
          <w:t>groupId</w:t>
        </w:r>
        <w:proofErr w:type="spellEnd"/>
        <w:r w:rsidRPr="00C820D2">
          <w:rPr>
            <w:rFonts w:ascii="Courier New" w:hAnsi="Courier New" w:cs="Courier New"/>
            <w:color w:val="000000"/>
            <w:sz w:val="20"/>
            <w:szCs w:val="20"/>
            <w:rPrChange w:id="36" w:author="aschulze" w:date="2012-05-25T15:47:00Z">
              <w:rPr>
                <w:rFonts w:ascii="Arial" w:hAnsi="Arial" w:cs="Arial"/>
                <w:color w:val="000000"/>
              </w:rPr>
            </w:rPrChange>
          </w:rPr>
          <w:t>&gt;</w:t>
        </w:r>
        <w:proofErr w:type="spellStart"/>
        <w:r w:rsidRPr="00C820D2">
          <w:rPr>
            <w:rFonts w:ascii="Courier New" w:hAnsi="Courier New" w:cs="Courier New"/>
            <w:color w:val="000000"/>
            <w:sz w:val="20"/>
            <w:szCs w:val="20"/>
            <w:rPrChange w:id="37" w:author="aschulze" w:date="2012-05-25T15:47:00Z">
              <w:rPr>
                <w:rFonts w:ascii="Arial" w:hAnsi="Arial" w:cs="Arial"/>
                <w:color w:val="000000"/>
              </w:rPr>
            </w:rPrChange>
          </w:rPr>
          <w:t>org.apache.tomcat.embed</w:t>
        </w:r>
        <w:proofErr w:type="spellEnd"/>
        <w:r w:rsidRPr="00C820D2">
          <w:rPr>
            <w:rFonts w:ascii="Courier New" w:hAnsi="Courier New" w:cs="Courier New"/>
            <w:color w:val="000000"/>
            <w:sz w:val="20"/>
            <w:szCs w:val="20"/>
            <w:rPrChange w:id="38"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39" w:author="aschulze" w:date="2012-05-25T15:47:00Z">
              <w:rPr>
                <w:rFonts w:ascii="Arial" w:hAnsi="Arial" w:cs="Arial"/>
                <w:color w:val="000000"/>
              </w:rPr>
            </w:rPrChange>
          </w:rPr>
          <w:t>groupId</w:t>
        </w:r>
        <w:proofErr w:type="spellEnd"/>
        <w:r w:rsidRPr="00C820D2">
          <w:rPr>
            <w:rFonts w:ascii="Courier New" w:hAnsi="Courier New" w:cs="Courier New"/>
            <w:color w:val="000000"/>
            <w:sz w:val="20"/>
            <w:szCs w:val="20"/>
            <w:rPrChange w:id="40"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41" w:author="aschulze" w:date="2012-05-25T15:47:00Z"/>
          <w:rFonts w:ascii="Courier New" w:hAnsi="Courier New" w:cs="Courier New"/>
          <w:color w:val="000000"/>
          <w:sz w:val="20"/>
          <w:szCs w:val="20"/>
          <w:rPrChange w:id="42" w:author="aschulze" w:date="2012-05-25T15:47:00Z">
            <w:rPr>
              <w:ins w:id="43" w:author="aschulze" w:date="2012-05-25T15:47:00Z"/>
              <w:rFonts w:ascii="Arial" w:hAnsi="Arial" w:cs="Arial"/>
              <w:color w:val="000000"/>
            </w:rPr>
          </w:rPrChange>
        </w:rPr>
      </w:pPr>
      <w:ins w:id="44" w:author="aschulze" w:date="2012-05-25T15:47:00Z">
        <w:r w:rsidRPr="00C820D2">
          <w:rPr>
            <w:rFonts w:ascii="Courier New" w:hAnsi="Courier New" w:cs="Courier New"/>
            <w:color w:val="000000"/>
            <w:sz w:val="20"/>
            <w:szCs w:val="20"/>
            <w:rPrChange w:id="45" w:author="aschulze" w:date="2012-05-25T15:47:00Z">
              <w:rPr>
                <w:rFonts w:ascii="Arial" w:hAnsi="Arial" w:cs="Arial"/>
                <w:color w:val="000000"/>
              </w:rPr>
            </w:rPrChange>
          </w:rPr>
          <w:tab/>
        </w:r>
        <w:r w:rsidRPr="00C820D2">
          <w:rPr>
            <w:rFonts w:ascii="Courier New" w:hAnsi="Courier New" w:cs="Courier New"/>
            <w:color w:val="000000"/>
            <w:sz w:val="20"/>
            <w:szCs w:val="20"/>
            <w:rPrChange w:id="46" w:author="aschulze" w:date="2012-05-25T15:47:00Z">
              <w:rPr>
                <w:rFonts w:ascii="Arial" w:hAnsi="Arial" w:cs="Arial"/>
                <w:color w:val="000000"/>
              </w:rPr>
            </w:rPrChange>
          </w:rPr>
          <w:tab/>
        </w:r>
        <w:r w:rsidRPr="00C820D2">
          <w:rPr>
            <w:rFonts w:ascii="Courier New" w:hAnsi="Courier New" w:cs="Courier New"/>
            <w:color w:val="000000"/>
            <w:sz w:val="20"/>
            <w:szCs w:val="20"/>
            <w:rPrChange w:id="47"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48" w:author="aschulze" w:date="2012-05-25T15:47:00Z">
              <w:rPr>
                <w:rFonts w:ascii="Arial" w:hAnsi="Arial" w:cs="Arial"/>
                <w:color w:val="000000"/>
              </w:rPr>
            </w:rPrChange>
          </w:rPr>
          <w:t>artifactId</w:t>
        </w:r>
        <w:proofErr w:type="spellEnd"/>
        <w:r w:rsidRPr="00C820D2">
          <w:rPr>
            <w:rFonts w:ascii="Courier New" w:hAnsi="Courier New" w:cs="Courier New"/>
            <w:color w:val="000000"/>
            <w:sz w:val="20"/>
            <w:szCs w:val="20"/>
            <w:rPrChange w:id="49" w:author="aschulze" w:date="2012-05-25T15:47:00Z">
              <w:rPr>
                <w:rFonts w:ascii="Arial" w:hAnsi="Arial" w:cs="Arial"/>
                <w:color w:val="000000"/>
              </w:rPr>
            </w:rPrChange>
          </w:rPr>
          <w:t>&gt;</w:t>
        </w:r>
        <w:proofErr w:type="spellStart"/>
        <w:proofErr w:type="gramEnd"/>
        <w:r w:rsidRPr="00C820D2">
          <w:rPr>
            <w:rFonts w:ascii="Courier New" w:hAnsi="Courier New" w:cs="Courier New"/>
            <w:color w:val="000000"/>
            <w:sz w:val="20"/>
            <w:szCs w:val="20"/>
            <w:rPrChange w:id="50" w:author="aschulze" w:date="2012-05-25T15:47:00Z">
              <w:rPr>
                <w:rFonts w:ascii="Arial" w:hAnsi="Arial" w:cs="Arial"/>
                <w:color w:val="000000"/>
              </w:rPr>
            </w:rPrChange>
          </w:rPr>
          <w:t>tomcat-embed-core</w:t>
        </w:r>
        <w:proofErr w:type="spellEnd"/>
        <w:r w:rsidRPr="00C820D2">
          <w:rPr>
            <w:rFonts w:ascii="Courier New" w:hAnsi="Courier New" w:cs="Courier New"/>
            <w:color w:val="000000"/>
            <w:sz w:val="20"/>
            <w:szCs w:val="20"/>
            <w:rPrChange w:id="51"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52" w:author="aschulze" w:date="2012-05-25T15:47:00Z">
              <w:rPr>
                <w:rFonts w:ascii="Arial" w:hAnsi="Arial" w:cs="Arial"/>
                <w:color w:val="000000"/>
              </w:rPr>
            </w:rPrChange>
          </w:rPr>
          <w:t>artifactId</w:t>
        </w:r>
        <w:proofErr w:type="spellEnd"/>
        <w:r w:rsidRPr="00C820D2">
          <w:rPr>
            <w:rFonts w:ascii="Courier New" w:hAnsi="Courier New" w:cs="Courier New"/>
            <w:color w:val="000000"/>
            <w:sz w:val="20"/>
            <w:szCs w:val="20"/>
            <w:rPrChange w:id="53"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54" w:author="aschulze" w:date="2012-05-25T15:47:00Z"/>
          <w:rFonts w:ascii="Courier New" w:hAnsi="Courier New" w:cs="Courier New"/>
          <w:color w:val="000000"/>
          <w:sz w:val="20"/>
          <w:szCs w:val="20"/>
          <w:rPrChange w:id="55" w:author="aschulze" w:date="2012-05-25T15:47:00Z">
            <w:rPr>
              <w:ins w:id="56" w:author="aschulze" w:date="2012-05-25T15:47:00Z"/>
              <w:rFonts w:ascii="Arial" w:hAnsi="Arial" w:cs="Arial"/>
              <w:color w:val="000000"/>
            </w:rPr>
          </w:rPrChange>
        </w:rPr>
      </w:pPr>
      <w:ins w:id="57" w:author="aschulze" w:date="2012-05-25T15:47:00Z">
        <w:r w:rsidRPr="00C820D2">
          <w:rPr>
            <w:rFonts w:ascii="Courier New" w:hAnsi="Courier New" w:cs="Courier New"/>
            <w:color w:val="000000"/>
            <w:sz w:val="20"/>
            <w:szCs w:val="20"/>
            <w:rPrChange w:id="58" w:author="aschulze" w:date="2012-05-25T15:47:00Z">
              <w:rPr>
                <w:rFonts w:ascii="Arial" w:hAnsi="Arial" w:cs="Arial"/>
                <w:color w:val="000000"/>
              </w:rPr>
            </w:rPrChange>
          </w:rPr>
          <w:tab/>
        </w:r>
        <w:r w:rsidRPr="00C820D2">
          <w:rPr>
            <w:rFonts w:ascii="Courier New" w:hAnsi="Courier New" w:cs="Courier New"/>
            <w:color w:val="000000"/>
            <w:sz w:val="20"/>
            <w:szCs w:val="20"/>
            <w:rPrChange w:id="59" w:author="aschulze" w:date="2012-05-25T15:47:00Z">
              <w:rPr>
                <w:rFonts w:ascii="Arial" w:hAnsi="Arial" w:cs="Arial"/>
                <w:color w:val="000000"/>
              </w:rPr>
            </w:rPrChange>
          </w:rPr>
          <w:tab/>
        </w:r>
        <w:r w:rsidRPr="00C820D2">
          <w:rPr>
            <w:rFonts w:ascii="Courier New" w:hAnsi="Courier New" w:cs="Courier New"/>
            <w:color w:val="000000"/>
            <w:sz w:val="20"/>
            <w:szCs w:val="20"/>
            <w:rPrChange w:id="60" w:author="aschulze" w:date="2012-05-25T15:47:00Z">
              <w:rPr>
                <w:rFonts w:ascii="Arial" w:hAnsi="Arial" w:cs="Arial"/>
                <w:color w:val="000000"/>
              </w:rPr>
            </w:rPrChange>
          </w:rPr>
          <w:tab/>
          <w:t>&lt;</w:t>
        </w:r>
        <w:proofErr w:type="spellStart"/>
        <w:r w:rsidRPr="00C820D2">
          <w:rPr>
            <w:rFonts w:ascii="Courier New" w:hAnsi="Courier New" w:cs="Courier New"/>
            <w:color w:val="000000"/>
            <w:sz w:val="20"/>
            <w:szCs w:val="20"/>
            <w:rPrChange w:id="61" w:author="aschulze" w:date="2012-05-25T15:47:00Z">
              <w:rPr>
                <w:rFonts w:ascii="Arial" w:hAnsi="Arial" w:cs="Arial"/>
                <w:color w:val="000000"/>
              </w:rPr>
            </w:rPrChange>
          </w:rPr>
          <w:t>version</w:t>
        </w:r>
        <w:proofErr w:type="spellEnd"/>
        <w:r w:rsidRPr="00C820D2">
          <w:rPr>
            <w:rFonts w:ascii="Courier New" w:hAnsi="Courier New" w:cs="Courier New"/>
            <w:color w:val="000000"/>
            <w:sz w:val="20"/>
            <w:szCs w:val="20"/>
            <w:rPrChange w:id="62" w:author="aschulze" w:date="2012-05-25T15:47:00Z">
              <w:rPr>
                <w:rFonts w:ascii="Arial" w:hAnsi="Arial" w:cs="Arial"/>
                <w:color w:val="000000"/>
              </w:rPr>
            </w:rPrChange>
          </w:rPr>
          <w:t>&gt;${</w:t>
        </w:r>
        <w:proofErr w:type="spellStart"/>
        <w:r w:rsidRPr="00C820D2">
          <w:rPr>
            <w:rFonts w:ascii="Courier New" w:hAnsi="Courier New" w:cs="Courier New"/>
            <w:color w:val="000000"/>
            <w:sz w:val="20"/>
            <w:szCs w:val="20"/>
            <w:rPrChange w:id="63" w:author="aschulze" w:date="2012-05-25T15:47:00Z">
              <w:rPr>
                <w:rFonts w:ascii="Arial" w:hAnsi="Arial" w:cs="Arial"/>
                <w:color w:val="000000"/>
              </w:rPr>
            </w:rPrChange>
          </w:rPr>
          <w:t>org.apache.tomcat.version</w:t>
        </w:r>
        <w:proofErr w:type="spellEnd"/>
        <w:r w:rsidRPr="00C820D2">
          <w:rPr>
            <w:rFonts w:ascii="Courier New" w:hAnsi="Courier New" w:cs="Courier New"/>
            <w:color w:val="000000"/>
            <w:sz w:val="20"/>
            <w:szCs w:val="20"/>
            <w:rPrChange w:id="64"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65" w:author="aschulze" w:date="2012-05-25T15:47:00Z">
              <w:rPr>
                <w:rFonts w:ascii="Arial" w:hAnsi="Arial" w:cs="Arial"/>
                <w:color w:val="000000"/>
              </w:rPr>
            </w:rPrChange>
          </w:rPr>
          <w:t>version</w:t>
        </w:r>
        <w:proofErr w:type="spellEnd"/>
        <w:r w:rsidRPr="00C820D2">
          <w:rPr>
            <w:rFonts w:ascii="Courier New" w:hAnsi="Courier New" w:cs="Courier New"/>
            <w:color w:val="000000"/>
            <w:sz w:val="20"/>
            <w:szCs w:val="20"/>
            <w:rPrChange w:id="66"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67" w:author="aschulze" w:date="2012-05-25T15:47:00Z"/>
          <w:rFonts w:ascii="Courier New" w:hAnsi="Courier New" w:cs="Courier New"/>
          <w:color w:val="000000"/>
          <w:sz w:val="20"/>
          <w:szCs w:val="20"/>
          <w:rPrChange w:id="68" w:author="aschulze" w:date="2012-05-25T15:47:00Z">
            <w:rPr>
              <w:ins w:id="69" w:author="aschulze" w:date="2012-05-25T15:47:00Z"/>
              <w:rFonts w:ascii="Arial" w:hAnsi="Arial" w:cs="Arial"/>
              <w:color w:val="000000"/>
            </w:rPr>
          </w:rPrChange>
        </w:rPr>
      </w:pPr>
      <w:ins w:id="70" w:author="aschulze" w:date="2012-05-25T15:47:00Z">
        <w:r w:rsidRPr="00C820D2">
          <w:rPr>
            <w:rFonts w:ascii="Courier New" w:hAnsi="Courier New" w:cs="Courier New"/>
            <w:color w:val="000000"/>
            <w:sz w:val="20"/>
            <w:szCs w:val="20"/>
            <w:rPrChange w:id="71" w:author="aschulze" w:date="2012-05-25T15:47:00Z">
              <w:rPr>
                <w:rFonts w:ascii="Arial" w:hAnsi="Arial" w:cs="Arial"/>
                <w:color w:val="000000"/>
              </w:rPr>
            </w:rPrChange>
          </w:rPr>
          <w:tab/>
        </w:r>
        <w:r w:rsidRPr="00C820D2">
          <w:rPr>
            <w:rFonts w:ascii="Courier New" w:hAnsi="Courier New" w:cs="Courier New"/>
            <w:color w:val="000000"/>
            <w:sz w:val="20"/>
            <w:szCs w:val="20"/>
            <w:rPrChange w:id="72"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73" w:author="aschulze" w:date="2012-05-25T15:47:00Z">
              <w:rPr>
                <w:rFonts w:ascii="Arial" w:hAnsi="Arial" w:cs="Arial"/>
                <w:color w:val="000000"/>
              </w:rPr>
            </w:rPrChange>
          </w:rPr>
          <w:t>dependency</w:t>
        </w:r>
        <w:proofErr w:type="spellEnd"/>
        <w:proofErr w:type="gramEnd"/>
        <w:r w:rsidRPr="00C820D2">
          <w:rPr>
            <w:rFonts w:ascii="Courier New" w:hAnsi="Courier New" w:cs="Courier New"/>
            <w:color w:val="000000"/>
            <w:sz w:val="20"/>
            <w:szCs w:val="20"/>
            <w:rPrChange w:id="74"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75" w:author="aschulze" w:date="2012-05-25T15:47:00Z"/>
          <w:rFonts w:ascii="Courier New" w:hAnsi="Courier New" w:cs="Courier New"/>
          <w:color w:val="000000"/>
          <w:sz w:val="20"/>
          <w:szCs w:val="20"/>
          <w:rPrChange w:id="76" w:author="aschulze" w:date="2012-05-25T15:47:00Z">
            <w:rPr>
              <w:ins w:id="77" w:author="aschulze" w:date="2012-05-25T15:47:00Z"/>
              <w:rFonts w:ascii="Arial" w:hAnsi="Arial" w:cs="Arial"/>
              <w:color w:val="000000"/>
            </w:rPr>
          </w:rPrChange>
        </w:rPr>
      </w:pPr>
      <w:ins w:id="78" w:author="aschulze" w:date="2012-05-25T15:47:00Z">
        <w:r w:rsidRPr="00C820D2">
          <w:rPr>
            <w:rFonts w:ascii="Courier New" w:hAnsi="Courier New" w:cs="Courier New"/>
            <w:color w:val="000000"/>
            <w:sz w:val="20"/>
            <w:szCs w:val="20"/>
            <w:rPrChange w:id="79" w:author="aschulze" w:date="2012-05-25T15:47:00Z">
              <w:rPr>
                <w:rFonts w:ascii="Arial" w:hAnsi="Arial" w:cs="Arial"/>
                <w:color w:val="000000"/>
              </w:rPr>
            </w:rPrChange>
          </w:rPr>
          <w:tab/>
        </w:r>
        <w:r w:rsidRPr="00C820D2">
          <w:rPr>
            <w:rFonts w:ascii="Courier New" w:hAnsi="Courier New" w:cs="Courier New"/>
            <w:color w:val="000000"/>
            <w:sz w:val="20"/>
            <w:szCs w:val="20"/>
            <w:rPrChange w:id="80"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81" w:author="aschulze" w:date="2012-05-25T15:47:00Z">
              <w:rPr>
                <w:rFonts w:ascii="Arial" w:hAnsi="Arial" w:cs="Arial"/>
                <w:color w:val="000000"/>
              </w:rPr>
            </w:rPrChange>
          </w:rPr>
          <w:t>dependency</w:t>
        </w:r>
        <w:proofErr w:type="spellEnd"/>
        <w:proofErr w:type="gramEnd"/>
        <w:r w:rsidRPr="00C820D2">
          <w:rPr>
            <w:rFonts w:ascii="Courier New" w:hAnsi="Courier New" w:cs="Courier New"/>
            <w:color w:val="000000"/>
            <w:sz w:val="20"/>
            <w:szCs w:val="20"/>
            <w:rPrChange w:id="82"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83" w:author="aschulze" w:date="2012-05-25T15:47:00Z"/>
          <w:rFonts w:ascii="Courier New" w:hAnsi="Courier New" w:cs="Courier New"/>
          <w:color w:val="000000"/>
          <w:sz w:val="20"/>
          <w:szCs w:val="20"/>
          <w:rPrChange w:id="84" w:author="aschulze" w:date="2012-05-25T15:47:00Z">
            <w:rPr>
              <w:ins w:id="85" w:author="aschulze" w:date="2012-05-25T15:47:00Z"/>
              <w:rFonts w:ascii="Arial" w:hAnsi="Arial" w:cs="Arial"/>
              <w:color w:val="000000"/>
            </w:rPr>
          </w:rPrChange>
        </w:rPr>
      </w:pPr>
      <w:ins w:id="86" w:author="aschulze" w:date="2012-05-25T15:47:00Z">
        <w:r w:rsidRPr="00C820D2">
          <w:rPr>
            <w:rFonts w:ascii="Courier New" w:hAnsi="Courier New" w:cs="Courier New"/>
            <w:color w:val="000000"/>
            <w:sz w:val="20"/>
            <w:szCs w:val="20"/>
            <w:rPrChange w:id="87" w:author="aschulze" w:date="2012-05-25T15:47:00Z">
              <w:rPr>
                <w:rFonts w:ascii="Arial" w:hAnsi="Arial" w:cs="Arial"/>
                <w:color w:val="000000"/>
              </w:rPr>
            </w:rPrChange>
          </w:rPr>
          <w:tab/>
        </w:r>
        <w:r w:rsidRPr="00C820D2">
          <w:rPr>
            <w:rFonts w:ascii="Courier New" w:hAnsi="Courier New" w:cs="Courier New"/>
            <w:color w:val="000000"/>
            <w:sz w:val="20"/>
            <w:szCs w:val="20"/>
            <w:rPrChange w:id="88" w:author="aschulze" w:date="2012-05-25T15:47:00Z">
              <w:rPr>
                <w:rFonts w:ascii="Arial" w:hAnsi="Arial" w:cs="Arial"/>
                <w:color w:val="000000"/>
              </w:rPr>
            </w:rPrChange>
          </w:rPr>
          <w:tab/>
        </w:r>
        <w:r w:rsidRPr="00C820D2">
          <w:rPr>
            <w:rFonts w:ascii="Courier New" w:hAnsi="Courier New" w:cs="Courier New"/>
            <w:color w:val="000000"/>
            <w:sz w:val="20"/>
            <w:szCs w:val="20"/>
            <w:rPrChange w:id="89" w:author="aschulze" w:date="2012-05-25T15:47:00Z">
              <w:rPr>
                <w:rFonts w:ascii="Arial" w:hAnsi="Arial" w:cs="Arial"/>
                <w:color w:val="000000"/>
              </w:rPr>
            </w:rPrChange>
          </w:rPr>
          <w:tab/>
          <w:t>&lt;</w:t>
        </w:r>
        <w:proofErr w:type="spellStart"/>
        <w:r w:rsidRPr="00C820D2">
          <w:rPr>
            <w:rFonts w:ascii="Courier New" w:hAnsi="Courier New" w:cs="Courier New"/>
            <w:color w:val="000000"/>
            <w:sz w:val="20"/>
            <w:szCs w:val="20"/>
            <w:rPrChange w:id="90" w:author="aschulze" w:date="2012-05-25T15:47:00Z">
              <w:rPr>
                <w:rFonts w:ascii="Arial" w:hAnsi="Arial" w:cs="Arial"/>
                <w:color w:val="000000"/>
              </w:rPr>
            </w:rPrChange>
          </w:rPr>
          <w:t>groupId</w:t>
        </w:r>
        <w:proofErr w:type="spellEnd"/>
        <w:r w:rsidRPr="00C820D2">
          <w:rPr>
            <w:rFonts w:ascii="Courier New" w:hAnsi="Courier New" w:cs="Courier New"/>
            <w:color w:val="000000"/>
            <w:sz w:val="20"/>
            <w:szCs w:val="20"/>
            <w:rPrChange w:id="91" w:author="aschulze" w:date="2012-05-25T15:47:00Z">
              <w:rPr>
                <w:rFonts w:ascii="Arial" w:hAnsi="Arial" w:cs="Arial"/>
                <w:color w:val="000000"/>
              </w:rPr>
            </w:rPrChange>
          </w:rPr>
          <w:t>&gt;</w:t>
        </w:r>
        <w:proofErr w:type="spellStart"/>
        <w:r w:rsidRPr="00C820D2">
          <w:rPr>
            <w:rFonts w:ascii="Courier New" w:hAnsi="Courier New" w:cs="Courier New"/>
            <w:color w:val="000000"/>
            <w:sz w:val="20"/>
            <w:szCs w:val="20"/>
            <w:rPrChange w:id="92" w:author="aschulze" w:date="2012-05-25T15:47:00Z">
              <w:rPr>
                <w:rFonts w:ascii="Arial" w:hAnsi="Arial" w:cs="Arial"/>
                <w:color w:val="000000"/>
              </w:rPr>
            </w:rPrChange>
          </w:rPr>
          <w:t>org.apache.tomcat.embed</w:t>
        </w:r>
        <w:proofErr w:type="spellEnd"/>
        <w:r w:rsidRPr="00C820D2">
          <w:rPr>
            <w:rFonts w:ascii="Courier New" w:hAnsi="Courier New" w:cs="Courier New"/>
            <w:color w:val="000000"/>
            <w:sz w:val="20"/>
            <w:szCs w:val="20"/>
            <w:rPrChange w:id="93"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94" w:author="aschulze" w:date="2012-05-25T15:47:00Z">
              <w:rPr>
                <w:rFonts w:ascii="Arial" w:hAnsi="Arial" w:cs="Arial"/>
                <w:color w:val="000000"/>
              </w:rPr>
            </w:rPrChange>
          </w:rPr>
          <w:t>groupId</w:t>
        </w:r>
        <w:proofErr w:type="spellEnd"/>
        <w:r w:rsidRPr="00C820D2">
          <w:rPr>
            <w:rFonts w:ascii="Courier New" w:hAnsi="Courier New" w:cs="Courier New"/>
            <w:color w:val="000000"/>
            <w:sz w:val="20"/>
            <w:szCs w:val="20"/>
            <w:rPrChange w:id="95"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96" w:author="aschulze" w:date="2012-05-25T15:47:00Z"/>
          <w:rFonts w:ascii="Courier New" w:hAnsi="Courier New" w:cs="Courier New"/>
          <w:color w:val="000000"/>
          <w:sz w:val="20"/>
          <w:szCs w:val="20"/>
          <w:rPrChange w:id="97" w:author="aschulze" w:date="2012-05-25T15:47:00Z">
            <w:rPr>
              <w:ins w:id="98" w:author="aschulze" w:date="2012-05-25T15:47:00Z"/>
              <w:rFonts w:ascii="Arial" w:hAnsi="Arial" w:cs="Arial"/>
              <w:color w:val="000000"/>
            </w:rPr>
          </w:rPrChange>
        </w:rPr>
      </w:pPr>
      <w:ins w:id="99" w:author="aschulze" w:date="2012-05-25T15:47:00Z">
        <w:r w:rsidRPr="00C820D2">
          <w:rPr>
            <w:rFonts w:ascii="Courier New" w:hAnsi="Courier New" w:cs="Courier New"/>
            <w:color w:val="000000"/>
            <w:sz w:val="20"/>
            <w:szCs w:val="20"/>
            <w:rPrChange w:id="100" w:author="aschulze" w:date="2012-05-25T15:47:00Z">
              <w:rPr>
                <w:rFonts w:ascii="Arial" w:hAnsi="Arial" w:cs="Arial"/>
                <w:color w:val="000000"/>
              </w:rPr>
            </w:rPrChange>
          </w:rPr>
          <w:tab/>
        </w:r>
        <w:r w:rsidRPr="00C820D2">
          <w:rPr>
            <w:rFonts w:ascii="Courier New" w:hAnsi="Courier New" w:cs="Courier New"/>
            <w:color w:val="000000"/>
            <w:sz w:val="20"/>
            <w:szCs w:val="20"/>
            <w:rPrChange w:id="101" w:author="aschulze" w:date="2012-05-25T15:47:00Z">
              <w:rPr>
                <w:rFonts w:ascii="Arial" w:hAnsi="Arial" w:cs="Arial"/>
                <w:color w:val="000000"/>
              </w:rPr>
            </w:rPrChange>
          </w:rPr>
          <w:tab/>
        </w:r>
        <w:r w:rsidRPr="00C820D2">
          <w:rPr>
            <w:rFonts w:ascii="Courier New" w:hAnsi="Courier New" w:cs="Courier New"/>
            <w:color w:val="000000"/>
            <w:sz w:val="20"/>
            <w:szCs w:val="20"/>
            <w:rPrChange w:id="102"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103" w:author="aschulze" w:date="2012-05-25T15:47:00Z">
              <w:rPr>
                <w:rFonts w:ascii="Arial" w:hAnsi="Arial" w:cs="Arial"/>
                <w:color w:val="000000"/>
              </w:rPr>
            </w:rPrChange>
          </w:rPr>
          <w:t>artifactId</w:t>
        </w:r>
        <w:proofErr w:type="spellEnd"/>
        <w:r w:rsidRPr="00C820D2">
          <w:rPr>
            <w:rFonts w:ascii="Courier New" w:hAnsi="Courier New" w:cs="Courier New"/>
            <w:color w:val="000000"/>
            <w:sz w:val="20"/>
            <w:szCs w:val="20"/>
            <w:rPrChange w:id="104" w:author="aschulze" w:date="2012-05-25T15:47:00Z">
              <w:rPr>
                <w:rFonts w:ascii="Arial" w:hAnsi="Arial" w:cs="Arial"/>
                <w:color w:val="000000"/>
              </w:rPr>
            </w:rPrChange>
          </w:rPr>
          <w:t>&gt;</w:t>
        </w:r>
        <w:proofErr w:type="spellStart"/>
        <w:proofErr w:type="gramEnd"/>
        <w:r w:rsidRPr="00C820D2">
          <w:rPr>
            <w:rFonts w:ascii="Courier New" w:hAnsi="Courier New" w:cs="Courier New"/>
            <w:color w:val="000000"/>
            <w:sz w:val="20"/>
            <w:szCs w:val="20"/>
            <w:rPrChange w:id="105" w:author="aschulze" w:date="2012-05-25T15:47:00Z">
              <w:rPr>
                <w:rFonts w:ascii="Arial" w:hAnsi="Arial" w:cs="Arial"/>
                <w:color w:val="000000"/>
              </w:rPr>
            </w:rPrChange>
          </w:rPr>
          <w:t>tomcat-embed-logging-juli</w:t>
        </w:r>
        <w:proofErr w:type="spellEnd"/>
        <w:r w:rsidRPr="00C820D2">
          <w:rPr>
            <w:rFonts w:ascii="Courier New" w:hAnsi="Courier New" w:cs="Courier New"/>
            <w:color w:val="000000"/>
            <w:sz w:val="20"/>
            <w:szCs w:val="20"/>
            <w:rPrChange w:id="106"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107" w:author="aschulze" w:date="2012-05-25T15:47:00Z">
              <w:rPr>
                <w:rFonts w:ascii="Arial" w:hAnsi="Arial" w:cs="Arial"/>
                <w:color w:val="000000"/>
              </w:rPr>
            </w:rPrChange>
          </w:rPr>
          <w:t>artifactId</w:t>
        </w:r>
        <w:proofErr w:type="spellEnd"/>
        <w:r w:rsidRPr="00C820D2">
          <w:rPr>
            <w:rFonts w:ascii="Courier New" w:hAnsi="Courier New" w:cs="Courier New"/>
            <w:color w:val="000000"/>
            <w:sz w:val="20"/>
            <w:szCs w:val="20"/>
            <w:rPrChange w:id="108"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109" w:author="aschulze" w:date="2012-05-25T15:47:00Z"/>
          <w:rFonts w:ascii="Courier New" w:hAnsi="Courier New" w:cs="Courier New"/>
          <w:color w:val="000000"/>
          <w:sz w:val="20"/>
          <w:szCs w:val="20"/>
          <w:rPrChange w:id="110" w:author="aschulze" w:date="2012-05-25T15:47:00Z">
            <w:rPr>
              <w:ins w:id="111" w:author="aschulze" w:date="2012-05-25T15:47:00Z"/>
              <w:rFonts w:ascii="Arial" w:hAnsi="Arial" w:cs="Arial"/>
              <w:color w:val="000000"/>
            </w:rPr>
          </w:rPrChange>
        </w:rPr>
      </w:pPr>
      <w:ins w:id="112" w:author="aschulze" w:date="2012-05-25T15:47:00Z">
        <w:r w:rsidRPr="00C820D2">
          <w:rPr>
            <w:rFonts w:ascii="Courier New" w:hAnsi="Courier New" w:cs="Courier New"/>
            <w:color w:val="000000"/>
            <w:sz w:val="20"/>
            <w:szCs w:val="20"/>
            <w:rPrChange w:id="113" w:author="aschulze" w:date="2012-05-25T15:47:00Z">
              <w:rPr>
                <w:rFonts w:ascii="Arial" w:hAnsi="Arial" w:cs="Arial"/>
                <w:color w:val="000000"/>
              </w:rPr>
            </w:rPrChange>
          </w:rPr>
          <w:tab/>
        </w:r>
        <w:r w:rsidRPr="00C820D2">
          <w:rPr>
            <w:rFonts w:ascii="Courier New" w:hAnsi="Courier New" w:cs="Courier New"/>
            <w:color w:val="000000"/>
            <w:sz w:val="20"/>
            <w:szCs w:val="20"/>
            <w:rPrChange w:id="114" w:author="aschulze" w:date="2012-05-25T15:47:00Z">
              <w:rPr>
                <w:rFonts w:ascii="Arial" w:hAnsi="Arial" w:cs="Arial"/>
                <w:color w:val="000000"/>
              </w:rPr>
            </w:rPrChange>
          </w:rPr>
          <w:tab/>
        </w:r>
        <w:r w:rsidRPr="00C820D2">
          <w:rPr>
            <w:rFonts w:ascii="Courier New" w:hAnsi="Courier New" w:cs="Courier New"/>
            <w:color w:val="000000"/>
            <w:sz w:val="20"/>
            <w:szCs w:val="20"/>
            <w:rPrChange w:id="115" w:author="aschulze" w:date="2012-05-25T15:47:00Z">
              <w:rPr>
                <w:rFonts w:ascii="Arial" w:hAnsi="Arial" w:cs="Arial"/>
                <w:color w:val="000000"/>
              </w:rPr>
            </w:rPrChange>
          </w:rPr>
          <w:tab/>
          <w:t>&lt;</w:t>
        </w:r>
        <w:proofErr w:type="spellStart"/>
        <w:r w:rsidRPr="00C820D2">
          <w:rPr>
            <w:rFonts w:ascii="Courier New" w:hAnsi="Courier New" w:cs="Courier New"/>
            <w:color w:val="000000"/>
            <w:sz w:val="20"/>
            <w:szCs w:val="20"/>
            <w:rPrChange w:id="116" w:author="aschulze" w:date="2012-05-25T15:47:00Z">
              <w:rPr>
                <w:rFonts w:ascii="Arial" w:hAnsi="Arial" w:cs="Arial"/>
                <w:color w:val="000000"/>
              </w:rPr>
            </w:rPrChange>
          </w:rPr>
          <w:t>version</w:t>
        </w:r>
        <w:proofErr w:type="spellEnd"/>
        <w:r w:rsidRPr="00C820D2">
          <w:rPr>
            <w:rFonts w:ascii="Courier New" w:hAnsi="Courier New" w:cs="Courier New"/>
            <w:color w:val="000000"/>
            <w:sz w:val="20"/>
            <w:szCs w:val="20"/>
            <w:rPrChange w:id="117" w:author="aschulze" w:date="2012-05-25T15:47:00Z">
              <w:rPr>
                <w:rFonts w:ascii="Arial" w:hAnsi="Arial" w:cs="Arial"/>
                <w:color w:val="000000"/>
              </w:rPr>
            </w:rPrChange>
          </w:rPr>
          <w:t>&gt;${</w:t>
        </w:r>
        <w:proofErr w:type="spellStart"/>
        <w:r w:rsidRPr="00C820D2">
          <w:rPr>
            <w:rFonts w:ascii="Courier New" w:hAnsi="Courier New" w:cs="Courier New"/>
            <w:color w:val="000000"/>
            <w:sz w:val="20"/>
            <w:szCs w:val="20"/>
            <w:rPrChange w:id="118" w:author="aschulze" w:date="2012-05-25T15:47:00Z">
              <w:rPr>
                <w:rFonts w:ascii="Arial" w:hAnsi="Arial" w:cs="Arial"/>
                <w:color w:val="000000"/>
              </w:rPr>
            </w:rPrChange>
          </w:rPr>
          <w:t>org.apache.tomcat.version</w:t>
        </w:r>
        <w:proofErr w:type="spellEnd"/>
        <w:r w:rsidRPr="00C820D2">
          <w:rPr>
            <w:rFonts w:ascii="Courier New" w:hAnsi="Courier New" w:cs="Courier New"/>
            <w:color w:val="000000"/>
            <w:sz w:val="20"/>
            <w:szCs w:val="20"/>
            <w:rPrChange w:id="119"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120" w:author="aschulze" w:date="2012-05-25T15:47:00Z">
              <w:rPr>
                <w:rFonts w:ascii="Arial" w:hAnsi="Arial" w:cs="Arial"/>
                <w:color w:val="000000"/>
              </w:rPr>
            </w:rPrChange>
          </w:rPr>
          <w:t>version</w:t>
        </w:r>
        <w:proofErr w:type="spellEnd"/>
        <w:r w:rsidRPr="00C820D2">
          <w:rPr>
            <w:rFonts w:ascii="Courier New" w:hAnsi="Courier New" w:cs="Courier New"/>
            <w:color w:val="000000"/>
            <w:sz w:val="20"/>
            <w:szCs w:val="20"/>
            <w:rPrChange w:id="121"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122" w:author="aschulze" w:date="2012-05-25T15:47:00Z"/>
          <w:rFonts w:ascii="Courier New" w:hAnsi="Courier New" w:cs="Courier New"/>
          <w:color w:val="000000"/>
          <w:sz w:val="20"/>
          <w:szCs w:val="20"/>
          <w:rPrChange w:id="123" w:author="aschulze" w:date="2012-05-25T15:47:00Z">
            <w:rPr>
              <w:ins w:id="124" w:author="aschulze" w:date="2012-05-25T15:47:00Z"/>
              <w:rFonts w:ascii="Arial" w:hAnsi="Arial" w:cs="Arial"/>
              <w:color w:val="000000"/>
            </w:rPr>
          </w:rPrChange>
        </w:rPr>
      </w:pPr>
      <w:ins w:id="125" w:author="aschulze" w:date="2012-05-25T15:47:00Z">
        <w:r w:rsidRPr="00C820D2">
          <w:rPr>
            <w:rFonts w:ascii="Courier New" w:hAnsi="Courier New" w:cs="Courier New"/>
            <w:color w:val="000000"/>
            <w:sz w:val="20"/>
            <w:szCs w:val="20"/>
            <w:rPrChange w:id="126" w:author="aschulze" w:date="2012-05-25T15:47:00Z">
              <w:rPr>
                <w:rFonts w:ascii="Arial" w:hAnsi="Arial" w:cs="Arial"/>
                <w:color w:val="000000"/>
              </w:rPr>
            </w:rPrChange>
          </w:rPr>
          <w:tab/>
        </w:r>
        <w:r w:rsidRPr="00C820D2">
          <w:rPr>
            <w:rFonts w:ascii="Courier New" w:hAnsi="Courier New" w:cs="Courier New"/>
            <w:color w:val="000000"/>
            <w:sz w:val="20"/>
            <w:szCs w:val="20"/>
            <w:rPrChange w:id="127"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128" w:author="aschulze" w:date="2012-05-25T15:47:00Z">
              <w:rPr>
                <w:rFonts w:ascii="Arial" w:hAnsi="Arial" w:cs="Arial"/>
                <w:color w:val="000000"/>
              </w:rPr>
            </w:rPrChange>
          </w:rPr>
          <w:t>dependency</w:t>
        </w:r>
        <w:proofErr w:type="spellEnd"/>
        <w:proofErr w:type="gramEnd"/>
        <w:r w:rsidRPr="00C820D2">
          <w:rPr>
            <w:rFonts w:ascii="Courier New" w:hAnsi="Courier New" w:cs="Courier New"/>
            <w:color w:val="000000"/>
            <w:sz w:val="20"/>
            <w:szCs w:val="20"/>
            <w:rPrChange w:id="129"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130" w:author="aschulze" w:date="2012-05-25T15:47:00Z"/>
          <w:rFonts w:ascii="Courier New" w:hAnsi="Courier New" w:cs="Courier New"/>
          <w:color w:val="000000"/>
          <w:sz w:val="20"/>
          <w:szCs w:val="20"/>
          <w:rPrChange w:id="131" w:author="aschulze" w:date="2012-05-25T15:47:00Z">
            <w:rPr>
              <w:ins w:id="132" w:author="aschulze" w:date="2012-05-25T15:47:00Z"/>
              <w:rFonts w:ascii="Arial" w:hAnsi="Arial" w:cs="Arial"/>
              <w:color w:val="000000"/>
            </w:rPr>
          </w:rPrChange>
        </w:rPr>
      </w:pPr>
      <w:ins w:id="133" w:author="aschulze" w:date="2012-05-25T15:47:00Z">
        <w:r w:rsidRPr="00C820D2">
          <w:rPr>
            <w:rFonts w:ascii="Courier New" w:hAnsi="Courier New" w:cs="Courier New"/>
            <w:color w:val="000000"/>
            <w:sz w:val="20"/>
            <w:szCs w:val="20"/>
            <w:rPrChange w:id="134" w:author="aschulze" w:date="2012-05-25T15:47:00Z">
              <w:rPr>
                <w:rFonts w:ascii="Arial" w:hAnsi="Arial" w:cs="Arial"/>
                <w:color w:val="000000"/>
              </w:rPr>
            </w:rPrChange>
          </w:rPr>
          <w:tab/>
        </w:r>
        <w:r w:rsidRPr="00C820D2">
          <w:rPr>
            <w:rFonts w:ascii="Courier New" w:hAnsi="Courier New" w:cs="Courier New"/>
            <w:color w:val="000000"/>
            <w:sz w:val="20"/>
            <w:szCs w:val="20"/>
            <w:rPrChange w:id="135"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136" w:author="aschulze" w:date="2012-05-25T15:47:00Z">
              <w:rPr>
                <w:rFonts w:ascii="Arial" w:hAnsi="Arial" w:cs="Arial"/>
                <w:color w:val="000000"/>
              </w:rPr>
            </w:rPrChange>
          </w:rPr>
          <w:t>dependency</w:t>
        </w:r>
        <w:proofErr w:type="spellEnd"/>
        <w:proofErr w:type="gramEnd"/>
        <w:r w:rsidRPr="00C820D2">
          <w:rPr>
            <w:rFonts w:ascii="Courier New" w:hAnsi="Courier New" w:cs="Courier New"/>
            <w:color w:val="000000"/>
            <w:sz w:val="20"/>
            <w:szCs w:val="20"/>
            <w:rPrChange w:id="137"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138" w:author="aschulze" w:date="2012-05-25T15:47:00Z"/>
          <w:rFonts w:ascii="Courier New" w:hAnsi="Courier New" w:cs="Courier New"/>
          <w:color w:val="000000"/>
          <w:sz w:val="20"/>
          <w:szCs w:val="20"/>
          <w:rPrChange w:id="139" w:author="aschulze" w:date="2012-05-25T15:47:00Z">
            <w:rPr>
              <w:ins w:id="140" w:author="aschulze" w:date="2012-05-25T15:47:00Z"/>
              <w:rFonts w:ascii="Arial" w:hAnsi="Arial" w:cs="Arial"/>
              <w:color w:val="000000"/>
            </w:rPr>
          </w:rPrChange>
        </w:rPr>
      </w:pPr>
      <w:ins w:id="141" w:author="aschulze" w:date="2012-05-25T15:47:00Z">
        <w:r w:rsidRPr="00C820D2">
          <w:rPr>
            <w:rFonts w:ascii="Courier New" w:hAnsi="Courier New" w:cs="Courier New"/>
            <w:color w:val="000000"/>
            <w:sz w:val="20"/>
            <w:szCs w:val="20"/>
            <w:rPrChange w:id="142" w:author="aschulze" w:date="2012-05-25T15:47:00Z">
              <w:rPr>
                <w:rFonts w:ascii="Arial" w:hAnsi="Arial" w:cs="Arial"/>
                <w:color w:val="000000"/>
              </w:rPr>
            </w:rPrChange>
          </w:rPr>
          <w:tab/>
        </w:r>
        <w:r w:rsidRPr="00C820D2">
          <w:rPr>
            <w:rFonts w:ascii="Courier New" w:hAnsi="Courier New" w:cs="Courier New"/>
            <w:color w:val="000000"/>
            <w:sz w:val="20"/>
            <w:szCs w:val="20"/>
            <w:rPrChange w:id="143" w:author="aschulze" w:date="2012-05-25T15:47:00Z">
              <w:rPr>
                <w:rFonts w:ascii="Arial" w:hAnsi="Arial" w:cs="Arial"/>
                <w:color w:val="000000"/>
              </w:rPr>
            </w:rPrChange>
          </w:rPr>
          <w:tab/>
        </w:r>
        <w:r w:rsidRPr="00C820D2">
          <w:rPr>
            <w:rFonts w:ascii="Courier New" w:hAnsi="Courier New" w:cs="Courier New"/>
            <w:color w:val="000000"/>
            <w:sz w:val="20"/>
            <w:szCs w:val="20"/>
            <w:rPrChange w:id="144" w:author="aschulze" w:date="2012-05-25T15:47:00Z">
              <w:rPr>
                <w:rFonts w:ascii="Arial" w:hAnsi="Arial" w:cs="Arial"/>
                <w:color w:val="000000"/>
              </w:rPr>
            </w:rPrChange>
          </w:rPr>
          <w:tab/>
          <w:t>&lt;</w:t>
        </w:r>
        <w:proofErr w:type="spellStart"/>
        <w:r w:rsidRPr="00C820D2">
          <w:rPr>
            <w:rFonts w:ascii="Courier New" w:hAnsi="Courier New" w:cs="Courier New"/>
            <w:color w:val="000000"/>
            <w:sz w:val="20"/>
            <w:szCs w:val="20"/>
            <w:rPrChange w:id="145" w:author="aschulze" w:date="2012-05-25T15:47:00Z">
              <w:rPr>
                <w:rFonts w:ascii="Arial" w:hAnsi="Arial" w:cs="Arial"/>
                <w:color w:val="000000"/>
              </w:rPr>
            </w:rPrChange>
          </w:rPr>
          <w:t>groupId</w:t>
        </w:r>
        <w:proofErr w:type="spellEnd"/>
        <w:r w:rsidRPr="00C820D2">
          <w:rPr>
            <w:rFonts w:ascii="Courier New" w:hAnsi="Courier New" w:cs="Courier New"/>
            <w:color w:val="000000"/>
            <w:sz w:val="20"/>
            <w:szCs w:val="20"/>
            <w:rPrChange w:id="146" w:author="aschulze" w:date="2012-05-25T15:47:00Z">
              <w:rPr>
                <w:rFonts w:ascii="Arial" w:hAnsi="Arial" w:cs="Arial"/>
                <w:color w:val="000000"/>
              </w:rPr>
            </w:rPrChange>
          </w:rPr>
          <w:t>&gt;</w:t>
        </w:r>
        <w:proofErr w:type="spellStart"/>
        <w:r w:rsidRPr="00C820D2">
          <w:rPr>
            <w:rFonts w:ascii="Courier New" w:hAnsi="Courier New" w:cs="Courier New"/>
            <w:color w:val="000000"/>
            <w:sz w:val="20"/>
            <w:szCs w:val="20"/>
            <w:rPrChange w:id="147" w:author="aschulze" w:date="2012-05-25T15:47:00Z">
              <w:rPr>
                <w:rFonts w:ascii="Arial" w:hAnsi="Arial" w:cs="Arial"/>
                <w:color w:val="000000"/>
              </w:rPr>
            </w:rPrChange>
          </w:rPr>
          <w:t>org.apache.tomcat.embed</w:t>
        </w:r>
        <w:proofErr w:type="spellEnd"/>
        <w:r w:rsidRPr="00C820D2">
          <w:rPr>
            <w:rFonts w:ascii="Courier New" w:hAnsi="Courier New" w:cs="Courier New"/>
            <w:color w:val="000000"/>
            <w:sz w:val="20"/>
            <w:szCs w:val="20"/>
            <w:rPrChange w:id="148"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149" w:author="aschulze" w:date="2012-05-25T15:47:00Z">
              <w:rPr>
                <w:rFonts w:ascii="Arial" w:hAnsi="Arial" w:cs="Arial"/>
                <w:color w:val="000000"/>
              </w:rPr>
            </w:rPrChange>
          </w:rPr>
          <w:t>groupId</w:t>
        </w:r>
        <w:proofErr w:type="spellEnd"/>
        <w:r w:rsidRPr="00C820D2">
          <w:rPr>
            <w:rFonts w:ascii="Courier New" w:hAnsi="Courier New" w:cs="Courier New"/>
            <w:color w:val="000000"/>
            <w:sz w:val="20"/>
            <w:szCs w:val="20"/>
            <w:rPrChange w:id="150"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151" w:author="aschulze" w:date="2012-05-25T15:47:00Z"/>
          <w:rFonts w:ascii="Courier New" w:hAnsi="Courier New" w:cs="Courier New"/>
          <w:color w:val="000000"/>
          <w:sz w:val="20"/>
          <w:szCs w:val="20"/>
          <w:rPrChange w:id="152" w:author="aschulze" w:date="2012-05-25T15:47:00Z">
            <w:rPr>
              <w:ins w:id="153" w:author="aschulze" w:date="2012-05-25T15:47:00Z"/>
              <w:rFonts w:ascii="Arial" w:hAnsi="Arial" w:cs="Arial"/>
              <w:color w:val="000000"/>
            </w:rPr>
          </w:rPrChange>
        </w:rPr>
      </w:pPr>
      <w:ins w:id="154" w:author="aschulze" w:date="2012-05-25T15:47:00Z">
        <w:r w:rsidRPr="00C820D2">
          <w:rPr>
            <w:rFonts w:ascii="Courier New" w:hAnsi="Courier New" w:cs="Courier New"/>
            <w:color w:val="000000"/>
            <w:sz w:val="20"/>
            <w:szCs w:val="20"/>
            <w:rPrChange w:id="155" w:author="aschulze" w:date="2012-05-25T15:47:00Z">
              <w:rPr>
                <w:rFonts w:ascii="Arial" w:hAnsi="Arial" w:cs="Arial"/>
                <w:color w:val="000000"/>
              </w:rPr>
            </w:rPrChange>
          </w:rPr>
          <w:tab/>
        </w:r>
        <w:r w:rsidRPr="00C820D2">
          <w:rPr>
            <w:rFonts w:ascii="Courier New" w:hAnsi="Courier New" w:cs="Courier New"/>
            <w:color w:val="000000"/>
            <w:sz w:val="20"/>
            <w:szCs w:val="20"/>
            <w:rPrChange w:id="156" w:author="aschulze" w:date="2012-05-25T15:47:00Z">
              <w:rPr>
                <w:rFonts w:ascii="Arial" w:hAnsi="Arial" w:cs="Arial"/>
                <w:color w:val="000000"/>
              </w:rPr>
            </w:rPrChange>
          </w:rPr>
          <w:tab/>
        </w:r>
        <w:r w:rsidRPr="00C820D2">
          <w:rPr>
            <w:rFonts w:ascii="Courier New" w:hAnsi="Courier New" w:cs="Courier New"/>
            <w:color w:val="000000"/>
            <w:sz w:val="20"/>
            <w:szCs w:val="20"/>
            <w:rPrChange w:id="157"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158" w:author="aschulze" w:date="2012-05-25T15:47:00Z">
              <w:rPr>
                <w:rFonts w:ascii="Arial" w:hAnsi="Arial" w:cs="Arial"/>
                <w:color w:val="000000"/>
              </w:rPr>
            </w:rPrChange>
          </w:rPr>
          <w:t>artifactId</w:t>
        </w:r>
        <w:proofErr w:type="spellEnd"/>
        <w:r w:rsidRPr="00C820D2">
          <w:rPr>
            <w:rFonts w:ascii="Courier New" w:hAnsi="Courier New" w:cs="Courier New"/>
            <w:color w:val="000000"/>
            <w:sz w:val="20"/>
            <w:szCs w:val="20"/>
            <w:rPrChange w:id="159" w:author="aschulze" w:date="2012-05-25T15:47:00Z">
              <w:rPr>
                <w:rFonts w:ascii="Arial" w:hAnsi="Arial" w:cs="Arial"/>
                <w:color w:val="000000"/>
              </w:rPr>
            </w:rPrChange>
          </w:rPr>
          <w:t>&gt;</w:t>
        </w:r>
        <w:proofErr w:type="gramEnd"/>
        <w:r w:rsidRPr="00C820D2">
          <w:rPr>
            <w:rFonts w:ascii="Courier New" w:hAnsi="Courier New" w:cs="Courier New"/>
            <w:color w:val="000000"/>
            <w:sz w:val="20"/>
            <w:szCs w:val="20"/>
            <w:rPrChange w:id="160" w:author="aschulze" w:date="2012-05-25T15:47:00Z">
              <w:rPr>
                <w:rFonts w:ascii="Arial" w:hAnsi="Arial" w:cs="Arial"/>
                <w:color w:val="000000"/>
              </w:rPr>
            </w:rPrChange>
          </w:rPr>
          <w:t>tomcat-embed-logging-log4j&lt;/</w:t>
        </w:r>
        <w:proofErr w:type="spellStart"/>
        <w:r w:rsidRPr="00C820D2">
          <w:rPr>
            <w:rFonts w:ascii="Courier New" w:hAnsi="Courier New" w:cs="Courier New"/>
            <w:color w:val="000000"/>
            <w:sz w:val="20"/>
            <w:szCs w:val="20"/>
            <w:rPrChange w:id="161" w:author="aschulze" w:date="2012-05-25T15:47:00Z">
              <w:rPr>
                <w:rFonts w:ascii="Arial" w:hAnsi="Arial" w:cs="Arial"/>
                <w:color w:val="000000"/>
              </w:rPr>
            </w:rPrChange>
          </w:rPr>
          <w:t>artifactId</w:t>
        </w:r>
        <w:proofErr w:type="spellEnd"/>
        <w:r w:rsidRPr="00C820D2">
          <w:rPr>
            <w:rFonts w:ascii="Courier New" w:hAnsi="Courier New" w:cs="Courier New"/>
            <w:color w:val="000000"/>
            <w:sz w:val="20"/>
            <w:szCs w:val="20"/>
            <w:rPrChange w:id="162"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163" w:author="aschulze" w:date="2012-05-25T15:47:00Z"/>
          <w:rFonts w:ascii="Courier New" w:hAnsi="Courier New" w:cs="Courier New"/>
          <w:color w:val="000000"/>
          <w:sz w:val="20"/>
          <w:szCs w:val="20"/>
          <w:rPrChange w:id="164" w:author="aschulze" w:date="2012-05-25T15:47:00Z">
            <w:rPr>
              <w:ins w:id="165" w:author="aschulze" w:date="2012-05-25T15:47:00Z"/>
              <w:rFonts w:ascii="Arial" w:hAnsi="Arial" w:cs="Arial"/>
              <w:color w:val="000000"/>
            </w:rPr>
          </w:rPrChange>
        </w:rPr>
      </w:pPr>
      <w:ins w:id="166" w:author="aschulze" w:date="2012-05-25T15:47:00Z">
        <w:r w:rsidRPr="00C820D2">
          <w:rPr>
            <w:rFonts w:ascii="Courier New" w:hAnsi="Courier New" w:cs="Courier New"/>
            <w:color w:val="000000"/>
            <w:sz w:val="20"/>
            <w:szCs w:val="20"/>
            <w:rPrChange w:id="167" w:author="aschulze" w:date="2012-05-25T15:47:00Z">
              <w:rPr>
                <w:rFonts w:ascii="Arial" w:hAnsi="Arial" w:cs="Arial"/>
                <w:color w:val="000000"/>
              </w:rPr>
            </w:rPrChange>
          </w:rPr>
          <w:tab/>
        </w:r>
        <w:r w:rsidRPr="00C820D2">
          <w:rPr>
            <w:rFonts w:ascii="Courier New" w:hAnsi="Courier New" w:cs="Courier New"/>
            <w:color w:val="000000"/>
            <w:sz w:val="20"/>
            <w:szCs w:val="20"/>
            <w:rPrChange w:id="168" w:author="aschulze" w:date="2012-05-25T15:47:00Z">
              <w:rPr>
                <w:rFonts w:ascii="Arial" w:hAnsi="Arial" w:cs="Arial"/>
                <w:color w:val="000000"/>
              </w:rPr>
            </w:rPrChange>
          </w:rPr>
          <w:tab/>
        </w:r>
        <w:r w:rsidRPr="00C820D2">
          <w:rPr>
            <w:rFonts w:ascii="Courier New" w:hAnsi="Courier New" w:cs="Courier New"/>
            <w:color w:val="000000"/>
            <w:sz w:val="20"/>
            <w:szCs w:val="20"/>
            <w:rPrChange w:id="169" w:author="aschulze" w:date="2012-05-25T15:47:00Z">
              <w:rPr>
                <w:rFonts w:ascii="Arial" w:hAnsi="Arial" w:cs="Arial"/>
                <w:color w:val="000000"/>
              </w:rPr>
            </w:rPrChange>
          </w:rPr>
          <w:tab/>
          <w:t>&lt;</w:t>
        </w:r>
        <w:proofErr w:type="spellStart"/>
        <w:r w:rsidRPr="00C820D2">
          <w:rPr>
            <w:rFonts w:ascii="Courier New" w:hAnsi="Courier New" w:cs="Courier New"/>
            <w:color w:val="000000"/>
            <w:sz w:val="20"/>
            <w:szCs w:val="20"/>
            <w:rPrChange w:id="170" w:author="aschulze" w:date="2012-05-25T15:47:00Z">
              <w:rPr>
                <w:rFonts w:ascii="Arial" w:hAnsi="Arial" w:cs="Arial"/>
                <w:color w:val="000000"/>
              </w:rPr>
            </w:rPrChange>
          </w:rPr>
          <w:t>version</w:t>
        </w:r>
        <w:proofErr w:type="spellEnd"/>
        <w:r w:rsidRPr="00C820D2">
          <w:rPr>
            <w:rFonts w:ascii="Courier New" w:hAnsi="Courier New" w:cs="Courier New"/>
            <w:color w:val="000000"/>
            <w:sz w:val="20"/>
            <w:szCs w:val="20"/>
            <w:rPrChange w:id="171" w:author="aschulze" w:date="2012-05-25T15:47:00Z">
              <w:rPr>
                <w:rFonts w:ascii="Arial" w:hAnsi="Arial" w:cs="Arial"/>
                <w:color w:val="000000"/>
              </w:rPr>
            </w:rPrChange>
          </w:rPr>
          <w:t>&gt;${</w:t>
        </w:r>
        <w:proofErr w:type="spellStart"/>
        <w:r w:rsidRPr="00C820D2">
          <w:rPr>
            <w:rFonts w:ascii="Courier New" w:hAnsi="Courier New" w:cs="Courier New"/>
            <w:color w:val="000000"/>
            <w:sz w:val="20"/>
            <w:szCs w:val="20"/>
            <w:rPrChange w:id="172" w:author="aschulze" w:date="2012-05-25T15:47:00Z">
              <w:rPr>
                <w:rFonts w:ascii="Arial" w:hAnsi="Arial" w:cs="Arial"/>
                <w:color w:val="000000"/>
              </w:rPr>
            </w:rPrChange>
          </w:rPr>
          <w:t>org.apache.tomcat.version</w:t>
        </w:r>
        <w:proofErr w:type="spellEnd"/>
        <w:r w:rsidRPr="00C820D2">
          <w:rPr>
            <w:rFonts w:ascii="Courier New" w:hAnsi="Courier New" w:cs="Courier New"/>
            <w:color w:val="000000"/>
            <w:sz w:val="20"/>
            <w:szCs w:val="20"/>
            <w:rPrChange w:id="173"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174" w:author="aschulze" w:date="2012-05-25T15:47:00Z">
              <w:rPr>
                <w:rFonts w:ascii="Arial" w:hAnsi="Arial" w:cs="Arial"/>
                <w:color w:val="000000"/>
              </w:rPr>
            </w:rPrChange>
          </w:rPr>
          <w:t>version</w:t>
        </w:r>
        <w:proofErr w:type="spellEnd"/>
        <w:r w:rsidRPr="00C820D2">
          <w:rPr>
            <w:rFonts w:ascii="Courier New" w:hAnsi="Courier New" w:cs="Courier New"/>
            <w:color w:val="000000"/>
            <w:sz w:val="20"/>
            <w:szCs w:val="20"/>
            <w:rPrChange w:id="175"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176" w:author="aschulze" w:date="2012-05-25T15:47:00Z"/>
          <w:rFonts w:ascii="Courier New" w:hAnsi="Courier New" w:cs="Courier New"/>
          <w:color w:val="000000"/>
          <w:sz w:val="20"/>
          <w:szCs w:val="20"/>
          <w:rPrChange w:id="177" w:author="aschulze" w:date="2012-05-25T15:47:00Z">
            <w:rPr>
              <w:ins w:id="178" w:author="aschulze" w:date="2012-05-25T15:47:00Z"/>
              <w:rFonts w:ascii="Arial" w:hAnsi="Arial" w:cs="Arial"/>
              <w:color w:val="000000"/>
            </w:rPr>
          </w:rPrChange>
        </w:rPr>
      </w:pPr>
      <w:ins w:id="179" w:author="aschulze" w:date="2012-05-25T15:47:00Z">
        <w:r w:rsidRPr="00C820D2">
          <w:rPr>
            <w:rFonts w:ascii="Courier New" w:hAnsi="Courier New" w:cs="Courier New"/>
            <w:color w:val="000000"/>
            <w:sz w:val="20"/>
            <w:szCs w:val="20"/>
            <w:rPrChange w:id="180" w:author="aschulze" w:date="2012-05-25T15:47:00Z">
              <w:rPr>
                <w:rFonts w:ascii="Arial" w:hAnsi="Arial" w:cs="Arial"/>
                <w:color w:val="000000"/>
              </w:rPr>
            </w:rPrChange>
          </w:rPr>
          <w:tab/>
        </w:r>
        <w:r w:rsidRPr="00C820D2">
          <w:rPr>
            <w:rFonts w:ascii="Courier New" w:hAnsi="Courier New" w:cs="Courier New"/>
            <w:color w:val="000000"/>
            <w:sz w:val="20"/>
            <w:szCs w:val="20"/>
            <w:rPrChange w:id="181"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182" w:author="aschulze" w:date="2012-05-25T15:47:00Z">
              <w:rPr>
                <w:rFonts w:ascii="Arial" w:hAnsi="Arial" w:cs="Arial"/>
                <w:color w:val="000000"/>
              </w:rPr>
            </w:rPrChange>
          </w:rPr>
          <w:t>dependency</w:t>
        </w:r>
        <w:proofErr w:type="spellEnd"/>
        <w:proofErr w:type="gramEnd"/>
        <w:r w:rsidRPr="00C820D2">
          <w:rPr>
            <w:rFonts w:ascii="Courier New" w:hAnsi="Courier New" w:cs="Courier New"/>
            <w:color w:val="000000"/>
            <w:sz w:val="20"/>
            <w:szCs w:val="20"/>
            <w:rPrChange w:id="183"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184" w:author="aschulze" w:date="2012-05-25T15:47:00Z"/>
          <w:rFonts w:ascii="Courier New" w:hAnsi="Courier New" w:cs="Courier New"/>
          <w:color w:val="000000"/>
          <w:sz w:val="20"/>
          <w:szCs w:val="20"/>
          <w:rPrChange w:id="185" w:author="aschulze" w:date="2012-05-25T15:47:00Z">
            <w:rPr>
              <w:ins w:id="186" w:author="aschulze" w:date="2012-05-25T15:47:00Z"/>
              <w:rFonts w:ascii="Arial" w:hAnsi="Arial" w:cs="Arial"/>
              <w:color w:val="000000"/>
            </w:rPr>
          </w:rPrChange>
        </w:rPr>
      </w:pPr>
      <w:ins w:id="187" w:author="aschulze" w:date="2012-05-25T15:47:00Z">
        <w:r w:rsidRPr="00C820D2">
          <w:rPr>
            <w:rFonts w:ascii="Courier New" w:hAnsi="Courier New" w:cs="Courier New"/>
            <w:color w:val="000000"/>
            <w:sz w:val="20"/>
            <w:szCs w:val="20"/>
            <w:rPrChange w:id="188" w:author="aschulze" w:date="2012-05-25T15:47:00Z">
              <w:rPr>
                <w:rFonts w:ascii="Arial" w:hAnsi="Arial" w:cs="Arial"/>
                <w:color w:val="000000"/>
              </w:rPr>
            </w:rPrChange>
          </w:rPr>
          <w:tab/>
        </w:r>
        <w:r w:rsidRPr="00C820D2">
          <w:rPr>
            <w:rFonts w:ascii="Courier New" w:hAnsi="Courier New" w:cs="Courier New"/>
            <w:color w:val="000000"/>
            <w:sz w:val="20"/>
            <w:szCs w:val="20"/>
            <w:rPrChange w:id="189"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190" w:author="aschulze" w:date="2012-05-25T15:47:00Z">
              <w:rPr>
                <w:rFonts w:ascii="Arial" w:hAnsi="Arial" w:cs="Arial"/>
                <w:color w:val="000000"/>
              </w:rPr>
            </w:rPrChange>
          </w:rPr>
          <w:t>dependency</w:t>
        </w:r>
        <w:proofErr w:type="spellEnd"/>
        <w:proofErr w:type="gramEnd"/>
        <w:r w:rsidRPr="00C820D2">
          <w:rPr>
            <w:rFonts w:ascii="Courier New" w:hAnsi="Courier New" w:cs="Courier New"/>
            <w:color w:val="000000"/>
            <w:sz w:val="20"/>
            <w:szCs w:val="20"/>
            <w:rPrChange w:id="191"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192" w:author="aschulze" w:date="2012-05-25T15:47:00Z"/>
          <w:rFonts w:ascii="Courier New" w:hAnsi="Courier New" w:cs="Courier New"/>
          <w:color w:val="000000"/>
          <w:sz w:val="20"/>
          <w:szCs w:val="20"/>
          <w:rPrChange w:id="193" w:author="aschulze" w:date="2012-05-25T15:47:00Z">
            <w:rPr>
              <w:ins w:id="194" w:author="aschulze" w:date="2012-05-25T15:47:00Z"/>
              <w:rFonts w:ascii="Arial" w:hAnsi="Arial" w:cs="Arial"/>
              <w:color w:val="000000"/>
            </w:rPr>
          </w:rPrChange>
        </w:rPr>
      </w:pPr>
      <w:ins w:id="195" w:author="aschulze" w:date="2012-05-25T15:47:00Z">
        <w:r w:rsidRPr="00C820D2">
          <w:rPr>
            <w:rFonts w:ascii="Courier New" w:hAnsi="Courier New" w:cs="Courier New"/>
            <w:color w:val="000000"/>
            <w:sz w:val="20"/>
            <w:szCs w:val="20"/>
            <w:rPrChange w:id="196" w:author="aschulze" w:date="2012-05-25T15:47:00Z">
              <w:rPr>
                <w:rFonts w:ascii="Arial" w:hAnsi="Arial" w:cs="Arial"/>
                <w:color w:val="000000"/>
              </w:rPr>
            </w:rPrChange>
          </w:rPr>
          <w:tab/>
        </w:r>
        <w:r w:rsidRPr="00C820D2">
          <w:rPr>
            <w:rFonts w:ascii="Courier New" w:hAnsi="Courier New" w:cs="Courier New"/>
            <w:color w:val="000000"/>
            <w:sz w:val="20"/>
            <w:szCs w:val="20"/>
            <w:rPrChange w:id="197" w:author="aschulze" w:date="2012-05-25T15:47:00Z">
              <w:rPr>
                <w:rFonts w:ascii="Arial" w:hAnsi="Arial" w:cs="Arial"/>
                <w:color w:val="000000"/>
              </w:rPr>
            </w:rPrChange>
          </w:rPr>
          <w:tab/>
        </w:r>
        <w:r w:rsidRPr="00C820D2">
          <w:rPr>
            <w:rFonts w:ascii="Courier New" w:hAnsi="Courier New" w:cs="Courier New"/>
            <w:color w:val="000000"/>
            <w:sz w:val="20"/>
            <w:szCs w:val="20"/>
            <w:rPrChange w:id="198" w:author="aschulze" w:date="2012-05-25T15:47:00Z">
              <w:rPr>
                <w:rFonts w:ascii="Arial" w:hAnsi="Arial" w:cs="Arial"/>
                <w:color w:val="000000"/>
              </w:rPr>
            </w:rPrChange>
          </w:rPr>
          <w:tab/>
          <w:t>&lt;</w:t>
        </w:r>
        <w:proofErr w:type="spellStart"/>
        <w:r w:rsidRPr="00C820D2">
          <w:rPr>
            <w:rFonts w:ascii="Courier New" w:hAnsi="Courier New" w:cs="Courier New"/>
            <w:color w:val="000000"/>
            <w:sz w:val="20"/>
            <w:szCs w:val="20"/>
            <w:rPrChange w:id="199" w:author="aschulze" w:date="2012-05-25T15:47:00Z">
              <w:rPr>
                <w:rFonts w:ascii="Arial" w:hAnsi="Arial" w:cs="Arial"/>
                <w:color w:val="000000"/>
              </w:rPr>
            </w:rPrChange>
          </w:rPr>
          <w:t>groupId</w:t>
        </w:r>
        <w:proofErr w:type="spellEnd"/>
        <w:r w:rsidRPr="00C820D2">
          <w:rPr>
            <w:rFonts w:ascii="Courier New" w:hAnsi="Courier New" w:cs="Courier New"/>
            <w:color w:val="000000"/>
            <w:sz w:val="20"/>
            <w:szCs w:val="20"/>
            <w:rPrChange w:id="200" w:author="aschulze" w:date="2012-05-25T15:47:00Z">
              <w:rPr>
                <w:rFonts w:ascii="Arial" w:hAnsi="Arial" w:cs="Arial"/>
                <w:color w:val="000000"/>
              </w:rPr>
            </w:rPrChange>
          </w:rPr>
          <w:t>&gt;</w:t>
        </w:r>
        <w:proofErr w:type="spellStart"/>
        <w:r w:rsidRPr="00C820D2">
          <w:rPr>
            <w:rFonts w:ascii="Courier New" w:hAnsi="Courier New" w:cs="Courier New"/>
            <w:color w:val="000000"/>
            <w:sz w:val="20"/>
            <w:szCs w:val="20"/>
            <w:rPrChange w:id="201" w:author="aschulze" w:date="2012-05-25T15:47:00Z">
              <w:rPr>
                <w:rFonts w:ascii="Arial" w:hAnsi="Arial" w:cs="Arial"/>
                <w:color w:val="000000"/>
              </w:rPr>
            </w:rPrChange>
          </w:rPr>
          <w:t>org.apache.tomcat.embed</w:t>
        </w:r>
        <w:proofErr w:type="spellEnd"/>
        <w:r w:rsidRPr="00C820D2">
          <w:rPr>
            <w:rFonts w:ascii="Courier New" w:hAnsi="Courier New" w:cs="Courier New"/>
            <w:color w:val="000000"/>
            <w:sz w:val="20"/>
            <w:szCs w:val="20"/>
            <w:rPrChange w:id="202"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203" w:author="aschulze" w:date="2012-05-25T15:47:00Z">
              <w:rPr>
                <w:rFonts w:ascii="Arial" w:hAnsi="Arial" w:cs="Arial"/>
                <w:color w:val="000000"/>
              </w:rPr>
            </w:rPrChange>
          </w:rPr>
          <w:t>groupId</w:t>
        </w:r>
        <w:proofErr w:type="spellEnd"/>
        <w:r w:rsidRPr="00C820D2">
          <w:rPr>
            <w:rFonts w:ascii="Courier New" w:hAnsi="Courier New" w:cs="Courier New"/>
            <w:color w:val="000000"/>
            <w:sz w:val="20"/>
            <w:szCs w:val="20"/>
            <w:rPrChange w:id="204"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205" w:author="aschulze" w:date="2012-05-25T15:47:00Z"/>
          <w:rFonts w:ascii="Courier New" w:hAnsi="Courier New" w:cs="Courier New"/>
          <w:color w:val="000000"/>
          <w:sz w:val="20"/>
          <w:szCs w:val="20"/>
          <w:rPrChange w:id="206" w:author="aschulze" w:date="2012-05-25T15:47:00Z">
            <w:rPr>
              <w:ins w:id="207" w:author="aschulze" w:date="2012-05-25T15:47:00Z"/>
              <w:rFonts w:ascii="Arial" w:hAnsi="Arial" w:cs="Arial"/>
              <w:color w:val="000000"/>
            </w:rPr>
          </w:rPrChange>
        </w:rPr>
      </w:pPr>
      <w:ins w:id="208" w:author="aschulze" w:date="2012-05-25T15:47:00Z">
        <w:r w:rsidRPr="00C820D2">
          <w:rPr>
            <w:rFonts w:ascii="Courier New" w:hAnsi="Courier New" w:cs="Courier New"/>
            <w:color w:val="000000"/>
            <w:sz w:val="20"/>
            <w:szCs w:val="20"/>
            <w:rPrChange w:id="209" w:author="aschulze" w:date="2012-05-25T15:47:00Z">
              <w:rPr>
                <w:rFonts w:ascii="Arial" w:hAnsi="Arial" w:cs="Arial"/>
                <w:color w:val="000000"/>
              </w:rPr>
            </w:rPrChange>
          </w:rPr>
          <w:tab/>
        </w:r>
        <w:r w:rsidRPr="00C820D2">
          <w:rPr>
            <w:rFonts w:ascii="Courier New" w:hAnsi="Courier New" w:cs="Courier New"/>
            <w:color w:val="000000"/>
            <w:sz w:val="20"/>
            <w:szCs w:val="20"/>
            <w:rPrChange w:id="210" w:author="aschulze" w:date="2012-05-25T15:47:00Z">
              <w:rPr>
                <w:rFonts w:ascii="Arial" w:hAnsi="Arial" w:cs="Arial"/>
                <w:color w:val="000000"/>
              </w:rPr>
            </w:rPrChange>
          </w:rPr>
          <w:tab/>
        </w:r>
        <w:r w:rsidRPr="00C820D2">
          <w:rPr>
            <w:rFonts w:ascii="Courier New" w:hAnsi="Courier New" w:cs="Courier New"/>
            <w:color w:val="000000"/>
            <w:sz w:val="20"/>
            <w:szCs w:val="20"/>
            <w:rPrChange w:id="211"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212" w:author="aschulze" w:date="2012-05-25T15:47:00Z">
              <w:rPr>
                <w:rFonts w:ascii="Arial" w:hAnsi="Arial" w:cs="Arial"/>
                <w:color w:val="000000"/>
              </w:rPr>
            </w:rPrChange>
          </w:rPr>
          <w:t>artifactId</w:t>
        </w:r>
        <w:proofErr w:type="spellEnd"/>
        <w:r w:rsidRPr="00C820D2">
          <w:rPr>
            <w:rFonts w:ascii="Courier New" w:hAnsi="Courier New" w:cs="Courier New"/>
            <w:color w:val="000000"/>
            <w:sz w:val="20"/>
            <w:szCs w:val="20"/>
            <w:rPrChange w:id="213" w:author="aschulze" w:date="2012-05-25T15:47:00Z">
              <w:rPr>
                <w:rFonts w:ascii="Arial" w:hAnsi="Arial" w:cs="Arial"/>
                <w:color w:val="000000"/>
              </w:rPr>
            </w:rPrChange>
          </w:rPr>
          <w:t>&gt;</w:t>
        </w:r>
        <w:proofErr w:type="spellStart"/>
        <w:proofErr w:type="gramEnd"/>
        <w:r w:rsidRPr="00C820D2">
          <w:rPr>
            <w:rFonts w:ascii="Courier New" w:hAnsi="Courier New" w:cs="Courier New"/>
            <w:color w:val="000000"/>
            <w:sz w:val="20"/>
            <w:szCs w:val="20"/>
            <w:rPrChange w:id="214" w:author="aschulze" w:date="2012-05-25T15:47:00Z">
              <w:rPr>
                <w:rFonts w:ascii="Arial" w:hAnsi="Arial" w:cs="Arial"/>
                <w:color w:val="000000"/>
              </w:rPr>
            </w:rPrChange>
          </w:rPr>
          <w:t>tomcat-embed-jasper</w:t>
        </w:r>
        <w:proofErr w:type="spellEnd"/>
        <w:r w:rsidRPr="00C820D2">
          <w:rPr>
            <w:rFonts w:ascii="Courier New" w:hAnsi="Courier New" w:cs="Courier New"/>
            <w:color w:val="000000"/>
            <w:sz w:val="20"/>
            <w:szCs w:val="20"/>
            <w:rPrChange w:id="215"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216" w:author="aschulze" w:date="2012-05-25T15:47:00Z">
              <w:rPr>
                <w:rFonts w:ascii="Arial" w:hAnsi="Arial" w:cs="Arial"/>
                <w:color w:val="000000"/>
              </w:rPr>
            </w:rPrChange>
          </w:rPr>
          <w:t>artifactId</w:t>
        </w:r>
        <w:proofErr w:type="spellEnd"/>
        <w:r w:rsidRPr="00C820D2">
          <w:rPr>
            <w:rFonts w:ascii="Courier New" w:hAnsi="Courier New" w:cs="Courier New"/>
            <w:color w:val="000000"/>
            <w:sz w:val="20"/>
            <w:szCs w:val="20"/>
            <w:rPrChange w:id="217"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218" w:author="aschulze" w:date="2012-05-25T15:47:00Z"/>
          <w:rFonts w:ascii="Courier New" w:hAnsi="Courier New" w:cs="Courier New"/>
          <w:color w:val="000000"/>
          <w:sz w:val="20"/>
          <w:szCs w:val="20"/>
          <w:rPrChange w:id="219" w:author="aschulze" w:date="2012-05-25T15:47:00Z">
            <w:rPr>
              <w:ins w:id="220" w:author="aschulze" w:date="2012-05-25T15:47:00Z"/>
              <w:rFonts w:ascii="Arial" w:hAnsi="Arial" w:cs="Arial"/>
              <w:color w:val="000000"/>
            </w:rPr>
          </w:rPrChange>
        </w:rPr>
      </w:pPr>
      <w:ins w:id="221" w:author="aschulze" w:date="2012-05-25T15:47:00Z">
        <w:r w:rsidRPr="00C820D2">
          <w:rPr>
            <w:rFonts w:ascii="Courier New" w:hAnsi="Courier New" w:cs="Courier New"/>
            <w:color w:val="000000"/>
            <w:sz w:val="20"/>
            <w:szCs w:val="20"/>
            <w:rPrChange w:id="222" w:author="aschulze" w:date="2012-05-25T15:47:00Z">
              <w:rPr>
                <w:rFonts w:ascii="Arial" w:hAnsi="Arial" w:cs="Arial"/>
                <w:color w:val="000000"/>
              </w:rPr>
            </w:rPrChange>
          </w:rPr>
          <w:tab/>
        </w:r>
        <w:r w:rsidRPr="00C820D2">
          <w:rPr>
            <w:rFonts w:ascii="Courier New" w:hAnsi="Courier New" w:cs="Courier New"/>
            <w:color w:val="000000"/>
            <w:sz w:val="20"/>
            <w:szCs w:val="20"/>
            <w:rPrChange w:id="223" w:author="aschulze" w:date="2012-05-25T15:47:00Z">
              <w:rPr>
                <w:rFonts w:ascii="Arial" w:hAnsi="Arial" w:cs="Arial"/>
                <w:color w:val="000000"/>
              </w:rPr>
            </w:rPrChange>
          </w:rPr>
          <w:tab/>
        </w:r>
        <w:r w:rsidRPr="00C820D2">
          <w:rPr>
            <w:rFonts w:ascii="Courier New" w:hAnsi="Courier New" w:cs="Courier New"/>
            <w:color w:val="000000"/>
            <w:sz w:val="20"/>
            <w:szCs w:val="20"/>
            <w:rPrChange w:id="224" w:author="aschulze" w:date="2012-05-25T15:47:00Z">
              <w:rPr>
                <w:rFonts w:ascii="Arial" w:hAnsi="Arial" w:cs="Arial"/>
                <w:color w:val="000000"/>
              </w:rPr>
            </w:rPrChange>
          </w:rPr>
          <w:tab/>
          <w:t>&lt;</w:t>
        </w:r>
        <w:proofErr w:type="spellStart"/>
        <w:r w:rsidRPr="00C820D2">
          <w:rPr>
            <w:rFonts w:ascii="Courier New" w:hAnsi="Courier New" w:cs="Courier New"/>
            <w:color w:val="000000"/>
            <w:sz w:val="20"/>
            <w:szCs w:val="20"/>
            <w:rPrChange w:id="225" w:author="aschulze" w:date="2012-05-25T15:47:00Z">
              <w:rPr>
                <w:rFonts w:ascii="Arial" w:hAnsi="Arial" w:cs="Arial"/>
                <w:color w:val="000000"/>
              </w:rPr>
            </w:rPrChange>
          </w:rPr>
          <w:t>version</w:t>
        </w:r>
        <w:proofErr w:type="spellEnd"/>
        <w:r w:rsidRPr="00C820D2">
          <w:rPr>
            <w:rFonts w:ascii="Courier New" w:hAnsi="Courier New" w:cs="Courier New"/>
            <w:color w:val="000000"/>
            <w:sz w:val="20"/>
            <w:szCs w:val="20"/>
            <w:rPrChange w:id="226" w:author="aschulze" w:date="2012-05-25T15:47:00Z">
              <w:rPr>
                <w:rFonts w:ascii="Arial" w:hAnsi="Arial" w:cs="Arial"/>
                <w:color w:val="000000"/>
              </w:rPr>
            </w:rPrChange>
          </w:rPr>
          <w:t>&gt;${</w:t>
        </w:r>
        <w:proofErr w:type="spellStart"/>
        <w:r w:rsidRPr="00C820D2">
          <w:rPr>
            <w:rFonts w:ascii="Courier New" w:hAnsi="Courier New" w:cs="Courier New"/>
            <w:color w:val="000000"/>
            <w:sz w:val="20"/>
            <w:szCs w:val="20"/>
            <w:rPrChange w:id="227" w:author="aschulze" w:date="2012-05-25T15:47:00Z">
              <w:rPr>
                <w:rFonts w:ascii="Arial" w:hAnsi="Arial" w:cs="Arial"/>
                <w:color w:val="000000"/>
              </w:rPr>
            </w:rPrChange>
          </w:rPr>
          <w:t>org.apache.tomcat.version</w:t>
        </w:r>
        <w:proofErr w:type="spellEnd"/>
        <w:r w:rsidRPr="00C820D2">
          <w:rPr>
            <w:rFonts w:ascii="Courier New" w:hAnsi="Courier New" w:cs="Courier New"/>
            <w:color w:val="000000"/>
            <w:sz w:val="20"/>
            <w:szCs w:val="20"/>
            <w:rPrChange w:id="228" w:author="aschulze" w:date="2012-05-25T15:47:00Z">
              <w:rPr>
                <w:rFonts w:ascii="Arial" w:hAnsi="Arial" w:cs="Arial"/>
                <w:color w:val="000000"/>
              </w:rPr>
            </w:rPrChange>
          </w:rPr>
          <w:t>}&lt;/</w:t>
        </w:r>
        <w:proofErr w:type="spellStart"/>
        <w:r w:rsidRPr="00C820D2">
          <w:rPr>
            <w:rFonts w:ascii="Courier New" w:hAnsi="Courier New" w:cs="Courier New"/>
            <w:color w:val="000000"/>
            <w:sz w:val="20"/>
            <w:szCs w:val="20"/>
            <w:rPrChange w:id="229" w:author="aschulze" w:date="2012-05-25T15:47:00Z">
              <w:rPr>
                <w:rFonts w:ascii="Arial" w:hAnsi="Arial" w:cs="Arial"/>
                <w:color w:val="000000"/>
              </w:rPr>
            </w:rPrChange>
          </w:rPr>
          <w:t>version</w:t>
        </w:r>
        <w:proofErr w:type="spellEnd"/>
        <w:r w:rsidRPr="00C820D2">
          <w:rPr>
            <w:rFonts w:ascii="Courier New" w:hAnsi="Courier New" w:cs="Courier New"/>
            <w:color w:val="000000"/>
            <w:sz w:val="20"/>
            <w:szCs w:val="20"/>
            <w:rPrChange w:id="230" w:author="aschulze" w:date="2012-05-25T15:47:00Z">
              <w:rPr>
                <w:rFonts w:ascii="Arial" w:hAnsi="Arial" w:cs="Arial"/>
                <w:color w:val="000000"/>
              </w:rPr>
            </w:rPrChange>
          </w:rPr>
          <w:t>&gt;</w:t>
        </w:r>
      </w:ins>
    </w:p>
    <w:p w:rsidR="00C820D2" w:rsidRPr="00C820D2" w:rsidRDefault="00C820D2" w:rsidP="00C820D2">
      <w:pPr>
        <w:pStyle w:val="Standard"/>
        <w:tabs>
          <w:tab w:val="left" w:pos="0"/>
        </w:tabs>
        <w:spacing w:after="120" w:line="360" w:lineRule="auto"/>
        <w:jc w:val="both"/>
        <w:rPr>
          <w:ins w:id="231" w:author="aschulze" w:date="2012-05-25T15:47:00Z"/>
          <w:rFonts w:ascii="Courier New" w:hAnsi="Courier New" w:cs="Courier New"/>
          <w:color w:val="000000"/>
          <w:sz w:val="20"/>
          <w:szCs w:val="20"/>
          <w:rPrChange w:id="232" w:author="aschulze" w:date="2012-05-25T15:47:00Z">
            <w:rPr>
              <w:ins w:id="233" w:author="aschulze" w:date="2012-05-25T15:47:00Z"/>
              <w:rFonts w:ascii="Arial" w:hAnsi="Arial" w:cs="Arial"/>
              <w:color w:val="000000"/>
            </w:rPr>
          </w:rPrChange>
        </w:rPr>
      </w:pPr>
      <w:ins w:id="234" w:author="aschulze" w:date="2012-05-25T15:47:00Z">
        <w:r w:rsidRPr="00C820D2">
          <w:rPr>
            <w:rFonts w:ascii="Courier New" w:hAnsi="Courier New" w:cs="Courier New"/>
            <w:color w:val="000000"/>
            <w:sz w:val="20"/>
            <w:szCs w:val="20"/>
            <w:rPrChange w:id="235" w:author="aschulze" w:date="2012-05-25T15:47:00Z">
              <w:rPr>
                <w:rFonts w:ascii="Arial" w:hAnsi="Arial" w:cs="Arial"/>
                <w:color w:val="000000"/>
              </w:rPr>
            </w:rPrChange>
          </w:rPr>
          <w:tab/>
        </w:r>
        <w:r w:rsidRPr="00C820D2">
          <w:rPr>
            <w:rFonts w:ascii="Courier New" w:hAnsi="Courier New" w:cs="Courier New"/>
            <w:color w:val="000000"/>
            <w:sz w:val="20"/>
            <w:szCs w:val="20"/>
            <w:rPrChange w:id="236" w:author="aschulze" w:date="2012-05-25T15:47:00Z">
              <w:rPr>
                <w:rFonts w:ascii="Arial" w:hAnsi="Arial" w:cs="Arial"/>
                <w:color w:val="000000"/>
              </w:rPr>
            </w:rPrChange>
          </w:rPr>
          <w:tab/>
          <w:t>&lt;/</w:t>
        </w:r>
        <w:proofErr w:type="spellStart"/>
        <w:proofErr w:type="gramStart"/>
        <w:r w:rsidRPr="00C820D2">
          <w:rPr>
            <w:rFonts w:ascii="Courier New" w:hAnsi="Courier New" w:cs="Courier New"/>
            <w:color w:val="000000"/>
            <w:sz w:val="20"/>
            <w:szCs w:val="20"/>
            <w:rPrChange w:id="237" w:author="aschulze" w:date="2012-05-25T15:47:00Z">
              <w:rPr>
                <w:rFonts w:ascii="Arial" w:hAnsi="Arial" w:cs="Arial"/>
                <w:color w:val="000000"/>
              </w:rPr>
            </w:rPrChange>
          </w:rPr>
          <w:t>dependency</w:t>
        </w:r>
        <w:proofErr w:type="spellEnd"/>
        <w:proofErr w:type="gramEnd"/>
        <w:r w:rsidRPr="00C820D2">
          <w:rPr>
            <w:rFonts w:ascii="Courier New" w:hAnsi="Courier New" w:cs="Courier New"/>
            <w:color w:val="000000"/>
            <w:sz w:val="20"/>
            <w:szCs w:val="20"/>
            <w:rPrChange w:id="238" w:author="aschulze" w:date="2012-05-25T15:47:00Z">
              <w:rPr>
                <w:rFonts w:ascii="Arial" w:hAnsi="Arial" w:cs="Arial"/>
                <w:color w:val="000000"/>
              </w:rPr>
            </w:rPrChange>
          </w:rPr>
          <w:t>&gt;</w:t>
        </w:r>
      </w:ins>
    </w:p>
    <w:p w:rsidR="00C820D2" w:rsidRPr="008A092F" w:rsidRDefault="00C820D2" w:rsidP="008A092F">
      <w:pPr>
        <w:pStyle w:val="Standard"/>
        <w:tabs>
          <w:tab w:val="left" w:pos="0"/>
        </w:tabs>
        <w:spacing w:after="120" w:line="360" w:lineRule="auto"/>
        <w:jc w:val="both"/>
        <w:rPr>
          <w:rFonts w:ascii="Arial" w:hAnsi="Arial" w:cs="Arial"/>
          <w:color w:val="000000"/>
        </w:rPr>
      </w:pPr>
    </w:p>
    <w:p w:rsidR="00CA25B8" w:rsidRPr="008A092F" w:rsidRDefault="008A092F" w:rsidP="008A092F">
      <w:pPr>
        <w:pStyle w:val="Standard"/>
        <w:tabs>
          <w:tab w:val="left" w:pos="0"/>
        </w:tabs>
        <w:spacing w:after="120" w:line="360" w:lineRule="auto"/>
        <w:jc w:val="center"/>
        <w:rPr>
          <w:rFonts w:ascii="Arial" w:hAnsi="Arial" w:cs="Arial"/>
          <w:b/>
          <w:bCs/>
          <w:color w:val="000000"/>
        </w:rPr>
      </w:pPr>
      <w:r>
        <w:rPr>
          <w:noProof/>
          <w:lang w:val="de-DE" w:eastAsia="de-DE"/>
        </w:rPr>
        <w:lastRenderedPageBreak/>
        <w:drawing>
          <wp:inline distT="0" distB="0" distL="0" distR="0">
            <wp:extent cx="3374280" cy="3142439"/>
            <wp:effectExtent l="0" t="0" r="0" b="811"/>
            <wp:docPr id="5"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3374280" cy="3142439"/>
                    </a:xfrm>
                    <a:prstGeom prst="rect">
                      <a:avLst/>
                    </a:prstGeom>
                    <a:ln>
                      <a:noFill/>
                      <a:prstDash/>
                    </a:ln>
                  </pic:spPr>
                </pic:pic>
              </a:graphicData>
            </a:graphic>
          </wp:inline>
        </w:drawing>
      </w:r>
    </w:p>
    <w:p w:rsidR="00EB7273" w:rsidRDefault="00EB7273"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Standard"/>
        <w:tabs>
          <w:tab w:val="left" w:pos="0"/>
        </w:tabs>
        <w:spacing w:after="120" w:line="360" w:lineRule="auto"/>
        <w:jc w:val="both"/>
        <w:rPr>
          <w:rFonts w:ascii="Arial" w:hAnsi="Arial" w:cs="Arial"/>
          <w:b/>
          <w:bCs/>
          <w:color w:val="000000"/>
        </w:rPr>
      </w:pPr>
    </w:p>
    <w:p w:rsidR="00CA25B8" w:rsidRPr="008A092F" w:rsidRDefault="00CA25B8" w:rsidP="008A092F">
      <w:pPr>
        <w:pStyle w:val="Heading1"/>
        <w:tabs>
          <w:tab w:val="left" w:pos="284"/>
        </w:tabs>
        <w:autoSpaceDN/>
        <w:spacing w:after="120" w:line="360" w:lineRule="auto"/>
        <w:jc w:val="left"/>
        <w:textAlignment w:val="auto"/>
        <w:rPr>
          <w:sz w:val="24"/>
          <w:szCs w:val="24"/>
          <w:lang w:val="en-US"/>
        </w:rPr>
      </w:pPr>
      <w:r w:rsidRPr="008A092F">
        <w:rPr>
          <w:sz w:val="24"/>
          <w:szCs w:val="24"/>
          <w:lang w:val="en-US"/>
        </w:rPr>
        <w:t>Source Code</w:t>
      </w:r>
    </w:p>
    <w:p w:rsidR="002A36DB" w:rsidRPr="00693E1E" w:rsidRDefault="009710EE" w:rsidP="008A092F">
      <w:pPr>
        <w:pStyle w:val="Standard"/>
        <w:tabs>
          <w:tab w:val="left" w:pos="0"/>
        </w:tabs>
        <w:spacing w:after="120" w:line="360" w:lineRule="auto"/>
        <w:jc w:val="both"/>
        <w:rPr>
          <w:rFonts w:ascii="Arial" w:hAnsi="Arial" w:cs="Arial"/>
          <w:color w:val="000000"/>
          <w:lang w:val="en-US"/>
        </w:rPr>
      </w:pPr>
      <w:r w:rsidRPr="008A092F">
        <w:rPr>
          <w:rFonts w:ascii="Arial" w:hAnsi="Arial" w:cs="Arial"/>
          <w:lang w:val="en-US"/>
        </w:rPr>
        <w:t xml:space="preserve">The solution integrates components on the client and server </w:t>
      </w:r>
      <w:r w:rsidR="00EB7273">
        <w:rPr>
          <w:rFonts w:ascii="Arial" w:hAnsi="Arial" w:cs="Arial"/>
          <w:lang w:val="en-US"/>
        </w:rPr>
        <w:t xml:space="preserve">of </w:t>
      </w:r>
      <w:r w:rsidR="00EB7273" w:rsidRPr="008A092F">
        <w:rPr>
          <w:rFonts w:ascii="Arial" w:hAnsi="Arial" w:cs="Arial"/>
          <w:lang w:val="en-US"/>
        </w:rPr>
        <w:t xml:space="preserve">jWebSocket </w:t>
      </w:r>
      <w:r w:rsidRPr="008A092F">
        <w:rPr>
          <w:rFonts w:ascii="Arial" w:hAnsi="Arial" w:cs="Arial"/>
          <w:lang w:val="en-US"/>
        </w:rPr>
        <w:t xml:space="preserve">framework. </w:t>
      </w:r>
      <w:r w:rsidR="00693E1E">
        <w:rPr>
          <w:rFonts w:ascii="Arial" w:hAnsi="Arial" w:cs="Arial"/>
          <w:lang w:val="en-US"/>
        </w:rPr>
        <w:t xml:space="preserve">In the </w:t>
      </w:r>
      <w:r w:rsidRPr="008A092F">
        <w:rPr>
          <w:rFonts w:ascii="Arial" w:hAnsi="Arial" w:cs="Arial"/>
          <w:lang w:val="en-US"/>
        </w:rPr>
        <w:t xml:space="preserve">server side </w:t>
      </w:r>
      <w:r w:rsidR="003C1C8D">
        <w:rPr>
          <w:rFonts w:ascii="Arial" w:hAnsi="Arial" w:cs="Arial"/>
          <w:lang w:val="en-US"/>
        </w:rPr>
        <w:t xml:space="preserve">all the solution is embed in </w:t>
      </w:r>
      <w:proofErr w:type="spellStart"/>
      <w:r w:rsidRPr="008A092F">
        <w:rPr>
          <w:rFonts w:ascii="Arial" w:hAnsi="Arial" w:cs="Arial"/>
          <w:lang w:val="en-US"/>
        </w:rPr>
        <w:t>org.jwebsocket.comet</w:t>
      </w:r>
      <w:proofErr w:type="spellEnd"/>
      <w:r w:rsidRPr="008A092F">
        <w:rPr>
          <w:rFonts w:ascii="Arial" w:hAnsi="Arial" w:cs="Arial"/>
          <w:lang w:val="en-US"/>
        </w:rPr>
        <w:t xml:space="preserve"> </w:t>
      </w:r>
      <w:r w:rsidR="003C1C8D">
        <w:rPr>
          <w:rFonts w:ascii="Arial" w:hAnsi="Arial" w:cs="Arial"/>
          <w:lang w:val="en-US"/>
        </w:rPr>
        <w:t xml:space="preserve">package. </w:t>
      </w:r>
      <w:r w:rsidR="00651ABC">
        <w:rPr>
          <w:rFonts w:ascii="Arial" w:hAnsi="Arial" w:cs="Arial"/>
          <w:lang w:val="en-US"/>
        </w:rPr>
        <w:t xml:space="preserve">In the client side the solution is just </w:t>
      </w:r>
      <w:r w:rsidR="00B07C48">
        <w:rPr>
          <w:rFonts w:ascii="Arial" w:hAnsi="Arial" w:cs="Arial"/>
          <w:lang w:val="en-US"/>
        </w:rPr>
        <w:t>the</w:t>
      </w:r>
      <w:r w:rsidR="00651ABC">
        <w:rPr>
          <w:rFonts w:ascii="Arial" w:hAnsi="Arial" w:cs="Arial"/>
          <w:lang w:val="en-US"/>
        </w:rPr>
        <w:t xml:space="preserve"> </w:t>
      </w:r>
      <w:proofErr w:type="spellStart"/>
      <w:r w:rsidRPr="008A092F">
        <w:rPr>
          <w:rFonts w:ascii="Arial" w:hAnsi="Arial" w:cs="Arial"/>
          <w:lang w:val="en-US"/>
        </w:rPr>
        <w:t>XHRWebSo</w:t>
      </w:r>
      <w:del w:id="239" w:author="aschulze" w:date="2012-05-25T17:52:00Z">
        <w:r w:rsidRPr="008A092F" w:rsidDel="00C62E41">
          <w:rPr>
            <w:rFonts w:ascii="Arial" w:hAnsi="Arial" w:cs="Arial"/>
            <w:lang w:val="en-US"/>
          </w:rPr>
          <w:delText>s</w:delText>
        </w:r>
      </w:del>
      <w:r w:rsidRPr="008A092F">
        <w:rPr>
          <w:rFonts w:ascii="Arial" w:hAnsi="Arial" w:cs="Arial"/>
          <w:lang w:val="en-US"/>
        </w:rPr>
        <w:t>cket</w:t>
      </w:r>
      <w:proofErr w:type="spellEnd"/>
      <w:r w:rsidRPr="008A092F">
        <w:rPr>
          <w:rFonts w:ascii="Arial" w:hAnsi="Arial" w:cs="Arial"/>
          <w:lang w:val="en-US"/>
        </w:rPr>
        <w:t xml:space="preserve"> component. </w:t>
      </w:r>
    </w:p>
    <w:tbl>
      <w:tblPr>
        <w:tblW w:w="8503" w:type="dxa"/>
        <w:tblInd w:w="45" w:type="dxa"/>
        <w:tblLayout w:type="fixed"/>
        <w:tblCellMar>
          <w:left w:w="10" w:type="dxa"/>
          <w:right w:w="10" w:type="dxa"/>
        </w:tblCellMar>
        <w:tblLook w:val="0000"/>
      </w:tblPr>
      <w:tblGrid>
        <w:gridCol w:w="2010"/>
        <w:gridCol w:w="6493"/>
      </w:tblGrid>
      <w:tr w:rsidR="002A36DB" w:rsidRPr="008A092F">
        <w:tc>
          <w:tcPr>
            <w:tcW w:w="8503" w:type="dxa"/>
            <w:gridSpan w:val="2"/>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124"/>
              <w:jc w:val="both"/>
              <w:rPr>
                <w:rFonts w:ascii="Arial" w:hAnsi="Arial" w:cs="Arial"/>
              </w:rPr>
            </w:pPr>
            <w:bookmarkStart w:id="240" w:name="__DdeLink__258_1857104516"/>
            <w:bookmarkStart w:id="241" w:name="__DdeLink__248_1857104516"/>
            <w:proofErr w:type="spellStart"/>
            <w:r w:rsidRPr="008A092F">
              <w:rPr>
                <w:rFonts w:ascii="Arial" w:hAnsi="Arial" w:cs="Arial"/>
                <w:b/>
                <w:bCs/>
              </w:rPr>
              <w:t>Pa</w:t>
            </w:r>
            <w:r w:rsidR="004D10DC" w:rsidRPr="008A092F">
              <w:rPr>
                <w:rFonts w:ascii="Arial" w:hAnsi="Arial" w:cs="Arial"/>
                <w:b/>
                <w:bCs/>
              </w:rPr>
              <w:t>ckag</w:t>
            </w:r>
            <w:r w:rsidRPr="008A092F">
              <w:rPr>
                <w:rFonts w:ascii="Arial" w:hAnsi="Arial" w:cs="Arial"/>
                <w:b/>
                <w:bCs/>
              </w:rPr>
              <w:t>e</w:t>
            </w:r>
            <w:proofErr w:type="spellEnd"/>
            <w:r w:rsidRPr="008A092F">
              <w:rPr>
                <w:rFonts w:ascii="Arial" w:hAnsi="Arial" w:cs="Arial"/>
                <w:b/>
                <w:bCs/>
              </w:rPr>
              <w:t xml:space="preserve">:  </w:t>
            </w:r>
            <w:proofErr w:type="spellStart"/>
            <w:r w:rsidRPr="008A092F">
              <w:rPr>
                <w:rFonts w:ascii="Arial" w:hAnsi="Arial" w:cs="Arial"/>
                <w:b/>
                <w:bCs/>
              </w:rPr>
              <w:t>org.jweboscket.comet</w:t>
            </w:r>
            <w:bookmarkEnd w:id="240"/>
            <w:bookmarkEnd w:id="241"/>
            <w:proofErr w:type="spellEnd"/>
            <w:r w:rsidRPr="008A092F">
              <w:rPr>
                <w:rFonts w:ascii="Arial" w:hAnsi="Arial" w:cs="Arial"/>
                <w:b/>
                <w:bCs/>
              </w:rPr>
              <w:t xml:space="preserve">    </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9710EE" w:rsidP="008A092F">
            <w:pPr>
              <w:pStyle w:val="TableContents"/>
              <w:spacing w:after="120" w:line="360" w:lineRule="auto"/>
              <w:jc w:val="center"/>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org.jweboscket.comet.CometEngine</w:t>
            </w:r>
            <w:proofErr w:type="spellEnd"/>
          </w:p>
        </w:tc>
      </w:tr>
      <w:tr w:rsidR="002A36DB" w:rsidRPr="000F3237">
        <w:trPr>
          <w:trHeight w:val="626"/>
        </w:trPr>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9710EE" w:rsidP="008A092F">
            <w:pPr>
              <w:pStyle w:val="TableContents"/>
              <w:spacing w:after="120" w:line="360" w:lineRule="auto"/>
              <w:jc w:val="center"/>
              <w:rPr>
                <w:rFonts w:ascii="Arial" w:hAnsi="Arial" w:cs="Arial"/>
              </w:rPr>
            </w:pPr>
            <w:bookmarkStart w:id="242" w:name="__DdeLink__250_1857104516"/>
            <w:proofErr w:type="spellStart"/>
            <w:r w:rsidRPr="008A092F">
              <w:rPr>
                <w:rFonts w:ascii="Arial" w:hAnsi="Arial" w:cs="Arial"/>
                <w:b/>
                <w:bCs/>
              </w:rPr>
              <w:t>Descriptio</w:t>
            </w:r>
            <w:r w:rsidR="00164400" w:rsidRPr="008A092F">
              <w:rPr>
                <w:rFonts w:ascii="Arial" w:hAnsi="Arial" w:cs="Arial"/>
                <w:b/>
                <w:bCs/>
              </w:rPr>
              <w:t>n</w:t>
            </w:r>
            <w:bookmarkEnd w:id="242"/>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1F23E6" w:rsidRDefault="00DD796C" w:rsidP="001F23E6">
            <w:pPr>
              <w:pStyle w:val="TableContents"/>
              <w:spacing w:after="120" w:line="360" w:lineRule="auto"/>
              <w:jc w:val="both"/>
              <w:rPr>
                <w:rFonts w:ascii="Arial" w:hAnsi="Arial" w:cs="Arial"/>
                <w:u w:val="single"/>
                <w:lang w:val="en-US"/>
              </w:rPr>
            </w:pPr>
            <w:r>
              <w:rPr>
                <w:rFonts w:ascii="Arial" w:hAnsi="Arial" w:cs="Arial"/>
                <w:lang w:val="en-US"/>
              </w:rPr>
              <w:t>It is an</w:t>
            </w:r>
            <w:r w:rsidR="004D10DC" w:rsidRPr="008A092F">
              <w:rPr>
                <w:rFonts w:ascii="Arial" w:hAnsi="Arial" w:cs="Arial"/>
                <w:lang w:val="en-US"/>
              </w:rPr>
              <w:t xml:space="preserve"> implementation </w:t>
            </w:r>
            <w:r w:rsidR="00D4105A">
              <w:rPr>
                <w:rFonts w:ascii="Arial" w:hAnsi="Arial" w:cs="Arial"/>
                <w:lang w:val="en-US"/>
              </w:rPr>
              <w:t xml:space="preserve">of </w:t>
            </w:r>
            <w:r w:rsidR="004D10DC" w:rsidRPr="008A092F">
              <w:rPr>
                <w:rFonts w:ascii="Arial" w:hAnsi="Arial" w:cs="Arial"/>
                <w:lang w:val="en-US"/>
              </w:rPr>
              <w:t xml:space="preserve">jWebSocket </w:t>
            </w:r>
            <w:r>
              <w:rPr>
                <w:rFonts w:ascii="Arial" w:hAnsi="Arial" w:cs="Arial"/>
                <w:lang w:val="en-US"/>
              </w:rPr>
              <w:t xml:space="preserve">Engine. </w:t>
            </w:r>
            <w:r w:rsidR="00F67BDB">
              <w:rPr>
                <w:rFonts w:ascii="Arial" w:hAnsi="Arial" w:cs="Arial"/>
                <w:lang w:val="en-US"/>
              </w:rPr>
              <w:t>This class extends of base Engine, and overwrites</w:t>
            </w:r>
            <w:r w:rsidR="00116AE1">
              <w:rPr>
                <w:rFonts w:ascii="Arial" w:hAnsi="Arial" w:cs="Arial"/>
                <w:lang w:val="en-US"/>
              </w:rPr>
              <w:t xml:space="preserve"> some </w:t>
            </w:r>
            <w:r w:rsidR="001F23E6">
              <w:rPr>
                <w:rFonts w:ascii="Arial" w:hAnsi="Arial" w:cs="Arial"/>
                <w:lang w:val="en-US"/>
              </w:rPr>
              <w:t>functionality</w:t>
            </w:r>
            <w:r w:rsidR="00116AE1">
              <w:rPr>
                <w:rFonts w:ascii="Arial" w:hAnsi="Arial" w:cs="Arial"/>
                <w:lang w:val="en-US"/>
              </w:rPr>
              <w:t xml:space="preserve"> to adjust to the long-polling solution. </w:t>
            </w:r>
          </w:p>
        </w:tc>
      </w:tr>
      <w:tr w:rsidR="002A36DB" w:rsidRPr="00DD796C">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420DC4">
            <w:pPr>
              <w:pStyle w:val="TableContents"/>
              <w:spacing w:after="120" w:line="360" w:lineRule="auto"/>
              <w:jc w:val="center"/>
              <w:rPr>
                <w:rFonts w:ascii="Arial" w:hAnsi="Arial" w:cs="Arial"/>
                <w:b/>
                <w:bCs/>
                <w:lang w:val="en-US"/>
              </w:rPr>
            </w:pPr>
            <w:r w:rsidRPr="008A092F">
              <w:rPr>
                <w:rFonts w:ascii="Arial" w:hAnsi="Arial" w:cs="Arial"/>
                <w:b/>
                <w:bCs/>
                <w:lang w:val="en-US"/>
              </w:rPr>
              <w:t>Clas</w:t>
            </w:r>
            <w:r w:rsidR="009710EE" w:rsidRPr="008A092F">
              <w:rPr>
                <w:rFonts w:ascii="Arial" w:hAnsi="Arial" w:cs="Arial"/>
                <w:b/>
                <w:bCs/>
                <w:lang w:val="en-US"/>
              </w:rPr>
              <w:t>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DD796C" w:rsidRDefault="00164400" w:rsidP="008A092F">
            <w:pPr>
              <w:pStyle w:val="TableContents"/>
              <w:spacing w:after="120" w:line="360" w:lineRule="auto"/>
              <w:jc w:val="both"/>
              <w:rPr>
                <w:rFonts w:ascii="Arial" w:hAnsi="Arial" w:cs="Arial"/>
                <w:lang w:val="en-US"/>
              </w:rPr>
            </w:pPr>
            <w:r w:rsidRPr="00DD796C">
              <w:rPr>
                <w:rFonts w:ascii="Arial" w:hAnsi="Arial" w:cs="Arial"/>
                <w:lang w:val="en-US"/>
              </w:rPr>
              <w:t>CometEngine</w:t>
            </w:r>
          </w:p>
        </w:tc>
      </w:tr>
      <w:tr w:rsidR="002A36DB" w:rsidRPr="00DD796C">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DD796C" w:rsidRDefault="00164400" w:rsidP="008A092F">
            <w:pPr>
              <w:pStyle w:val="TableContents"/>
              <w:spacing w:after="120" w:line="360" w:lineRule="auto"/>
              <w:jc w:val="both"/>
              <w:rPr>
                <w:rFonts w:ascii="Arial" w:hAnsi="Arial" w:cs="Arial"/>
                <w:lang w:val="en-US"/>
              </w:rPr>
            </w:pPr>
            <w:r w:rsidRPr="00DD796C">
              <w:rPr>
                <w:rFonts w:ascii="Arial" w:hAnsi="Arial" w:cs="Arial"/>
                <w:lang w:val="en-US"/>
              </w:rPr>
              <w:lastRenderedPageBreak/>
              <w:t xml:space="preserve">                                          </w:t>
            </w:r>
            <w:r w:rsidRPr="00DD796C">
              <w:rPr>
                <w:rFonts w:ascii="Arial" w:hAnsi="Arial" w:cs="Arial"/>
                <w:b/>
                <w:bCs/>
                <w:lang w:val="en-US"/>
              </w:rPr>
              <w:t>Clas</w:t>
            </w:r>
            <w:r w:rsidR="004D10DC" w:rsidRPr="00DD796C">
              <w:rPr>
                <w:rFonts w:ascii="Arial" w:hAnsi="Arial" w:cs="Arial"/>
                <w:b/>
                <w:bCs/>
                <w:lang w:val="en-US"/>
              </w:rPr>
              <w:t>s</w:t>
            </w:r>
            <w:r w:rsidRPr="00DD796C">
              <w:rPr>
                <w:rFonts w:ascii="Arial" w:hAnsi="Arial" w:cs="Arial"/>
                <w:b/>
                <w:bCs/>
                <w:lang w:val="en-US"/>
              </w:rPr>
              <w:t xml:space="preserve"> CometEngine</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DD796C" w:rsidRDefault="009710EE" w:rsidP="008A092F">
            <w:pPr>
              <w:pStyle w:val="TableContents"/>
              <w:spacing w:after="120" w:line="360" w:lineRule="auto"/>
              <w:jc w:val="center"/>
              <w:rPr>
                <w:rFonts w:ascii="Arial" w:hAnsi="Arial" w:cs="Arial"/>
                <w:lang w:val="en-US"/>
              </w:rPr>
            </w:pPr>
            <w:r w:rsidRPr="00DD796C">
              <w:rPr>
                <w:rFonts w:ascii="Arial" w:hAnsi="Arial" w:cs="Arial"/>
                <w:b/>
                <w:bCs/>
                <w:lang w:val="en-US"/>
              </w:rPr>
              <w:t>Extends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proofErr w:type="spellStart"/>
            <w:r w:rsidRPr="00DD796C">
              <w:rPr>
                <w:rFonts w:ascii="Arial" w:hAnsi="Arial" w:cs="Arial"/>
                <w:lang w:val="en-US"/>
              </w:rPr>
              <w:t>BaseEng</w:t>
            </w:r>
            <w:r w:rsidRPr="008A092F">
              <w:rPr>
                <w:rFonts w:ascii="Arial" w:hAnsi="Arial" w:cs="Arial"/>
              </w:rPr>
              <w:t>ine</w:t>
            </w:r>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rPr>
            </w:pPr>
            <w:proofErr w:type="spellStart"/>
            <w:r w:rsidRPr="008A092F">
              <w:rPr>
                <w:rFonts w:ascii="Arial" w:hAnsi="Arial" w:cs="Arial"/>
                <w:b/>
                <w:bCs/>
              </w:rPr>
              <w:t>Dependenci</w:t>
            </w:r>
            <w:r w:rsidR="009710EE" w:rsidRPr="008A092F">
              <w:rPr>
                <w:rFonts w:ascii="Arial" w:hAnsi="Arial" w:cs="Arial"/>
                <w:b/>
                <w:bCs/>
              </w:rPr>
              <w:t>e</w:t>
            </w:r>
            <w:r w:rsidRPr="008A092F">
              <w:rPr>
                <w:rFonts w:ascii="Arial" w:hAnsi="Arial" w:cs="Arial"/>
                <w:b/>
                <w:bCs/>
              </w:rPr>
              <w:t>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java.util.Queue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java.util.concurrent.ConcurrentLinkedQueue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javolution.util.FastMap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org.jwebsocket.api.EngineConfiguration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org.jwebsocket.api.WebSocketConnector</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org.jwebsocket.comet.servlet.TomcatServlet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org.jwebsocket.engines.BaseEngine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org.jwebsocket.kit.CloseReason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org.jwebsocket.kit.WebSocketException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import org.apache.log4j.Logger;</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org.jwebsocket.api.WebSocketPacket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org.jwebsocket.logging.Logging</w:t>
            </w:r>
            <w:proofErr w:type="spellEnd"/>
            <w:r w:rsidRPr="008A092F">
              <w:rPr>
                <w:rFonts w:ascii="Arial" w:hAnsi="Arial" w:cs="Arial"/>
                <w:lang w:val="en-US"/>
              </w:rPr>
              <w:t>;</w:t>
            </w:r>
          </w:p>
        </w:tc>
      </w:tr>
      <w:tr w:rsidR="002A36DB" w:rsidRPr="008A092F">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124"/>
              <w:jc w:val="both"/>
              <w:rPr>
                <w:rFonts w:ascii="Arial" w:hAnsi="Arial" w:cs="Arial"/>
                <w:b/>
                <w:bCs/>
              </w:rPr>
            </w:pPr>
            <w:proofErr w:type="spellStart"/>
            <w:r w:rsidRPr="008A092F">
              <w:rPr>
                <w:rFonts w:ascii="Arial" w:hAnsi="Arial" w:cs="Arial"/>
                <w:b/>
                <w:bCs/>
              </w:rPr>
              <w:t>Pa</w:t>
            </w:r>
            <w:r w:rsidR="004D10DC" w:rsidRPr="008A092F">
              <w:rPr>
                <w:rFonts w:ascii="Arial" w:hAnsi="Arial" w:cs="Arial"/>
                <w:b/>
                <w:bCs/>
              </w:rPr>
              <w:t>ckag</w:t>
            </w:r>
            <w:r w:rsidRPr="008A092F">
              <w:rPr>
                <w:rFonts w:ascii="Arial" w:hAnsi="Arial" w:cs="Arial"/>
                <w:b/>
                <w:bCs/>
              </w:rPr>
              <w:t>e</w:t>
            </w:r>
            <w:proofErr w:type="spellEnd"/>
            <w:r w:rsidRPr="008A092F">
              <w:rPr>
                <w:rFonts w:ascii="Arial" w:hAnsi="Arial" w:cs="Arial"/>
                <w:b/>
                <w:bCs/>
              </w:rPr>
              <w:t xml:space="preserve">:  </w:t>
            </w:r>
            <w:proofErr w:type="spellStart"/>
            <w:r w:rsidRPr="008A092F">
              <w:rPr>
                <w:rFonts w:ascii="Arial" w:hAnsi="Arial" w:cs="Arial"/>
                <w:b/>
                <w:bCs/>
              </w:rPr>
              <w:t>org.jweboscket.comet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9710EE" w:rsidP="008A092F">
            <w:pPr>
              <w:pStyle w:val="TableContents"/>
              <w:spacing w:after="120" w:line="360" w:lineRule="auto"/>
              <w:jc w:val="center"/>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org.jweboscket.comet.CometConnector</w:t>
            </w:r>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rPr>
            </w:pPr>
            <w:proofErr w:type="spellStart"/>
            <w:r w:rsidRPr="008A092F">
              <w:rPr>
                <w:rFonts w:ascii="Arial" w:hAnsi="Arial" w:cs="Arial"/>
                <w:b/>
                <w:bCs/>
              </w:rPr>
              <w:t>Descrip</w:t>
            </w:r>
            <w:r w:rsidR="009710EE" w:rsidRPr="008A092F">
              <w:rPr>
                <w:rFonts w:ascii="Arial" w:hAnsi="Arial" w:cs="Arial"/>
                <w:b/>
                <w:bCs/>
              </w:rPr>
              <w:t>t</w:t>
            </w:r>
            <w:r w:rsidRPr="008A092F">
              <w:rPr>
                <w:rFonts w:ascii="Arial" w:hAnsi="Arial" w:cs="Arial"/>
                <w:b/>
                <w:bCs/>
              </w:rPr>
              <w:t>i</w:t>
            </w:r>
            <w:r w:rsidR="009710EE" w:rsidRPr="008A092F">
              <w:rPr>
                <w:rFonts w:ascii="Arial" w:hAnsi="Arial" w:cs="Arial"/>
                <w:b/>
                <w:bCs/>
              </w:rPr>
              <w:t>o</w:t>
            </w:r>
            <w:r w:rsidRPr="008A092F">
              <w:rPr>
                <w:rFonts w:ascii="Arial" w:hAnsi="Arial" w:cs="Arial"/>
                <w:b/>
                <w:bCs/>
              </w:rPr>
              <w:t>n</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4D10DC" w:rsidP="0044058D">
            <w:pPr>
              <w:pStyle w:val="TableContents"/>
              <w:spacing w:after="120" w:line="360" w:lineRule="auto"/>
              <w:jc w:val="both"/>
              <w:rPr>
                <w:rFonts w:ascii="Arial" w:hAnsi="Arial" w:cs="Arial"/>
                <w:lang w:val="en-US"/>
              </w:rPr>
            </w:pPr>
            <w:r w:rsidRPr="008A092F">
              <w:rPr>
                <w:rFonts w:ascii="Arial" w:hAnsi="Arial" w:cs="Arial"/>
                <w:lang w:val="en-US"/>
              </w:rPr>
              <w:t xml:space="preserve">It </w:t>
            </w:r>
            <w:r w:rsidR="001F23E6">
              <w:rPr>
                <w:rFonts w:ascii="Arial" w:hAnsi="Arial" w:cs="Arial"/>
                <w:lang w:val="en-US"/>
              </w:rPr>
              <w:t xml:space="preserve">is </w:t>
            </w:r>
            <w:r w:rsidR="00420DC4">
              <w:rPr>
                <w:rFonts w:ascii="Arial" w:hAnsi="Arial" w:cs="Arial"/>
                <w:lang w:val="en-US"/>
              </w:rPr>
              <w:t xml:space="preserve">the </w:t>
            </w:r>
            <w:r w:rsidRPr="008A092F">
              <w:rPr>
                <w:rFonts w:ascii="Arial" w:hAnsi="Arial" w:cs="Arial"/>
                <w:lang w:val="en-US"/>
              </w:rPr>
              <w:t xml:space="preserve">connector </w:t>
            </w:r>
            <w:r w:rsidR="0044058D">
              <w:rPr>
                <w:rFonts w:ascii="Arial" w:hAnsi="Arial" w:cs="Arial"/>
                <w:lang w:val="en-US"/>
              </w:rPr>
              <w:t>to uses with this solution.</w:t>
            </w:r>
          </w:p>
        </w:tc>
      </w:tr>
      <w:tr w:rsidR="002A36DB" w:rsidRPr="0044058D">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420DC4">
            <w:pPr>
              <w:pStyle w:val="TableContents"/>
              <w:spacing w:after="120" w:line="360" w:lineRule="auto"/>
              <w:jc w:val="center"/>
              <w:rPr>
                <w:rFonts w:ascii="Arial" w:hAnsi="Arial" w:cs="Arial"/>
                <w:b/>
                <w:bCs/>
                <w:lang w:val="en-US"/>
              </w:rPr>
            </w:pPr>
            <w:r w:rsidRPr="008A092F">
              <w:rPr>
                <w:rFonts w:ascii="Arial" w:hAnsi="Arial" w:cs="Arial"/>
                <w:b/>
                <w:bCs/>
                <w:lang w:val="en-US"/>
              </w:rPr>
              <w:t>Clas</w:t>
            </w:r>
            <w:r w:rsidR="00420DC4">
              <w:rPr>
                <w:rFonts w:ascii="Arial" w:hAnsi="Arial" w:cs="Arial"/>
                <w:b/>
                <w:bCs/>
                <w:lang w:val="en-US"/>
              </w:rPr>
              <w:t>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44058D" w:rsidRDefault="00164400" w:rsidP="008A092F">
            <w:pPr>
              <w:pStyle w:val="TableContents"/>
              <w:spacing w:after="120" w:line="360" w:lineRule="auto"/>
              <w:jc w:val="both"/>
              <w:rPr>
                <w:rFonts w:ascii="Arial" w:hAnsi="Arial" w:cs="Arial"/>
                <w:lang w:val="en-US"/>
              </w:rPr>
            </w:pPr>
            <w:proofErr w:type="spellStart"/>
            <w:r w:rsidRPr="0044058D">
              <w:rPr>
                <w:rFonts w:ascii="Arial" w:hAnsi="Arial" w:cs="Arial"/>
                <w:lang w:val="en-US"/>
              </w:rPr>
              <w:t>CometConnector</w:t>
            </w:r>
            <w:proofErr w:type="spellEnd"/>
          </w:p>
        </w:tc>
      </w:tr>
      <w:tr w:rsidR="002A36DB" w:rsidRPr="0044058D">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44058D" w:rsidRDefault="00164400" w:rsidP="008A092F">
            <w:pPr>
              <w:pStyle w:val="TableContents"/>
              <w:spacing w:after="120" w:line="360" w:lineRule="auto"/>
              <w:ind w:left="2832"/>
              <w:jc w:val="both"/>
              <w:rPr>
                <w:rFonts w:ascii="Arial" w:hAnsi="Arial" w:cs="Arial"/>
                <w:b/>
                <w:bCs/>
                <w:lang w:val="en-US"/>
              </w:rPr>
            </w:pPr>
            <w:r w:rsidRPr="0044058D">
              <w:rPr>
                <w:rFonts w:ascii="Arial" w:hAnsi="Arial" w:cs="Arial"/>
                <w:b/>
                <w:bCs/>
                <w:lang w:val="en-US"/>
              </w:rPr>
              <w:t>Clas</w:t>
            </w:r>
            <w:r w:rsidR="004D10DC" w:rsidRPr="0044058D">
              <w:rPr>
                <w:rFonts w:ascii="Arial" w:hAnsi="Arial" w:cs="Arial"/>
                <w:b/>
                <w:bCs/>
                <w:lang w:val="en-US"/>
              </w:rPr>
              <w:t>s</w:t>
            </w:r>
            <w:r w:rsidRPr="0044058D">
              <w:rPr>
                <w:rFonts w:ascii="Arial" w:hAnsi="Arial" w:cs="Arial"/>
                <w:b/>
                <w:bCs/>
                <w:lang w:val="en-US"/>
              </w:rPr>
              <w:t xml:space="preserve"> </w:t>
            </w:r>
            <w:proofErr w:type="spellStart"/>
            <w:r w:rsidRPr="0044058D">
              <w:rPr>
                <w:rFonts w:ascii="Arial" w:hAnsi="Arial" w:cs="Arial"/>
                <w:b/>
                <w:bCs/>
                <w:lang w:val="en-US"/>
              </w:rPr>
              <w:t>CometConnector</w:t>
            </w:r>
            <w:proofErr w:type="spellEnd"/>
          </w:p>
        </w:tc>
      </w:tr>
      <w:tr w:rsidR="002A36DB" w:rsidRPr="0044058D">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44058D" w:rsidRDefault="004D10DC" w:rsidP="008A092F">
            <w:pPr>
              <w:pStyle w:val="TableContents"/>
              <w:spacing w:after="120" w:line="360" w:lineRule="auto"/>
              <w:jc w:val="center"/>
              <w:rPr>
                <w:rFonts w:ascii="Arial" w:hAnsi="Arial" w:cs="Arial"/>
                <w:lang w:val="en-US"/>
              </w:rPr>
            </w:pPr>
            <w:r w:rsidRPr="0044058D">
              <w:rPr>
                <w:rFonts w:ascii="Arial" w:hAnsi="Arial" w:cs="Arial"/>
                <w:b/>
                <w:bCs/>
                <w:lang w:val="en-US"/>
              </w:rPr>
              <w:t>Extends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420DC4" w:rsidRDefault="001F23E6" w:rsidP="008A092F">
            <w:pPr>
              <w:pStyle w:val="TableContents"/>
              <w:spacing w:after="120" w:line="360" w:lineRule="auto"/>
              <w:jc w:val="both"/>
              <w:rPr>
                <w:rFonts w:ascii="Arial" w:hAnsi="Arial" w:cs="Arial"/>
                <w:bCs/>
                <w:lang w:val="en-US"/>
              </w:rPr>
            </w:pPr>
            <w:proofErr w:type="spellStart"/>
            <w:r w:rsidRPr="00420DC4">
              <w:rPr>
                <w:rFonts w:ascii="Arial" w:hAnsi="Arial" w:cs="Arial"/>
                <w:bCs/>
                <w:lang w:val="en-US"/>
              </w:rPr>
              <w:t>Base</w:t>
            </w:r>
            <w:r w:rsidR="00164400" w:rsidRPr="00420DC4">
              <w:rPr>
                <w:rFonts w:ascii="Arial" w:hAnsi="Arial" w:cs="Arial"/>
                <w:bCs/>
                <w:lang w:val="en-US"/>
              </w:rPr>
              <w:t>Connector</w:t>
            </w:r>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44058D" w:rsidRDefault="00164400" w:rsidP="008A092F">
            <w:pPr>
              <w:pStyle w:val="TableContents"/>
              <w:spacing w:after="120" w:line="360" w:lineRule="auto"/>
              <w:jc w:val="center"/>
              <w:rPr>
                <w:rFonts w:ascii="Arial" w:hAnsi="Arial" w:cs="Arial"/>
                <w:b/>
                <w:bCs/>
                <w:lang w:val="en-US"/>
              </w:rPr>
            </w:pPr>
            <w:bookmarkStart w:id="243" w:name="__DdeLink__263_1857104516"/>
            <w:r w:rsidRPr="0044058D">
              <w:rPr>
                <w:rFonts w:ascii="Arial" w:hAnsi="Arial" w:cs="Arial"/>
                <w:b/>
                <w:bCs/>
                <w:lang w:val="en-US"/>
              </w:rPr>
              <w:lastRenderedPageBreak/>
              <w:t>Dependenci</w:t>
            </w:r>
            <w:r w:rsidR="004D10DC" w:rsidRPr="0044058D">
              <w:rPr>
                <w:rFonts w:ascii="Arial" w:hAnsi="Arial" w:cs="Arial"/>
                <w:b/>
                <w:bCs/>
                <w:lang w:val="en-US"/>
              </w:rPr>
              <w:t>e</w:t>
            </w:r>
            <w:r w:rsidRPr="0044058D">
              <w:rPr>
                <w:rFonts w:ascii="Arial" w:hAnsi="Arial" w:cs="Arial"/>
                <w:b/>
                <w:bCs/>
                <w:lang w:val="en-US"/>
              </w:rPr>
              <w:t>s</w:t>
            </w:r>
            <w:bookmarkEnd w:id="243"/>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java.io.IOException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java.io.PrintWriter</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java.net.InetAddress</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java.net.UnknownHostException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java.util.Map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javolution.util.FastMap</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org.apache.catalina.comet.CometEvent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org.jwebsocket.api.WebSocketEngine</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org.jwebsocket.connectors.BaseConnector</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org.jwebsocket.kit.CloseReason</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import org.apache.log4j.Logger;</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org.jwebsocket.api.WebSocketPacket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org.jwebsocket.comet.servlet.TomcatServlet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org.jwebsocket.kit.RawPacket</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org.jwebsocket.logging.Logging</w:t>
            </w:r>
            <w:proofErr w:type="spellEnd"/>
            <w:r w:rsidRPr="008A092F">
              <w:rPr>
                <w:rFonts w:ascii="Arial" w:hAnsi="Arial" w:cs="Arial"/>
                <w:lang w:val="en-US"/>
              </w:rPr>
              <w:t>;</w:t>
            </w:r>
          </w:p>
          <w:p w:rsidR="002A36DB" w:rsidRPr="008A092F" w:rsidRDefault="00164400" w:rsidP="008A092F">
            <w:pPr>
              <w:pStyle w:val="TableContents"/>
              <w:spacing w:after="120" w:line="360" w:lineRule="auto"/>
              <w:jc w:val="both"/>
              <w:rPr>
                <w:rFonts w:ascii="Arial" w:hAnsi="Arial" w:cs="Arial"/>
                <w:lang w:val="en-US"/>
              </w:rPr>
            </w:pPr>
            <w:r w:rsidRPr="008A092F">
              <w:rPr>
                <w:rFonts w:ascii="Arial" w:hAnsi="Arial" w:cs="Arial"/>
                <w:lang w:val="en-US"/>
              </w:rPr>
              <w:t xml:space="preserve">import </w:t>
            </w:r>
            <w:proofErr w:type="spellStart"/>
            <w:r w:rsidRPr="008A092F">
              <w:rPr>
                <w:rFonts w:ascii="Arial" w:hAnsi="Arial" w:cs="Arial"/>
                <w:lang w:val="en-US"/>
              </w:rPr>
              <w:t>org.jwebsocket.packetProcessors.JSONProcessor</w:t>
            </w:r>
            <w:proofErr w:type="spellEnd"/>
            <w:r w:rsidRPr="008A092F">
              <w:rPr>
                <w:rFonts w:ascii="Arial" w:hAnsi="Arial" w:cs="Arial"/>
                <w:lang w:val="en-US"/>
              </w:rPr>
              <w:t>;</w:t>
            </w:r>
          </w:p>
        </w:tc>
      </w:tr>
      <w:tr w:rsidR="002A36DB" w:rsidRPr="000F3237">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124"/>
              <w:jc w:val="both"/>
              <w:rPr>
                <w:rFonts w:ascii="Arial" w:hAnsi="Arial" w:cs="Arial"/>
                <w:b/>
                <w:bCs/>
                <w:lang w:val="en-US"/>
              </w:rPr>
            </w:pPr>
            <w:r w:rsidRPr="008A092F">
              <w:rPr>
                <w:rFonts w:ascii="Arial" w:hAnsi="Arial" w:cs="Arial"/>
                <w:b/>
                <w:bCs/>
                <w:lang w:val="en-US"/>
              </w:rPr>
              <w:t>Pa</w:t>
            </w:r>
            <w:r w:rsidR="004D10DC" w:rsidRPr="008A092F">
              <w:rPr>
                <w:rFonts w:ascii="Arial" w:hAnsi="Arial" w:cs="Arial"/>
                <w:b/>
                <w:bCs/>
                <w:lang w:val="en-US"/>
              </w:rPr>
              <w:t>ckag</w:t>
            </w:r>
            <w:r w:rsidRPr="008A092F">
              <w:rPr>
                <w:rFonts w:ascii="Arial" w:hAnsi="Arial" w:cs="Arial"/>
                <w:b/>
                <w:bCs/>
                <w:lang w:val="en-US"/>
              </w:rPr>
              <w:t xml:space="preserve">e:  </w:t>
            </w:r>
            <w:proofErr w:type="spellStart"/>
            <w:r w:rsidRPr="008A092F">
              <w:rPr>
                <w:rFonts w:ascii="Arial" w:hAnsi="Arial" w:cs="Arial"/>
                <w:b/>
                <w:bCs/>
                <w:lang w:val="en-US"/>
              </w:rPr>
              <w:t>org.jweboscket.comet.servlet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proofErr w:type="spellStart"/>
            <w:r w:rsidRPr="008A092F">
              <w:rPr>
                <w:rFonts w:ascii="Arial" w:hAnsi="Arial" w:cs="Arial"/>
                <w:b/>
                <w:bCs/>
              </w:rPr>
              <w:t>org.jweboscket.comet.servlet.</w:t>
            </w:r>
            <w:bookmarkStart w:id="244" w:name="__DdeLink__265_1857104516"/>
            <w:r w:rsidRPr="008A092F">
              <w:rPr>
                <w:rFonts w:ascii="Arial" w:hAnsi="Arial" w:cs="Arial"/>
                <w:b/>
                <w:bCs/>
              </w:rPr>
              <w:t>TomcatServlet</w:t>
            </w:r>
            <w:bookmarkEnd w:id="244"/>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rPr>
            </w:pPr>
            <w:proofErr w:type="spellStart"/>
            <w:r w:rsidRPr="008A092F">
              <w:rPr>
                <w:rFonts w:ascii="Arial" w:hAnsi="Arial" w:cs="Arial"/>
                <w:b/>
                <w:bCs/>
              </w:rPr>
              <w:t>Descrip</w:t>
            </w:r>
            <w:r w:rsidR="004D10DC" w:rsidRPr="008A092F">
              <w:rPr>
                <w:rFonts w:ascii="Arial" w:hAnsi="Arial" w:cs="Arial"/>
                <w:b/>
                <w:bCs/>
              </w:rPr>
              <w:t>tio</w:t>
            </w:r>
            <w:r w:rsidRPr="008A092F">
              <w:rPr>
                <w:rFonts w:ascii="Arial" w:hAnsi="Arial" w:cs="Arial"/>
                <w:b/>
                <w:bCs/>
              </w:rPr>
              <w:t>n</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4D10DC" w:rsidP="004E693D">
            <w:pPr>
              <w:pStyle w:val="TableContents"/>
              <w:spacing w:after="120" w:line="360" w:lineRule="auto"/>
              <w:jc w:val="both"/>
              <w:rPr>
                <w:rFonts w:ascii="Arial" w:hAnsi="Arial" w:cs="Arial"/>
                <w:lang w:val="en-US"/>
              </w:rPr>
            </w:pPr>
            <w:r w:rsidRPr="008A092F">
              <w:rPr>
                <w:rFonts w:ascii="Arial" w:hAnsi="Arial" w:cs="Arial"/>
                <w:lang w:val="en-US"/>
              </w:rPr>
              <w:t xml:space="preserve">This component is </w:t>
            </w:r>
            <w:r w:rsidR="00C25ABF">
              <w:rPr>
                <w:rFonts w:ascii="Arial" w:hAnsi="Arial" w:cs="Arial"/>
                <w:lang w:val="en-US"/>
              </w:rPr>
              <w:t>used to</w:t>
            </w:r>
            <w:r w:rsidRPr="008A092F">
              <w:rPr>
                <w:rFonts w:ascii="Arial" w:hAnsi="Arial" w:cs="Arial"/>
                <w:lang w:val="en-US"/>
              </w:rPr>
              <w:t xml:space="preserve"> handle incoming HTTP requests</w:t>
            </w:r>
            <w:r w:rsidR="00C25ABF">
              <w:rPr>
                <w:rFonts w:ascii="Arial" w:hAnsi="Arial" w:cs="Arial"/>
                <w:lang w:val="en-US"/>
              </w:rPr>
              <w:t>,</w:t>
            </w:r>
            <w:r w:rsidR="004E693D">
              <w:rPr>
                <w:rFonts w:ascii="Arial" w:hAnsi="Arial" w:cs="Arial"/>
                <w:lang w:val="en-US"/>
              </w:rPr>
              <w:t xml:space="preserve"> to implement the </w:t>
            </w:r>
            <w:r w:rsidR="00C25ABF">
              <w:rPr>
                <w:rFonts w:ascii="Arial" w:hAnsi="Arial" w:cs="Arial"/>
                <w:lang w:val="en-US"/>
              </w:rPr>
              <w:t>long-polling technique</w:t>
            </w:r>
            <w:r w:rsidR="004E693D">
              <w:rPr>
                <w:rFonts w:ascii="Arial" w:hAnsi="Arial" w:cs="Arial"/>
                <w:lang w:val="en-US"/>
              </w:rPr>
              <w:t xml:space="preserve">, </w:t>
            </w:r>
            <w:r w:rsidRPr="008A092F">
              <w:rPr>
                <w:rFonts w:ascii="Arial" w:hAnsi="Arial" w:cs="Arial"/>
                <w:lang w:val="en-US"/>
              </w:rPr>
              <w:t xml:space="preserve">and </w:t>
            </w:r>
            <w:r w:rsidR="004E693D">
              <w:rPr>
                <w:rFonts w:ascii="Arial" w:hAnsi="Arial" w:cs="Arial"/>
                <w:lang w:val="en-US"/>
              </w:rPr>
              <w:t xml:space="preserve">the </w:t>
            </w:r>
            <w:r w:rsidR="00102218">
              <w:rPr>
                <w:rFonts w:ascii="Arial" w:hAnsi="Arial" w:cs="Arial"/>
                <w:lang w:val="en-US"/>
              </w:rPr>
              <w:t xml:space="preserve">communication </w:t>
            </w:r>
            <w:r w:rsidR="00102218" w:rsidRPr="008A092F">
              <w:rPr>
                <w:rFonts w:ascii="Arial" w:hAnsi="Arial" w:cs="Arial"/>
                <w:lang w:val="en-US"/>
              </w:rPr>
              <w:t>with</w:t>
            </w:r>
            <w:r w:rsidRPr="008A092F">
              <w:rPr>
                <w:rFonts w:ascii="Arial" w:hAnsi="Arial" w:cs="Arial"/>
                <w:lang w:val="en-US"/>
              </w:rPr>
              <w:t xml:space="preserve"> the </w:t>
            </w:r>
            <w:r w:rsidR="00102218" w:rsidRPr="008A092F">
              <w:rPr>
                <w:rFonts w:ascii="Arial" w:hAnsi="Arial" w:cs="Arial"/>
                <w:lang w:val="en-US"/>
              </w:rPr>
              <w:t xml:space="preserve">CometEngine </w:t>
            </w:r>
            <w:r w:rsidR="00102218">
              <w:rPr>
                <w:rFonts w:ascii="Arial" w:hAnsi="Arial" w:cs="Arial"/>
                <w:lang w:val="en-US"/>
              </w:rPr>
              <w:t>component</w:t>
            </w:r>
            <w:r w:rsidRPr="008A092F">
              <w:rPr>
                <w:rFonts w:ascii="Arial" w:hAnsi="Arial" w:cs="Arial"/>
                <w:lang w:val="en-US"/>
              </w:rPr>
              <w:t>.</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center"/>
              <w:rPr>
                <w:rFonts w:ascii="Arial" w:hAnsi="Arial" w:cs="Arial"/>
                <w:b/>
                <w:bCs/>
                <w:lang w:val="en-US"/>
              </w:rPr>
            </w:pPr>
            <w:r w:rsidRPr="008A092F">
              <w:rPr>
                <w:rFonts w:ascii="Arial" w:hAnsi="Arial" w:cs="Arial"/>
                <w:b/>
                <w:bCs/>
                <w:lang w:val="en-US"/>
              </w:rPr>
              <w:t>Clas</w:t>
            </w:r>
            <w:r w:rsidR="004D10DC" w:rsidRPr="008A092F">
              <w:rPr>
                <w:rFonts w:ascii="Arial" w:hAnsi="Arial" w:cs="Arial"/>
                <w:b/>
                <w:bCs/>
                <w:lang w:val="en-US"/>
              </w:rPr>
              <w:t>s</w:t>
            </w:r>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proofErr w:type="spellStart"/>
            <w:r w:rsidRPr="008A092F">
              <w:rPr>
                <w:rFonts w:ascii="Arial" w:hAnsi="Arial" w:cs="Arial"/>
              </w:rPr>
              <w:t>TomcatServlet</w:t>
            </w:r>
            <w:proofErr w:type="spellEnd"/>
          </w:p>
        </w:tc>
      </w:tr>
      <w:tr w:rsidR="002A36DB" w:rsidRPr="008A092F">
        <w:tc>
          <w:tcPr>
            <w:tcW w:w="8503" w:type="dxa"/>
            <w:gridSpan w:val="2"/>
            <w:tcBorders>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832"/>
              <w:jc w:val="both"/>
              <w:rPr>
                <w:rFonts w:ascii="Arial" w:hAnsi="Arial" w:cs="Arial"/>
                <w:b/>
                <w:bCs/>
              </w:rPr>
            </w:pPr>
            <w:proofErr w:type="spellStart"/>
            <w:r w:rsidRPr="008A092F">
              <w:rPr>
                <w:rFonts w:ascii="Arial" w:hAnsi="Arial" w:cs="Arial"/>
                <w:b/>
                <w:bCs/>
              </w:rPr>
              <w:lastRenderedPageBreak/>
              <w:t>Clas</w:t>
            </w:r>
            <w:r w:rsidR="004D10DC" w:rsidRPr="008A092F">
              <w:rPr>
                <w:rFonts w:ascii="Arial" w:hAnsi="Arial" w:cs="Arial"/>
                <w:b/>
                <w:bCs/>
              </w:rPr>
              <w:t>s</w:t>
            </w:r>
            <w:proofErr w:type="spellEnd"/>
            <w:r w:rsidRPr="008A092F">
              <w:rPr>
                <w:rFonts w:ascii="Arial" w:hAnsi="Arial" w:cs="Arial"/>
                <w:b/>
                <w:bCs/>
              </w:rPr>
              <w:t xml:space="preserve"> </w:t>
            </w:r>
            <w:proofErr w:type="spellStart"/>
            <w:r w:rsidRPr="008A092F">
              <w:rPr>
                <w:rFonts w:ascii="Arial" w:hAnsi="Arial" w:cs="Arial"/>
              </w:rPr>
              <w:t>TomcatServlet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rPr>
            </w:pPr>
            <w:proofErr w:type="spellStart"/>
            <w:r w:rsidRPr="008A092F">
              <w:rPr>
                <w:rFonts w:ascii="Arial" w:hAnsi="Arial" w:cs="Arial"/>
                <w:b/>
                <w:bCs/>
              </w:rPr>
              <w:t>Extends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HttpServlet</w:t>
            </w:r>
            <w:proofErr w:type="spellEnd"/>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b/>
                <w:bCs/>
              </w:rPr>
            </w:pPr>
            <w:proofErr w:type="spellStart"/>
            <w:r w:rsidRPr="008A092F">
              <w:rPr>
                <w:rFonts w:ascii="Arial" w:hAnsi="Arial" w:cs="Arial"/>
                <w:b/>
                <w:bCs/>
              </w:rPr>
              <w:t>Implements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CometProcessor</w:t>
            </w:r>
            <w:proofErr w:type="spellEnd"/>
          </w:p>
        </w:tc>
      </w:tr>
      <w:tr w:rsidR="002A36DB" w:rsidRPr="000F3237">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center"/>
              <w:rPr>
                <w:rFonts w:ascii="Arial" w:hAnsi="Arial" w:cs="Arial"/>
                <w:b/>
                <w:bCs/>
              </w:rPr>
            </w:pPr>
            <w:proofErr w:type="spellStart"/>
            <w:r w:rsidRPr="008A092F">
              <w:rPr>
                <w:rFonts w:ascii="Arial" w:hAnsi="Arial" w:cs="Arial"/>
                <w:b/>
                <w:bCs/>
              </w:rPr>
              <w:t>Dependencie</w:t>
            </w:r>
            <w:r w:rsidR="00164400" w:rsidRPr="008A092F">
              <w:rPr>
                <w:rFonts w:ascii="Arial" w:hAnsi="Arial" w:cs="Arial"/>
                <w:b/>
                <w:bCs/>
              </w:rPr>
              <w:t>s</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java.io.IOException</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java.io.InputStream</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java.io.PrintWriter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java.util.Map</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javax.servlet.ServletException</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javax.servlet.http.HttpServlet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javolution.util.FastMap</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org.apache.catalina.comet.CometEvent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org.apache.catalina.comet.CometEvent.EventType</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org.apache.catalina.comet.CometProcessor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org.jwebsocket.comet.CometConnector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org.jwebsocket.comet.CometEngine</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org.jwebsocket.factory.JWebSocketFactory</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org.jwebsocket.kit.RawPacket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r w:rsidRPr="008A092F">
              <w:rPr>
                <w:rFonts w:ascii="Arial" w:hAnsi="Arial" w:cs="Arial"/>
                <w:b/>
                <w:bCs/>
                <w:lang w:val="en-US"/>
              </w:rPr>
              <w:t>org.apache.log4j.Logger;</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org.json.JSONObject</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org.jwebsocket.api.WebSocketConnector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org.jwebsocket.kit.CloseReason</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org.jwebsocket.kit.RequestHeader</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lastRenderedPageBreak/>
              <w:t>org.jwebsocket.logging.Logging</w:t>
            </w:r>
            <w:proofErr w:type="spellEnd"/>
            <w:r w:rsidRPr="008A092F">
              <w:rPr>
                <w:rFonts w:ascii="Arial" w:hAnsi="Arial" w:cs="Arial"/>
                <w:b/>
                <w:bCs/>
                <w:lang w:val="en-US"/>
              </w:rPr>
              <w:t>;</w:t>
            </w:r>
          </w:p>
          <w:p w:rsidR="002A36DB" w:rsidRPr="008A092F" w:rsidRDefault="00164400" w:rsidP="008A092F">
            <w:pPr>
              <w:pStyle w:val="TableContents"/>
              <w:spacing w:after="120" w:line="360" w:lineRule="auto"/>
              <w:jc w:val="both"/>
              <w:rPr>
                <w:rFonts w:ascii="Arial" w:hAnsi="Arial" w:cs="Arial"/>
                <w:b/>
                <w:bCs/>
                <w:lang w:val="en-US"/>
              </w:rPr>
            </w:pPr>
            <w:proofErr w:type="spellStart"/>
            <w:r w:rsidRPr="008A092F">
              <w:rPr>
                <w:rFonts w:ascii="Arial" w:hAnsi="Arial" w:cs="Arial"/>
                <w:b/>
                <w:bCs/>
                <w:lang w:val="en-US"/>
              </w:rPr>
              <w:t>org.jwebsocket.packetProcessors.JSONProcessor</w:t>
            </w:r>
            <w:proofErr w:type="spellEnd"/>
            <w:r w:rsidRPr="008A092F">
              <w:rPr>
                <w:rFonts w:ascii="Arial" w:hAnsi="Arial" w:cs="Arial"/>
                <w:b/>
                <w:bCs/>
                <w:lang w:val="en-US"/>
              </w:rPr>
              <w:t>;</w:t>
            </w:r>
          </w:p>
        </w:tc>
      </w:tr>
    </w:tbl>
    <w:p w:rsidR="002A36DB" w:rsidRDefault="004D10DC" w:rsidP="008A092F">
      <w:pPr>
        <w:pStyle w:val="Standard"/>
        <w:tabs>
          <w:tab w:val="left" w:pos="0"/>
        </w:tabs>
        <w:spacing w:before="120" w:after="120" w:line="360" w:lineRule="auto"/>
        <w:jc w:val="both"/>
        <w:rPr>
          <w:rFonts w:ascii="Arial" w:hAnsi="Arial" w:cs="Arial"/>
          <w:lang w:val="en-US"/>
        </w:rPr>
      </w:pPr>
      <w:r w:rsidRPr="008A092F">
        <w:rPr>
          <w:rFonts w:ascii="Arial" w:eastAsia="Humnst777 Lt BT" w:hAnsi="Arial" w:cs="Arial"/>
          <w:b/>
          <w:bCs/>
          <w:lang w:val="en-US" w:bidi="es-ES"/>
        </w:rPr>
        <w:lastRenderedPageBreak/>
        <w:t>Client</w:t>
      </w:r>
      <w:r w:rsidR="00164400" w:rsidRPr="008A092F">
        <w:rPr>
          <w:rFonts w:ascii="Arial" w:eastAsia="Humnst777 Lt BT" w:hAnsi="Arial" w:cs="Arial"/>
          <w:b/>
          <w:bCs/>
          <w:lang w:val="en-US" w:bidi="es-ES"/>
        </w:rPr>
        <w:t xml:space="preserve">: </w:t>
      </w:r>
      <w:r w:rsidR="000A0C2E">
        <w:rPr>
          <w:rFonts w:ascii="Arial" w:hAnsi="Arial" w:cs="Arial"/>
          <w:lang w:val="en-US"/>
        </w:rPr>
        <w:t xml:space="preserve">The </w:t>
      </w:r>
      <w:proofErr w:type="spellStart"/>
      <w:r w:rsidRPr="008A092F">
        <w:rPr>
          <w:rFonts w:ascii="Arial" w:hAnsi="Arial" w:cs="Arial"/>
          <w:lang w:val="en-US"/>
        </w:rPr>
        <w:t>XHRWebSocket</w:t>
      </w:r>
      <w:proofErr w:type="spellEnd"/>
      <w:r w:rsidRPr="008A092F">
        <w:rPr>
          <w:rFonts w:ascii="Arial" w:hAnsi="Arial" w:cs="Arial"/>
          <w:lang w:val="en-US"/>
        </w:rPr>
        <w:t xml:space="preserve"> component is embedded within the native</w:t>
      </w:r>
      <w:r w:rsidR="000A0C2E">
        <w:rPr>
          <w:rFonts w:ascii="Arial" w:hAnsi="Arial" w:cs="Arial"/>
          <w:lang w:val="en-US"/>
        </w:rPr>
        <w:t xml:space="preserve"> </w:t>
      </w:r>
      <w:r w:rsidR="000A0C2E" w:rsidRPr="008A092F">
        <w:rPr>
          <w:rFonts w:ascii="Arial" w:hAnsi="Arial" w:cs="Arial"/>
          <w:lang w:val="en-US"/>
        </w:rPr>
        <w:t>jWebSocket</w:t>
      </w:r>
      <w:r w:rsidR="000A0C2E">
        <w:rPr>
          <w:rFonts w:ascii="Arial" w:hAnsi="Arial" w:cs="Arial"/>
          <w:lang w:val="en-US"/>
        </w:rPr>
        <w:t xml:space="preserve"> JavaScript </w:t>
      </w:r>
      <w:r w:rsidR="000A0C2E" w:rsidRPr="008A092F">
        <w:rPr>
          <w:rFonts w:ascii="Arial" w:hAnsi="Arial" w:cs="Arial"/>
          <w:lang w:val="en-US"/>
        </w:rPr>
        <w:t>client</w:t>
      </w:r>
      <w:r w:rsidRPr="008A092F">
        <w:rPr>
          <w:rFonts w:ascii="Arial" w:hAnsi="Arial" w:cs="Arial"/>
          <w:lang w:val="en-US"/>
        </w:rPr>
        <w:t xml:space="preserve"> and aims to be used automatically in the absence of WebSocket or flash</w:t>
      </w:r>
      <w:r w:rsidR="00102218">
        <w:rPr>
          <w:rFonts w:ascii="Arial" w:hAnsi="Arial" w:cs="Arial"/>
          <w:lang w:val="en-US"/>
        </w:rPr>
        <w:t xml:space="preserve"> </w:t>
      </w:r>
      <w:proofErr w:type="spellStart"/>
      <w:r w:rsidR="00102218">
        <w:rPr>
          <w:rFonts w:ascii="Arial" w:hAnsi="Arial" w:cs="Arial"/>
          <w:lang w:val="en-US"/>
        </w:rPr>
        <w:t>suport</w:t>
      </w:r>
      <w:proofErr w:type="spellEnd"/>
      <w:r w:rsidRPr="008A092F">
        <w:rPr>
          <w:rFonts w:ascii="Arial" w:hAnsi="Arial" w:cs="Arial"/>
          <w:lang w:val="en-US"/>
        </w:rPr>
        <w:t>.</w:t>
      </w:r>
    </w:p>
    <w:p w:rsidR="008A092F" w:rsidRPr="008A092F" w:rsidRDefault="008A092F" w:rsidP="008A092F">
      <w:pPr>
        <w:pStyle w:val="Standard"/>
        <w:tabs>
          <w:tab w:val="left" w:pos="0"/>
        </w:tabs>
        <w:spacing w:before="120" w:after="120" w:line="360" w:lineRule="auto"/>
        <w:jc w:val="both"/>
        <w:rPr>
          <w:rFonts w:ascii="Arial" w:eastAsia="Humnst777 Lt BT" w:hAnsi="Arial" w:cs="Arial"/>
          <w:b/>
          <w:bCs/>
          <w:lang w:val="en-US" w:bidi="es-ES"/>
        </w:rPr>
      </w:pPr>
    </w:p>
    <w:tbl>
      <w:tblPr>
        <w:tblW w:w="8503" w:type="dxa"/>
        <w:tblInd w:w="45" w:type="dxa"/>
        <w:tblLayout w:type="fixed"/>
        <w:tblCellMar>
          <w:left w:w="10" w:type="dxa"/>
          <w:right w:w="10" w:type="dxa"/>
        </w:tblCellMar>
        <w:tblLook w:val="0000"/>
      </w:tblPr>
      <w:tblGrid>
        <w:gridCol w:w="2010"/>
        <w:gridCol w:w="6493"/>
      </w:tblGrid>
      <w:tr w:rsidR="002A36DB" w:rsidRPr="008A092F">
        <w:tc>
          <w:tcPr>
            <w:tcW w:w="8503" w:type="dxa"/>
            <w:gridSpan w:val="2"/>
            <w:tcBorders>
              <w:top w:val="single" w:sz="2" w:space="0" w:color="000000"/>
              <w:left w:val="single" w:sz="2" w:space="0" w:color="000000"/>
              <w:bottom w:val="single" w:sz="2" w:space="0" w:color="000000"/>
              <w:right w:val="single" w:sz="2" w:space="0" w:color="000000"/>
            </w:tcBorders>
            <w:shd w:val="clear" w:color="auto" w:fill="E6E6FF"/>
            <w:tcMar>
              <w:top w:w="55" w:type="dxa"/>
              <w:left w:w="55" w:type="dxa"/>
              <w:bottom w:w="55" w:type="dxa"/>
              <w:right w:w="55" w:type="dxa"/>
            </w:tcMar>
          </w:tcPr>
          <w:p w:rsidR="002A36DB" w:rsidRPr="008A092F" w:rsidRDefault="00164400" w:rsidP="008A092F">
            <w:pPr>
              <w:pStyle w:val="TableContents"/>
              <w:spacing w:after="120" w:line="360" w:lineRule="auto"/>
              <w:ind w:left="2832"/>
              <w:jc w:val="both"/>
              <w:rPr>
                <w:rFonts w:ascii="Arial" w:hAnsi="Arial" w:cs="Arial"/>
              </w:rPr>
            </w:pPr>
            <w:bookmarkStart w:id="245" w:name="__DdeLink__258_18571045161"/>
            <w:bookmarkStart w:id="246" w:name="__DdeLink__248_18571045161"/>
            <w:proofErr w:type="spellStart"/>
            <w:r w:rsidRPr="008A092F">
              <w:rPr>
                <w:rFonts w:ascii="Arial" w:hAnsi="Arial" w:cs="Arial"/>
                <w:b/>
                <w:bCs/>
              </w:rPr>
              <w:t>Pa</w:t>
            </w:r>
            <w:r w:rsidR="004D10DC" w:rsidRPr="008A092F">
              <w:rPr>
                <w:rFonts w:ascii="Arial" w:hAnsi="Arial" w:cs="Arial"/>
                <w:b/>
                <w:bCs/>
              </w:rPr>
              <w:t>ckag</w:t>
            </w:r>
            <w:r w:rsidRPr="008A092F">
              <w:rPr>
                <w:rFonts w:ascii="Arial" w:hAnsi="Arial" w:cs="Arial"/>
                <w:b/>
                <w:bCs/>
              </w:rPr>
              <w:t>e</w:t>
            </w:r>
            <w:proofErr w:type="spellEnd"/>
            <w:r w:rsidRPr="008A092F">
              <w:rPr>
                <w:rFonts w:ascii="Arial" w:hAnsi="Arial" w:cs="Arial"/>
                <w:b/>
                <w:bCs/>
              </w:rPr>
              <w:t xml:space="preserve">:  </w:t>
            </w:r>
            <w:bookmarkEnd w:id="245"/>
            <w:bookmarkEnd w:id="246"/>
            <w:proofErr w:type="spellStart"/>
            <w:r w:rsidRPr="008A092F">
              <w:rPr>
                <w:rFonts w:ascii="Arial" w:hAnsi="Arial" w:cs="Arial"/>
                <w:b/>
                <w:bCs/>
              </w:rPr>
              <w:t>XHRWebSocket</w:t>
            </w:r>
            <w:proofErr w:type="spellEnd"/>
            <w:r w:rsidRPr="008A092F">
              <w:rPr>
                <w:rFonts w:ascii="Arial" w:hAnsi="Arial" w:cs="Arial"/>
                <w:b/>
                <w:bCs/>
              </w:rPr>
              <w:t xml:space="preserve">   </w:t>
            </w:r>
          </w:p>
        </w:tc>
      </w:tr>
      <w:tr w:rsidR="002A36DB" w:rsidRPr="008A092F">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4D10DC" w:rsidP="008A092F">
            <w:pPr>
              <w:pStyle w:val="TableContents"/>
              <w:spacing w:after="120" w:line="360" w:lineRule="auto"/>
              <w:jc w:val="both"/>
              <w:rPr>
                <w:rFonts w:ascii="Arial" w:hAnsi="Arial" w:cs="Arial"/>
                <w:b/>
                <w:bCs/>
              </w:rPr>
            </w:pPr>
            <w:proofErr w:type="spellStart"/>
            <w:r w:rsidRPr="008A092F">
              <w:rPr>
                <w:rFonts w:ascii="Arial" w:hAnsi="Arial" w:cs="Arial"/>
                <w:b/>
                <w:bCs/>
              </w:rPr>
              <w:t>Component</w:t>
            </w:r>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b/>
                <w:bCs/>
              </w:rPr>
            </w:pPr>
            <w:proofErr w:type="spellStart"/>
            <w:r w:rsidRPr="008A092F">
              <w:rPr>
                <w:rFonts w:ascii="Arial" w:hAnsi="Arial" w:cs="Arial"/>
                <w:b/>
                <w:bCs/>
              </w:rPr>
              <w:t>XHRWebSocket</w:t>
            </w:r>
            <w:proofErr w:type="spellEnd"/>
          </w:p>
        </w:tc>
      </w:tr>
      <w:tr w:rsidR="002A36DB" w:rsidRPr="000F3237">
        <w:trPr>
          <w:trHeight w:val="626"/>
        </w:trPr>
        <w:tc>
          <w:tcPr>
            <w:tcW w:w="2010" w:type="dxa"/>
            <w:tcBorders>
              <w:left w:val="single" w:sz="2" w:space="0" w:color="000000"/>
              <w:bottom w:val="single" w:sz="2" w:space="0" w:color="000000"/>
            </w:tcBorders>
            <w:shd w:val="clear" w:color="auto" w:fill="CCCCCC"/>
            <w:tcMar>
              <w:top w:w="55" w:type="dxa"/>
              <w:left w:w="55" w:type="dxa"/>
              <w:bottom w:w="55" w:type="dxa"/>
              <w:right w:w="55" w:type="dxa"/>
            </w:tcMar>
          </w:tcPr>
          <w:p w:rsidR="002A36DB" w:rsidRPr="008A092F" w:rsidRDefault="00164400" w:rsidP="008A092F">
            <w:pPr>
              <w:pStyle w:val="TableContents"/>
              <w:spacing w:after="120" w:line="360" w:lineRule="auto"/>
              <w:jc w:val="both"/>
              <w:rPr>
                <w:rFonts w:ascii="Arial" w:hAnsi="Arial" w:cs="Arial"/>
              </w:rPr>
            </w:pPr>
            <w:bookmarkStart w:id="247" w:name="__DdeLink__250_18571045161"/>
            <w:proofErr w:type="spellStart"/>
            <w:r w:rsidRPr="008A092F">
              <w:rPr>
                <w:rFonts w:ascii="Arial" w:hAnsi="Arial" w:cs="Arial"/>
                <w:b/>
                <w:bCs/>
              </w:rPr>
              <w:t>Descrip</w:t>
            </w:r>
            <w:r w:rsidR="004D10DC" w:rsidRPr="008A092F">
              <w:rPr>
                <w:rFonts w:ascii="Arial" w:hAnsi="Arial" w:cs="Arial"/>
                <w:b/>
                <w:bCs/>
              </w:rPr>
              <w:t>tio</w:t>
            </w:r>
            <w:r w:rsidRPr="008A092F">
              <w:rPr>
                <w:rFonts w:ascii="Arial" w:hAnsi="Arial" w:cs="Arial"/>
                <w:b/>
                <w:bCs/>
              </w:rPr>
              <w:t>n</w:t>
            </w:r>
            <w:bookmarkEnd w:id="247"/>
            <w:proofErr w:type="spellEnd"/>
          </w:p>
        </w:tc>
        <w:tc>
          <w:tcPr>
            <w:tcW w:w="6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2A36DB" w:rsidRPr="008A092F" w:rsidRDefault="000A0C2E" w:rsidP="00601CC1">
            <w:pPr>
              <w:pStyle w:val="TableContents"/>
              <w:spacing w:after="120" w:line="360" w:lineRule="auto"/>
              <w:jc w:val="both"/>
              <w:rPr>
                <w:rFonts w:ascii="Arial" w:hAnsi="Arial" w:cs="Arial"/>
                <w:lang w:val="en-US"/>
              </w:rPr>
            </w:pPr>
            <w:proofErr w:type="spellStart"/>
            <w:r w:rsidRPr="008A092F">
              <w:rPr>
                <w:rFonts w:ascii="Arial" w:hAnsi="Arial" w:cs="Arial"/>
                <w:lang w:val="en-US"/>
              </w:rPr>
              <w:t>XHRWebSocket</w:t>
            </w:r>
            <w:proofErr w:type="spellEnd"/>
            <w:r w:rsidRPr="008A092F">
              <w:rPr>
                <w:rFonts w:ascii="Arial" w:hAnsi="Arial" w:cs="Arial"/>
                <w:lang w:val="en-US"/>
              </w:rPr>
              <w:t xml:space="preserve"> </w:t>
            </w:r>
            <w:r w:rsidR="004D10DC" w:rsidRPr="008A092F">
              <w:rPr>
                <w:rFonts w:ascii="Arial" w:hAnsi="Arial" w:cs="Arial"/>
                <w:lang w:val="en-US"/>
              </w:rPr>
              <w:t xml:space="preserve">is an object that emulates the usual behavior of the object WebSocket. </w:t>
            </w:r>
            <w:r w:rsidR="00601CC1">
              <w:rPr>
                <w:rFonts w:ascii="Arial" w:hAnsi="Arial" w:cs="Arial"/>
                <w:lang w:val="en-US"/>
              </w:rPr>
              <w:t>It uses long-polling to emulate a keep alive connection with several request, send and receive data at the same time.</w:t>
            </w:r>
          </w:p>
        </w:tc>
      </w:tr>
    </w:tbl>
    <w:p w:rsidR="00CA25B8" w:rsidRPr="00A845BF" w:rsidRDefault="00CA25B8" w:rsidP="008A092F">
      <w:pPr>
        <w:pStyle w:val="Heading1"/>
        <w:tabs>
          <w:tab w:val="left" w:pos="0"/>
        </w:tabs>
        <w:spacing w:after="120" w:line="360" w:lineRule="auto"/>
        <w:jc w:val="left"/>
        <w:rPr>
          <w:iCs w:val="0"/>
          <w:color w:val="000000"/>
          <w:sz w:val="24"/>
          <w:szCs w:val="24"/>
          <w:lang w:val="en-US"/>
        </w:rPr>
      </w:pPr>
    </w:p>
    <w:p w:rsidR="008A092F" w:rsidRPr="008A092F" w:rsidRDefault="008A092F" w:rsidP="008A092F">
      <w:pPr>
        <w:pStyle w:val="Standarduser"/>
        <w:tabs>
          <w:tab w:val="left" w:pos="1416"/>
        </w:tabs>
        <w:spacing w:after="120" w:line="360" w:lineRule="auto"/>
        <w:jc w:val="both"/>
        <w:rPr>
          <w:rFonts w:ascii="Arial" w:hAnsi="Arial" w:cs="Arial"/>
          <w:b/>
        </w:rPr>
      </w:pPr>
      <w:proofErr w:type="spellStart"/>
      <w:r w:rsidRPr="008A092F">
        <w:rPr>
          <w:rFonts w:ascii="Arial" w:hAnsi="Arial" w:cs="Arial"/>
          <w:b/>
        </w:rPr>
        <w:t>Libraries</w:t>
      </w:r>
      <w:proofErr w:type="spellEnd"/>
      <w:r w:rsidRPr="008A092F">
        <w:rPr>
          <w:rFonts w:ascii="Arial" w:hAnsi="Arial" w:cs="Arial"/>
          <w:b/>
        </w:rPr>
        <w:t xml:space="preserve"> and </w:t>
      </w:r>
      <w:proofErr w:type="spellStart"/>
      <w:r w:rsidRPr="008A092F">
        <w:rPr>
          <w:rFonts w:ascii="Arial" w:hAnsi="Arial" w:cs="Arial"/>
          <w:b/>
        </w:rPr>
        <w:t>tools</w:t>
      </w:r>
      <w:proofErr w:type="spellEnd"/>
      <w:r w:rsidRPr="008A092F">
        <w:rPr>
          <w:rFonts w:ascii="Arial" w:hAnsi="Arial" w:cs="Arial"/>
          <w:b/>
        </w:rPr>
        <w:t xml:space="preserve"> </w:t>
      </w:r>
      <w:proofErr w:type="spellStart"/>
      <w:r w:rsidRPr="008A092F">
        <w:rPr>
          <w:rFonts w:ascii="Arial" w:hAnsi="Arial" w:cs="Arial"/>
          <w:b/>
        </w:rPr>
        <w:t>used</w:t>
      </w:r>
      <w:proofErr w:type="spellEnd"/>
      <w:r w:rsidRPr="008A092F">
        <w:rPr>
          <w:rFonts w:ascii="Arial" w:hAnsi="Arial" w:cs="Arial"/>
          <w:b/>
        </w:rPr>
        <w:t>:</w:t>
      </w:r>
    </w:p>
    <w:p w:rsidR="002A36DB" w:rsidRPr="008A092F" w:rsidRDefault="00164400" w:rsidP="008A092F">
      <w:pPr>
        <w:pStyle w:val="Standarduser"/>
        <w:numPr>
          <w:ilvl w:val="0"/>
          <w:numId w:val="4"/>
        </w:numPr>
        <w:tabs>
          <w:tab w:val="left" w:pos="1416"/>
        </w:tabs>
        <w:spacing w:after="120" w:line="360" w:lineRule="auto"/>
        <w:ind w:left="1416" w:hanging="360"/>
        <w:jc w:val="both"/>
        <w:rPr>
          <w:rFonts w:ascii="Arial" w:hAnsi="Arial" w:cs="Arial"/>
        </w:rPr>
      </w:pPr>
      <w:proofErr w:type="spellStart"/>
      <w:r w:rsidRPr="008A092F">
        <w:rPr>
          <w:rFonts w:ascii="Arial" w:hAnsi="Arial" w:cs="Arial"/>
          <w:color w:val="000000"/>
          <w:lang w:bidi="es-ES"/>
        </w:rPr>
        <w:t>Tomcat</w:t>
      </w:r>
      <w:proofErr w:type="spellEnd"/>
      <w:r w:rsidRPr="008A092F">
        <w:rPr>
          <w:rFonts w:ascii="Arial" w:hAnsi="Arial" w:cs="Arial"/>
          <w:color w:val="000000"/>
          <w:lang w:bidi="es-ES"/>
        </w:rPr>
        <w:t xml:space="preserve"> </w:t>
      </w:r>
      <w:proofErr w:type="spellStart"/>
      <w:r w:rsidRPr="008A092F">
        <w:rPr>
          <w:rFonts w:ascii="Arial" w:hAnsi="Arial" w:cs="Arial"/>
          <w:color w:val="000000"/>
          <w:lang w:bidi="es-ES"/>
        </w:rPr>
        <w:t>CometProccesor</w:t>
      </w:r>
      <w:proofErr w:type="spellEnd"/>
      <w:r w:rsidRPr="008A092F">
        <w:rPr>
          <w:rFonts w:ascii="Arial" w:hAnsi="Arial" w:cs="Arial"/>
          <w:color w:val="000000"/>
          <w:lang w:bidi="es-ES"/>
        </w:rPr>
        <w:t>.</w:t>
      </w:r>
    </w:p>
    <w:p w:rsidR="002A36DB" w:rsidRDefault="00164400"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r w:rsidRPr="008A092F">
        <w:rPr>
          <w:rFonts w:ascii="Arial" w:hAnsi="Arial" w:cs="Arial"/>
          <w:color w:val="000000"/>
          <w:lang w:bidi="es-ES"/>
        </w:rPr>
        <w:t xml:space="preserve">Servidor Apache </w:t>
      </w:r>
      <w:proofErr w:type="spellStart"/>
      <w:r w:rsidRPr="008A092F">
        <w:rPr>
          <w:rFonts w:ascii="Arial" w:hAnsi="Arial" w:cs="Arial"/>
          <w:color w:val="000000"/>
          <w:lang w:bidi="es-ES"/>
        </w:rPr>
        <w:t>Tomcat</w:t>
      </w:r>
      <w:proofErr w:type="spellEnd"/>
      <w:r w:rsidRPr="008A092F">
        <w:rPr>
          <w:rFonts w:ascii="Arial" w:hAnsi="Arial" w:cs="Arial"/>
          <w:color w:val="000000"/>
          <w:lang w:bidi="es-ES"/>
        </w:rPr>
        <w:t xml:space="preserve"> 7,0</w:t>
      </w:r>
    </w:p>
    <w:p w:rsidR="00687B8B" w:rsidRDefault="00687B8B"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r>
        <w:rPr>
          <w:rFonts w:ascii="Arial" w:hAnsi="Arial" w:cs="Arial"/>
          <w:color w:val="000000"/>
          <w:lang w:bidi="es-ES"/>
        </w:rPr>
        <w:t>NetBeans 7.0.1</w:t>
      </w:r>
    </w:p>
    <w:p w:rsidR="00687B8B" w:rsidRDefault="00687B8B"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proofErr w:type="spellStart"/>
      <w:r>
        <w:rPr>
          <w:rFonts w:ascii="Arial" w:hAnsi="Arial" w:cs="Arial"/>
          <w:color w:val="000000"/>
          <w:lang w:bidi="es-ES"/>
        </w:rPr>
        <w:t>Maven</w:t>
      </w:r>
      <w:proofErr w:type="spellEnd"/>
    </w:p>
    <w:p w:rsidR="005731FD" w:rsidRDefault="005731FD" w:rsidP="008A092F">
      <w:pPr>
        <w:pStyle w:val="Standarduser"/>
        <w:numPr>
          <w:ilvl w:val="0"/>
          <w:numId w:val="2"/>
        </w:numPr>
        <w:tabs>
          <w:tab w:val="left" w:pos="1416"/>
        </w:tabs>
        <w:spacing w:after="120" w:line="360" w:lineRule="auto"/>
        <w:ind w:left="1416" w:hanging="360"/>
        <w:jc w:val="both"/>
        <w:rPr>
          <w:rFonts w:ascii="Arial" w:hAnsi="Arial" w:cs="Arial"/>
          <w:color w:val="000000"/>
          <w:lang w:bidi="es-ES"/>
        </w:rPr>
      </w:pPr>
      <w:r>
        <w:rPr>
          <w:rFonts w:ascii="Arial" w:hAnsi="Arial" w:cs="Arial"/>
          <w:color w:val="000000"/>
          <w:lang w:bidi="es-ES"/>
        </w:rPr>
        <w:t xml:space="preserve">jWebSocket </w:t>
      </w:r>
      <w:proofErr w:type="spellStart"/>
      <w:r>
        <w:rPr>
          <w:rFonts w:ascii="Arial" w:hAnsi="Arial" w:cs="Arial"/>
          <w:color w:val="000000"/>
          <w:lang w:bidi="es-ES"/>
        </w:rPr>
        <w:t>framework</w:t>
      </w:r>
      <w:proofErr w:type="spellEnd"/>
    </w:p>
    <w:p w:rsidR="00D12CD3" w:rsidRPr="008A092F" w:rsidRDefault="00D12CD3" w:rsidP="00687B8B">
      <w:pPr>
        <w:pStyle w:val="Standarduser"/>
        <w:tabs>
          <w:tab w:val="left" w:pos="1416"/>
        </w:tabs>
        <w:spacing w:after="120" w:line="360" w:lineRule="auto"/>
        <w:ind w:left="1416"/>
        <w:jc w:val="both"/>
        <w:rPr>
          <w:rFonts w:ascii="Arial" w:hAnsi="Arial" w:cs="Arial"/>
          <w:color w:val="000000"/>
          <w:lang w:bidi="es-ES"/>
        </w:rPr>
      </w:pPr>
      <w:ins w:id="248" w:author="aschulze" w:date="2012-05-25T19:25:00Z">
        <w:r>
          <w:rPr>
            <w:rFonts w:ascii="Arial" w:hAnsi="Arial" w:cs="Arial"/>
            <w:color w:val="000000"/>
            <w:lang w:bidi="es-ES"/>
          </w:rPr>
          <w:t xml:space="preserve">I </w:t>
        </w:r>
        <w:proofErr w:type="spellStart"/>
        <w:r>
          <w:rPr>
            <w:rFonts w:ascii="Arial" w:hAnsi="Arial" w:cs="Arial"/>
            <w:color w:val="000000"/>
            <w:lang w:bidi="es-ES"/>
          </w:rPr>
          <w:t>would</w:t>
        </w:r>
        <w:proofErr w:type="spellEnd"/>
        <w:r>
          <w:rPr>
            <w:rFonts w:ascii="Arial" w:hAnsi="Arial" w:cs="Arial"/>
            <w:color w:val="000000"/>
            <w:lang w:bidi="es-ES"/>
          </w:rPr>
          <w:t xml:space="preserve"> </w:t>
        </w:r>
        <w:proofErr w:type="spellStart"/>
        <w:r>
          <w:rPr>
            <w:rFonts w:ascii="Arial" w:hAnsi="Arial" w:cs="Arial"/>
            <w:color w:val="000000"/>
            <w:lang w:bidi="es-ES"/>
          </w:rPr>
          <w:t>like</w:t>
        </w:r>
        <w:proofErr w:type="spellEnd"/>
        <w:r>
          <w:rPr>
            <w:rFonts w:ascii="Arial" w:hAnsi="Arial" w:cs="Arial"/>
            <w:color w:val="000000"/>
            <w:lang w:bidi="es-ES"/>
          </w:rPr>
          <w:t xml:space="preserve"> </w:t>
        </w:r>
        <w:proofErr w:type="spellStart"/>
        <w:r>
          <w:rPr>
            <w:rFonts w:ascii="Arial" w:hAnsi="Arial" w:cs="Arial"/>
            <w:color w:val="000000"/>
            <w:lang w:bidi="es-ES"/>
          </w:rPr>
          <w:t>to</w:t>
        </w:r>
        <w:proofErr w:type="spellEnd"/>
        <w:r>
          <w:rPr>
            <w:rFonts w:ascii="Arial" w:hAnsi="Arial" w:cs="Arial"/>
            <w:color w:val="000000"/>
            <w:lang w:bidi="es-ES"/>
          </w:rPr>
          <w:t xml:space="preserve"> </w:t>
        </w:r>
        <w:proofErr w:type="spellStart"/>
        <w:r>
          <w:rPr>
            <w:rFonts w:ascii="Arial" w:hAnsi="Arial" w:cs="Arial"/>
            <w:color w:val="000000"/>
            <w:lang w:bidi="es-ES"/>
          </w:rPr>
          <w:t>see</w:t>
        </w:r>
        <w:proofErr w:type="spellEnd"/>
        <w:r>
          <w:rPr>
            <w:rFonts w:ascii="Arial" w:hAnsi="Arial" w:cs="Arial"/>
            <w:color w:val="000000"/>
            <w:lang w:bidi="es-ES"/>
          </w:rPr>
          <w:t xml:space="preserve"> </w:t>
        </w:r>
        <w:proofErr w:type="spellStart"/>
        <w:r>
          <w:rPr>
            <w:rFonts w:ascii="Arial" w:hAnsi="Arial" w:cs="Arial"/>
            <w:color w:val="000000"/>
            <w:lang w:bidi="es-ES"/>
          </w:rPr>
          <w:t>automation</w:t>
        </w:r>
        <w:proofErr w:type="spellEnd"/>
        <w:r>
          <w:rPr>
            <w:rFonts w:ascii="Arial" w:hAnsi="Arial" w:cs="Arial"/>
            <w:color w:val="000000"/>
            <w:lang w:bidi="es-ES"/>
          </w:rPr>
          <w:t xml:space="preserve">: </w:t>
        </w:r>
        <w:proofErr w:type="spellStart"/>
        <w:r>
          <w:rPr>
            <w:rFonts w:ascii="Arial" w:hAnsi="Arial" w:cs="Arial"/>
            <w:color w:val="000000"/>
            <w:lang w:bidi="es-ES"/>
          </w:rPr>
          <w:t>If</w:t>
        </w:r>
        <w:proofErr w:type="spellEnd"/>
        <w:r>
          <w:rPr>
            <w:rFonts w:ascii="Arial" w:hAnsi="Arial" w:cs="Arial"/>
            <w:color w:val="000000"/>
            <w:lang w:bidi="es-ES"/>
          </w:rPr>
          <w:t xml:space="preserve"> no </w:t>
        </w:r>
        <w:proofErr w:type="spellStart"/>
        <w:r>
          <w:rPr>
            <w:rFonts w:ascii="Arial" w:hAnsi="Arial" w:cs="Arial"/>
            <w:color w:val="000000"/>
            <w:lang w:bidi="es-ES"/>
          </w:rPr>
          <w:t>native</w:t>
        </w:r>
        <w:proofErr w:type="spellEnd"/>
        <w:r>
          <w:rPr>
            <w:rFonts w:ascii="Arial" w:hAnsi="Arial" w:cs="Arial"/>
            <w:color w:val="000000"/>
            <w:lang w:bidi="es-ES"/>
          </w:rPr>
          <w:t xml:space="preserve"> websockets are </w:t>
        </w:r>
        <w:proofErr w:type="spellStart"/>
        <w:r>
          <w:rPr>
            <w:rFonts w:ascii="Arial" w:hAnsi="Arial" w:cs="Arial"/>
            <w:color w:val="000000"/>
            <w:lang w:bidi="es-ES"/>
          </w:rPr>
          <w:t>available</w:t>
        </w:r>
        <w:proofErr w:type="spellEnd"/>
        <w:r>
          <w:rPr>
            <w:rFonts w:ascii="Arial" w:hAnsi="Arial" w:cs="Arial"/>
            <w:color w:val="000000"/>
            <w:lang w:bidi="es-ES"/>
          </w:rPr>
          <w:t xml:space="preserve"> and </w:t>
        </w:r>
        <w:proofErr w:type="spellStart"/>
        <w:r>
          <w:rPr>
            <w:rFonts w:ascii="Arial" w:hAnsi="Arial" w:cs="Arial"/>
            <w:color w:val="000000"/>
            <w:lang w:bidi="es-ES"/>
          </w:rPr>
          <w:t>not</w:t>
        </w:r>
        <w:proofErr w:type="spellEnd"/>
        <w:r>
          <w:rPr>
            <w:rFonts w:ascii="Arial" w:hAnsi="Arial" w:cs="Arial"/>
            <w:color w:val="000000"/>
            <w:lang w:bidi="es-ES"/>
          </w:rPr>
          <w:t xml:space="preserve"> flash as </w:t>
        </w:r>
        <w:proofErr w:type="spellStart"/>
        <w:r>
          <w:rPr>
            <w:rFonts w:ascii="Arial" w:hAnsi="Arial" w:cs="Arial"/>
            <w:color w:val="000000"/>
            <w:lang w:bidi="es-ES"/>
          </w:rPr>
          <w:t>well</w:t>
        </w:r>
        <w:proofErr w:type="spellEnd"/>
        <w:r>
          <w:rPr>
            <w:rFonts w:ascii="Arial" w:hAnsi="Arial" w:cs="Arial"/>
            <w:color w:val="000000"/>
            <w:lang w:bidi="es-ES"/>
          </w:rPr>
          <w:t xml:space="preserve">, </w:t>
        </w:r>
        <w:proofErr w:type="spellStart"/>
        <w:r>
          <w:rPr>
            <w:rFonts w:ascii="Arial" w:hAnsi="Arial" w:cs="Arial"/>
            <w:color w:val="000000"/>
            <w:lang w:bidi="es-ES"/>
          </w:rPr>
          <w:t>we</w:t>
        </w:r>
        <w:proofErr w:type="spellEnd"/>
        <w:r>
          <w:rPr>
            <w:rFonts w:ascii="Arial" w:hAnsi="Arial" w:cs="Arial"/>
            <w:color w:val="000000"/>
            <w:lang w:bidi="es-ES"/>
          </w:rPr>
          <w:t xml:space="preserve"> </w:t>
        </w:r>
        <w:proofErr w:type="spellStart"/>
        <w:r>
          <w:rPr>
            <w:rFonts w:ascii="Arial" w:hAnsi="Arial" w:cs="Arial"/>
            <w:color w:val="000000"/>
            <w:lang w:bidi="es-ES"/>
          </w:rPr>
          <w:t>automatically</w:t>
        </w:r>
        <w:proofErr w:type="spellEnd"/>
        <w:r>
          <w:rPr>
            <w:rFonts w:ascii="Arial" w:hAnsi="Arial" w:cs="Arial"/>
            <w:color w:val="000000"/>
            <w:lang w:bidi="es-ES"/>
          </w:rPr>
          <w:t xml:space="preserve"> </w:t>
        </w:r>
        <w:proofErr w:type="spellStart"/>
        <w:r>
          <w:rPr>
            <w:rFonts w:ascii="Arial" w:hAnsi="Arial" w:cs="Arial"/>
            <w:color w:val="000000"/>
            <w:lang w:bidi="es-ES"/>
          </w:rPr>
          <w:t>should</w:t>
        </w:r>
        <w:proofErr w:type="spellEnd"/>
        <w:r>
          <w:rPr>
            <w:rFonts w:ascii="Arial" w:hAnsi="Arial" w:cs="Arial"/>
            <w:color w:val="000000"/>
            <w:lang w:bidi="es-ES"/>
          </w:rPr>
          <w:t xml:space="preserve"> use </w:t>
        </w:r>
        <w:proofErr w:type="spellStart"/>
        <w:r>
          <w:rPr>
            <w:rFonts w:ascii="Arial" w:hAnsi="Arial" w:cs="Arial"/>
            <w:color w:val="000000"/>
            <w:lang w:bidi="es-ES"/>
          </w:rPr>
          <w:t>Comet</w:t>
        </w:r>
        <w:proofErr w:type="spellEnd"/>
        <w:r>
          <w:rPr>
            <w:rFonts w:ascii="Arial" w:hAnsi="Arial" w:cs="Arial"/>
            <w:color w:val="000000"/>
            <w:lang w:bidi="es-ES"/>
          </w:rPr>
          <w:t xml:space="preserve">. </w:t>
        </w:r>
        <w:proofErr w:type="spellStart"/>
        <w:r>
          <w:rPr>
            <w:rFonts w:ascii="Arial" w:hAnsi="Arial" w:cs="Arial"/>
            <w:color w:val="000000"/>
            <w:lang w:bidi="es-ES"/>
          </w:rPr>
          <w:t>The</w:t>
        </w:r>
        <w:proofErr w:type="spellEnd"/>
        <w:r>
          <w:rPr>
            <w:rFonts w:ascii="Arial" w:hAnsi="Arial" w:cs="Arial"/>
            <w:color w:val="000000"/>
            <w:lang w:bidi="es-ES"/>
          </w:rPr>
          <w:t xml:space="preserve"> server per default can </w:t>
        </w:r>
        <w:proofErr w:type="spellStart"/>
        <w:r>
          <w:rPr>
            <w:rFonts w:ascii="Arial" w:hAnsi="Arial" w:cs="Arial"/>
            <w:color w:val="000000"/>
            <w:lang w:bidi="es-ES"/>
          </w:rPr>
          <w:t>run</w:t>
        </w:r>
        <w:proofErr w:type="spellEnd"/>
        <w:r>
          <w:rPr>
            <w:rFonts w:ascii="Arial" w:hAnsi="Arial" w:cs="Arial"/>
            <w:color w:val="000000"/>
            <w:lang w:bidi="es-ES"/>
          </w:rPr>
          <w:t xml:space="preserve"> </w:t>
        </w:r>
        <w:proofErr w:type="spellStart"/>
        <w:r>
          <w:rPr>
            <w:rFonts w:ascii="Arial" w:hAnsi="Arial" w:cs="Arial"/>
            <w:color w:val="000000"/>
            <w:lang w:bidi="es-ES"/>
          </w:rPr>
          <w:t>two</w:t>
        </w:r>
        <w:proofErr w:type="spellEnd"/>
        <w:r>
          <w:rPr>
            <w:rFonts w:ascii="Arial" w:hAnsi="Arial" w:cs="Arial"/>
            <w:color w:val="000000"/>
            <w:lang w:bidi="es-ES"/>
          </w:rPr>
          <w:t xml:space="preserve"> </w:t>
        </w:r>
        <w:proofErr w:type="spellStart"/>
        <w:r>
          <w:rPr>
            <w:rFonts w:ascii="Arial" w:hAnsi="Arial" w:cs="Arial"/>
            <w:color w:val="000000"/>
            <w:lang w:bidi="es-ES"/>
          </w:rPr>
          <w:t>engines</w:t>
        </w:r>
        <w:proofErr w:type="spellEnd"/>
        <w:r>
          <w:rPr>
            <w:rFonts w:ascii="Arial" w:hAnsi="Arial" w:cs="Arial"/>
            <w:color w:val="000000"/>
            <w:lang w:bidi="es-ES"/>
          </w:rPr>
          <w:t xml:space="preserve"> at a time</w:t>
        </w:r>
        <w:proofErr w:type="gramStart"/>
        <w:r>
          <w:rPr>
            <w:rFonts w:ascii="Arial" w:hAnsi="Arial" w:cs="Arial"/>
            <w:color w:val="000000"/>
            <w:lang w:bidi="es-ES"/>
          </w:rPr>
          <w:t>!</w:t>
        </w:r>
      </w:ins>
      <w:proofErr w:type="gramEnd"/>
    </w:p>
    <w:p w:rsidR="008A092F" w:rsidRPr="00A15D71" w:rsidRDefault="008A092F" w:rsidP="008A092F">
      <w:pPr>
        <w:pStyle w:val="Standarduser"/>
        <w:tabs>
          <w:tab w:val="left" w:pos="0"/>
        </w:tabs>
        <w:spacing w:after="120" w:line="360" w:lineRule="auto"/>
        <w:jc w:val="both"/>
        <w:rPr>
          <w:rFonts w:ascii="Arial" w:hAnsi="Arial" w:cs="Arial"/>
          <w:b/>
          <w:u w:val="single"/>
        </w:rPr>
      </w:pPr>
      <w:proofErr w:type="spellStart"/>
      <w:r w:rsidRPr="00A15D71">
        <w:rPr>
          <w:rFonts w:ascii="Arial" w:hAnsi="Arial" w:cs="Arial"/>
          <w:b/>
          <w:u w:val="single"/>
        </w:rPr>
        <w:t>Highlights</w:t>
      </w:r>
      <w:proofErr w:type="spellEnd"/>
      <w:r w:rsidRPr="00A15D71">
        <w:rPr>
          <w:rFonts w:ascii="Arial" w:hAnsi="Arial" w:cs="Arial"/>
          <w:b/>
          <w:u w:val="single"/>
        </w:rPr>
        <w:t xml:space="preserve"> </w:t>
      </w:r>
      <w:proofErr w:type="spellStart"/>
      <w:r w:rsidRPr="00A15D71">
        <w:rPr>
          <w:rFonts w:ascii="Arial" w:hAnsi="Arial" w:cs="Arial"/>
          <w:b/>
          <w:u w:val="single"/>
        </w:rPr>
        <w:t>for</w:t>
      </w:r>
      <w:proofErr w:type="spellEnd"/>
      <w:r w:rsidRPr="00A15D71">
        <w:rPr>
          <w:rFonts w:ascii="Arial" w:hAnsi="Arial" w:cs="Arial"/>
          <w:b/>
          <w:u w:val="single"/>
        </w:rPr>
        <w:t xml:space="preserve"> </w:t>
      </w:r>
      <w:proofErr w:type="spellStart"/>
      <w:r w:rsidRPr="00A15D71">
        <w:rPr>
          <w:rFonts w:ascii="Arial" w:hAnsi="Arial" w:cs="Arial"/>
          <w:b/>
          <w:u w:val="single"/>
        </w:rPr>
        <w:t>developers</w:t>
      </w:r>
      <w:proofErr w:type="spellEnd"/>
      <w:r w:rsidRPr="00A15D71">
        <w:rPr>
          <w:rFonts w:ascii="Arial" w:hAnsi="Arial" w:cs="Arial"/>
          <w:b/>
          <w:u w:val="single"/>
        </w:rPr>
        <w:t>:</w:t>
      </w:r>
    </w:p>
    <w:p w:rsidR="00063788" w:rsidRPr="008A092F" w:rsidRDefault="008A092F" w:rsidP="008A092F">
      <w:pPr>
        <w:pStyle w:val="Standarduser"/>
        <w:tabs>
          <w:tab w:val="left" w:pos="0"/>
        </w:tabs>
        <w:spacing w:after="120" w:line="360" w:lineRule="auto"/>
        <w:jc w:val="both"/>
        <w:rPr>
          <w:rFonts w:ascii="Arial" w:hAnsi="Arial" w:cs="Arial"/>
          <w:color w:val="000000"/>
          <w:lang w:val="en-US" w:bidi="es-ES"/>
        </w:rPr>
      </w:pPr>
      <w:r w:rsidRPr="008A092F">
        <w:rPr>
          <w:rFonts w:ascii="Arial" w:hAnsi="Arial" w:cs="Arial"/>
          <w:lang w:val="en-US"/>
        </w:rPr>
        <w:lastRenderedPageBreak/>
        <w:t>To implement the</w:t>
      </w:r>
      <w:r w:rsidR="00F508A5">
        <w:rPr>
          <w:rFonts w:ascii="Arial" w:hAnsi="Arial" w:cs="Arial"/>
          <w:lang w:val="en-US"/>
        </w:rPr>
        <w:t xml:space="preserve"> </w:t>
      </w:r>
      <w:proofErr w:type="spellStart"/>
      <w:r w:rsidR="00F508A5" w:rsidRPr="008A092F">
        <w:rPr>
          <w:rFonts w:ascii="Arial" w:hAnsi="Arial" w:cs="Arial"/>
          <w:lang w:val="en-US"/>
        </w:rPr>
        <w:t>XHRWebSocket</w:t>
      </w:r>
      <w:proofErr w:type="spellEnd"/>
      <w:r w:rsidR="000C155D">
        <w:rPr>
          <w:rFonts w:ascii="Arial" w:hAnsi="Arial" w:cs="Arial"/>
          <w:lang w:val="en-US"/>
        </w:rPr>
        <w:t xml:space="preserve"> component</w:t>
      </w:r>
      <w:r w:rsidR="002E29BC">
        <w:rPr>
          <w:rFonts w:ascii="Arial" w:hAnsi="Arial" w:cs="Arial"/>
          <w:lang w:val="en-US"/>
        </w:rPr>
        <w:t xml:space="preserve"> was necessary think in how </w:t>
      </w:r>
      <w:r w:rsidR="00EF5557">
        <w:rPr>
          <w:rFonts w:ascii="Arial" w:hAnsi="Arial" w:cs="Arial"/>
          <w:lang w:val="en-US"/>
        </w:rPr>
        <w:t xml:space="preserve">to </w:t>
      </w:r>
      <w:r w:rsidR="002E29BC">
        <w:rPr>
          <w:rFonts w:ascii="Arial" w:hAnsi="Arial" w:cs="Arial"/>
          <w:lang w:val="en-US"/>
        </w:rPr>
        <w:t xml:space="preserve">deal with </w:t>
      </w:r>
      <w:r w:rsidR="00B33FE7">
        <w:rPr>
          <w:rFonts w:ascii="Arial" w:hAnsi="Arial" w:cs="Arial"/>
          <w:lang w:val="en-US"/>
        </w:rPr>
        <w:t>the two HTTP connection limit issue</w:t>
      </w:r>
      <w:r w:rsidRPr="008A092F">
        <w:rPr>
          <w:rFonts w:ascii="Arial" w:hAnsi="Arial" w:cs="Arial"/>
          <w:lang w:val="en-US"/>
        </w:rPr>
        <w:t xml:space="preserve">. The limit of only two connections </w:t>
      </w:r>
      <w:r w:rsidR="00EF5557">
        <w:rPr>
          <w:rFonts w:ascii="Arial" w:hAnsi="Arial" w:cs="Arial"/>
          <w:lang w:val="en-US"/>
        </w:rPr>
        <w:t>per server means</w:t>
      </w:r>
      <w:r w:rsidRPr="008A092F">
        <w:rPr>
          <w:rFonts w:ascii="Arial" w:hAnsi="Arial" w:cs="Arial"/>
          <w:lang w:val="en-US"/>
        </w:rPr>
        <w:t xml:space="preserve"> that if you have two connections open and starts a third or </w:t>
      </w:r>
      <w:r w:rsidR="009446B4">
        <w:rPr>
          <w:rFonts w:ascii="Arial" w:hAnsi="Arial" w:cs="Arial"/>
          <w:lang w:val="en-US"/>
        </w:rPr>
        <w:t xml:space="preserve">several N </w:t>
      </w:r>
      <w:r w:rsidR="009446B4" w:rsidRPr="008A092F">
        <w:rPr>
          <w:rFonts w:ascii="Arial" w:hAnsi="Arial" w:cs="Arial"/>
          <w:lang w:val="en-US"/>
        </w:rPr>
        <w:t>requests</w:t>
      </w:r>
      <w:r w:rsidR="009446B4">
        <w:rPr>
          <w:rFonts w:ascii="Arial" w:hAnsi="Arial" w:cs="Arial"/>
          <w:lang w:val="en-US"/>
        </w:rPr>
        <w:t xml:space="preserve">, </w:t>
      </w:r>
      <w:r w:rsidR="00774F78">
        <w:rPr>
          <w:rFonts w:ascii="Arial" w:hAnsi="Arial" w:cs="Arial"/>
          <w:lang w:val="en-US"/>
        </w:rPr>
        <w:t xml:space="preserve">the </w:t>
      </w:r>
      <w:r w:rsidR="009446B4">
        <w:rPr>
          <w:rFonts w:ascii="Arial" w:hAnsi="Arial" w:cs="Arial"/>
          <w:lang w:val="en-US"/>
        </w:rPr>
        <w:t>N request</w:t>
      </w:r>
      <w:r w:rsidR="00774F78">
        <w:rPr>
          <w:rFonts w:ascii="Arial" w:hAnsi="Arial" w:cs="Arial"/>
          <w:lang w:val="en-US"/>
        </w:rPr>
        <w:t>s</w:t>
      </w:r>
      <w:r w:rsidR="009446B4">
        <w:rPr>
          <w:rFonts w:ascii="Arial" w:hAnsi="Arial" w:cs="Arial"/>
          <w:lang w:val="en-US"/>
        </w:rPr>
        <w:t xml:space="preserve"> will be </w:t>
      </w:r>
      <w:r w:rsidRPr="008A092F">
        <w:rPr>
          <w:rFonts w:ascii="Arial" w:hAnsi="Arial" w:cs="Arial"/>
          <w:lang w:val="en-US"/>
        </w:rPr>
        <w:t xml:space="preserve">locked until </w:t>
      </w:r>
      <w:r w:rsidR="007A553E">
        <w:rPr>
          <w:rFonts w:ascii="Arial" w:hAnsi="Arial" w:cs="Arial"/>
          <w:lang w:val="en-US"/>
        </w:rPr>
        <w:t>one of the</w:t>
      </w:r>
      <w:r w:rsidRPr="008A092F">
        <w:rPr>
          <w:rFonts w:ascii="Arial" w:hAnsi="Arial" w:cs="Arial"/>
          <w:lang w:val="en-US"/>
        </w:rPr>
        <w:t xml:space="preserve"> two previous requests</w:t>
      </w:r>
      <w:r w:rsidR="007A553E">
        <w:rPr>
          <w:rFonts w:ascii="Arial" w:hAnsi="Arial" w:cs="Arial"/>
          <w:lang w:val="en-US"/>
        </w:rPr>
        <w:t xml:space="preserve"> finish</w:t>
      </w:r>
      <w:r w:rsidRPr="008A092F">
        <w:rPr>
          <w:rFonts w:ascii="Arial" w:hAnsi="Arial" w:cs="Arial"/>
          <w:lang w:val="en-US"/>
        </w:rPr>
        <w:t>.</w:t>
      </w:r>
      <w:r w:rsidR="00164400" w:rsidRPr="008A092F">
        <w:rPr>
          <w:rFonts w:ascii="Arial" w:hAnsi="Arial" w:cs="Arial"/>
          <w:color w:val="000000"/>
          <w:lang w:val="en-US" w:bidi="es-ES"/>
        </w:rPr>
        <w:t xml:space="preserve"> </w:t>
      </w:r>
      <w:r w:rsidR="00774F78">
        <w:rPr>
          <w:rFonts w:ascii="Arial" w:hAnsi="Arial" w:cs="Arial"/>
          <w:color w:val="000000"/>
          <w:lang w:val="en-US" w:bidi="es-ES"/>
        </w:rPr>
        <w:t>In this case t</w:t>
      </w:r>
      <w:r w:rsidRPr="008A092F">
        <w:rPr>
          <w:rFonts w:ascii="Arial" w:hAnsi="Arial" w:cs="Arial"/>
          <w:lang w:val="en-US"/>
        </w:rPr>
        <w:t xml:space="preserve">o simulate the </w:t>
      </w:r>
      <w:r w:rsidR="004977DE">
        <w:rPr>
          <w:rFonts w:ascii="Arial" w:hAnsi="Arial" w:cs="Arial"/>
          <w:lang w:val="en-US"/>
        </w:rPr>
        <w:t>keep-alive</w:t>
      </w:r>
      <w:r w:rsidR="00D65170">
        <w:rPr>
          <w:rFonts w:ascii="Arial" w:hAnsi="Arial" w:cs="Arial"/>
          <w:lang w:val="en-US"/>
        </w:rPr>
        <w:t xml:space="preserve"> </w:t>
      </w:r>
      <w:r w:rsidRPr="008A092F">
        <w:rPr>
          <w:rFonts w:ascii="Arial" w:hAnsi="Arial" w:cs="Arial"/>
          <w:lang w:val="en-US"/>
        </w:rPr>
        <w:t xml:space="preserve">connection to the server and receive instant messages in </w:t>
      </w:r>
      <w:r w:rsidR="00D65170">
        <w:rPr>
          <w:rFonts w:ascii="Arial" w:hAnsi="Arial" w:cs="Arial"/>
          <w:lang w:val="en-US"/>
        </w:rPr>
        <w:t>the moment that</w:t>
      </w:r>
      <w:r w:rsidRPr="008A092F">
        <w:rPr>
          <w:rFonts w:ascii="Arial" w:hAnsi="Arial" w:cs="Arial"/>
          <w:lang w:val="en-US"/>
        </w:rPr>
        <w:t xml:space="preserve"> are available on the server</w:t>
      </w:r>
      <w:r w:rsidR="00D424D6">
        <w:rPr>
          <w:rFonts w:ascii="Arial" w:hAnsi="Arial" w:cs="Arial"/>
          <w:lang w:val="en-US"/>
        </w:rPr>
        <w:t xml:space="preserve"> side</w:t>
      </w:r>
      <w:r w:rsidR="000C155D">
        <w:rPr>
          <w:rFonts w:ascii="Arial" w:hAnsi="Arial" w:cs="Arial"/>
          <w:lang w:val="en-US"/>
        </w:rPr>
        <w:t>,</w:t>
      </w:r>
      <w:r w:rsidR="00D424D6">
        <w:rPr>
          <w:rFonts w:ascii="Arial" w:hAnsi="Arial" w:cs="Arial"/>
          <w:lang w:val="en-US"/>
        </w:rPr>
        <w:t xml:space="preserve"> the </w:t>
      </w:r>
      <w:proofErr w:type="spellStart"/>
      <w:r w:rsidR="00D424D6" w:rsidRPr="008A092F">
        <w:rPr>
          <w:rFonts w:ascii="Arial" w:hAnsi="Arial" w:cs="Arial"/>
          <w:lang w:val="en-US"/>
        </w:rPr>
        <w:t>XHRWebSocket</w:t>
      </w:r>
      <w:proofErr w:type="spellEnd"/>
      <w:r w:rsidR="004977DE">
        <w:rPr>
          <w:rFonts w:ascii="Arial" w:hAnsi="Arial" w:cs="Arial"/>
          <w:lang w:val="en-US"/>
        </w:rPr>
        <w:t xml:space="preserve"> component keep</w:t>
      </w:r>
      <w:r w:rsidR="000C155D">
        <w:rPr>
          <w:rFonts w:ascii="Arial" w:hAnsi="Arial" w:cs="Arial"/>
          <w:lang w:val="en-US"/>
        </w:rPr>
        <w:t>s</w:t>
      </w:r>
      <w:r w:rsidRPr="008A092F">
        <w:rPr>
          <w:rFonts w:ascii="Arial" w:hAnsi="Arial" w:cs="Arial"/>
          <w:lang w:val="en-US"/>
        </w:rPr>
        <w:t xml:space="preserve"> busy one of the two connections. </w:t>
      </w:r>
      <w:r w:rsidR="00635862">
        <w:rPr>
          <w:rFonts w:ascii="Arial" w:hAnsi="Arial" w:cs="Arial"/>
          <w:lang w:val="en-US"/>
        </w:rPr>
        <w:t>So in order t</w:t>
      </w:r>
      <w:r w:rsidRPr="008A092F">
        <w:rPr>
          <w:rFonts w:ascii="Arial" w:hAnsi="Arial" w:cs="Arial"/>
          <w:lang w:val="en-US"/>
        </w:rPr>
        <w:t xml:space="preserve">o send a </w:t>
      </w:r>
      <w:r w:rsidR="00635862">
        <w:rPr>
          <w:rFonts w:ascii="Arial" w:hAnsi="Arial" w:cs="Arial"/>
          <w:lang w:val="en-US"/>
        </w:rPr>
        <w:t xml:space="preserve">simple </w:t>
      </w:r>
      <w:r w:rsidRPr="008A092F">
        <w:rPr>
          <w:rFonts w:ascii="Arial" w:hAnsi="Arial" w:cs="Arial"/>
          <w:lang w:val="en-US"/>
        </w:rPr>
        <w:t>message to the server with the word "Hello", the client must use another HTTP request</w:t>
      </w:r>
      <w:r w:rsidR="008D2DA1">
        <w:rPr>
          <w:rFonts w:ascii="Arial" w:hAnsi="Arial" w:cs="Arial"/>
          <w:lang w:val="en-US"/>
        </w:rPr>
        <w:t>, even</w:t>
      </w:r>
      <w:r w:rsidR="00217C64">
        <w:rPr>
          <w:rFonts w:ascii="Arial" w:hAnsi="Arial" w:cs="Arial"/>
          <w:lang w:val="en-US"/>
        </w:rPr>
        <w:t xml:space="preserve"> when this second request is not delay</w:t>
      </w:r>
      <w:r w:rsidR="008D2DA1">
        <w:rPr>
          <w:rFonts w:ascii="Arial" w:hAnsi="Arial" w:cs="Arial"/>
          <w:lang w:val="en-US"/>
        </w:rPr>
        <w:t>ed</w:t>
      </w:r>
      <w:r w:rsidR="00217C64">
        <w:rPr>
          <w:rFonts w:ascii="Arial" w:hAnsi="Arial" w:cs="Arial"/>
          <w:lang w:val="en-US"/>
        </w:rPr>
        <w:t xml:space="preserve"> by the server, in the </w:t>
      </w:r>
      <w:r w:rsidR="006E1AD2">
        <w:rPr>
          <w:rFonts w:ascii="Arial" w:hAnsi="Arial" w:cs="Arial"/>
          <w:lang w:val="en-US"/>
        </w:rPr>
        <w:t>moment</w:t>
      </w:r>
      <w:r w:rsidR="006E1AD2" w:rsidRPr="006E1AD2">
        <w:rPr>
          <w:lang w:val="en-US"/>
        </w:rPr>
        <w:t xml:space="preserve"> </w:t>
      </w:r>
      <w:r w:rsidR="006E1AD2" w:rsidRPr="006E1AD2">
        <w:rPr>
          <w:rFonts w:ascii="Arial" w:hAnsi="Arial" w:cs="Arial"/>
          <w:lang w:val="en-US"/>
        </w:rPr>
        <w:t>in which</w:t>
      </w:r>
      <w:r w:rsidR="006E1AD2">
        <w:rPr>
          <w:rFonts w:ascii="Arial" w:hAnsi="Arial" w:cs="Arial"/>
          <w:lang w:val="en-US"/>
        </w:rPr>
        <w:t xml:space="preserve"> the server </w:t>
      </w:r>
      <w:r w:rsidR="008D2DA1">
        <w:rPr>
          <w:rFonts w:ascii="Arial" w:hAnsi="Arial" w:cs="Arial"/>
          <w:lang w:val="en-US"/>
        </w:rPr>
        <w:t>takes</w:t>
      </w:r>
      <w:r w:rsidR="006E1AD2">
        <w:rPr>
          <w:rFonts w:ascii="Arial" w:hAnsi="Arial" w:cs="Arial"/>
          <w:lang w:val="en-US"/>
        </w:rPr>
        <w:t xml:space="preserve"> the message the two limit connections are busy</w:t>
      </w:r>
      <w:r w:rsidRPr="008A092F">
        <w:rPr>
          <w:rFonts w:ascii="Arial" w:hAnsi="Arial" w:cs="Arial"/>
          <w:lang w:val="en-US"/>
        </w:rPr>
        <w:t xml:space="preserve">. If the client tries to send one or more messages at this </w:t>
      </w:r>
      <w:r w:rsidR="00996B78">
        <w:rPr>
          <w:rFonts w:ascii="Arial" w:hAnsi="Arial" w:cs="Arial"/>
          <w:lang w:val="en-US"/>
        </w:rPr>
        <w:t>time</w:t>
      </w:r>
      <w:r w:rsidRPr="008A092F">
        <w:rPr>
          <w:rFonts w:ascii="Arial" w:hAnsi="Arial" w:cs="Arial"/>
          <w:lang w:val="en-US"/>
        </w:rPr>
        <w:t xml:space="preserve"> all </w:t>
      </w:r>
      <w:r w:rsidR="00996B78">
        <w:rPr>
          <w:rFonts w:ascii="Arial" w:hAnsi="Arial" w:cs="Arial"/>
          <w:lang w:val="en-US"/>
        </w:rPr>
        <w:t xml:space="preserve">those </w:t>
      </w:r>
      <w:r w:rsidRPr="008A092F">
        <w:rPr>
          <w:rFonts w:ascii="Arial" w:hAnsi="Arial" w:cs="Arial"/>
          <w:lang w:val="en-US"/>
        </w:rPr>
        <w:t xml:space="preserve">HTTP requests </w:t>
      </w:r>
      <w:r w:rsidR="00DE6486">
        <w:rPr>
          <w:rFonts w:ascii="Arial" w:hAnsi="Arial" w:cs="Arial"/>
          <w:lang w:val="en-US"/>
        </w:rPr>
        <w:t xml:space="preserve">will </w:t>
      </w:r>
      <w:r w:rsidRPr="008A092F">
        <w:rPr>
          <w:rFonts w:ascii="Arial" w:hAnsi="Arial" w:cs="Arial"/>
          <w:lang w:val="en-US"/>
        </w:rPr>
        <w:t>be blocked</w:t>
      </w:r>
      <w:r w:rsidR="00E54F8B">
        <w:rPr>
          <w:rFonts w:ascii="Arial" w:hAnsi="Arial" w:cs="Arial"/>
          <w:color w:val="000000"/>
          <w:lang w:val="en-US" w:bidi="es-ES"/>
        </w:rPr>
        <w:t xml:space="preserve">. </w:t>
      </w:r>
      <w:r w:rsidR="00E54F8B">
        <w:rPr>
          <w:rFonts w:ascii="Arial" w:hAnsi="Arial" w:cs="Arial"/>
          <w:lang w:val="en-US"/>
        </w:rPr>
        <w:t xml:space="preserve">Once the request </w:t>
      </w:r>
      <w:r w:rsidRPr="008A092F">
        <w:rPr>
          <w:rFonts w:ascii="Arial" w:hAnsi="Arial" w:cs="Arial"/>
          <w:lang w:val="en-US"/>
        </w:rPr>
        <w:t xml:space="preserve">used to send the word </w:t>
      </w:r>
      <w:r w:rsidR="00E54F8B">
        <w:rPr>
          <w:rFonts w:ascii="Arial" w:hAnsi="Arial" w:cs="Arial"/>
          <w:lang w:val="en-US"/>
        </w:rPr>
        <w:t>“</w:t>
      </w:r>
      <w:r w:rsidRPr="008A092F">
        <w:rPr>
          <w:rFonts w:ascii="Arial" w:hAnsi="Arial" w:cs="Arial"/>
          <w:lang w:val="en-US"/>
        </w:rPr>
        <w:t>Hello</w:t>
      </w:r>
      <w:r w:rsidR="00E54F8B">
        <w:rPr>
          <w:rFonts w:ascii="Arial" w:hAnsi="Arial" w:cs="Arial"/>
          <w:lang w:val="en-US"/>
        </w:rPr>
        <w:t>”</w:t>
      </w:r>
      <w:r w:rsidRPr="008A092F">
        <w:rPr>
          <w:rFonts w:ascii="Arial" w:hAnsi="Arial" w:cs="Arial"/>
          <w:lang w:val="en-US"/>
        </w:rPr>
        <w:t xml:space="preserve"> </w:t>
      </w:r>
      <w:r w:rsidR="00063788">
        <w:rPr>
          <w:rFonts w:ascii="Arial" w:hAnsi="Arial" w:cs="Arial"/>
          <w:lang w:val="en-US"/>
        </w:rPr>
        <w:t xml:space="preserve">is </w:t>
      </w:r>
      <w:r w:rsidRPr="008A092F">
        <w:rPr>
          <w:rFonts w:ascii="Arial" w:hAnsi="Arial" w:cs="Arial"/>
          <w:lang w:val="en-US"/>
        </w:rPr>
        <w:t>deliberate</w:t>
      </w:r>
      <w:r w:rsidR="00E54F8B">
        <w:rPr>
          <w:rFonts w:ascii="Arial" w:hAnsi="Arial" w:cs="Arial"/>
          <w:lang w:val="en-US"/>
        </w:rPr>
        <w:t>, the blocked message</w:t>
      </w:r>
      <w:r w:rsidR="00063788">
        <w:rPr>
          <w:rFonts w:ascii="Arial" w:hAnsi="Arial" w:cs="Arial"/>
          <w:lang w:val="en-US"/>
        </w:rPr>
        <w:t>s</w:t>
      </w:r>
      <w:r w:rsidR="00E54F8B">
        <w:rPr>
          <w:rFonts w:ascii="Arial" w:hAnsi="Arial" w:cs="Arial"/>
          <w:lang w:val="en-US"/>
        </w:rPr>
        <w:t xml:space="preserve"> </w:t>
      </w:r>
      <w:r w:rsidR="00773545">
        <w:rPr>
          <w:rFonts w:ascii="Arial" w:hAnsi="Arial" w:cs="Arial"/>
          <w:lang w:val="en-US"/>
        </w:rPr>
        <w:t>could be send in</w:t>
      </w:r>
      <w:r w:rsidRPr="008A092F">
        <w:rPr>
          <w:rFonts w:ascii="Arial" w:hAnsi="Arial" w:cs="Arial"/>
          <w:lang w:val="en-US"/>
        </w:rPr>
        <w:t xml:space="preserve"> no particular order and in the worst case the server for securi</w:t>
      </w:r>
      <w:r w:rsidR="00DE6486">
        <w:rPr>
          <w:rFonts w:ascii="Arial" w:hAnsi="Arial" w:cs="Arial"/>
          <w:lang w:val="en-US"/>
        </w:rPr>
        <w:t>ty reasons could destroy our session</w:t>
      </w:r>
      <w:r w:rsidR="00164400" w:rsidRPr="008A092F">
        <w:rPr>
          <w:rFonts w:ascii="Arial" w:hAnsi="Arial" w:cs="Arial"/>
          <w:color w:val="000000"/>
          <w:lang w:val="en-US" w:bidi="es-ES"/>
        </w:rPr>
        <w:t>.</w:t>
      </w:r>
    </w:p>
    <w:p w:rsidR="00831C67" w:rsidRDefault="008A092F" w:rsidP="008A092F">
      <w:pPr>
        <w:pStyle w:val="Standarduser"/>
        <w:tabs>
          <w:tab w:val="left" w:pos="0"/>
        </w:tabs>
        <w:spacing w:after="120" w:line="360" w:lineRule="auto"/>
        <w:jc w:val="both"/>
        <w:rPr>
          <w:rFonts w:ascii="Arial" w:hAnsi="Arial" w:cs="Arial"/>
          <w:lang w:val="en-US"/>
        </w:rPr>
      </w:pPr>
      <w:r w:rsidRPr="008A092F">
        <w:rPr>
          <w:rFonts w:ascii="Arial" w:hAnsi="Arial" w:cs="Arial"/>
          <w:lang w:val="en-US"/>
        </w:rPr>
        <w:t xml:space="preserve">To solve the problem </w:t>
      </w:r>
      <w:r w:rsidR="00661177" w:rsidRPr="00661177">
        <w:rPr>
          <w:rFonts w:ascii="Arial" w:hAnsi="Arial" w:cs="Arial"/>
          <w:lang w:val="en-US"/>
        </w:rPr>
        <w:t>mentioned in the previous paragraph</w:t>
      </w:r>
      <w:r w:rsidR="003A56A1">
        <w:rPr>
          <w:rFonts w:ascii="Arial" w:hAnsi="Arial" w:cs="Arial"/>
          <w:lang w:val="en-US"/>
        </w:rPr>
        <w:t xml:space="preserve"> </w:t>
      </w:r>
      <w:r w:rsidR="00661177">
        <w:rPr>
          <w:rFonts w:ascii="Arial" w:hAnsi="Arial" w:cs="Arial"/>
          <w:lang w:val="en-US"/>
        </w:rPr>
        <w:t xml:space="preserve">was </w:t>
      </w:r>
      <w:r w:rsidRPr="008A092F">
        <w:rPr>
          <w:rFonts w:ascii="Arial" w:hAnsi="Arial" w:cs="Arial"/>
          <w:lang w:val="en-US"/>
        </w:rPr>
        <w:t xml:space="preserve">implemented a message queue </w:t>
      </w:r>
      <w:r w:rsidR="007601FF">
        <w:rPr>
          <w:rFonts w:ascii="Arial" w:hAnsi="Arial" w:cs="Arial"/>
          <w:lang w:val="en-US"/>
        </w:rPr>
        <w:t xml:space="preserve">in the </w:t>
      </w:r>
      <w:proofErr w:type="spellStart"/>
      <w:r w:rsidRPr="008A092F">
        <w:rPr>
          <w:rFonts w:ascii="Arial" w:hAnsi="Arial" w:cs="Arial"/>
          <w:lang w:val="en-US"/>
        </w:rPr>
        <w:t>XHRWebSocket</w:t>
      </w:r>
      <w:proofErr w:type="spellEnd"/>
      <w:r w:rsidRPr="008A092F">
        <w:rPr>
          <w:rFonts w:ascii="Arial" w:hAnsi="Arial" w:cs="Arial"/>
          <w:lang w:val="en-US"/>
        </w:rPr>
        <w:t xml:space="preserve"> component. As mentioned above to simulate the connection and receive messages from the server </w:t>
      </w:r>
      <w:r w:rsidR="007601FF">
        <w:rPr>
          <w:rFonts w:ascii="Arial" w:hAnsi="Arial" w:cs="Arial"/>
          <w:lang w:val="en-US"/>
        </w:rPr>
        <w:t xml:space="preserve">one </w:t>
      </w:r>
      <w:r w:rsidRPr="008A092F">
        <w:rPr>
          <w:rFonts w:ascii="Arial" w:hAnsi="Arial" w:cs="Arial"/>
          <w:lang w:val="en-US"/>
        </w:rPr>
        <w:t xml:space="preserve">request is </w:t>
      </w:r>
      <w:r w:rsidR="007601FF">
        <w:rPr>
          <w:rFonts w:ascii="Arial" w:hAnsi="Arial" w:cs="Arial"/>
          <w:lang w:val="en-US"/>
        </w:rPr>
        <w:t>always busy, so we only have one</w:t>
      </w:r>
      <w:r w:rsidR="005038FE">
        <w:rPr>
          <w:rFonts w:ascii="Arial" w:hAnsi="Arial" w:cs="Arial"/>
          <w:lang w:val="en-US"/>
        </w:rPr>
        <w:t xml:space="preserve"> channel to send. This</w:t>
      </w:r>
      <w:r w:rsidRPr="008A092F">
        <w:rPr>
          <w:rFonts w:ascii="Arial" w:hAnsi="Arial" w:cs="Arial"/>
          <w:lang w:val="en-US"/>
        </w:rPr>
        <w:t xml:space="preserve"> request that is used to send messages to the server is never delayed by the server</w:t>
      </w:r>
      <w:r w:rsidR="005038FE">
        <w:rPr>
          <w:rFonts w:ascii="Arial" w:hAnsi="Arial" w:cs="Arial"/>
          <w:lang w:val="en-US"/>
        </w:rPr>
        <w:t xml:space="preserve">. </w:t>
      </w:r>
      <w:r w:rsidRPr="008A092F">
        <w:rPr>
          <w:rFonts w:ascii="Arial" w:hAnsi="Arial" w:cs="Arial"/>
          <w:lang w:val="en-US"/>
        </w:rPr>
        <w:t xml:space="preserve">The </w:t>
      </w:r>
      <w:r w:rsidR="005038FE" w:rsidRPr="008A092F">
        <w:rPr>
          <w:rFonts w:ascii="Arial" w:hAnsi="Arial" w:cs="Arial"/>
          <w:lang w:val="en-US"/>
        </w:rPr>
        <w:t>server receives the request with the message and checks</w:t>
      </w:r>
      <w:r w:rsidRPr="008A092F">
        <w:rPr>
          <w:rFonts w:ascii="Arial" w:hAnsi="Arial" w:cs="Arial"/>
          <w:lang w:val="en-US"/>
        </w:rPr>
        <w:t xml:space="preserve"> if </w:t>
      </w:r>
      <w:r w:rsidR="005038FE">
        <w:rPr>
          <w:rFonts w:ascii="Arial" w:hAnsi="Arial" w:cs="Arial"/>
          <w:lang w:val="en-US"/>
        </w:rPr>
        <w:t xml:space="preserve">there is </w:t>
      </w:r>
      <w:r w:rsidR="00AA1FF5">
        <w:rPr>
          <w:rFonts w:ascii="Arial" w:hAnsi="Arial" w:cs="Arial"/>
          <w:lang w:val="en-US"/>
        </w:rPr>
        <w:t>a message available for this client</w:t>
      </w:r>
      <w:r w:rsidRPr="008A092F">
        <w:rPr>
          <w:rFonts w:ascii="Arial" w:hAnsi="Arial" w:cs="Arial"/>
          <w:lang w:val="en-US"/>
        </w:rPr>
        <w:t>, if so this puts the message in response to the request and</w:t>
      </w:r>
      <w:r w:rsidR="00AA1FF5">
        <w:rPr>
          <w:rFonts w:ascii="Arial" w:hAnsi="Arial" w:cs="Arial"/>
          <w:lang w:val="en-US"/>
        </w:rPr>
        <w:t xml:space="preserve"> immediately release the request </w:t>
      </w:r>
      <w:r w:rsidRPr="008A092F">
        <w:rPr>
          <w:rFonts w:ascii="Arial" w:hAnsi="Arial" w:cs="Arial"/>
          <w:lang w:val="en-US"/>
        </w:rPr>
        <w:t xml:space="preserve">to the client, </w:t>
      </w:r>
      <w:r w:rsidR="000C73E2">
        <w:rPr>
          <w:rFonts w:ascii="Arial" w:hAnsi="Arial" w:cs="Arial"/>
          <w:lang w:val="en-US"/>
        </w:rPr>
        <w:t xml:space="preserve">if there is no </w:t>
      </w:r>
      <w:r w:rsidRPr="008A092F">
        <w:rPr>
          <w:rFonts w:ascii="Arial" w:hAnsi="Arial" w:cs="Arial"/>
          <w:lang w:val="en-US"/>
        </w:rPr>
        <w:t>messages the request</w:t>
      </w:r>
      <w:r w:rsidR="000C73E2">
        <w:rPr>
          <w:rFonts w:ascii="Arial" w:hAnsi="Arial" w:cs="Arial"/>
          <w:lang w:val="en-US"/>
        </w:rPr>
        <w:t xml:space="preserve"> is release in the </w:t>
      </w:r>
      <w:r w:rsidR="000C73E2" w:rsidRPr="008A092F">
        <w:rPr>
          <w:rFonts w:ascii="Arial" w:hAnsi="Arial" w:cs="Arial"/>
          <w:lang w:val="en-US"/>
        </w:rPr>
        <w:t>same way</w:t>
      </w:r>
      <w:r w:rsidR="00882672">
        <w:rPr>
          <w:rFonts w:ascii="Arial" w:hAnsi="Arial" w:cs="Arial"/>
          <w:lang w:val="en-US"/>
        </w:rPr>
        <w:t>,</w:t>
      </w:r>
      <w:r w:rsidR="00ED1349">
        <w:rPr>
          <w:rFonts w:ascii="Arial" w:hAnsi="Arial" w:cs="Arial"/>
          <w:lang w:val="en-US"/>
        </w:rPr>
        <w:t xml:space="preserve"> </w:t>
      </w:r>
      <w:r w:rsidR="00ED1349" w:rsidRPr="00ED1349">
        <w:rPr>
          <w:rFonts w:ascii="Arial" w:hAnsi="Arial" w:cs="Arial"/>
          <w:lang w:val="en-US"/>
        </w:rPr>
        <w:t xml:space="preserve">enabling </w:t>
      </w:r>
      <w:r w:rsidR="00882672" w:rsidRPr="00882672">
        <w:rPr>
          <w:rFonts w:ascii="Arial" w:hAnsi="Arial" w:cs="Arial"/>
          <w:lang w:val="en-US"/>
        </w:rPr>
        <w:t>again</w:t>
      </w:r>
      <w:r w:rsidR="00882672" w:rsidRPr="00ED1349">
        <w:rPr>
          <w:rFonts w:ascii="Arial" w:hAnsi="Arial" w:cs="Arial"/>
          <w:lang w:val="en-US"/>
        </w:rPr>
        <w:t xml:space="preserve"> </w:t>
      </w:r>
      <w:r w:rsidR="00882672">
        <w:rPr>
          <w:rFonts w:ascii="Arial" w:hAnsi="Arial" w:cs="Arial"/>
          <w:lang w:val="en-US"/>
        </w:rPr>
        <w:t>the</w:t>
      </w:r>
      <w:r w:rsidR="00ED1349" w:rsidRPr="00ED1349">
        <w:rPr>
          <w:rFonts w:ascii="Arial" w:hAnsi="Arial" w:cs="Arial"/>
          <w:lang w:val="en-US"/>
        </w:rPr>
        <w:t xml:space="preserve"> connection to send data at any time</w:t>
      </w:r>
      <w:r w:rsidRPr="008A092F">
        <w:rPr>
          <w:rFonts w:ascii="Arial" w:hAnsi="Arial" w:cs="Arial"/>
          <w:lang w:val="en-US"/>
        </w:rPr>
        <w:t xml:space="preserve">. </w:t>
      </w:r>
      <w:r w:rsidR="00882672">
        <w:rPr>
          <w:rFonts w:ascii="Arial" w:hAnsi="Arial" w:cs="Arial"/>
          <w:lang w:val="en-US"/>
        </w:rPr>
        <w:t>But i</w:t>
      </w:r>
      <w:r w:rsidRPr="008A092F">
        <w:rPr>
          <w:rFonts w:ascii="Arial" w:hAnsi="Arial" w:cs="Arial"/>
          <w:lang w:val="en-US"/>
        </w:rPr>
        <w:t xml:space="preserve">f </w:t>
      </w:r>
      <w:r w:rsidR="00E14AAB">
        <w:rPr>
          <w:rFonts w:ascii="Arial" w:hAnsi="Arial" w:cs="Arial"/>
          <w:lang w:val="en-US"/>
        </w:rPr>
        <w:t xml:space="preserve">the </w:t>
      </w:r>
      <w:r w:rsidR="006A3D46">
        <w:rPr>
          <w:rFonts w:ascii="Arial" w:hAnsi="Arial" w:cs="Arial"/>
          <w:lang w:val="en-US"/>
        </w:rPr>
        <w:t xml:space="preserve">user </w:t>
      </w:r>
      <w:r w:rsidR="006A3D46" w:rsidRPr="008A092F">
        <w:rPr>
          <w:rFonts w:ascii="Arial" w:hAnsi="Arial" w:cs="Arial"/>
          <w:lang w:val="en-US"/>
        </w:rPr>
        <w:t>try</w:t>
      </w:r>
      <w:r w:rsidR="00E14AAB">
        <w:rPr>
          <w:rFonts w:ascii="Arial" w:hAnsi="Arial" w:cs="Arial"/>
          <w:lang w:val="en-US"/>
        </w:rPr>
        <w:t xml:space="preserve"> to</w:t>
      </w:r>
      <w:r w:rsidRPr="008A092F">
        <w:rPr>
          <w:rFonts w:ascii="Arial" w:hAnsi="Arial" w:cs="Arial"/>
          <w:lang w:val="en-US"/>
        </w:rPr>
        <w:t xml:space="preserve"> send a message </w:t>
      </w:r>
      <w:r w:rsidR="00E14AAB">
        <w:rPr>
          <w:rFonts w:ascii="Arial" w:hAnsi="Arial" w:cs="Arial"/>
          <w:lang w:val="en-US"/>
        </w:rPr>
        <w:t xml:space="preserve">when the </w:t>
      </w:r>
      <w:r w:rsidR="006A3D46">
        <w:rPr>
          <w:rFonts w:ascii="Arial" w:hAnsi="Arial" w:cs="Arial"/>
          <w:lang w:val="en-US"/>
        </w:rPr>
        <w:t xml:space="preserve">request </w:t>
      </w:r>
      <w:r w:rsidR="006A3D46" w:rsidRPr="008A092F">
        <w:rPr>
          <w:rFonts w:ascii="Arial" w:hAnsi="Arial" w:cs="Arial"/>
          <w:lang w:val="en-US"/>
        </w:rPr>
        <w:t>used</w:t>
      </w:r>
      <w:r w:rsidRPr="008A092F">
        <w:rPr>
          <w:rFonts w:ascii="Arial" w:hAnsi="Arial" w:cs="Arial"/>
          <w:lang w:val="en-US"/>
        </w:rPr>
        <w:t xml:space="preserve"> to send </w:t>
      </w:r>
      <w:r w:rsidR="00E14AAB">
        <w:rPr>
          <w:rFonts w:ascii="Arial" w:hAnsi="Arial" w:cs="Arial"/>
          <w:lang w:val="en-US"/>
        </w:rPr>
        <w:t>message is busy</w:t>
      </w:r>
      <w:r w:rsidRPr="008A092F">
        <w:rPr>
          <w:rFonts w:ascii="Arial" w:hAnsi="Arial" w:cs="Arial"/>
          <w:lang w:val="en-US"/>
        </w:rPr>
        <w:t>, the message is</w:t>
      </w:r>
      <w:r w:rsidR="006A3D46">
        <w:rPr>
          <w:rFonts w:ascii="Arial" w:hAnsi="Arial" w:cs="Arial"/>
          <w:lang w:val="en-US"/>
        </w:rPr>
        <w:t xml:space="preserve"> store in to the </w:t>
      </w:r>
      <w:r w:rsidRPr="008A092F">
        <w:rPr>
          <w:rFonts w:ascii="Arial" w:hAnsi="Arial" w:cs="Arial"/>
          <w:lang w:val="en-US"/>
        </w:rPr>
        <w:t xml:space="preserve">queue and </w:t>
      </w:r>
      <w:r w:rsidR="00831C67">
        <w:rPr>
          <w:rFonts w:ascii="Arial" w:hAnsi="Arial" w:cs="Arial"/>
          <w:lang w:val="en-US"/>
        </w:rPr>
        <w:t xml:space="preserve">always that the request is </w:t>
      </w:r>
      <w:r w:rsidR="006A3D46">
        <w:rPr>
          <w:rFonts w:ascii="Arial" w:hAnsi="Arial" w:cs="Arial"/>
          <w:lang w:val="en-US"/>
        </w:rPr>
        <w:t>release by the server</w:t>
      </w:r>
      <w:r w:rsidR="00831C67">
        <w:rPr>
          <w:rFonts w:ascii="Arial" w:hAnsi="Arial" w:cs="Arial"/>
          <w:lang w:val="en-US"/>
        </w:rPr>
        <w:t xml:space="preserve"> in the client side the queue is checked and the pending messages are sending.</w:t>
      </w:r>
      <w:r w:rsidR="00AD3F21">
        <w:rPr>
          <w:rFonts w:ascii="Arial" w:hAnsi="Arial" w:cs="Arial"/>
          <w:lang w:val="en-US"/>
        </w:rPr>
        <w:t xml:space="preserve"> </w:t>
      </w:r>
    </w:p>
    <w:p w:rsidR="002A36DB" w:rsidRPr="008A092F" w:rsidRDefault="008A092F" w:rsidP="008A092F">
      <w:pPr>
        <w:pStyle w:val="Standarduser"/>
        <w:tabs>
          <w:tab w:val="left" w:pos="0"/>
        </w:tabs>
        <w:spacing w:after="120" w:line="360" w:lineRule="auto"/>
        <w:jc w:val="both"/>
        <w:rPr>
          <w:rFonts w:ascii="Arial" w:eastAsia="Humnst777 Lt BT" w:hAnsi="Arial" w:cs="Arial"/>
          <w:i/>
          <w:iCs/>
          <w:color w:val="0000FF"/>
          <w:lang w:val="en-US" w:bidi="es-ES"/>
        </w:rPr>
      </w:pPr>
      <w:r w:rsidRPr="008A092F">
        <w:rPr>
          <w:rFonts w:ascii="Arial" w:hAnsi="Arial" w:cs="Arial"/>
          <w:lang w:val="en-US"/>
        </w:rPr>
        <w:lastRenderedPageBreak/>
        <w:t xml:space="preserve">The connection used to </w:t>
      </w:r>
      <w:r w:rsidR="007F4501">
        <w:rPr>
          <w:rFonts w:ascii="Arial" w:hAnsi="Arial" w:cs="Arial"/>
          <w:lang w:val="en-US"/>
        </w:rPr>
        <w:t>simulate the keep-</w:t>
      </w:r>
      <w:r w:rsidR="00E47A3B">
        <w:rPr>
          <w:rFonts w:ascii="Arial" w:hAnsi="Arial" w:cs="Arial"/>
          <w:lang w:val="en-US"/>
        </w:rPr>
        <w:t xml:space="preserve">alive </w:t>
      </w:r>
      <w:r w:rsidR="007F4501">
        <w:rPr>
          <w:rFonts w:ascii="Arial" w:hAnsi="Arial" w:cs="Arial"/>
          <w:lang w:val="en-US"/>
        </w:rPr>
        <w:t xml:space="preserve">connection </w:t>
      </w:r>
      <w:r w:rsidR="007F4501" w:rsidRPr="008A092F">
        <w:rPr>
          <w:rFonts w:ascii="Arial" w:hAnsi="Arial" w:cs="Arial"/>
          <w:lang w:val="en-US"/>
        </w:rPr>
        <w:t>also</w:t>
      </w:r>
      <w:r w:rsidRPr="008A092F">
        <w:rPr>
          <w:rFonts w:ascii="Arial" w:hAnsi="Arial" w:cs="Arial"/>
          <w:lang w:val="en-US"/>
        </w:rPr>
        <w:t xml:space="preserve"> </w:t>
      </w:r>
      <w:r w:rsidR="007F4501">
        <w:rPr>
          <w:rFonts w:ascii="Arial" w:hAnsi="Arial" w:cs="Arial"/>
          <w:lang w:val="en-US"/>
        </w:rPr>
        <w:t xml:space="preserve">has </w:t>
      </w:r>
      <w:r w:rsidR="007F4501" w:rsidRPr="008A092F">
        <w:rPr>
          <w:rFonts w:ascii="Arial" w:hAnsi="Arial" w:cs="Arial"/>
          <w:lang w:val="en-US"/>
        </w:rPr>
        <w:t>the</w:t>
      </w:r>
      <w:r w:rsidRPr="008A092F">
        <w:rPr>
          <w:rFonts w:ascii="Arial" w:hAnsi="Arial" w:cs="Arial"/>
          <w:lang w:val="en-US"/>
        </w:rPr>
        <w:t xml:space="preserve"> purpose of bringing messages from the server. The component uses long-polling technique to keep one of the two possible open requests to the server. When the server has a message to send to the client </w:t>
      </w:r>
      <w:r w:rsidR="00344B92">
        <w:rPr>
          <w:rFonts w:ascii="Arial" w:hAnsi="Arial" w:cs="Arial"/>
          <w:lang w:val="en-US"/>
        </w:rPr>
        <w:t>it put the message in the request</w:t>
      </w:r>
      <w:r w:rsidRPr="008A092F">
        <w:rPr>
          <w:rFonts w:ascii="Arial" w:hAnsi="Arial" w:cs="Arial"/>
          <w:lang w:val="en-US"/>
        </w:rPr>
        <w:t xml:space="preserve"> response</w:t>
      </w:r>
      <w:r w:rsidR="00344B92">
        <w:rPr>
          <w:rFonts w:ascii="Arial" w:hAnsi="Arial" w:cs="Arial"/>
          <w:lang w:val="en-US"/>
        </w:rPr>
        <w:t>.</w:t>
      </w:r>
      <w:r w:rsidR="009A7457">
        <w:rPr>
          <w:rFonts w:ascii="Arial" w:hAnsi="Arial" w:cs="Arial"/>
          <w:lang w:val="en-US"/>
        </w:rPr>
        <w:t xml:space="preserve"> Once this response arrived to the client the </w:t>
      </w:r>
      <w:proofErr w:type="spellStart"/>
      <w:r w:rsidR="009A7457">
        <w:rPr>
          <w:rFonts w:ascii="Arial" w:hAnsi="Arial" w:cs="Arial"/>
          <w:lang w:val="en-US"/>
        </w:rPr>
        <w:t>on</w:t>
      </w:r>
      <w:r w:rsidR="0026205C">
        <w:rPr>
          <w:rFonts w:ascii="Arial" w:hAnsi="Arial" w:cs="Arial"/>
          <w:lang w:val="en-US"/>
        </w:rPr>
        <w:t>Message</w:t>
      </w:r>
      <w:proofErr w:type="spellEnd"/>
      <w:r w:rsidR="0026205C">
        <w:rPr>
          <w:rFonts w:ascii="Arial" w:hAnsi="Arial" w:cs="Arial"/>
          <w:lang w:val="en-US"/>
        </w:rPr>
        <w:t xml:space="preserve"> event is fired with the message, and the </w:t>
      </w:r>
      <w:proofErr w:type="spellStart"/>
      <w:r w:rsidR="0026205C">
        <w:rPr>
          <w:rFonts w:ascii="Arial" w:hAnsi="Arial" w:cs="Arial"/>
          <w:lang w:val="en-US"/>
        </w:rPr>
        <w:t>XHRWebsocket</w:t>
      </w:r>
      <w:proofErr w:type="spellEnd"/>
      <w:r w:rsidR="00412774">
        <w:rPr>
          <w:rFonts w:ascii="Arial" w:hAnsi="Arial" w:cs="Arial"/>
          <w:lang w:val="en-US"/>
        </w:rPr>
        <w:t xml:space="preserve"> component</w:t>
      </w:r>
      <w:bookmarkStart w:id="249" w:name="_GoBack"/>
      <w:bookmarkEnd w:id="249"/>
      <w:r w:rsidR="0026205C">
        <w:rPr>
          <w:rFonts w:ascii="Arial" w:hAnsi="Arial" w:cs="Arial"/>
          <w:lang w:val="en-US"/>
        </w:rPr>
        <w:t xml:space="preserve"> </w:t>
      </w:r>
      <w:r w:rsidRPr="008A092F">
        <w:rPr>
          <w:rFonts w:ascii="Arial" w:hAnsi="Arial" w:cs="Arial"/>
          <w:lang w:val="en-US"/>
        </w:rPr>
        <w:t xml:space="preserve">re-launches the request </w:t>
      </w:r>
      <w:r w:rsidR="0026205C">
        <w:rPr>
          <w:rFonts w:ascii="Arial" w:hAnsi="Arial" w:cs="Arial"/>
          <w:lang w:val="en-US"/>
        </w:rPr>
        <w:t xml:space="preserve">in order to </w:t>
      </w:r>
      <w:r w:rsidR="00A15D71">
        <w:rPr>
          <w:rFonts w:ascii="Arial" w:hAnsi="Arial" w:cs="Arial"/>
          <w:lang w:val="en-US"/>
        </w:rPr>
        <w:t>emulate the keep-alive connection gains.</w:t>
      </w:r>
    </w:p>
    <w:sectPr w:rsidR="002A36DB" w:rsidRPr="008A092F" w:rsidSect="008E3713">
      <w:headerReference w:type="even" r:id="rId10"/>
      <w:headerReference w:type="default" r:id="rId11"/>
      <w:footerReference w:type="even" r:id="rId12"/>
      <w:footerReference w:type="default" r:id="rId13"/>
      <w:headerReference w:type="first" r:id="rId14"/>
      <w:footerReference w:type="first" r:id="rId15"/>
      <w:pgSz w:w="11905" w:h="16837"/>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FC4" w:rsidRDefault="00287FC4">
      <w:r>
        <w:separator/>
      </w:r>
    </w:p>
  </w:endnote>
  <w:endnote w:type="continuationSeparator" w:id="0">
    <w:p w:rsidR="00287FC4" w:rsidRDefault="00287FC4">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Arial Unicode MS'">
    <w:charset w:val="00"/>
    <w:family w:val="auto"/>
    <w:pitch w:val="default"/>
    <w:sig w:usb0="00000000" w:usb1="00000000" w:usb2="00000000" w:usb3="00000000" w:csb0="00000000" w:csb1="00000000"/>
  </w:font>
  <w:font w:name="Bitstream Vera Sans">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Mono">
    <w:altName w:val="MS Gothic"/>
    <w:charset w:val="00"/>
    <w:family w:val="modern"/>
    <w:pitch w:val="fixed"/>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umnst777 Lt BT">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F84" w:rsidRDefault="00710F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F84" w:rsidRDefault="00710F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F84" w:rsidRDefault="00710F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FC4" w:rsidRDefault="00287FC4">
      <w:r>
        <w:rPr>
          <w:color w:val="000000"/>
        </w:rPr>
        <w:ptab w:relativeTo="margin" w:alignment="center" w:leader="none"/>
      </w:r>
    </w:p>
  </w:footnote>
  <w:footnote w:type="continuationSeparator" w:id="0">
    <w:p w:rsidR="00287FC4" w:rsidRDefault="00287F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F84" w:rsidRDefault="00710F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03" w:type="dxa"/>
      <w:tblInd w:w="45" w:type="dxa"/>
      <w:tblLayout w:type="fixed"/>
      <w:tblCellMar>
        <w:left w:w="10" w:type="dxa"/>
        <w:right w:w="10" w:type="dxa"/>
      </w:tblCellMar>
      <w:tblLook w:val="0000"/>
    </w:tblPr>
    <w:tblGrid>
      <w:gridCol w:w="2657"/>
      <w:gridCol w:w="3360"/>
      <w:gridCol w:w="2486"/>
    </w:tblGrid>
    <w:tr w:rsidR="009C550E">
      <w:trPr>
        <w:trHeight w:val="615"/>
        <w:tblHeader/>
      </w:trPr>
      <w:tc>
        <w:tcPr>
          <w:tcW w:w="2656" w:type="dxa"/>
          <w:tcBorders>
            <w:top w:val="single" w:sz="2" w:space="0" w:color="000000"/>
            <w:left w:val="single" w:sz="2" w:space="0" w:color="000000"/>
            <w:bottom w:val="single" w:sz="2" w:space="0" w:color="000000"/>
          </w:tcBorders>
          <w:tcMar>
            <w:top w:w="55" w:type="dxa"/>
            <w:left w:w="55" w:type="dxa"/>
            <w:bottom w:w="55" w:type="dxa"/>
            <w:right w:w="55" w:type="dxa"/>
          </w:tcMar>
        </w:tcPr>
        <w:p w:rsidR="009C550E" w:rsidRDefault="00164400">
          <w:pPr>
            <w:pStyle w:val="TableContents"/>
          </w:pPr>
          <w:r>
            <w:rPr>
              <w:noProof/>
              <w:lang w:val="de-DE" w:eastAsia="de-DE"/>
            </w:rPr>
            <w:drawing>
              <wp:inline distT="0" distB="0" distL="0" distR="0">
                <wp:extent cx="1638360" cy="847799"/>
                <wp:effectExtent l="0" t="0" r="0" b="9451"/>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38360" cy="847799"/>
                        </a:xfrm>
                        <a:prstGeom prst="rect">
                          <a:avLst/>
                        </a:prstGeom>
                        <a:ln>
                          <a:noFill/>
                          <a:prstDash/>
                        </a:ln>
                      </pic:spPr>
                    </pic:pic>
                  </a:graphicData>
                </a:graphic>
              </wp:inline>
            </w:drawing>
          </w:r>
        </w:p>
      </w:tc>
      <w:tc>
        <w:tcPr>
          <w:tcW w:w="3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C550E" w:rsidRPr="00710F84" w:rsidRDefault="00710F84" w:rsidP="00710F84">
          <w:pPr>
            <w:pStyle w:val="Heading1"/>
            <w:spacing w:line="360" w:lineRule="auto"/>
            <w:jc w:val="center"/>
            <w:rPr>
              <w:sz w:val="56"/>
              <w:szCs w:val="56"/>
              <w:lang w:val="en-US"/>
            </w:rPr>
          </w:pPr>
          <w:r>
            <w:rPr>
              <w:sz w:val="56"/>
              <w:szCs w:val="56"/>
              <w:lang w:val="en-US"/>
            </w:rPr>
            <w:t>Developer Guide</w:t>
          </w:r>
        </w:p>
      </w:tc>
      <w:tc>
        <w:tcPr>
          <w:tcW w:w="2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C550E" w:rsidRDefault="00710F84">
          <w:pPr>
            <w:pStyle w:val="TableContents"/>
          </w:pPr>
          <w:r>
            <w:rPr>
              <w:noProof/>
              <w:lang w:val="de-DE" w:eastAsia="de-DE"/>
            </w:rPr>
            <w:drawing>
              <wp:inline distT="0" distB="0" distL="0" distR="0">
                <wp:extent cx="1488440" cy="956945"/>
                <wp:effectExtent l="0" t="0" r="0" b="0"/>
                <wp:docPr id="25" name="Imagen 25" descr="Descripción: C:\Documents and Settings\osvaldo\Escritorio\logoSXP2No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Documents and Settings\osvaldo\Escritorio\logoSXP2NoAlpha.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8440" cy="956945"/>
                        </a:xfrm>
                        <a:prstGeom prst="rect">
                          <a:avLst/>
                        </a:prstGeom>
                        <a:noFill/>
                        <a:ln>
                          <a:noFill/>
                        </a:ln>
                      </pic:spPr>
                    </pic:pic>
                  </a:graphicData>
                </a:graphic>
              </wp:inline>
            </w:drawing>
          </w:r>
        </w:p>
      </w:tc>
    </w:tr>
  </w:tbl>
  <w:p w:rsidR="009C550E" w:rsidRDefault="00287FC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F84" w:rsidRDefault="00710F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532E"/>
    <w:multiLevelType w:val="multilevel"/>
    <w:tmpl w:val="BC9418AA"/>
    <w:styleLink w:val="WW8Num4"/>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
    <w:nsid w:val="2CB72003"/>
    <w:multiLevelType w:val="multilevel"/>
    <w:tmpl w:val="6C347E2A"/>
    <w:lvl w:ilvl="0">
      <w:start w:val="5"/>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2ED90657"/>
    <w:multiLevelType w:val="multilevel"/>
    <w:tmpl w:val="B3485044"/>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42C12E35"/>
    <w:multiLevelType w:val="multilevel"/>
    <w:tmpl w:val="B824C99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4899569E"/>
    <w:multiLevelType w:val="multilevel"/>
    <w:tmpl w:val="CE5407D6"/>
    <w:lvl w:ilvl="0">
      <w:start w:val="2"/>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9ED15E8"/>
    <w:multiLevelType w:val="multilevel"/>
    <w:tmpl w:val="37E499E2"/>
    <w:lvl w:ilvl="0">
      <w:start w:val="3"/>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6E870A45"/>
    <w:multiLevelType w:val="multilevel"/>
    <w:tmpl w:val="779071AA"/>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6"/>
  </w:num>
  <w:num w:numId="2">
    <w:abstractNumId w:val="0"/>
  </w:num>
  <w:num w:numId="3">
    <w:abstractNumId w:val="3"/>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rsids>
    <w:rsidRoot w:val="002A36DB"/>
    <w:rsid w:val="000054C9"/>
    <w:rsid w:val="00023F6E"/>
    <w:rsid w:val="00063788"/>
    <w:rsid w:val="000925CF"/>
    <w:rsid w:val="000A0C2E"/>
    <w:rsid w:val="000A34CF"/>
    <w:rsid w:val="000C155D"/>
    <w:rsid w:val="000C73E2"/>
    <w:rsid w:val="000F3237"/>
    <w:rsid w:val="00102218"/>
    <w:rsid w:val="001153AB"/>
    <w:rsid w:val="00116AE1"/>
    <w:rsid w:val="0013025F"/>
    <w:rsid w:val="00130597"/>
    <w:rsid w:val="00164400"/>
    <w:rsid w:val="00170C3E"/>
    <w:rsid w:val="001D090F"/>
    <w:rsid w:val="001E264E"/>
    <w:rsid w:val="001F23E6"/>
    <w:rsid w:val="002105AF"/>
    <w:rsid w:val="00216519"/>
    <w:rsid w:val="00217C64"/>
    <w:rsid w:val="0026205C"/>
    <w:rsid w:val="00287FC4"/>
    <w:rsid w:val="00296BD3"/>
    <w:rsid w:val="002A02CE"/>
    <w:rsid w:val="002A115B"/>
    <w:rsid w:val="002A36DB"/>
    <w:rsid w:val="002B734B"/>
    <w:rsid w:val="002E29BC"/>
    <w:rsid w:val="00344B92"/>
    <w:rsid w:val="00361B07"/>
    <w:rsid w:val="003A56A1"/>
    <w:rsid w:val="003B40EC"/>
    <w:rsid w:val="003C1C8D"/>
    <w:rsid w:val="003C2990"/>
    <w:rsid w:val="003C6FBE"/>
    <w:rsid w:val="003D4A7F"/>
    <w:rsid w:val="00412774"/>
    <w:rsid w:val="00420DC4"/>
    <w:rsid w:val="0044058D"/>
    <w:rsid w:val="00455BF2"/>
    <w:rsid w:val="00466D3E"/>
    <w:rsid w:val="00467332"/>
    <w:rsid w:val="00473F4A"/>
    <w:rsid w:val="004977DE"/>
    <w:rsid w:val="004C7DD6"/>
    <w:rsid w:val="004D10DC"/>
    <w:rsid w:val="004E4055"/>
    <w:rsid w:val="004E693D"/>
    <w:rsid w:val="005038FE"/>
    <w:rsid w:val="00512FF8"/>
    <w:rsid w:val="00565BEB"/>
    <w:rsid w:val="005731FD"/>
    <w:rsid w:val="005C5AAB"/>
    <w:rsid w:val="005D13B9"/>
    <w:rsid w:val="00601CC1"/>
    <w:rsid w:val="00607974"/>
    <w:rsid w:val="00631302"/>
    <w:rsid w:val="00635862"/>
    <w:rsid w:val="006365EF"/>
    <w:rsid w:val="00651ABC"/>
    <w:rsid w:val="00661177"/>
    <w:rsid w:val="00672488"/>
    <w:rsid w:val="00687B8B"/>
    <w:rsid w:val="00693E1E"/>
    <w:rsid w:val="006A3D46"/>
    <w:rsid w:val="006A3DEA"/>
    <w:rsid w:val="006E1AD2"/>
    <w:rsid w:val="006F22C8"/>
    <w:rsid w:val="00710F84"/>
    <w:rsid w:val="0071684F"/>
    <w:rsid w:val="00730F27"/>
    <w:rsid w:val="00732A0D"/>
    <w:rsid w:val="00743450"/>
    <w:rsid w:val="007601FF"/>
    <w:rsid w:val="00764206"/>
    <w:rsid w:val="00773545"/>
    <w:rsid w:val="00774F78"/>
    <w:rsid w:val="007A553E"/>
    <w:rsid w:val="007C15B4"/>
    <w:rsid w:val="007D643E"/>
    <w:rsid w:val="007F32EC"/>
    <w:rsid w:val="007F4501"/>
    <w:rsid w:val="00831C67"/>
    <w:rsid w:val="008365D8"/>
    <w:rsid w:val="00857E02"/>
    <w:rsid w:val="00882672"/>
    <w:rsid w:val="008A092F"/>
    <w:rsid w:val="008B04FA"/>
    <w:rsid w:val="008D2DA1"/>
    <w:rsid w:val="008E3713"/>
    <w:rsid w:val="009446B4"/>
    <w:rsid w:val="00962BBF"/>
    <w:rsid w:val="00967F05"/>
    <w:rsid w:val="009710EE"/>
    <w:rsid w:val="009754A4"/>
    <w:rsid w:val="00996630"/>
    <w:rsid w:val="00996B78"/>
    <w:rsid w:val="009A7457"/>
    <w:rsid w:val="009C36EC"/>
    <w:rsid w:val="00A15D71"/>
    <w:rsid w:val="00A24811"/>
    <w:rsid w:val="00A74993"/>
    <w:rsid w:val="00A845BF"/>
    <w:rsid w:val="00A95D5B"/>
    <w:rsid w:val="00AA1FF5"/>
    <w:rsid w:val="00AB597D"/>
    <w:rsid w:val="00AD3F21"/>
    <w:rsid w:val="00B00615"/>
    <w:rsid w:val="00B07C48"/>
    <w:rsid w:val="00B2365C"/>
    <w:rsid w:val="00B33FE7"/>
    <w:rsid w:val="00BA5DC3"/>
    <w:rsid w:val="00BD7D25"/>
    <w:rsid w:val="00BE6A79"/>
    <w:rsid w:val="00C25ABF"/>
    <w:rsid w:val="00C33486"/>
    <w:rsid w:val="00C57BE0"/>
    <w:rsid w:val="00C62E41"/>
    <w:rsid w:val="00C820D2"/>
    <w:rsid w:val="00CA25B8"/>
    <w:rsid w:val="00CA396C"/>
    <w:rsid w:val="00CB015D"/>
    <w:rsid w:val="00CC109D"/>
    <w:rsid w:val="00CF40FE"/>
    <w:rsid w:val="00D12CD3"/>
    <w:rsid w:val="00D34717"/>
    <w:rsid w:val="00D4105A"/>
    <w:rsid w:val="00D424D6"/>
    <w:rsid w:val="00D65170"/>
    <w:rsid w:val="00DC19C6"/>
    <w:rsid w:val="00DD796C"/>
    <w:rsid w:val="00DE6486"/>
    <w:rsid w:val="00DF22C1"/>
    <w:rsid w:val="00E14AAB"/>
    <w:rsid w:val="00E175D3"/>
    <w:rsid w:val="00E31AF4"/>
    <w:rsid w:val="00E47A3B"/>
    <w:rsid w:val="00E548D5"/>
    <w:rsid w:val="00E54F8B"/>
    <w:rsid w:val="00EB44A9"/>
    <w:rsid w:val="00EB7273"/>
    <w:rsid w:val="00EC3945"/>
    <w:rsid w:val="00ED1349"/>
    <w:rsid w:val="00EE1E94"/>
    <w:rsid w:val="00EF41C5"/>
    <w:rsid w:val="00EF5557"/>
    <w:rsid w:val="00F2090E"/>
    <w:rsid w:val="00F46603"/>
    <w:rsid w:val="00F508A5"/>
    <w:rsid w:val="00F640AB"/>
    <w:rsid w:val="00F67BD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713"/>
  </w:style>
  <w:style w:type="paragraph" w:styleId="Heading1">
    <w:name w:val="heading 1"/>
    <w:basedOn w:val="Standard"/>
    <w:next w:val="Standard"/>
    <w:rsid w:val="008E3713"/>
    <w:pPr>
      <w:keepNext/>
      <w:jc w:val="right"/>
      <w:outlineLvl w:val="0"/>
    </w:pPr>
    <w:rPr>
      <w:rFonts w:ascii="Arial" w:hAnsi="Arial" w:cs="Arial"/>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E3713"/>
    <w:pPr>
      <w:widowControl/>
    </w:pPr>
    <w:rPr>
      <w:rFonts w:ascii="Times New Roman" w:eastAsia="Times New Roman" w:hAnsi="Times New Roman" w:cs="Times New Roman"/>
      <w:lang w:bidi="ar-SA"/>
    </w:rPr>
  </w:style>
  <w:style w:type="paragraph" w:customStyle="1" w:styleId="Textbody">
    <w:name w:val="Text body"/>
    <w:basedOn w:val="Standard"/>
    <w:rsid w:val="008E3713"/>
    <w:pPr>
      <w:spacing w:after="120"/>
    </w:pPr>
  </w:style>
  <w:style w:type="paragraph" w:customStyle="1" w:styleId="Heading">
    <w:name w:val="Heading"/>
    <w:basedOn w:val="Standard"/>
    <w:next w:val="Textbody"/>
    <w:rsid w:val="008E3713"/>
    <w:pPr>
      <w:keepNext/>
      <w:spacing w:before="240" w:after="120"/>
    </w:pPr>
    <w:rPr>
      <w:rFonts w:ascii="Bitstream Vera Sans" w:eastAsia="Bitstream Vera Sans" w:hAnsi="Bitstream Vera Sans" w:cs="Bitstream Vera Sans"/>
      <w:sz w:val="28"/>
      <w:szCs w:val="28"/>
    </w:rPr>
  </w:style>
  <w:style w:type="paragraph" w:styleId="List">
    <w:name w:val="List"/>
    <w:basedOn w:val="Textbody"/>
    <w:rsid w:val="008E3713"/>
  </w:style>
  <w:style w:type="paragraph" w:styleId="Header">
    <w:name w:val="header"/>
    <w:basedOn w:val="Standard"/>
    <w:rsid w:val="008E3713"/>
    <w:pPr>
      <w:suppressLineNumbers/>
      <w:tabs>
        <w:tab w:val="center" w:pos="4251"/>
        <w:tab w:val="right" w:pos="8503"/>
      </w:tabs>
    </w:pPr>
  </w:style>
  <w:style w:type="paragraph" w:customStyle="1" w:styleId="TableContents">
    <w:name w:val="Table Contents"/>
    <w:basedOn w:val="Standard"/>
    <w:rsid w:val="008E3713"/>
    <w:pPr>
      <w:suppressLineNumbers/>
    </w:pPr>
  </w:style>
  <w:style w:type="paragraph" w:customStyle="1" w:styleId="TableHeading">
    <w:name w:val="Table Heading"/>
    <w:basedOn w:val="TableContents"/>
    <w:rsid w:val="008E3713"/>
    <w:pPr>
      <w:jc w:val="center"/>
    </w:pPr>
    <w:rPr>
      <w:b/>
      <w:bCs/>
    </w:rPr>
  </w:style>
  <w:style w:type="paragraph" w:styleId="Caption">
    <w:name w:val="caption"/>
    <w:basedOn w:val="Standard"/>
    <w:rsid w:val="008E3713"/>
    <w:pPr>
      <w:suppressLineNumbers/>
      <w:spacing w:before="120" w:after="120"/>
    </w:pPr>
    <w:rPr>
      <w:i/>
      <w:iCs/>
    </w:rPr>
  </w:style>
  <w:style w:type="paragraph" w:customStyle="1" w:styleId="Index">
    <w:name w:val="Index"/>
    <w:basedOn w:val="Standard"/>
    <w:rsid w:val="008E3713"/>
    <w:pPr>
      <w:suppressLineNumbers/>
    </w:pPr>
  </w:style>
  <w:style w:type="paragraph" w:styleId="NormalWeb">
    <w:name w:val="Normal (Web)"/>
    <w:basedOn w:val="Standard"/>
    <w:rsid w:val="008E3713"/>
    <w:pPr>
      <w:spacing w:before="280" w:after="119"/>
    </w:pPr>
  </w:style>
  <w:style w:type="paragraph" w:customStyle="1" w:styleId="Standarduser">
    <w:name w:val="Standard (user)"/>
    <w:rsid w:val="008E3713"/>
    <w:pPr>
      <w:widowControl/>
    </w:pPr>
    <w:rPr>
      <w:rFonts w:ascii="Times New Roman" w:eastAsia="Times New Roman" w:hAnsi="Times New Roman" w:cs="Times New Roman"/>
      <w:lang w:eastAsia="zh-CN" w:bidi="ar-SA"/>
    </w:rPr>
  </w:style>
  <w:style w:type="paragraph" w:customStyle="1" w:styleId="TableContentsuser">
    <w:name w:val="Table Contents (user)"/>
    <w:basedOn w:val="Standarduser"/>
    <w:rsid w:val="008E3713"/>
    <w:pPr>
      <w:suppressLineNumbers/>
    </w:pPr>
  </w:style>
  <w:style w:type="paragraph" w:customStyle="1" w:styleId="PreformattedText">
    <w:name w:val="Preformatted Text"/>
    <w:basedOn w:val="Standard"/>
    <w:rsid w:val="008E3713"/>
    <w:rPr>
      <w:rFonts w:ascii="DejaVu Sans Mono" w:eastAsia="DejaVu Sans Mono" w:hAnsi="DejaVu Sans Mono" w:cs="DejaVu Sans Mono"/>
      <w:sz w:val="20"/>
      <w:szCs w:val="20"/>
    </w:rPr>
  </w:style>
  <w:style w:type="paragraph" w:customStyle="1" w:styleId="Footnote">
    <w:name w:val="Footnote"/>
    <w:basedOn w:val="Standard"/>
    <w:rsid w:val="008E3713"/>
    <w:pPr>
      <w:suppressLineNumbers/>
      <w:ind w:left="283" w:hanging="283"/>
    </w:pPr>
    <w:rPr>
      <w:sz w:val="20"/>
      <w:szCs w:val="20"/>
    </w:rPr>
  </w:style>
  <w:style w:type="paragraph" w:styleId="FootnoteText">
    <w:name w:val="footnote text"/>
    <w:basedOn w:val="Standard"/>
    <w:rsid w:val="008E3713"/>
    <w:pPr>
      <w:suppressLineNumbers/>
      <w:ind w:left="283" w:hanging="283"/>
    </w:pPr>
    <w:rPr>
      <w:sz w:val="20"/>
      <w:szCs w:val="20"/>
    </w:rPr>
  </w:style>
  <w:style w:type="paragraph" w:customStyle="1" w:styleId="Illustration">
    <w:name w:val="Illustration"/>
    <w:basedOn w:val="Caption"/>
    <w:rsid w:val="008E3713"/>
  </w:style>
  <w:style w:type="paragraph" w:customStyle="1" w:styleId="Framecontents">
    <w:name w:val="Frame contents"/>
    <w:basedOn w:val="Textbody"/>
    <w:rsid w:val="008E3713"/>
  </w:style>
  <w:style w:type="character" w:customStyle="1" w:styleId="NumberingSymbols">
    <w:name w:val="Numbering Symbols"/>
    <w:rsid w:val="008E3713"/>
  </w:style>
  <w:style w:type="character" w:customStyle="1" w:styleId="StrongEmphasis">
    <w:name w:val="Strong Emphasis"/>
    <w:rsid w:val="008E3713"/>
    <w:rPr>
      <w:b/>
      <w:bCs/>
    </w:rPr>
  </w:style>
  <w:style w:type="character" w:customStyle="1" w:styleId="WW8Num4z0">
    <w:name w:val="WW8Num4z0"/>
    <w:rsid w:val="008E3713"/>
    <w:rPr>
      <w:rFonts w:ascii="Wingdings 2" w:hAnsi="Wingdings 2" w:cs="OpenSymbol, 'Arial Unicode MS'"/>
    </w:rPr>
  </w:style>
  <w:style w:type="character" w:customStyle="1" w:styleId="WW8Num4z1">
    <w:name w:val="WW8Num4z1"/>
    <w:rsid w:val="008E3713"/>
    <w:rPr>
      <w:rFonts w:ascii="OpenSymbol, 'Arial Unicode MS'" w:hAnsi="OpenSymbol, 'Arial Unicode MS'" w:cs="OpenSymbol, 'Arial Unicode MS'"/>
    </w:rPr>
  </w:style>
  <w:style w:type="character" w:customStyle="1" w:styleId="FootnoteSymbol">
    <w:name w:val="Footnote Symbol"/>
    <w:rsid w:val="008E3713"/>
    <w:rPr>
      <w:position w:val="0"/>
      <w:vertAlign w:val="superscript"/>
    </w:rPr>
  </w:style>
  <w:style w:type="character" w:styleId="FootnoteReference">
    <w:name w:val="footnote reference"/>
    <w:rsid w:val="008E3713"/>
    <w:rPr>
      <w:position w:val="0"/>
      <w:vertAlign w:val="superscript"/>
    </w:rPr>
  </w:style>
  <w:style w:type="character" w:customStyle="1" w:styleId="Internetlink">
    <w:name w:val="Internet link"/>
    <w:rsid w:val="008E3713"/>
    <w:rPr>
      <w:color w:val="000080"/>
      <w:u w:val="single"/>
    </w:rPr>
  </w:style>
  <w:style w:type="character" w:customStyle="1" w:styleId="Footnoteanchor">
    <w:name w:val="Footnote anchor"/>
    <w:rsid w:val="008E3713"/>
    <w:rPr>
      <w:position w:val="0"/>
      <w:vertAlign w:val="superscript"/>
    </w:rPr>
  </w:style>
  <w:style w:type="numbering" w:customStyle="1" w:styleId="WW8Num1">
    <w:name w:val="WW8Num1"/>
    <w:basedOn w:val="NoList"/>
    <w:rsid w:val="008E3713"/>
    <w:pPr>
      <w:numPr>
        <w:numId w:val="1"/>
      </w:numPr>
    </w:pPr>
  </w:style>
  <w:style w:type="numbering" w:customStyle="1" w:styleId="WW8Num4">
    <w:name w:val="WW8Num4"/>
    <w:basedOn w:val="NoList"/>
    <w:rsid w:val="008E3713"/>
    <w:pPr>
      <w:numPr>
        <w:numId w:val="2"/>
      </w:numPr>
    </w:pPr>
  </w:style>
  <w:style w:type="paragraph" w:styleId="BalloonText">
    <w:name w:val="Balloon Text"/>
    <w:basedOn w:val="Normal"/>
    <w:link w:val="BalloonTextChar"/>
    <w:uiPriority w:val="99"/>
    <w:semiHidden/>
    <w:unhideWhenUsed/>
    <w:rsid w:val="007C15B4"/>
    <w:rPr>
      <w:rFonts w:ascii="Tahoma" w:hAnsi="Tahoma" w:cs="Tahoma"/>
      <w:sz w:val="16"/>
      <w:szCs w:val="16"/>
    </w:rPr>
  </w:style>
  <w:style w:type="character" w:customStyle="1" w:styleId="BalloonTextChar">
    <w:name w:val="Balloon Text Char"/>
    <w:basedOn w:val="DefaultParagraphFont"/>
    <w:link w:val="BalloonText"/>
    <w:uiPriority w:val="99"/>
    <w:semiHidden/>
    <w:rsid w:val="007C15B4"/>
    <w:rPr>
      <w:rFonts w:ascii="Tahoma" w:hAnsi="Tahoma" w:cs="Tahoma"/>
      <w:sz w:val="16"/>
      <w:szCs w:val="16"/>
    </w:rPr>
  </w:style>
  <w:style w:type="paragraph" w:styleId="Footer">
    <w:name w:val="footer"/>
    <w:basedOn w:val="Normal"/>
    <w:link w:val="FooterChar"/>
    <w:uiPriority w:val="99"/>
    <w:unhideWhenUsed/>
    <w:rsid w:val="00710F84"/>
    <w:pPr>
      <w:tabs>
        <w:tab w:val="center" w:pos="4252"/>
        <w:tab w:val="right" w:pos="8504"/>
      </w:tabs>
    </w:pPr>
  </w:style>
  <w:style w:type="character" w:customStyle="1" w:styleId="FooterChar">
    <w:name w:val="Footer Char"/>
    <w:basedOn w:val="DefaultParagraphFont"/>
    <w:link w:val="Footer"/>
    <w:uiPriority w:val="99"/>
    <w:rsid w:val="00710F84"/>
  </w:style>
  <w:style w:type="character" w:styleId="HTMLCode">
    <w:name w:val="HTML Code"/>
    <w:basedOn w:val="DefaultParagraphFont"/>
    <w:uiPriority w:val="99"/>
    <w:semiHidden/>
    <w:unhideWhenUsed/>
    <w:rsid w:val="001E264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paragraph" w:customStyle="1" w:styleId="Standarduser">
    <w:name w:val="Standard (user)"/>
    <w:pPr>
      <w:widowControl/>
    </w:pPr>
    <w:rPr>
      <w:rFonts w:ascii="Times New Roman" w:eastAsia="Times New Roman" w:hAnsi="Times New Roman" w:cs="Times New Roman"/>
      <w:lang w:eastAsia="zh-CN" w:bidi="ar-SA"/>
    </w:rPr>
  </w:style>
  <w:style w:type="paragraph" w:customStyle="1" w:styleId="TableContentsuser">
    <w:name w:val="Table Contents (user)"/>
    <w:basedOn w:val="Standarduser"/>
    <w:pPr>
      <w:suppressLineNumbers/>
    </w:pPr>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Footnote">
    <w:name w:val="Footnote"/>
    <w:basedOn w:val="Standard"/>
    <w:pPr>
      <w:suppressLineNumbers/>
      <w:ind w:left="283" w:hanging="283"/>
    </w:pPr>
    <w:rPr>
      <w:sz w:val="20"/>
      <w:szCs w:val="20"/>
    </w:rPr>
  </w:style>
  <w:style w:type="paragraph" w:styleId="Textonotapie">
    <w:name w:val="footnote text"/>
    <w:basedOn w:val="Standard"/>
    <w:pPr>
      <w:suppressLineNumbers/>
      <w:ind w:left="283" w:hanging="283"/>
    </w:pPr>
    <w:rPr>
      <w:sz w:val="20"/>
      <w:szCs w:val="20"/>
    </w:rPr>
  </w:style>
  <w:style w:type="paragraph" w:customStyle="1" w:styleId="Illustration">
    <w:name w:val="Illustration"/>
    <w:basedOn w:val="Epgrafe"/>
  </w:style>
  <w:style w:type="paragraph" w:customStyle="1" w:styleId="Framecontents">
    <w:name w:val="Frame contents"/>
    <w:basedOn w:val="Textbody"/>
  </w:style>
  <w:style w:type="character" w:customStyle="1" w:styleId="NumberingSymbols">
    <w:name w:val="Numbering Symbols"/>
  </w:style>
  <w:style w:type="character" w:customStyle="1" w:styleId="StrongEmphasis">
    <w:name w:val="Strong Emphasis"/>
    <w:rPr>
      <w:b/>
      <w:bCs/>
    </w:rPr>
  </w:style>
  <w:style w:type="character" w:customStyle="1" w:styleId="WW8Num4z0">
    <w:name w:val="WW8Num4z0"/>
    <w:rPr>
      <w:rFonts w:ascii="Wingdings 2" w:hAnsi="Wingdings 2"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FootnoteSymbol">
    <w:name w:val="Footnote Symbol"/>
    <w:rPr>
      <w:position w:val="0"/>
      <w:vertAlign w:val="superscript"/>
    </w:rPr>
  </w:style>
  <w:style w:type="character" w:styleId="Refdenotaalpie">
    <w:name w:val="footnote reference"/>
    <w:rPr>
      <w:position w:val="0"/>
      <w:vertAlign w:val="superscript"/>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numbering" w:customStyle="1" w:styleId="WW8Num1">
    <w:name w:val="WW8Num1"/>
    <w:basedOn w:val="Sinlista"/>
    <w:pPr>
      <w:numPr>
        <w:numId w:val="1"/>
      </w:numPr>
    </w:pPr>
  </w:style>
  <w:style w:type="numbering" w:customStyle="1" w:styleId="WW8Num4">
    <w:name w:val="WW8Num4"/>
    <w:basedOn w:val="Sinlista"/>
    <w:pPr>
      <w:numPr>
        <w:numId w:val="2"/>
      </w:numPr>
    </w:pPr>
  </w:style>
  <w:style w:type="paragraph" w:styleId="Textodeglobo">
    <w:name w:val="Balloon Text"/>
    <w:basedOn w:val="Normal"/>
    <w:link w:val="TextodegloboCar"/>
    <w:uiPriority w:val="99"/>
    <w:semiHidden/>
    <w:unhideWhenUsed/>
    <w:rsid w:val="007C15B4"/>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5B4"/>
    <w:rPr>
      <w:rFonts w:ascii="Tahoma" w:hAnsi="Tahoma" w:cs="Tahoma"/>
      <w:sz w:val="16"/>
      <w:szCs w:val="16"/>
    </w:rPr>
  </w:style>
  <w:style w:type="paragraph" w:styleId="Piedepgina">
    <w:name w:val="footer"/>
    <w:basedOn w:val="Normal"/>
    <w:link w:val="PiedepginaCar"/>
    <w:uiPriority w:val="99"/>
    <w:unhideWhenUsed/>
    <w:rsid w:val="00710F84"/>
    <w:pPr>
      <w:tabs>
        <w:tab w:val="center" w:pos="4252"/>
        <w:tab w:val="right" w:pos="8504"/>
      </w:tabs>
    </w:pPr>
  </w:style>
  <w:style w:type="character" w:customStyle="1" w:styleId="PiedepginaCar">
    <w:name w:val="Pie de página Car"/>
    <w:basedOn w:val="Fuentedeprrafopredeter"/>
    <w:link w:val="Piedepgina"/>
    <w:uiPriority w:val="99"/>
    <w:rsid w:val="00710F84"/>
  </w:style>
  <w:style w:type="character" w:styleId="CdigoHTML">
    <w:name w:val="HTML Code"/>
    <w:basedOn w:val="Fuentedeprrafopredeter"/>
    <w:uiPriority w:val="99"/>
    <w:semiHidden/>
    <w:unhideWhenUsed/>
    <w:rsid w:val="001E26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882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1589</Words>
  <Characters>10016</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
  <LinksUpToDate>false</LinksUpToDate>
  <CharactersWithSpaces>11582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aschulze</cp:lastModifiedBy>
  <cp:revision>16</cp:revision>
  <dcterms:created xsi:type="dcterms:W3CDTF">2008-05-29T04:26:00Z</dcterms:created>
  <dcterms:modified xsi:type="dcterms:W3CDTF">2012-05-25T17:26:00Z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