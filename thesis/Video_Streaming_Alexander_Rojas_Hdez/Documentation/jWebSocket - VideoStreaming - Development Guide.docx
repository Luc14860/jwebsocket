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95737" w:rsidRPr="00381265" w:rsidRDefault="00695737">
      <w:pPr>
        <w:spacing w:line="360" w:lineRule="auto"/>
        <w:rPr>
          <w:rFonts w:ascii="Arial" w:hAnsi="Arial" w:cs="Arial"/>
          <w:b/>
        </w:rPr>
      </w:pPr>
    </w:p>
    <w:p w:rsidR="00695737" w:rsidRPr="00381265" w:rsidRDefault="00695737">
      <w:pPr>
        <w:spacing w:line="360" w:lineRule="auto"/>
        <w:rPr>
          <w:rFonts w:ascii="Arial" w:hAnsi="Arial" w:cs="Arial"/>
          <w:b/>
        </w:rPr>
      </w:pPr>
    </w:p>
    <w:p w:rsidR="00695737" w:rsidRDefault="00695737" w:rsidP="00111EF1">
      <w:pPr>
        <w:pStyle w:val="Ttulo1"/>
      </w:pPr>
    </w:p>
    <w:p w:rsidR="00A97ECD" w:rsidRDefault="00A97ECD" w:rsidP="00A97ECD"/>
    <w:p w:rsidR="00A97ECD" w:rsidRPr="00A97ECD" w:rsidRDefault="00A97ECD" w:rsidP="00A97ECD"/>
    <w:p w:rsidR="00695737" w:rsidRPr="00381265" w:rsidRDefault="00695737" w:rsidP="00111EF1">
      <w:pPr>
        <w:pStyle w:val="Ttulo1"/>
      </w:pPr>
    </w:p>
    <w:p w:rsidR="00695737" w:rsidRPr="00381265" w:rsidRDefault="00695737" w:rsidP="00111EF1">
      <w:pPr>
        <w:pStyle w:val="Ttulo1"/>
      </w:pPr>
    </w:p>
    <w:p w:rsidR="00695737" w:rsidRPr="00A97ECD" w:rsidRDefault="00596854" w:rsidP="00A97ECD">
      <w:pPr>
        <w:pStyle w:val="Ttulo1"/>
        <w:jc w:val="right"/>
        <w:rPr>
          <w:sz w:val="40"/>
        </w:rPr>
      </w:pPr>
      <w:r>
        <w:rPr>
          <w:sz w:val="40"/>
        </w:rPr>
        <w:t>Development Guide</w:t>
      </w:r>
    </w:p>
    <w:p w:rsidR="00695737" w:rsidRDefault="00695737">
      <w:pPr>
        <w:spacing w:line="360" w:lineRule="auto"/>
        <w:jc w:val="right"/>
        <w:rPr>
          <w:rFonts w:ascii="Arial" w:hAnsi="Arial" w:cs="Arial"/>
          <w:b/>
          <w:bCs/>
          <w:iCs/>
        </w:rPr>
      </w:pPr>
    </w:p>
    <w:p w:rsidR="00A97ECD" w:rsidRDefault="00A97ECD">
      <w:pPr>
        <w:spacing w:line="360" w:lineRule="auto"/>
        <w:jc w:val="right"/>
        <w:rPr>
          <w:rFonts w:ascii="Arial" w:hAnsi="Arial" w:cs="Arial"/>
          <w:b/>
          <w:bCs/>
          <w:iCs/>
        </w:rPr>
      </w:pPr>
    </w:p>
    <w:p w:rsidR="00695737" w:rsidRPr="00596854" w:rsidRDefault="00695737">
      <w:pPr>
        <w:pStyle w:val="Standard"/>
        <w:spacing w:after="240" w:line="360" w:lineRule="auto"/>
        <w:jc w:val="right"/>
        <w:rPr>
          <w:rFonts w:ascii="Arial" w:hAnsi="Arial" w:cs="Arial"/>
          <w:b/>
          <w:bCs/>
          <w:iCs/>
          <w:lang w:val="en-US"/>
        </w:rPr>
      </w:pPr>
      <w:r w:rsidRPr="00596854">
        <w:rPr>
          <w:rFonts w:ascii="Arial" w:hAnsi="Arial" w:cs="Arial"/>
          <w:b/>
          <w:bCs/>
          <w:iCs/>
          <w:sz w:val="28"/>
          <w:lang w:val="en-US"/>
        </w:rPr>
        <w:t>jWebSocket</w:t>
      </w:r>
      <w:r w:rsidRPr="00596854">
        <w:rPr>
          <w:rFonts w:ascii="Arial" w:hAnsi="Arial" w:cs="Arial"/>
          <w:b/>
          <w:bCs/>
          <w:iCs/>
          <w:lang w:val="en-US"/>
        </w:rPr>
        <w:br/>
      </w:r>
      <w:r w:rsidR="00596854" w:rsidRPr="00596854">
        <w:rPr>
          <w:rFonts w:ascii="Arial" w:hAnsi="Arial" w:cs="Arial"/>
          <w:b/>
          <w:bCs/>
          <w:iCs/>
          <w:lang w:val="en-US"/>
        </w:rPr>
        <w:t>Audio and Video transmition using jWebSocket framework.</w:t>
      </w:r>
    </w:p>
    <w:p w:rsidR="00695737" w:rsidRPr="00381265" w:rsidRDefault="00695737">
      <w:pPr>
        <w:spacing w:after="240" w:line="360" w:lineRule="auto"/>
        <w:jc w:val="right"/>
        <w:rPr>
          <w:rFonts w:ascii="Arial" w:hAnsi="Arial" w:cs="Arial"/>
          <w:b/>
          <w:bCs/>
          <w:iCs/>
        </w:rPr>
      </w:pPr>
      <w:r w:rsidRPr="00381265">
        <w:rPr>
          <w:rFonts w:ascii="Arial" w:hAnsi="Arial" w:cs="Arial"/>
          <w:b/>
          <w:bCs/>
          <w:iCs/>
        </w:rPr>
        <w:t>1.0</w:t>
      </w:r>
    </w:p>
    <w:p w:rsidR="00695737" w:rsidRPr="00381265" w:rsidRDefault="00695737">
      <w:pPr>
        <w:spacing w:line="360" w:lineRule="auto"/>
        <w:rPr>
          <w:rFonts w:ascii="Arial" w:hAnsi="Arial" w:cs="Arial"/>
          <w:b/>
        </w:rPr>
      </w:pPr>
    </w:p>
    <w:p w:rsidR="00695737" w:rsidRPr="00381265" w:rsidRDefault="00695737">
      <w:pPr>
        <w:spacing w:line="360" w:lineRule="auto"/>
        <w:rPr>
          <w:rFonts w:ascii="Arial" w:hAnsi="Arial" w:cs="Arial"/>
          <w:b/>
        </w:rPr>
      </w:pPr>
    </w:p>
    <w:p w:rsidR="00695737" w:rsidRPr="00381265" w:rsidRDefault="00695737">
      <w:pPr>
        <w:spacing w:line="360" w:lineRule="auto"/>
        <w:rPr>
          <w:rFonts w:ascii="Arial" w:hAnsi="Arial" w:cs="Arial"/>
          <w:b/>
        </w:rPr>
      </w:pPr>
    </w:p>
    <w:p w:rsidR="00695737" w:rsidRPr="00381265" w:rsidRDefault="00695737">
      <w:pPr>
        <w:spacing w:line="360" w:lineRule="auto"/>
        <w:rPr>
          <w:rFonts w:ascii="Arial" w:hAnsi="Arial" w:cs="Arial"/>
          <w:b/>
        </w:rPr>
      </w:pPr>
    </w:p>
    <w:p w:rsidR="00695737" w:rsidRPr="00381265" w:rsidRDefault="00695737">
      <w:pPr>
        <w:spacing w:line="360" w:lineRule="auto"/>
        <w:rPr>
          <w:rFonts w:ascii="Arial" w:hAnsi="Arial" w:cs="Arial"/>
          <w:b/>
        </w:rPr>
      </w:pPr>
    </w:p>
    <w:p w:rsidR="00695737" w:rsidRPr="00381265" w:rsidRDefault="00695737">
      <w:pPr>
        <w:spacing w:line="360" w:lineRule="auto"/>
        <w:rPr>
          <w:rFonts w:ascii="Arial" w:hAnsi="Arial" w:cs="Arial"/>
          <w:b/>
        </w:rPr>
      </w:pPr>
    </w:p>
    <w:p w:rsidR="00695737" w:rsidRPr="00381265" w:rsidRDefault="00695737">
      <w:pPr>
        <w:spacing w:line="360" w:lineRule="auto"/>
        <w:rPr>
          <w:rFonts w:ascii="Arial" w:hAnsi="Arial" w:cs="Arial"/>
          <w:b/>
        </w:rPr>
      </w:pPr>
    </w:p>
    <w:p w:rsidR="00695737" w:rsidRPr="00381265" w:rsidRDefault="00695737">
      <w:pPr>
        <w:spacing w:line="360" w:lineRule="auto"/>
        <w:rPr>
          <w:rFonts w:ascii="Arial" w:hAnsi="Arial" w:cs="Arial"/>
          <w:b/>
        </w:rPr>
      </w:pPr>
    </w:p>
    <w:p w:rsidR="00695737" w:rsidRPr="00381265" w:rsidRDefault="00695737">
      <w:pPr>
        <w:spacing w:line="360" w:lineRule="auto"/>
        <w:rPr>
          <w:rFonts w:ascii="Arial" w:hAnsi="Arial" w:cs="Arial"/>
          <w:b/>
        </w:rPr>
      </w:pPr>
    </w:p>
    <w:p w:rsidR="00695737" w:rsidRPr="00381265" w:rsidRDefault="00695737">
      <w:pPr>
        <w:spacing w:line="360" w:lineRule="auto"/>
        <w:rPr>
          <w:rFonts w:ascii="Arial" w:hAnsi="Arial" w:cs="Arial"/>
          <w:b/>
        </w:rPr>
      </w:pPr>
    </w:p>
    <w:p w:rsidR="00695737" w:rsidRPr="00381265" w:rsidRDefault="00695737">
      <w:pPr>
        <w:spacing w:line="360" w:lineRule="auto"/>
        <w:rPr>
          <w:rFonts w:ascii="Arial" w:hAnsi="Arial" w:cs="Arial"/>
          <w:b/>
        </w:rPr>
      </w:pPr>
    </w:p>
    <w:p w:rsidR="00695737" w:rsidRPr="00381265" w:rsidRDefault="00695737">
      <w:pPr>
        <w:spacing w:line="360" w:lineRule="auto"/>
        <w:rPr>
          <w:rFonts w:ascii="Arial" w:hAnsi="Arial" w:cs="Arial"/>
          <w:b/>
        </w:rPr>
      </w:pPr>
    </w:p>
    <w:p w:rsidR="00695737" w:rsidRPr="00381265" w:rsidRDefault="00695737">
      <w:pPr>
        <w:spacing w:line="360" w:lineRule="auto"/>
        <w:rPr>
          <w:rFonts w:ascii="Arial" w:hAnsi="Arial" w:cs="Arial"/>
          <w:b/>
        </w:rPr>
      </w:pPr>
    </w:p>
    <w:p w:rsidR="00695737" w:rsidRPr="00381265" w:rsidRDefault="00695737">
      <w:pPr>
        <w:spacing w:line="360" w:lineRule="auto"/>
        <w:rPr>
          <w:rFonts w:ascii="Arial" w:hAnsi="Arial" w:cs="Arial"/>
          <w:b/>
        </w:rPr>
      </w:pPr>
    </w:p>
    <w:p w:rsidR="00A97ECD" w:rsidRDefault="00A97ECD">
      <w:pPr>
        <w:suppressAutoHyphens w:val="0"/>
        <w:rPr>
          <w:rFonts w:ascii="Arial" w:hAnsi="Arial" w:cs="Arial"/>
          <w:b/>
        </w:rPr>
      </w:pPr>
      <w:r>
        <w:rPr>
          <w:rFonts w:ascii="Arial" w:hAnsi="Arial" w:cs="Arial"/>
          <w:b/>
        </w:rPr>
        <w:br w:type="page"/>
      </w:r>
    </w:p>
    <w:p w:rsidR="00E35111" w:rsidRDefault="00E35111" w:rsidP="00E35111">
      <w:pPr>
        <w:autoSpaceDE w:val="0"/>
        <w:spacing w:after="360"/>
        <w:jc w:val="both"/>
        <w:rPr>
          <w:rFonts w:ascii="Arial" w:hAnsi="Arial" w:cs="Arial"/>
          <w:b/>
          <w:bCs/>
          <w:sz w:val="36"/>
          <w:szCs w:val="36"/>
          <w:lang w:val="es-ES_tradnl"/>
        </w:rPr>
      </w:pPr>
      <w:r w:rsidRPr="00A515DD">
        <w:rPr>
          <w:rFonts w:ascii="Arial" w:hAnsi="Arial" w:cs="Arial"/>
          <w:b/>
          <w:bCs/>
          <w:sz w:val="36"/>
          <w:szCs w:val="36"/>
        </w:rPr>
        <w:lastRenderedPageBreak/>
        <w:t>Version</w:t>
      </w:r>
      <w:r>
        <w:rPr>
          <w:rFonts w:ascii="Arial" w:hAnsi="Arial" w:cs="Arial"/>
          <w:b/>
          <w:bCs/>
          <w:sz w:val="36"/>
          <w:szCs w:val="36"/>
          <w:lang w:val="es-ES_tradnl"/>
        </w:rPr>
        <w:t xml:space="preserve"> Control</w:t>
      </w:r>
    </w:p>
    <w:tbl>
      <w:tblPr>
        <w:tblW w:w="0" w:type="auto"/>
        <w:tblInd w:w="180" w:type="dxa"/>
        <w:tblLayout w:type="fixed"/>
        <w:tblCellMar>
          <w:left w:w="55" w:type="dxa"/>
          <w:right w:w="55" w:type="dxa"/>
        </w:tblCellMar>
        <w:tblLook w:val="0000"/>
      </w:tblPr>
      <w:tblGrid>
        <w:gridCol w:w="1756"/>
        <w:gridCol w:w="1170"/>
        <w:gridCol w:w="3041"/>
        <w:gridCol w:w="3127"/>
      </w:tblGrid>
      <w:tr w:rsidR="00E35111" w:rsidTr="009C580F">
        <w:trPr>
          <w:trHeight w:val="23"/>
        </w:trPr>
        <w:tc>
          <w:tcPr>
            <w:tcW w:w="1756" w:type="dxa"/>
            <w:tcBorders>
              <w:top w:val="single" w:sz="1" w:space="0" w:color="FF00FF"/>
              <w:left w:val="single" w:sz="1" w:space="0" w:color="FF00FF"/>
              <w:bottom w:val="single" w:sz="1" w:space="0" w:color="FF00FF"/>
            </w:tcBorders>
            <w:shd w:val="clear" w:color="auto" w:fill="CCCCFF"/>
          </w:tcPr>
          <w:p w:rsidR="00E35111" w:rsidRDefault="00E35111" w:rsidP="009C580F">
            <w:pPr>
              <w:autoSpaceDE w:val="0"/>
              <w:snapToGrid w:val="0"/>
              <w:rPr>
                <w:rFonts w:ascii="Arial" w:hAnsi="Arial" w:cs="Arial"/>
                <w:b/>
                <w:bCs/>
              </w:rPr>
            </w:pPr>
            <w:r>
              <w:rPr>
                <w:rFonts w:ascii="Arial" w:hAnsi="Arial" w:cs="Arial"/>
                <w:b/>
                <w:bCs/>
              </w:rPr>
              <w:t>Date</w:t>
            </w:r>
          </w:p>
        </w:tc>
        <w:tc>
          <w:tcPr>
            <w:tcW w:w="1170" w:type="dxa"/>
            <w:tcBorders>
              <w:top w:val="single" w:sz="1" w:space="0" w:color="FF00FF"/>
              <w:left w:val="single" w:sz="1" w:space="0" w:color="FF00FF"/>
              <w:bottom w:val="single" w:sz="1" w:space="0" w:color="FF00FF"/>
            </w:tcBorders>
            <w:shd w:val="clear" w:color="auto" w:fill="CCCCFF"/>
          </w:tcPr>
          <w:p w:rsidR="00E35111" w:rsidRDefault="00E35111" w:rsidP="009C580F">
            <w:pPr>
              <w:autoSpaceDE w:val="0"/>
              <w:snapToGrid w:val="0"/>
              <w:rPr>
                <w:rFonts w:ascii="Arial" w:hAnsi="Arial" w:cs="Arial"/>
                <w:b/>
                <w:bCs/>
              </w:rPr>
            </w:pPr>
            <w:r>
              <w:rPr>
                <w:rFonts w:ascii="Arial" w:hAnsi="Arial" w:cs="Arial"/>
                <w:b/>
                <w:bCs/>
              </w:rPr>
              <w:t>Version</w:t>
            </w:r>
          </w:p>
        </w:tc>
        <w:tc>
          <w:tcPr>
            <w:tcW w:w="3041" w:type="dxa"/>
            <w:tcBorders>
              <w:top w:val="single" w:sz="1" w:space="0" w:color="FF00FF"/>
              <w:left w:val="single" w:sz="1" w:space="0" w:color="FF00FF"/>
              <w:bottom w:val="single" w:sz="1" w:space="0" w:color="FF00FF"/>
            </w:tcBorders>
            <w:shd w:val="clear" w:color="auto" w:fill="CCCCFF"/>
          </w:tcPr>
          <w:p w:rsidR="00E35111" w:rsidRDefault="00E35111" w:rsidP="009C580F">
            <w:pPr>
              <w:autoSpaceDE w:val="0"/>
              <w:snapToGrid w:val="0"/>
              <w:rPr>
                <w:rFonts w:ascii="Arial" w:hAnsi="Arial" w:cs="Arial"/>
                <w:b/>
                <w:bCs/>
              </w:rPr>
            </w:pPr>
            <w:r>
              <w:rPr>
                <w:rFonts w:ascii="Arial" w:hAnsi="Arial" w:cs="Arial"/>
                <w:b/>
                <w:bCs/>
              </w:rPr>
              <w:t>Description</w:t>
            </w:r>
          </w:p>
        </w:tc>
        <w:tc>
          <w:tcPr>
            <w:tcW w:w="3127" w:type="dxa"/>
            <w:tcBorders>
              <w:top w:val="single" w:sz="1" w:space="0" w:color="FF00FF"/>
              <w:left w:val="single" w:sz="1" w:space="0" w:color="FF00FF"/>
              <w:bottom w:val="single" w:sz="1" w:space="0" w:color="FF00FF"/>
              <w:right w:val="single" w:sz="1" w:space="0" w:color="FF00FF"/>
            </w:tcBorders>
            <w:shd w:val="clear" w:color="auto" w:fill="CCCCFF"/>
          </w:tcPr>
          <w:p w:rsidR="00E35111" w:rsidRDefault="00E35111" w:rsidP="009C580F">
            <w:pPr>
              <w:autoSpaceDE w:val="0"/>
              <w:snapToGrid w:val="0"/>
              <w:rPr>
                <w:rFonts w:ascii="Arial" w:hAnsi="Arial" w:cs="Arial"/>
                <w:b/>
                <w:bCs/>
              </w:rPr>
            </w:pPr>
            <w:r>
              <w:rPr>
                <w:rFonts w:ascii="Arial" w:hAnsi="Arial" w:cs="Arial"/>
                <w:b/>
                <w:bCs/>
              </w:rPr>
              <w:t>Author</w:t>
            </w:r>
          </w:p>
        </w:tc>
      </w:tr>
      <w:tr w:rsidR="00E35111" w:rsidTr="009C580F">
        <w:trPr>
          <w:trHeight w:val="23"/>
        </w:trPr>
        <w:tc>
          <w:tcPr>
            <w:tcW w:w="1756" w:type="dxa"/>
            <w:tcBorders>
              <w:top w:val="single" w:sz="1" w:space="0" w:color="000000"/>
              <w:left w:val="single" w:sz="1" w:space="0" w:color="FF00FF"/>
              <w:bottom w:val="single" w:sz="1" w:space="0" w:color="FF00FF"/>
            </w:tcBorders>
            <w:shd w:val="clear" w:color="auto" w:fill="FFFFFF"/>
          </w:tcPr>
          <w:p w:rsidR="00E35111" w:rsidRDefault="00E35111" w:rsidP="009C580F">
            <w:pPr>
              <w:autoSpaceDE w:val="0"/>
              <w:snapToGrid w:val="0"/>
              <w:rPr>
                <w:rFonts w:ascii="Arial" w:hAnsi="Arial" w:cs="Arial"/>
                <w:iCs/>
              </w:rPr>
            </w:pPr>
            <w:r>
              <w:rPr>
                <w:rFonts w:ascii="Arial" w:hAnsi="Arial" w:cs="Arial"/>
                <w:iCs/>
              </w:rPr>
              <w:t>24/04/2012</w:t>
            </w:r>
          </w:p>
        </w:tc>
        <w:tc>
          <w:tcPr>
            <w:tcW w:w="1170" w:type="dxa"/>
            <w:tcBorders>
              <w:top w:val="single" w:sz="1" w:space="0" w:color="000000"/>
              <w:left w:val="single" w:sz="1" w:space="0" w:color="FF00FF"/>
              <w:bottom w:val="single" w:sz="1" w:space="0" w:color="FF00FF"/>
            </w:tcBorders>
            <w:shd w:val="clear" w:color="auto" w:fill="FFFFFF"/>
          </w:tcPr>
          <w:p w:rsidR="00E35111" w:rsidRDefault="00E35111" w:rsidP="009C580F">
            <w:pPr>
              <w:autoSpaceDE w:val="0"/>
              <w:snapToGrid w:val="0"/>
              <w:rPr>
                <w:rFonts w:ascii="Arial" w:hAnsi="Arial" w:cs="Arial"/>
                <w:iCs/>
              </w:rPr>
            </w:pPr>
            <w:r>
              <w:rPr>
                <w:rFonts w:ascii="Arial" w:hAnsi="Arial" w:cs="Arial"/>
                <w:iCs/>
              </w:rPr>
              <w:t>1.0</w:t>
            </w:r>
          </w:p>
        </w:tc>
        <w:tc>
          <w:tcPr>
            <w:tcW w:w="3041" w:type="dxa"/>
            <w:tcBorders>
              <w:top w:val="single" w:sz="1" w:space="0" w:color="000000"/>
              <w:left w:val="single" w:sz="1" w:space="0" w:color="FF00FF"/>
              <w:bottom w:val="single" w:sz="1" w:space="0" w:color="FF00FF"/>
            </w:tcBorders>
            <w:shd w:val="clear" w:color="auto" w:fill="FFFFFF"/>
          </w:tcPr>
          <w:p w:rsidR="00E35111" w:rsidRDefault="00E35111" w:rsidP="009C580F">
            <w:pPr>
              <w:autoSpaceDE w:val="0"/>
              <w:snapToGrid w:val="0"/>
              <w:rPr>
                <w:rFonts w:ascii="Arial" w:hAnsi="Arial" w:cs="Arial"/>
                <w:iCs/>
              </w:rPr>
            </w:pPr>
            <w:r>
              <w:rPr>
                <w:rFonts w:ascii="Arial" w:hAnsi="Arial" w:cs="Arial"/>
                <w:iCs/>
              </w:rPr>
              <w:t>Document Creation</w:t>
            </w:r>
          </w:p>
        </w:tc>
        <w:tc>
          <w:tcPr>
            <w:tcW w:w="3127" w:type="dxa"/>
            <w:tcBorders>
              <w:top w:val="single" w:sz="1" w:space="0" w:color="000000"/>
              <w:left w:val="single" w:sz="1" w:space="0" w:color="FF00FF"/>
              <w:bottom w:val="single" w:sz="1" w:space="0" w:color="FF00FF"/>
              <w:right w:val="single" w:sz="1" w:space="0" w:color="FF00FF"/>
            </w:tcBorders>
            <w:shd w:val="clear" w:color="auto" w:fill="FFFFFF"/>
          </w:tcPr>
          <w:p w:rsidR="00E35111" w:rsidRDefault="00E35111" w:rsidP="009C580F">
            <w:pPr>
              <w:autoSpaceDE w:val="0"/>
              <w:snapToGrid w:val="0"/>
              <w:rPr>
                <w:rFonts w:ascii="Arial" w:hAnsi="Arial" w:cs="Arial"/>
                <w:iCs/>
              </w:rPr>
            </w:pPr>
            <w:r>
              <w:rPr>
                <w:rFonts w:ascii="Arial" w:hAnsi="Arial" w:cs="Arial"/>
                <w:iCs/>
              </w:rPr>
              <w:t>Alexander Rojas Hernández</w:t>
            </w:r>
          </w:p>
        </w:tc>
      </w:tr>
    </w:tbl>
    <w:p w:rsidR="00E35111" w:rsidRDefault="00E35111" w:rsidP="00E35111">
      <w:pPr>
        <w:pStyle w:val="Standard"/>
        <w:spacing w:after="360"/>
      </w:pPr>
    </w:p>
    <w:p w:rsidR="00695737" w:rsidRPr="00381265" w:rsidRDefault="00695737">
      <w:pPr>
        <w:spacing w:after="360"/>
        <w:rPr>
          <w:rFonts w:ascii="Arial" w:hAnsi="Arial" w:cs="Arial"/>
        </w:rPr>
      </w:pPr>
    </w:p>
    <w:p w:rsidR="00600DE1" w:rsidRDefault="000F4D47" w:rsidP="00D12E8A">
      <w:pPr>
        <w:pStyle w:val="Ttulo1"/>
        <w:rPr>
          <w:noProof/>
        </w:rPr>
      </w:pPr>
      <w:r>
        <w:br w:type="page"/>
      </w:r>
      <w:r w:rsidR="000B567F">
        <w:fldChar w:fldCharType="begin"/>
      </w:r>
      <w:r w:rsidR="00D12E8A">
        <w:instrText xml:space="preserve"> INDEX \r \e "</w:instrText>
      </w:r>
      <w:r w:rsidR="00D12E8A">
        <w:tab/>
        <w:instrText xml:space="preserve">" \c "1" \z "3082" </w:instrText>
      </w:r>
      <w:r w:rsidR="000B567F">
        <w:fldChar w:fldCharType="separate"/>
      </w:r>
    </w:p>
    <w:p w:rsidR="00600DE1" w:rsidRDefault="00600DE1" w:rsidP="00D12E8A">
      <w:pPr>
        <w:pStyle w:val="Ttulo1"/>
        <w:rPr>
          <w:noProof/>
        </w:rPr>
        <w:sectPr w:rsidR="00600DE1" w:rsidSect="00600DE1">
          <w:headerReference w:type="default" r:id="rId8"/>
          <w:type w:val="continuous"/>
          <w:pgSz w:w="11906" w:h="16838"/>
          <w:pgMar w:top="2418" w:right="1701" w:bottom="1417" w:left="1701" w:header="849" w:footer="720" w:gutter="0"/>
          <w:cols w:space="720"/>
          <w:docGrid w:linePitch="360" w:charSpace="32768"/>
        </w:sectPr>
      </w:pPr>
    </w:p>
    <w:p w:rsidR="00600DE1" w:rsidRDefault="00600DE1" w:rsidP="00D12E8A">
      <w:pPr>
        <w:pStyle w:val="Ttulo1"/>
        <w:rPr>
          <w:noProof/>
        </w:rPr>
        <w:sectPr w:rsidR="00600DE1" w:rsidSect="00600DE1">
          <w:type w:val="continuous"/>
          <w:pgSz w:w="11906" w:h="16838"/>
          <w:pgMar w:top="2418" w:right="1701" w:bottom="1417" w:left="1701" w:header="849" w:footer="720" w:gutter="0"/>
          <w:cols w:space="720"/>
          <w:docGrid w:linePitch="360" w:charSpace="32768"/>
        </w:sectPr>
      </w:pPr>
    </w:p>
    <w:p w:rsidR="0059583D" w:rsidRPr="00111EF1" w:rsidRDefault="000B567F" w:rsidP="00D12E8A">
      <w:pPr>
        <w:pStyle w:val="Ttulo1"/>
        <w:rPr>
          <w:szCs w:val="28"/>
        </w:rPr>
      </w:pPr>
      <w:r>
        <w:lastRenderedPageBreak/>
        <w:fldChar w:fldCharType="end"/>
      </w:r>
      <w:r w:rsidR="0059583D" w:rsidRPr="00111EF1">
        <w:rPr>
          <w:sz w:val="28"/>
          <w:szCs w:val="28"/>
        </w:rPr>
        <w:t xml:space="preserve">1. </w:t>
      </w:r>
      <w:r w:rsidR="00E35111">
        <w:rPr>
          <w:sz w:val="28"/>
          <w:szCs w:val="28"/>
        </w:rPr>
        <w:t>General Vision</w:t>
      </w:r>
      <w:r w:rsidR="0059583D" w:rsidRPr="00111EF1">
        <w:rPr>
          <w:sz w:val="28"/>
          <w:szCs w:val="28"/>
        </w:rPr>
        <w:t>.</w:t>
      </w:r>
      <w:r>
        <w:rPr>
          <w:sz w:val="28"/>
          <w:szCs w:val="28"/>
        </w:rPr>
        <w:fldChar w:fldCharType="begin"/>
      </w:r>
      <w:r w:rsidR="00D12E8A">
        <w:instrText xml:space="preserve"> XE "</w:instrText>
      </w:r>
      <w:r w:rsidR="00D12E8A" w:rsidRPr="00ED0180">
        <w:rPr>
          <w:sz w:val="28"/>
          <w:szCs w:val="28"/>
        </w:rPr>
        <w:instrText>1. Introducción.</w:instrText>
      </w:r>
      <w:r w:rsidR="00D12E8A">
        <w:instrText xml:space="preserve">" </w:instrText>
      </w:r>
      <w:r>
        <w:rPr>
          <w:sz w:val="28"/>
          <w:szCs w:val="28"/>
        </w:rPr>
        <w:fldChar w:fldCharType="end"/>
      </w:r>
    </w:p>
    <w:p w:rsidR="00E35111" w:rsidRPr="00E35111" w:rsidRDefault="00E35111" w:rsidP="0059583D">
      <w:pPr>
        <w:tabs>
          <w:tab w:val="left" w:pos="0"/>
        </w:tabs>
        <w:spacing w:before="280" w:after="240" w:line="360" w:lineRule="auto"/>
        <w:jc w:val="both"/>
        <w:rPr>
          <w:rFonts w:ascii="Arial" w:hAnsi="Arial" w:cs="Arial"/>
          <w:color w:val="000000"/>
          <w:lang w:val="en-US"/>
        </w:rPr>
      </w:pPr>
      <w:r>
        <w:rPr>
          <w:rFonts w:ascii="Arial" w:hAnsi="Arial" w:cs="Arial"/>
          <w:color w:val="000000"/>
          <w:lang w:val="en-US"/>
        </w:rPr>
        <w:t xml:space="preserve">The </w:t>
      </w:r>
      <w:r w:rsidRPr="00E35111">
        <w:rPr>
          <w:rFonts w:ascii="Arial" w:hAnsi="Arial" w:cs="Arial"/>
          <w:color w:val="000000"/>
          <w:lang w:val="en-US"/>
        </w:rPr>
        <w:t>Project has as main objetive increase the</w:t>
      </w:r>
      <w:r>
        <w:rPr>
          <w:rFonts w:ascii="Arial" w:hAnsi="Arial" w:cs="Arial"/>
          <w:color w:val="000000"/>
          <w:lang w:val="en-US"/>
        </w:rPr>
        <w:t xml:space="preserve"> jWebSocket</w:t>
      </w:r>
      <w:r w:rsidRPr="00E35111">
        <w:rPr>
          <w:rFonts w:ascii="Arial" w:hAnsi="Arial" w:cs="Arial"/>
          <w:color w:val="000000"/>
          <w:lang w:val="en-US"/>
        </w:rPr>
        <w:t xml:space="preserve"> potentialities</w:t>
      </w:r>
      <w:r>
        <w:rPr>
          <w:rFonts w:ascii="Arial" w:hAnsi="Arial" w:cs="Arial"/>
          <w:color w:val="000000"/>
          <w:lang w:val="en-US"/>
        </w:rPr>
        <w:t xml:space="preserve">, developing new functionalities that allows to create web applications in real time with the beneficts that offers the Streaming technology. </w:t>
      </w:r>
      <w:r w:rsidR="00FB0675">
        <w:rPr>
          <w:rFonts w:ascii="Arial" w:hAnsi="Arial" w:cs="Arial"/>
          <w:color w:val="000000"/>
          <w:lang w:val="en-US"/>
        </w:rPr>
        <w:t>For these purposes there are 2 applications to work with the basics functionalities of this technology. A</w:t>
      </w:r>
      <w:r w:rsidR="00603800">
        <w:rPr>
          <w:rFonts w:ascii="Arial" w:hAnsi="Arial" w:cs="Arial"/>
          <w:color w:val="000000"/>
          <w:lang w:val="en-US"/>
        </w:rPr>
        <w:t>n stationary applications using Java Media Framework and a native application using PhoneGap.</w:t>
      </w:r>
      <w:r w:rsidR="00FB0675">
        <w:rPr>
          <w:rFonts w:ascii="Arial" w:hAnsi="Arial" w:cs="Arial"/>
          <w:color w:val="000000"/>
          <w:lang w:val="en-US"/>
        </w:rPr>
        <w:t xml:space="preserve"> </w:t>
      </w:r>
      <w:r>
        <w:rPr>
          <w:rFonts w:ascii="Arial" w:hAnsi="Arial" w:cs="Arial"/>
          <w:color w:val="000000"/>
          <w:lang w:val="en-US"/>
        </w:rPr>
        <w:t xml:space="preserve">  </w:t>
      </w:r>
      <w:r w:rsidRPr="00E35111">
        <w:rPr>
          <w:rFonts w:ascii="Arial" w:hAnsi="Arial" w:cs="Arial"/>
          <w:color w:val="000000"/>
          <w:lang w:val="en-US"/>
        </w:rPr>
        <w:t xml:space="preserve"> </w:t>
      </w:r>
    </w:p>
    <w:p w:rsidR="00A914B2" w:rsidRPr="000062F4" w:rsidRDefault="00A914B2" w:rsidP="0059583D">
      <w:pPr>
        <w:tabs>
          <w:tab w:val="left" w:pos="0"/>
        </w:tabs>
        <w:spacing w:before="280" w:after="240" w:line="360" w:lineRule="auto"/>
        <w:jc w:val="both"/>
        <w:rPr>
          <w:rFonts w:ascii="Arial" w:hAnsi="Arial" w:cs="Arial"/>
          <w:color w:val="000000"/>
          <w:lang w:val="en-US"/>
        </w:rPr>
      </w:pPr>
    </w:p>
    <w:p w:rsidR="00A914B2" w:rsidRPr="000062F4" w:rsidRDefault="00A914B2" w:rsidP="0059583D">
      <w:pPr>
        <w:tabs>
          <w:tab w:val="left" w:pos="0"/>
        </w:tabs>
        <w:spacing w:before="280" w:after="240" w:line="360" w:lineRule="auto"/>
        <w:jc w:val="both"/>
        <w:rPr>
          <w:rFonts w:ascii="Arial" w:hAnsi="Arial" w:cs="Arial"/>
          <w:color w:val="000000"/>
          <w:lang w:val="en-US"/>
        </w:rPr>
      </w:pPr>
    </w:p>
    <w:p w:rsidR="00695737" w:rsidRPr="00111EF1" w:rsidRDefault="0059583D" w:rsidP="00111EF1">
      <w:pPr>
        <w:pStyle w:val="Ttulo1"/>
      </w:pPr>
      <w:r w:rsidRPr="000062F4">
        <w:rPr>
          <w:sz w:val="28"/>
          <w:szCs w:val="28"/>
          <w:lang w:val="en-US"/>
        </w:rPr>
        <w:br w:type="page"/>
      </w:r>
      <w:r w:rsidRPr="00111EF1">
        <w:rPr>
          <w:sz w:val="28"/>
          <w:szCs w:val="28"/>
        </w:rPr>
        <w:lastRenderedPageBreak/>
        <w:t xml:space="preserve">2. </w:t>
      </w:r>
      <w:r w:rsidR="00603800">
        <w:rPr>
          <w:sz w:val="28"/>
          <w:szCs w:val="28"/>
        </w:rPr>
        <w:t>Solution Infrastructure</w:t>
      </w:r>
      <w:r w:rsidRPr="00111EF1">
        <w:rPr>
          <w:sz w:val="28"/>
          <w:szCs w:val="28"/>
        </w:rPr>
        <w:t>.</w:t>
      </w:r>
      <w:r w:rsidR="000B567F">
        <w:rPr>
          <w:sz w:val="28"/>
          <w:szCs w:val="28"/>
        </w:rPr>
        <w:fldChar w:fldCharType="begin"/>
      </w:r>
      <w:r w:rsidR="00D12E8A">
        <w:instrText xml:space="preserve"> XE "</w:instrText>
      </w:r>
      <w:r w:rsidR="00D12E8A" w:rsidRPr="00176893">
        <w:rPr>
          <w:sz w:val="28"/>
          <w:szCs w:val="28"/>
        </w:rPr>
        <w:instrText>2. Infraestructura de la solución.</w:instrText>
      </w:r>
      <w:r w:rsidR="00D12E8A">
        <w:instrText xml:space="preserve">" </w:instrText>
      </w:r>
      <w:r w:rsidR="000B567F">
        <w:rPr>
          <w:sz w:val="28"/>
          <w:szCs w:val="28"/>
        </w:rPr>
        <w:fldChar w:fldCharType="end"/>
      </w:r>
    </w:p>
    <w:p w:rsidR="00CF58BB" w:rsidRPr="00381265" w:rsidRDefault="00070987">
      <w:pPr>
        <w:jc w:val="center"/>
        <w:rPr>
          <w:rFonts w:ascii="Arial" w:hAnsi="Arial" w:cs="Arial"/>
          <w:b/>
          <w:bCs/>
          <w:sz w:val="18"/>
          <w:szCs w:val="18"/>
        </w:rPr>
      </w:pPr>
      <w:r>
        <w:rPr>
          <w:rFonts w:ascii="Arial" w:hAnsi="Arial" w:cs="Arial"/>
          <w:b/>
          <w:bCs/>
          <w:noProof/>
          <w:sz w:val="18"/>
          <w:szCs w:val="18"/>
          <w:lang w:eastAsia="es-ES"/>
        </w:rPr>
        <w:drawing>
          <wp:inline distT="0" distB="0" distL="0" distR="0">
            <wp:extent cx="5400040" cy="3559117"/>
            <wp:effectExtent l="19050" t="0" r="0" b="0"/>
            <wp:docPr id="4" name="Imagen 1" descr="C:\Documents and Settings\proyecto\Mis documentos\Mis imágenes\Diagramas\Stacionary App(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royecto\Mis documentos\Mis imágenes\Diagramas\Stacionary App(components).jpg"/>
                    <pic:cNvPicPr>
                      <a:picLocks noChangeAspect="1" noChangeArrowheads="1"/>
                    </pic:cNvPicPr>
                  </pic:nvPicPr>
                  <pic:blipFill>
                    <a:blip r:embed="rId9"/>
                    <a:srcRect/>
                    <a:stretch>
                      <a:fillRect/>
                    </a:stretch>
                  </pic:blipFill>
                  <pic:spPr bwMode="auto">
                    <a:xfrm>
                      <a:off x="0" y="0"/>
                      <a:ext cx="5400040" cy="3559117"/>
                    </a:xfrm>
                    <a:prstGeom prst="rect">
                      <a:avLst/>
                    </a:prstGeom>
                    <a:noFill/>
                    <a:ln w="9525">
                      <a:noFill/>
                      <a:miter lim="800000"/>
                      <a:headEnd/>
                      <a:tailEnd/>
                    </a:ln>
                  </pic:spPr>
                </pic:pic>
              </a:graphicData>
            </a:graphic>
          </wp:inline>
        </w:drawing>
      </w:r>
    </w:p>
    <w:p w:rsidR="00695737" w:rsidRPr="00603800" w:rsidRDefault="00603800">
      <w:pPr>
        <w:jc w:val="center"/>
        <w:rPr>
          <w:rFonts w:ascii="Arial" w:hAnsi="Arial" w:cs="Arial"/>
          <w:b/>
          <w:bCs/>
          <w:sz w:val="18"/>
          <w:szCs w:val="18"/>
          <w:lang w:val="en-US"/>
        </w:rPr>
      </w:pPr>
      <w:r w:rsidRPr="00603800">
        <w:rPr>
          <w:rFonts w:ascii="Arial" w:hAnsi="Arial" w:cs="Arial"/>
          <w:b/>
          <w:bCs/>
          <w:sz w:val="18"/>
          <w:szCs w:val="18"/>
          <w:lang w:val="en-US"/>
        </w:rPr>
        <w:t>Figure1</w:t>
      </w:r>
      <w:r w:rsidR="00695737" w:rsidRPr="00603800">
        <w:rPr>
          <w:rFonts w:ascii="Arial" w:hAnsi="Arial" w:cs="Arial"/>
          <w:b/>
          <w:bCs/>
          <w:sz w:val="18"/>
          <w:szCs w:val="18"/>
          <w:lang w:val="en-US"/>
        </w:rPr>
        <w:t>:</w:t>
      </w:r>
      <w:r w:rsidRPr="00603800">
        <w:rPr>
          <w:rFonts w:ascii="Arial" w:hAnsi="Arial" w:cs="Arial"/>
          <w:b/>
          <w:bCs/>
          <w:sz w:val="18"/>
          <w:szCs w:val="18"/>
          <w:lang w:val="en-US"/>
        </w:rPr>
        <w:t xml:space="preserve"> Structure for the stationary application</w:t>
      </w:r>
      <w:r w:rsidR="00695737" w:rsidRPr="00603800">
        <w:rPr>
          <w:rFonts w:ascii="Arial" w:hAnsi="Arial" w:cs="Arial"/>
          <w:b/>
          <w:bCs/>
          <w:sz w:val="18"/>
          <w:szCs w:val="18"/>
          <w:lang w:val="en-US"/>
        </w:rPr>
        <w:t>.</w:t>
      </w:r>
    </w:p>
    <w:p w:rsidR="00070987" w:rsidRPr="00603800" w:rsidRDefault="00070987" w:rsidP="00070987">
      <w:pPr>
        <w:rPr>
          <w:rFonts w:ascii="Arial" w:hAnsi="Arial" w:cs="Arial"/>
          <w:b/>
          <w:bCs/>
          <w:sz w:val="18"/>
          <w:szCs w:val="18"/>
          <w:lang w:val="en-US"/>
        </w:rPr>
      </w:pPr>
    </w:p>
    <w:p w:rsidR="0059583D" w:rsidRPr="00603800" w:rsidRDefault="00603800" w:rsidP="00603800">
      <w:pPr>
        <w:spacing w:line="360" w:lineRule="auto"/>
        <w:jc w:val="both"/>
        <w:rPr>
          <w:rFonts w:ascii="Arial" w:hAnsi="Arial" w:cs="Arial"/>
          <w:lang w:val="en-US"/>
        </w:rPr>
      </w:pPr>
      <w:r>
        <w:rPr>
          <w:rFonts w:ascii="Arial" w:hAnsi="Arial" w:cs="Arial"/>
          <w:lang w:val="en-US"/>
        </w:rPr>
        <w:t xml:space="preserve">Java Media Framework is used as API to handle the capture process, low level encode and sends the packets to the server. </w:t>
      </w:r>
    </w:p>
    <w:p w:rsidR="00AC09FC" w:rsidRDefault="00AC09FC" w:rsidP="0059583D">
      <w:pPr>
        <w:spacing w:line="360" w:lineRule="auto"/>
        <w:jc w:val="both"/>
        <w:rPr>
          <w:rFonts w:ascii="Arial" w:hAnsi="Arial" w:cs="Arial"/>
        </w:rPr>
      </w:pPr>
      <w:r>
        <w:rPr>
          <w:rFonts w:ascii="Arial" w:hAnsi="Arial" w:cs="Arial"/>
          <w:noProof/>
          <w:lang w:eastAsia="es-ES"/>
        </w:rPr>
        <w:drawing>
          <wp:inline distT="0" distB="0" distL="0" distR="0">
            <wp:extent cx="5400040" cy="2171755"/>
            <wp:effectExtent l="19050" t="0" r="0" b="0"/>
            <wp:docPr id="5" name="Imagen 2" descr="C:\Documents and Settings\proyecto\Mis documentos\Mis imágenes\Diagramas\Native App(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proyecto\Mis documentos\Mis imágenes\Diagramas\Native App(Components).jpg"/>
                    <pic:cNvPicPr>
                      <a:picLocks noChangeAspect="1" noChangeArrowheads="1"/>
                    </pic:cNvPicPr>
                  </pic:nvPicPr>
                  <pic:blipFill>
                    <a:blip r:embed="rId10"/>
                    <a:srcRect/>
                    <a:stretch>
                      <a:fillRect/>
                    </a:stretch>
                  </pic:blipFill>
                  <pic:spPr bwMode="auto">
                    <a:xfrm>
                      <a:off x="0" y="0"/>
                      <a:ext cx="5400040" cy="2171755"/>
                    </a:xfrm>
                    <a:prstGeom prst="rect">
                      <a:avLst/>
                    </a:prstGeom>
                    <a:noFill/>
                    <a:ln w="9525">
                      <a:noFill/>
                      <a:miter lim="800000"/>
                      <a:headEnd/>
                      <a:tailEnd/>
                    </a:ln>
                  </pic:spPr>
                </pic:pic>
              </a:graphicData>
            </a:graphic>
          </wp:inline>
        </w:drawing>
      </w:r>
    </w:p>
    <w:p w:rsidR="00CE7B73" w:rsidRPr="000062F4" w:rsidRDefault="00603800" w:rsidP="00CE7B73">
      <w:pPr>
        <w:jc w:val="center"/>
        <w:rPr>
          <w:rFonts w:ascii="Arial" w:hAnsi="Arial" w:cs="Arial"/>
          <w:b/>
          <w:bCs/>
          <w:sz w:val="18"/>
          <w:szCs w:val="18"/>
          <w:lang w:val="en-US"/>
        </w:rPr>
      </w:pPr>
      <w:r w:rsidRPr="000062F4">
        <w:rPr>
          <w:rFonts w:ascii="Arial" w:hAnsi="Arial" w:cs="Arial"/>
          <w:b/>
          <w:bCs/>
          <w:sz w:val="18"/>
          <w:szCs w:val="18"/>
          <w:lang w:val="en-US"/>
        </w:rPr>
        <w:t>Figure2</w:t>
      </w:r>
      <w:r w:rsidR="00CE7B73" w:rsidRPr="000062F4">
        <w:rPr>
          <w:rFonts w:ascii="Arial" w:hAnsi="Arial" w:cs="Arial"/>
          <w:b/>
          <w:bCs/>
          <w:sz w:val="18"/>
          <w:szCs w:val="18"/>
          <w:lang w:val="en-US"/>
        </w:rPr>
        <w:t>:</w:t>
      </w:r>
      <w:r w:rsidRPr="000062F4">
        <w:rPr>
          <w:rFonts w:ascii="Arial" w:hAnsi="Arial" w:cs="Arial"/>
          <w:b/>
          <w:bCs/>
          <w:sz w:val="18"/>
          <w:szCs w:val="18"/>
          <w:lang w:val="en-US"/>
        </w:rPr>
        <w:t xml:space="preserve"> Structure for the native application</w:t>
      </w:r>
    </w:p>
    <w:p w:rsidR="00603800" w:rsidRPr="00603800" w:rsidRDefault="00603800" w:rsidP="00A0304F">
      <w:pPr>
        <w:spacing w:line="360" w:lineRule="auto"/>
        <w:rPr>
          <w:rFonts w:ascii="Arial" w:hAnsi="Arial" w:cs="Arial"/>
          <w:lang w:val="en-US"/>
        </w:rPr>
      </w:pPr>
      <w:r w:rsidRPr="00603800">
        <w:rPr>
          <w:rFonts w:ascii="Arial" w:hAnsi="Arial" w:cs="Arial"/>
          <w:lang w:val="en-US"/>
        </w:rPr>
        <w:t xml:space="preserve"> </w:t>
      </w:r>
    </w:p>
    <w:p w:rsidR="00603800" w:rsidRPr="00603800" w:rsidRDefault="00603800" w:rsidP="00A0304F">
      <w:pPr>
        <w:spacing w:line="360" w:lineRule="auto"/>
        <w:rPr>
          <w:rFonts w:ascii="Arial" w:hAnsi="Arial" w:cs="Arial"/>
          <w:lang w:val="en-US"/>
        </w:rPr>
      </w:pPr>
      <w:r w:rsidRPr="00603800">
        <w:rPr>
          <w:rFonts w:ascii="Arial" w:hAnsi="Arial" w:cs="Arial"/>
          <w:lang w:val="en-US"/>
        </w:rPr>
        <w:t>PhoneGap framework is the point Access to the differents SmartPhone controllers allowing the capture</w:t>
      </w:r>
      <w:r>
        <w:rPr>
          <w:rFonts w:ascii="Arial" w:hAnsi="Arial" w:cs="Arial"/>
          <w:lang w:val="en-US"/>
        </w:rPr>
        <w:t xml:space="preserve"> and the processing for the image, audio and video. It can be integrated with </w:t>
      </w:r>
      <w:r w:rsidR="00285398">
        <w:rPr>
          <w:rFonts w:ascii="Arial" w:hAnsi="Arial" w:cs="Arial"/>
          <w:lang w:val="en-US"/>
        </w:rPr>
        <w:t>other libraries</w:t>
      </w:r>
      <w:r>
        <w:rPr>
          <w:rFonts w:ascii="Arial" w:hAnsi="Arial" w:cs="Arial"/>
          <w:lang w:val="en-US"/>
        </w:rPr>
        <w:t xml:space="preserve"> </w:t>
      </w:r>
      <w:r w:rsidR="00285398">
        <w:rPr>
          <w:rFonts w:ascii="Arial" w:hAnsi="Arial" w:cs="Arial"/>
          <w:lang w:val="en-US"/>
        </w:rPr>
        <w:t>that work with similar devices.</w:t>
      </w:r>
      <w:r w:rsidRPr="00603800">
        <w:rPr>
          <w:rFonts w:ascii="Arial" w:hAnsi="Arial" w:cs="Arial"/>
          <w:lang w:val="en-US"/>
        </w:rPr>
        <w:t xml:space="preserve"> </w:t>
      </w:r>
    </w:p>
    <w:p w:rsidR="00285398" w:rsidRPr="00285398" w:rsidRDefault="00285398" w:rsidP="0059583D">
      <w:pPr>
        <w:spacing w:line="360" w:lineRule="auto"/>
        <w:jc w:val="both"/>
        <w:rPr>
          <w:rFonts w:ascii="Arial" w:hAnsi="Arial" w:cs="Arial"/>
          <w:lang w:val="en-US"/>
        </w:rPr>
      </w:pPr>
      <w:r w:rsidRPr="00285398">
        <w:rPr>
          <w:rFonts w:ascii="Arial" w:hAnsi="Arial" w:cs="Arial"/>
          <w:lang w:val="en-US"/>
        </w:rPr>
        <w:lastRenderedPageBreak/>
        <w:t>The use of jWebSocket server to potential the streaming technology provides to the users create applications with high levels of security in the transmition process, allowing a confiability in the service in enviorment</w:t>
      </w:r>
      <w:r w:rsidR="00904644">
        <w:rPr>
          <w:rFonts w:ascii="Arial" w:hAnsi="Arial" w:cs="Arial"/>
          <w:lang w:val="en-US"/>
        </w:rPr>
        <w:t>s where needs a lot of users traffic and high speed in the communication. Also it demonstrate the high prestations that offers WebSocket protocol for this purposes.</w:t>
      </w:r>
    </w:p>
    <w:p w:rsidR="001E10DD" w:rsidRDefault="0059583D" w:rsidP="00111EF1">
      <w:pPr>
        <w:pStyle w:val="Ttulo1"/>
        <w:rPr>
          <w:sz w:val="28"/>
          <w:szCs w:val="28"/>
        </w:rPr>
      </w:pPr>
      <w:r w:rsidRPr="00111EF1">
        <w:rPr>
          <w:sz w:val="28"/>
          <w:szCs w:val="28"/>
        </w:rPr>
        <w:t xml:space="preserve">3. </w:t>
      </w:r>
      <w:r w:rsidR="00904644">
        <w:rPr>
          <w:sz w:val="28"/>
          <w:szCs w:val="28"/>
        </w:rPr>
        <w:t xml:space="preserve">Modularization of the </w:t>
      </w:r>
      <w:r w:rsidR="00695737" w:rsidRPr="00111EF1">
        <w:rPr>
          <w:sz w:val="28"/>
          <w:szCs w:val="28"/>
        </w:rPr>
        <w:t>exten</w:t>
      </w:r>
      <w:r w:rsidR="00904644">
        <w:rPr>
          <w:sz w:val="28"/>
          <w:szCs w:val="28"/>
        </w:rPr>
        <w:t>tion</w:t>
      </w:r>
    </w:p>
    <w:p w:rsidR="00CB7BE7" w:rsidRPr="00CB7BE7" w:rsidRDefault="00CB7BE7" w:rsidP="00CB7BE7"/>
    <w:p w:rsidR="001E10DD" w:rsidRPr="002F6AB2" w:rsidRDefault="002F6AB2" w:rsidP="00111EF1">
      <w:pPr>
        <w:pStyle w:val="Ttulo1"/>
        <w:rPr>
          <w:sz w:val="26"/>
          <w:szCs w:val="26"/>
        </w:rPr>
      </w:pPr>
      <w:r w:rsidRPr="002F6AB2">
        <w:rPr>
          <w:sz w:val="26"/>
          <w:szCs w:val="26"/>
        </w:rPr>
        <w:t>3.1</w:t>
      </w:r>
      <w:r w:rsidR="00904644">
        <w:rPr>
          <w:sz w:val="26"/>
          <w:szCs w:val="26"/>
        </w:rPr>
        <w:t xml:space="preserve"> </w:t>
      </w:r>
      <w:r w:rsidR="00732B7B">
        <w:rPr>
          <w:sz w:val="26"/>
          <w:szCs w:val="26"/>
        </w:rPr>
        <w:t>Stationary Application</w:t>
      </w:r>
    </w:p>
    <w:p w:rsidR="00732B7B" w:rsidRPr="00732B7B" w:rsidRDefault="00732B7B">
      <w:pPr>
        <w:tabs>
          <w:tab w:val="left" w:pos="0"/>
        </w:tabs>
        <w:spacing w:before="280" w:after="240" w:line="360" w:lineRule="auto"/>
        <w:jc w:val="both"/>
        <w:rPr>
          <w:rFonts w:ascii="Arial" w:hAnsi="Arial" w:cs="Arial"/>
          <w:color w:val="000000"/>
          <w:lang w:val="en-US"/>
        </w:rPr>
      </w:pPr>
      <w:r w:rsidRPr="00732B7B">
        <w:rPr>
          <w:rFonts w:ascii="Arial" w:hAnsi="Arial" w:cs="Arial"/>
          <w:color w:val="000000"/>
          <w:lang w:val="en-US"/>
        </w:rPr>
        <w:t>The main player where execute the capture methods is inside the jmfVideoSimple packet, in the figure 3 it can appreciate the packets structure.</w:t>
      </w:r>
    </w:p>
    <w:p w:rsidR="00732B7B" w:rsidRPr="00732B7B" w:rsidRDefault="00732B7B">
      <w:pPr>
        <w:tabs>
          <w:tab w:val="left" w:pos="0"/>
        </w:tabs>
        <w:spacing w:before="280" w:after="240" w:line="360" w:lineRule="auto"/>
        <w:jc w:val="both"/>
        <w:rPr>
          <w:rFonts w:ascii="Arial" w:hAnsi="Arial" w:cs="Arial"/>
          <w:color w:val="000000"/>
          <w:lang w:val="en-US"/>
        </w:rPr>
      </w:pPr>
    </w:p>
    <w:p w:rsidR="00695737" w:rsidRPr="00381265" w:rsidRDefault="006737D3" w:rsidP="00FD49BF">
      <w:pPr>
        <w:tabs>
          <w:tab w:val="left" w:pos="0"/>
        </w:tabs>
        <w:spacing w:before="280" w:after="240" w:line="360" w:lineRule="auto"/>
        <w:jc w:val="center"/>
        <w:rPr>
          <w:rFonts w:ascii="Arial" w:hAnsi="Arial" w:cs="Arial"/>
          <w:color w:val="000000"/>
        </w:rPr>
      </w:pPr>
      <w:r>
        <w:rPr>
          <w:rFonts w:ascii="Arial" w:hAnsi="Arial" w:cs="Arial"/>
          <w:noProof/>
          <w:color w:val="000000"/>
          <w:lang w:eastAsia="es-ES"/>
        </w:rPr>
        <w:drawing>
          <wp:inline distT="0" distB="0" distL="0" distR="0">
            <wp:extent cx="2081109" cy="2825506"/>
            <wp:effectExtent l="19050" t="0" r="0" b="0"/>
            <wp:docPr id="6" name="Imagen 3" descr="C:\Documents and Settings\proyecto\Mis documentos\Mis imágenes\desarrollador\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proyecto\Mis documentos\Mis imágenes\desarrollador\project.JPG"/>
                    <pic:cNvPicPr>
                      <a:picLocks noChangeAspect="1" noChangeArrowheads="1"/>
                    </pic:cNvPicPr>
                  </pic:nvPicPr>
                  <pic:blipFill>
                    <a:blip r:embed="rId11"/>
                    <a:srcRect/>
                    <a:stretch>
                      <a:fillRect/>
                    </a:stretch>
                  </pic:blipFill>
                  <pic:spPr bwMode="auto">
                    <a:xfrm>
                      <a:off x="0" y="0"/>
                      <a:ext cx="2080897" cy="2825218"/>
                    </a:xfrm>
                    <a:prstGeom prst="rect">
                      <a:avLst/>
                    </a:prstGeom>
                    <a:noFill/>
                    <a:ln w="9525">
                      <a:noFill/>
                      <a:miter lim="800000"/>
                      <a:headEnd/>
                      <a:tailEnd/>
                    </a:ln>
                  </pic:spPr>
                </pic:pic>
              </a:graphicData>
            </a:graphic>
          </wp:inline>
        </w:drawing>
      </w:r>
    </w:p>
    <w:p w:rsidR="00695737" w:rsidRPr="00426853" w:rsidRDefault="004423F9">
      <w:pPr>
        <w:tabs>
          <w:tab w:val="left" w:pos="0"/>
        </w:tabs>
        <w:spacing w:before="280" w:after="240" w:line="360" w:lineRule="auto"/>
        <w:jc w:val="center"/>
        <w:rPr>
          <w:rFonts w:ascii="Arial" w:hAnsi="Arial" w:cs="Arial"/>
          <w:b/>
          <w:bCs/>
          <w:color w:val="000000"/>
          <w:sz w:val="18"/>
          <w:szCs w:val="18"/>
          <w:lang w:val="en-US"/>
        </w:rPr>
      </w:pPr>
      <w:r w:rsidRPr="00426853">
        <w:rPr>
          <w:rFonts w:ascii="Arial" w:hAnsi="Arial" w:cs="Arial"/>
          <w:b/>
          <w:bCs/>
          <w:color w:val="000000"/>
          <w:sz w:val="18"/>
          <w:szCs w:val="18"/>
          <w:lang w:val="en-US"/>
        </w:rPr>
        <w:t>Figura</w:t>
      </w:r>
      <w:r w:rsidR="00FD49BF" w:rsidRPr="00426853">
        <w:rPr>
          <w:rFonts w:ascii="Arial" w:hAnsi="Arial" w:cs="Arial"/>
          <w:b/>
          <w:bCs/>
          <w:color w:val="000000"/>
          <w:sz w:val="18"/>
          <w:szCs w:val="18"/>
          <w:lang w:val="en-US"/>
        </w:rPr>
        <w:t>3</w:t>
      </w:r>
      <w:r w:rsidR="00695737" w:rsidRPr="00426853">
        <w:rPr>
          <w:rFonts w:ascii="Arial" w:hAnsi="Arial" w:cs="Arial"/>
          <w:b/>
          <w:bCs/>
          <w:color w:val="000000"/>
          <w:sz w:val="18"/>
          <w:szCs w:val="18"/>
          <w:lang w:val="en-US"/>
        </w:rPr>
        <w:t>:</w:t>
      </w:r>
      <w:r w:rsidR="00FD49BF" w:rsidRPr="00426853">
        <w:rPr>
          <w:rFonts w:ascii="Arial" w:hAnsi="Arial" w:cs="Arial"/>
          <w:b/>
          <w:bCs/>
          <w:color w:val="000000"/>
          <w:sz w:val="18"/>
          <w:szCs w:val="18"/>
          <w:lang w:val="en-US"/>
        </w:rPr>
        <w:t xml:space="preserve"> </w:t>
      </w:r>
      <w:r w:rsidR="00732B7B" w:rsidRPr="00426853">
        <w:rPr>
          <w:rFonts w:ascii="Arial" w:hAnsi="Arial" w:cs="Arial"/>
          <w:b/>
          <w:bCs/>
          <w:color w:val="000000"/>
          <w:sz w:val="18"/>
          <w:szCs w:val="18"/>
          <w:lang w:val="en-US"/>
        </w:rPr>
        <w:t>Structure of the java packets in the stationary application</w:t>
      </w:r>
      <w:r w:rsidR="00695737" w:rsidRPr="00426853">
        <w:rPr>
          <w:rFonts w:ascii="Arial" w:hAnsi="Arial" w:cs="Arial"/>
          <w:b/>
          <w:bCs/>
          <w:color w:val="000000"/>
          <w:sz w:val="18"/>
          <w:szCs w:val="18"/>
          <w:lang w:val="en-US"/>
        </w:rPr>
        <w:t>.</w:t>
      </w:r>
    </w:p>
    <w:p w:rsidR="00426853" w:rsidRPr="00426853" w:rsidRDefault="00426853" w:rsidP="001E6735">
      <w:pPr>
        <w:tabs>
          <w:tab w:val="left" w:pos="0"/>
        </w:tabs>
        <w:spacing w:before="280" w:after="240" w:line="360" w:lineRule="auto"/>
        <w:jc w:val="both"/>
        <w:rPr>
          <w:rFonts w:ascii="Arial" w:hAnsi="Arial" w:cs="Arial"/>
          <w:color w:val="000000"/>
          <w:lang w:val="en-US"/>
        </w:rPr>
      </w:pPr>
      <w:r w:rsidRPr="00426853">
        <w:rPr>
          <w:rFonts w:ascii="Arial" w:hAnsi="Arial" w:cs="Arial"/>
          <w:color w:val="000000"/>
          <w:lang w:val="en-US"/>
        </w:rPr>
        <w:t>The jmfvideosimple has the main classes that starts the capture process</w:t>
      </w:r>
      <w:r>
        <w:rPr>
          <w:rFonts w:ascii="Arial" w:hAnsi="Arial" w:cs="Arial"/>
          <w:color w:val="000000"/>
          <w:lang w:val="en-US"/>
        </w:rPr>
        <w:t xml:space="preserve"> of the audio and video signal where firstly make a search to find de controllers installed.</w:t>
      </w:r>
    </w:p>
    <w:p w:rsidR="004423F9" w:rsidRDefault="004423F9" w:rsidP="004423F9">
      <w:pPr>
        <w:tabs>
          <w:tab w:val="left" w:pos="0"/>
        </w:tabs>
        <w:spacing w:before="280" w:after="240" w:line="360" w:lineRule="auto"/>
        <w:jc w:val="center"/>
        <w:rPr>
          <w:rFonts w:ascii="Arial" w:hAnsi="Arial" w:cs="Arial"/>
          <w:color w:val="000000"/>
        </w:rPr>
      </w:pPr>
      <w:r>
        <w:rPr>
          <w:rFonts w:ascii="Arial" w:hAnsi="Arial" w:cs="Arial"/>
          <w:noProof/>
          <w:color w:val="000000"/>
          <w:lang w:eastAsia="es-ES"/>
        </w:rPr>
        <w:lastRenderedPageBreak/>
        <w:drawing>
          <wp:inline distT="0" distB="0" distL="0" distR="0">
            <wp:extent cx="2400300" cy="5191125"/>
            <wp:effectExtent l="19050" t="0" r="0" b="0"/>
            <wp:docPr id="7" name="Imagen 4" descr="C:\Documents and Settings\proyecto\Mis documentos\Mis imágenes\desarrollador\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royecto\Mis documentos\Mis imágenes\desarrollador\project1.JPG"/>
                    <pic:cNvPicPr>
                      <a:picLocks noChangeAspect="1" noChangeArrowheads="1"/>
                    </pic:cNvPicPr>
                  </pic:nvPicPr>
                  <pic:blipFill>
                    <a:blip r:embed="rId12"/>
                    <a:srcRect/>
                    <a:stretch>
                      <a:fillRect/>
                    </a:stretch>
                  </pic:blipFill>
                  <pic:spPr bwMode="auto">
                    <a:xfrm>
                      <a:off x="0" y="0"/>
                      <a:ext cx="2400300" cy="5191125"/>
                    </a:xfrm>
                    <a:prstGeom prst="rect">
                      <a:avLst/>
                    </a:prstGeom>
                    <a:noFill/>
                    <a:ln w="9525">
                      <a:noFill/>
                      <a:miter lim="800000"/>
                      <a:headEnd/>
                      <a:tailEnd/>
                    </a:ln>
                  </pic:spPr>
                </pic:pic>
              </a:graphicData>
            </a:graphic>
          </wp:inline>
        </w:drawing>
      </w:r>
    </w:p>
    <w:p w:rsidR="004423F9" w:rsidRPr="00892706" w:rsidRDefault="004423F9" w:rsidP="004423F9">
      <w:pPr>
        <w:tabs>
          <w:tab w:val="left" w:pos="0"/>
        </w:tabs>
        <w:spacing w:before="280" w:after="240" w:line="360" w:lineRule="auto"/>
        <w:jc w:val="center"/>
        <w:rPr>
          <w:rFonts w:ascii="Arial" w:hAnsi="Arial" w:cs="Arial"/>
          <w:b/>
          <w:bCs/>
          <w:color w:val="000000"/>
          <w:sz w:val="18"/>
          <w:szCs w:val="18"/>
          <w:lang w:val="en-US"/>
        </w:rPr>
      </w:pPr>
      <w:r w:rsidRPr="00892706">
        <w:rPr>
          <w:rFonts w:ascii="Arial" w:hAnsi="Arial" w:cs="Arial"/>
          <w:b/>
          <w:bCs/>
          <w:color w:val="000000"/>
          <w:sz w:val="18"/>
          <w:szCs w:val="18"/>
          <w:lang w:val="en-US"/>
        </w:rPr>
        <w:t xml:space="preserve">Figura4: </w:t>
      </w:r>
      <w:r w:rsidR="00892706" w:rsidRPr="00892706">
        <w:rPr>
          <w:rFonts w:ascii="Arial" w:hAnsi="Arial" w:cs="Arial"/>
          <w:b/>
          <w:bCs/>
          <w:color w:val="000000"/>
          <w:sz w:val="18"/>
          <w:szCs w:val="18"/>
          <w:lang w:val="en-US"/>
        </w:rPr>
        <w:t>Structure of the java packets for the sta</w:t>
      </w:r>
      <w:r w:rsidR="00892706">
        <w:rPr>
          <w:rFonts w:ascii="Arial" w:hAnsi="Arial" w:cs="Arial"/>
          <w:b/>
          <w:bCs/>
          <w:color w:val="000000"/>
          <w:sz w:val="18"/>
          <w:szCs w:val="18"/>
          <w:lang w:val="en-US"/>
        </w:rPr>
        <w:t>tionary application with the JMF</w:t>
      </w:r>
      <w:r w:rsidR="00892706" w:rsidRPr="00892706">
        <w:rPr>
          <w:rFonts w:ascii="Arial" w:hAnsi="Arial" w:cs="Arial"/>
          <w:b/>
          <w:bCs/>
          <w:color w:val="000000"/>
          <w:sz w:val="18"/>
          <w:szCs w:val="18"/>
          <w:lang w:val="en-US"/>
        </w:rPr>
        <w:t xml:space="preserve"> libraries.</w:t>
      </w:r>
    </w:p>
    <w:p w:rsidR="00892706" w:rsidRPr="00892706" w:rsidRDefault="00892706" w:rsidP="009C3E87">
      <w:pPr>
        <w:tabs>
          <w:tab w:val="left" w:pos="0"/>
        </w:tabs>
        <w:spacing w:before="280" w:after="240" w:line="360" w:lineRule="auto"/>
        <w:rPr>
          <w:rFonts w:ascii="Arial" w:hAnsi="Arial" w:cs="Arial"/>
          <w:color w:val="000000"/>
          <w:lang w:val="en-US"/>
        </w:rPr>
      </w:pPr>
      <w:r w:rsidRPr="00892706">
        <w:rPr>
          <w:rFonts w:ascii="Arial" w:hAnsi="Arial" w:cs="Arial"/>
          <w:color w:val="000000"/>
          <w:lang w:val="en-US"/>
        </w:rPr>
        <w:t>As shows in the figure 4 , it appears the Java Medi</w:t>
      </w:r>
      <w:r>
        <w:rPr>
          <w:rFonts w:ascii="Arial" w:hAnsi="Arial" w:cs="Arial"/>
          <w:color w:val="000000"/>
          <w:lang w:val="en-US"/>
        </w:rPr>
        <w:t>a Framework libraries, being jmf.jar the most important packets.</w:t>
      </w:r>
    </w:p>
    <w:p w:rsidR="00D7266C" w:rsidRDefault="00F77D13" w:rsidP="001E6735">
      <w:pPr>
        <w:tabs>
          <w:tab w:val="left" w:pos="0"/>
        </w:tabs>
        <w:spacing w:before="280" w:after="240" w:line="360" w:lineRule="auto"/>
        <w:jc w:val="both"/>
        <w:rPr>
          <w:rFonts w:ascii="Arial" w:hAnsi="Arial" w:cs="Arial"/>
          <w:b/>
          <w:sz w:val="26"/>
          <w:szCs w:val="26"/>
        </w:rPr>
      </w:pPr>
      <w:r w:rsidRPr="00D90A26">
        <w:rPr>
          <w:rFonts w:ascii="Arial" w:hAnsi="Arial" w:cs="Arial"/>
          <w:b/>
          <w:sz w:val="26"/>
          <w:szCs w:val="26"/>
        </w:rPr>
        <w:t xml:space="preserve">3.1   Aplicación </w:t>
      </w:r>
      <w:r w:rsidR="00D90A26">
        <w:rPr>
          <w:rFonts w:ascii="Arial" w:hAnsi="Arial" w:cs="Arial"/>
          <w:b/>
          <w:sz w:val="26"/>
          <w:szCs w:val="26"/>
        </w:rPr>
        <w:t>Nativa</w:t>
      </w:r>
    </w:p>
    <w:p w:rsidR="00892706" w:rsidRPr="00892706" w:rsidRDefault="00892706" w:rsidP="001E6735">
      <w:pPr>
        <w:tabs>
          <w:tab w:val="left" w:pos="0"/>
        </w:tabs>
        <w:spacing w:before="280" w:after="240" w:line="360" w:lineRule="auto"/>
        <w:jc w:val="both"/>
        <w:rPr>
          <w:rFonts w:ascii="Arial" w:hAnsi="Arial" w:cs="Arial"/>
          <w:lang w:val="en-US"/>
        </w:rPr>
      </w:pPr>
      <w:r w:rsidRPr="00892706">
        <w:rPr>
          <w:rFonts w:ascii="Arial" w:hAnsi="Arial" w:cs="Arial"/>
          <w:lang w:val="en-US"/>
        </w:rPr>
        <w:t xml:space="preserve">The main file that must to be include </w:t>
      </w:r>
      <w:r>
        <w:rPr>
          <w:rFonts w:ascii="Arial" w:hAnsi="Arial" w:cs="Arial"/>
          <w:lang w:val="en-US"/>
        </w:rPr>
        <w:t xml:space="preserve">it’s the </w:t>
      </w:r>
      <w:r w:rsidR="009C580F">
        <w:rPr>
          <w:rFonts w:ascii="Arial" w:hAnsi="Arial" w:cs="Arial"/>
          <w:lang w:val="en-US"/>
        </w:rPr>
        <w:t xml:space="preserve">PhoneGap framework to can interact with the Smartphone controllers.  </w:t>
      </w:r>
    </w:p>
    <w:p w:rsidR="005B0568" w:rsidRPr="00152967" w:rsidRDefault="002747F8" w:rsidP="002747F8">
      <w:pPr>
        <w:tabs>
          <w:tab w:val="left" w:pos="0"/>
        </w:tabs>
        <w:spacing w:before="280" w:after="240" w:line="360" w:lineRule="auto"/>
        <w:jc w:val="center"/>
        <w:rPr>
          <w:rFonts w:ascii="Arial" w:hAnsi="Arial" w:cs="Arial"/>
        </w:rPr>
      </w:pPr>
      <w:r>
        <w:rPr>
          <w:rFonts w:ascii="Arial" w:hAnsi="Arial" w:cs="Arial"/>
          <w:noProof/>
          <w:lang w:eastAsia="es-ES"/>
        </w:rPr>
        <w:lastRenderedPageBreak/>
        <w:drawing>
          <wp:inline distT="0" distB="0" distL="0" distR="0">
            <wp:extent cx="2105025" cy="3429000"/>
            <wp:effectExtent l="19050" t="0" r="9525" b="0"/>
            <wp:docPr id="1" name="Imagen 1" descr="C:\Documents and Settings\proyecto\Mis documentos\Mis imágenes\desarrollador\nativa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royecto\Mis documentos\Mis imágenes\desarrollador\nativaproject.JPG"/>
                    <pic:cNvPicPr>
                      <a:picLocks noChangeAspect="1" noChangeArrowheads="1"/>
                    </pic:cNvPicPr>
                  </pic:nvPicPr>
                  <pic:blipFill>
                    <a:blip r:embed="rId13"/>
                    <a:srcRect/>
                    <a:stretch>
                      <a:fillRect/>
                    </a:stretch>
                  </pic:blipFill>
                  <pic:spPr bwMode="auto">
                    <a:xfrm>
                      <a:off x="0" y="0"/>
                      <a:ext cx="2105025" cy="3429000"/>
                    </a:xfrm>
                    <a:prstGeom prst="rect">
                      <a:avLst/>
                    </a:prstGeom>
                    <a:noFill/>
                    <a:ln w="9525">
                      <a:noFill/>
                      <a:miter lim="800000"/>
                      <a:headEnd/>
                      <a:tailEnd/>
                    </a:ln>
                  </pic:spPr>
                </pic:pic>
              </a:graphicData>
            </a:graphic>
          </wp:inline>
        </w:drawing>
      </w:r>
    </w:p>
    <w:p w:rsidR="002747F8" w:rsidRPr="009C580F" w:rsidRDefault="009C580F" w:rsidP="002747F8">
      <w:pPr>
        <w:tabs>
          <w:tab w:val="left" w:pos="0"/>
        </w:tabs>
        <w:spacing w:before="280" w:after="240" w:line="360" w:lineRule="auto"/>
        <w:jc w:val="center"/>
        <w:rPr>
          <w:rFonts w:ascii="Arial" w:hAnsi="Arial" w:cs="Arial"/>
          <w:b/>
          <w:bCs/>
          <w:color w:val="000000"/>
          <w:sz w:val="18"/>
          <w:szCs w:val="18"/>
          <w:lang w:val="en-US"/>
        </w:rPr>
      </w:pPr>
      <w:r w:rsidRPr="009C580F">
        <w:rPr>
          <w:rFonts w:ascii="Arial" w:hAnsi="Arial" w:cs="Arial"/>
          <w:b/>
          <w:bCs/>
          <w:color w:val="000000"/>
          <w:sz w:val="18"/>
          <w:szCs w:val="18"/>
          <w:lang w:val="en-US"/>
        </w:rPr>
        <w:t>Figure5</w:t>
      </w:r>
      <w:r w:rsidR="002747F8" w:rsidRPr="009C580F">
        <w:rPr>
          <w:rFonts w:ascii="Arial" w:hAnsi="Arial" w:cs="Arial"/>
          <w:b/>
          <w:bCs/>
          <w:color w:val="000000"/>
          <w:sz w:val="18"/>
          <w:szCs w:val="18"/>
          <w:lang w:val="en-US"/>
        </w:rPr>
        <w:t>:</w:t>
      </w:r>
      <w:r w:rsidRPr="009C580F">
        <w:rPr>
          <w:rFonts w:ascii="Arial" w:hAnsi="Arial" w:cs="Arial"/>
          <w:b/>
          <w:bCs/>
          <w:color w:val="000000"/>
          <w:sz w:val="18"/>
          <w:szCs w:val="18"/>
          <w:lang w:val="en-US"/>
        </w:rPr>
        <w:t xml:space="preserve"> Structure of the native application with the PhoneGap library</w:t>
      </w:r>
      <w:r w:rsidR="002747F8" w:rsidRPr="009C580F">
        <w:rPr>
          <w:rFonts w:ascii="Arial" w:hAnsi="Arial" w:cs="Arial"/>
          <w:b/>
          <w:bCs/>
          <w:color w:val="000000"/>
          <w:sz w:val="18"/>
          <w:szCs w:val="18"/>
          <w:lang w:val="en-US"/>
        </w:rPr>
        <w:t>.</w:t>
      </w:r>
    </w:p>
    <w:p w:rsidR="009C580F" w:rsidRPr="009C580F" w:rsidRDefault="009C580F" w:rsidP="003379C1">
      <w:pPr>
        <w:tabs>
          <w:tab w:val="left" w:pos="0"/>
        </w:tabs>
        <w:spacing w:before="280" w:after="240" w:line="360" w:lineRule="auto"/>
        <w:rPr>
          <w:rFonts w:ascii="Arial" w:hAnsi="Arial" w:cs="Arial"/>
          <w:bCs/>
          <w:color w:val="000000"/>
          <w:lang w:val="en-US"/>
        </w:rPr>
      </w:pPr>
      <w:r w:rsidRPr="009C580F">
        <w:rPr>
          <w:rFonts w:ascii="Arial" w:hAnsi="Arial" w:cs="Arial"/>
          <w:bCs/>
          <w:color w:val="000000"/>
          <w:lang w:val="en-US"/>
        </w:rPr>
        <w:t>Other importat file to be include is the jWebSocket client</w:t>
      </w:r>
      <w:r>
        <w:rPr>
          <w:rFonts w:ascii="Arial" w:hAnsi="Arial" w:cs="Arial"/>
          <w:bCs/>
          <w:color w:val="000000"/>
          <w:lang w:val="en-US"/>
        </w:rPr>
        <w:t xml:space="preserve"> to JavaS</w:t>
      </w:r>
      <w:r w:rsidRPr="009C580F">
        <w:rPr>
          <w:rFonts w:ascii="Arial" w:hAnsi="Arial" w:cs="Arial"/>
          <w:bCs/>
          <w:color w:val="000000"/>
          <w:lang w:val="en-US"/>
        </w:rPr>
        <w:t>cript</w:t>
      </w:r>
      <w:r>
        <w:rPr>
          <w:rFonts w:ascii="Arial" w:hAnsi="Arial" w:cs="Arial"/>
          <w:bCs/>
          <w:color w:val="000000"/>
          <w:lang w:val="en-US"/>
        </w:rPr>
        <w:t xml:space="preserve"> to establish the communication</w:t>
      </w:r>
      <w:r w:rsidR="008002FF">
        <w:rPr>
          <w:rFonts w:ascii="Arial" w:hAnsi="Arial" w:cs="Arial"/>
          <w:bCs/>
          <w:color w:val="000000"/>
          <w:lang w:val="en-US"/>
        </w:rPr>
        <w:t xml:space="preserve"> with the server. Its shows in the figure 6.</w:t>
      </w:r>
      <w:r w:rsidRPr="009C580F">
        <w:rPr>
          <w:rFonts w:ascii="Arial" w:hAnsi="Arial" w:cs="Arial"/>
          <w:bCs/>
          <w:color w:val="000000"/>
          <w:lang w:val="en-US"/>
        </w:rPr>
        <w:t xml:space="preserve"> </w:t>
      </w:r>
    </w:p>
    <w:p w:rsidR="00D90A26" w:rsidRPr="00D90A26" w:rsidRDefault="00E65DBE" w:rsidP="002747F8">
      <w:pPr>
        <w:tabs>
          <w:tab w:val="left" w:pos="0"/>
        </w:tabs>
        <w:spacing w:before="280" w:after="240" w:line="360" w:lineRule="auto"/>
        <w:jc w:val="center"/>
        <w:rPr>
          <w:rFonts w:ascii="Arial" w:hAnsi="Arial" w:cs="Arial"/>
          <w:b/>
          <w:color w:val="000000"/>
        </w:rPr>
      </w:pPr>
      <w:r>
        <w:rPr>
          <w:rFonts w:ascii="Arial" w:hAnsi="Arial" w:cs="Arial"/>
          <w:b/>
          <w:noProof/>
          <w:color w:val="000000"/>
          <w:lang w:eastAsia="es-ES"/>
        </w:rPr>
        <w:lastRenderedPageBreak/>
        <w:drawing>
          <wp:inline distT="0" distB="0" distL="0" distR="0">
            <wp:extent cx="2276475" cy="3600450"/>
            <wp:effectExtent l="19050" t="0" r="9525" b="0"/>
            <wp:docPr id="3" name="Imagen 2" descr="C:\Documents and Settings\proyecto\Mis documentos\Mis imágenes\desarrollador\nativaproje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proyecto\Mis documentos\Mis imágenes\desarrollador\nativaproject2.JPG"/>
                    <pic:cNvPicPr>
                      <a:picLocks noChangeAspect="1" noChangeArrowheads="1"/>
                    </pic:cNvPicPr>
                  </pic:nvPicPr>
                  <pic:blipFill>
                    <a:blip r:embed="rId14"/>
                    <a:srcRect/>
                    <a:stretch>
                      <a:fillRect/>
                    </a:stretch>
                  </pic:blipFill>
                  <pic:spPr bwMode="auto">
                    <a:xfrm>
                      <a:off x="0" y="0"/>
                      <a:ext cx="2276475" cy="3600450"/>
                    </a:xfrm>
                    <a:prstGeom prst="rect">
                      <a:avLst/>
                    </a:prstGeom>
                    <a:noFill/>
                    <a:ln w="9525">
                      <a:noFill/>
                      <a:miter lim="800000"/>
                      <a:headEnd/>
                      <a:tailEnd/>
                    </a:ln>
                  </pic:spPr>
                </pic:pic>
              </a:graphicData>
            </a:graphic>
          </wp:inline>
        </w:drawing>
      </w:r>
    </w:p>
    <w:p w:rsidR="00E65DBE" w:rsidRPr="00B0086D" w:rsidRDefault="00B0086D" w:rsidP="00E65DBE">
      <w:pPr>
        <w:tabs>
          <w:tab w:val="left" w:pos="0"/>
        </w:tabs>
        <w:spacing w:before="280" w:after="240" w:line="360" w:lineRule="auto"/>
        <w:jc w:val="center"/>
        <w:rPr>
          <w:rFonts w:ascii="Arial" w:hAnsi="Arial" w:cs="Arial"/>
          <w:b/>
          <w:bCs/>
          <w:color w:val="000000"/>
          <w:sz w:val="18"/>
          <w:szCs w:val="18"/>
          <w:lang w:val="en-US"/>
        </w:rPr>
      </w:pPr>
      <w:r>
        <w:rPr>
          <w:rFonts w:ascii="Arial" w:hAnsi="Arial" w:cs="Arial"/>
          <w:b/>
          <w:bCs/>
          <w:color w:val="000000"/>
          <w:sz w:val="18"/>
          <w:szCs w:val="18"/>
          <w:lang w:val="en-US"/>
        </w:rPr>
        <w:t xml:space="preserve">Figure </w:t>
      </w:r>
      <w:r w:rsidR="00E65DBE" w:rsidRPr="00B0086D">
        <w:rPr>
          <w:rFonts w:ascii="Arial" w:hAnsi="Arial" w:cs="Arial"/>
          <w:b/>
          <w:bCs/>
          <w:color w:val="000000"/>
          <w:sz w:val="18"/>
          <w:szCs w:val="18"/>
          <w:lang w:val="en-US"/>
        </w:rPr>
        <w:t>6</w:t>
      </w:r>
      <w:r>
        <w:rPr>
          <w:rFonts w:ascii="Arial" w:hAnsi="Arial" w:cs="Arial"/>
          <w:b/>
          <w:bCs/>
          <w:color w:val="000000"/>
          <w:sz w:val="18"/>
          <w:szCs w:val="18"/>
          <w:lang w:val="en-US"/>
        </w:rPr>
        <w:t>:</w:t>
      </w:r>
      <w:r w:rsidRPr="00B0086D">
        <w:rPr>
          <w:rFonts w:ascii="Arial" w:hAnsi="Arial" w:cs="Arial"/>
          <w:b/>
          <w:bCs/>
          <w:color w:val="000000"/>
          <w:sz w:val="18"/>
          <w:szCs w:val="18"/>
          <w:lang w:val="en-US"/>
        </w:rPr>
        <w:t xml:space="preserve"> </w:t>
      </w:r>
      <w:r w:rsidRPr="009C580F">
        <w:rPr>
          <w:rFonts w:ascii="Arial" w:hAnsi="Arial" w:cs="Arial"/>
          <w:b/>
          <w:bCs/>
          <w:color w:val="000000"/>
          <w:sz w:val="18"/>
          <w:szCs w:val="18"/>
          <w:lang w:val="en-US"/>
        </w:rPr>
        <w:t xml:space="preserve">Structure of the native application with the </w:t>
      </w:r>
      <w:r w:rsidR="00E65DBE" w:rsidRPr="00B0086D">
        <w:rPr>
          <w:rFonts w:ascii="Arial" w:hAnsi="Arial" w:cs="Arial"/>
          <w:b/>
          <w:bCs/>
          <w:color w:val="000000"/>
          <w:sz w:val="18"/>
          <w:szCs w:val="18"/>
          <w:lang w:val="en-US"/>
        </w:rPr>
        <w:t>jWebSocket</w:t>
      </w:r>
      <w:r w:rsidRPr="00B0086D">
        <w:rPr>
          <w:rFonts w:ascii="Arial" w:hAnsi="Arial" w:cs="Arial"/>
          <w:b/>
          <w:bCs/>
          <w:color w:val="000000"/>
          <w:sz w:val="18"/>
          <w:szCs w:val="18"/>
          <w:lang w:val="en-US"/>
        </w:rPr>
        <w:t xml:space="preserve"> client</w:t>
      </w:r>
      <w:r w:rsidR="00E65DBE" w:rsidRPr="00B0086D">
        <w:rPr>
          <w:rFonts w:ascii="Arial" w:hAnsi="Arial" w:cs="Arial"/>
          <w:b/>
          <w:bCs/>
          <w:color w:val="000000"/>
          <w:sz w:val="18"/>
          <w:szCs w:val="18"/>
          <w:lang w:val="en-US"/>
        </w:rPr>
        <w:t>.</w:t>
      </w:r>
    </w:p>
    <w:p w:rsidR="00B0086D" w:rsidRPr="00B0086D" w:rsidRDefault="00B0086D" w:rsidP="001E6735">
      <w:pPr>
        <w:tabs>
          <w:tab w:val="left" w:pos="0"/>
        </w:tabs>
        <w:spacing w:before="280" w:after="240" w:line="360" w:lineRule="auto"/>
        <w:jc w:val="both"/>
        <w:rPr>
          <w:rFonts w:ascii="Arial" w:hAnsi="Arial" w:cs="Arial"/>
          <w:color w:val="000000"/>
          <w:lang w:val="en-US"/>
        </w:rPr>
      </w:pPr>
      <w:r w:rsidRPr="00B0086D">
        <w:rPr>
          <w:rFonts w:ascii="Arial" w:hAnsi="Arial" w:cs="Arial"/>
          <w:color w:val="000000"/>
          <w:lang w:val="en-US"/>
        </w:rPr>
        <w:t>The packet where is</w:t>
      </w:r>
      <w:r>
        <w:rPr>
          <w:rFonts w:ascii="Arial" w:hAnsi="Arial" w:cs="Arial"/>
          <w:color w:val="000000"/>
          <w:lang w:val="en-US"/>
        </w:rPr>
        <w:t xml:space="preserve"> jWebSocket server</w:t>
      </w:r>
      <w:r w:rsidRPr="00B0086D">
        <w:rPr>
          <w:rFonts w:ascii="Arial" w:hAnsi="Arial" w:cs="Arial"/>
          <w:color w:val="000000"/>
          <w:lang w:val="en-US"/>
        </w:rPr>
        <w:t xml:space="preserve"> in both applications con</w:t>
      </w:r>
      <w:r>
        <w:rPr>
          <w:rFonts w:ascii="Arial" w:hAnsi="Arial" w:cs="Arial"/>
          <w:color w:val="000000"/>
          <w:lang w:val="en-US"/>
        </w:rPr>
        <w:t>tains the libraries  to make applications based in HTML5 WebSocket, the framework reuse</w:t>
      </w:r>
      <w:r w:rsidR="00D12686">
        <w:rPr>
          <w:rFonts w:ascii="Arial" w:hAnsi="Arial" w:cs="Arial"/>
          <w:color w:val="000000"/>
          <w:lang w:val="en-US"/>
        </w:rPr>
        <w:t xml:space="preserve"> WebSocket implementations in the server side as engines. </w:t>
      </w:r>
      <w:r>
        <w:rPr>
          <w:rFonts w:ascii="Arial" w:hAnsi="Arial" w:cs="Arial"/>
          <w:color w:val="000000"/>
          <w:lang w:val="en-US"/>
        </w:rPr>
        <w:t xml:space="preserve"> </w:t>
      </w:r>
    </w:p>
    <w:p w:rsidR="00A139E0" w:rsidRDefault="00A139E0" w:rsidP="00A139E0">
      <w:pPr>
        <w:tabs>
          <w:tab w:val="left" w:pos="0"/>
        </w:tabs>
        <w:spacing w:before="280" w:after="240" w:line="360" w:lineRule="auto"/>
        <w:jc w:val="center"/>
        <w:rPr>
          <w:rFonts w:ascii="Arial" w:eastAsia="Humnst777 Lt BT" w:hAnsi="Arial" w:cs="Arial"/>
          <w:i/>
          <w:iCs/>
          <w:color w:val="0000FF"/>
          <w:lang w:eastAsia="es-ES" w:bidi="es-ES"/>
        </w:rPr>
      </w:pPr>
      <w:r>
        <w:rPr>
          <w:rFonts w:ascii="Arial" w:eastAsia="Humnst777 Lt BT" w:hAnsi="Arial" w:cs="Arial"/>
          <w:i/>
          <w:iCs/>
          <w:noProof/>
          <w:color w:val="0000FF"/>
          <w:lang w:eastAsia="es-ES"/>
        </w:rPr>
        <w:drawing>
          <wp:inline distT="0" distB="0" distL="0" distR="0">
            <wp:extent cx="2228850" cy="1562100"/>
            <wp:effectExtent l="19050" t="0" r="0" b="0"/>
            <wp:docPr id="9" name="Imagen 4" descr="C:\Documents and Settings\proyecto\Mis documentos\Mis imágenes\desarrollador\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proyecto\Mis documentos\Mis imágenes\desarrollador\server.JPG"/>
                    <pic:cNvPicPr>
                      <a:picLocks noChangeAspect="1" noChangeArrowheads="1"/>
                    </pic:cNvPicPr>
                  </pic:nvPicPr>
                  <pic:blipFill>
                    <a:blip r:embed="rId15"/>
                    <a:srcRect/>
                    <a:stretch>
                      <a:fillRect/>
                    </a:stretch>
                  </pic:blipFill>
                  <pic:spPr bwMode="auto">
                    <a:xfrm>
                      <a:off x="0" y="0"/>
                      <a:ext cx="2228850" cy="1562100"/>
                    </a:xfrm>
                    <a:prstGeom prst="rect">
                      <a:avLst/>
                    </a:prstGeom>
                    <a:noFill/>
                    <a:ln w="9525">
                      <a:noFill/>
                      <a:miter lim="800000"/>
                      <a:headEnd/>
                      <a:tailEnd/>
                    </a:ln>
                  </pic:spPr>
                </pic:pic>
              </a:graphicData>
            </a:graphic>
          </wp:inline>
        </w:drawing>
      </w:r>
    </w:p>
    <w:p w:rsidR="00A139E0" w:rsidRPr="00D12686" w:rsidRDefault="00A139E0" w:rsidP="00A139E0">
      <w:pPr>
        <w:tabs>
          <w:tab w:val="left" w:pos="0"/>
        </w:tabs>
        <w:spacing w:before="280" w:after="240" w:line="360" w:lineRule="auto"/>
        <w:jc w:val="center"/>
        <w:rPr>
          <w:rFonts w:ascii="Arial" w:hAnsi="Arial" w:cs="Arial"/>
          <w:b/>
          <w:bCs/>
          <w:color w:val="000000"/>
          <w:sz w:val="18"/>
          <w:szCs w:val="18"/>
          <w:lang w:val="en-US"/>
        </w:rPr>
      </w:pPr>
      <w:r w:rsidRPr="00D12686">
        <w:rPr>
          <w:rFonts w:ascii="Arial" w:hAnsi="Arial" w:cs="Arial"/>
          <w:b/>
          <w:bCs/>
          <w:color w:val="000000"/>
          <w:sz w:val="18"/>
          <w:szCs w:val="18"/>
          <w:lang w:val="en-US"/>
        </w:rPr>
        <w:t xml:space="preserve">Figura7: </w:t>
      </w:r>
      <w:r w:rsidR="00D12686" w:rsidRPr="00D12686">
        <w:rPr>
          <w:rFonts w:ascii="Arial" w:hAnsi="Arial" w:cs="Arial"/>
          <w:b/>
          <w:bCs/>
          <w:color w:val="000000"/>
          <w:sz w:val="18"/>
          <w:szCs w:val="18"/>
          <w:lang w:val="en-US"/>
        </w:rPr>
        <w:t>Structure for the server</w:t>
      </w:r>
      <w:r w:rsidRPr="00D12686">
        <w:rPr>
          <w:rFonts w:ascii="Arial" w:hAnsi="Arial" w:cs="Arial"/>
          <w:b/>
          <w:bCs/>
          <w:color w:val="000000"/>
          <w:sz w:val="18"/>
          <w:szCs w:val="18"/>
          <w:lang w:val="en-US"/>
        </w:rPr>
        <w:t>.</w:t>
      </w:r>
    </w:p>
    <w:p w:rsidR="00A139E0" w:rsidRPr="00D12686" w:rsidRDefault="00A139E0" w:rsidP="00A139E0">
      <w:pPr>
        <w:tabs>
          <w:tab w:val="left" w:pos="0"/>
        </w:tabs>
        <w:spacing w:before="280" w:after="240" w:line="360" w:lineRule="auto"/>
        <w:jc w:val="center"/>
        <w:rPr>
          <w:rFonts w:ascii="Arial" w:eastAsia="Humnst777 Lt BT" w:hAnsi="Arial" w:cs="Arial"/>
          <w:i/>
          <w:iCs/>
          <w:color w:val="0000FF"/>
          <w:lang w:val="en-US" w:eastAsia="es-ES" w:bidi="es-ES"/>
        </w:rPr>
      </w:pPr>
    </w:p>
    <w:p w:rsidR="00695737" w:rsidRPr="00111EF1" w:rsidRDefault="00111EF1" w:rsidP="00111EF1">
      <w:pPr>
        <w:pStyle w:val="Ttulo1"/>
        <w:rPr>
          <w:sz w:val="28"/>
          <w:szCs w:val="28"/>
        </w:rPr>
      </w:pPr>
      <w:r w:rsidRPr="00111EF1">
        <w:rPr>
          <w:sz w:val="28"/>
          <w:szCs w:val="28"/>
        </w:rPr>
        <w:lastRenderedPageBreak/>
        <w:t>4</w:t>
      </w:r>
      <w:r w:rsidR="00695737" w:rsidRPr="00111EF1">
        <w:rPr>
          <w:sz w:val="28"/>
          <w:szCs w:val="28"/>
        </w:rPr>
        <w:t xml:space="preserve">. </w:t>
      </w:r>
      <w:r w:rsidR="00D12686">
        <w:rPr>
          <w:sz w:val="28"/>
          <w:szCs w:val="28"/>
        </w:rPr>
        <w:t>Structure of source code</w:t>
      </w:r>
      <w:r w:rsidR="000B567F">
        <w:rPr>
          <w:sz w:val="28"/>
          <w:szCs w:val="28"/>
        </w:rPr>
        <w:fldChar w:fldCharType="begin"/>
      </w:r>
      <w:r w:rsidR="00D12E8A">
        <w:instrText xml:space="preserve"> XE "</w:instrText>
      </w:r>
      <w:r w:rsidR="00D12E8A" w:rsidRPr="0007722F">
        <w:rPr>
          <w:sz w:val="28"/>
          <w:szCs w:val="28"/>
        </w:rPr>
        <w:instrText>4. Estructura del código fuente</w:instrText>
      </w:r>
      <w:r w:rsidR="00D12E8A">
        <w:instrText xml:space="preserve">" </w:instrText>
      </w:r>
      <w:r w:rsidR="000B567F">
        <w:rPr>
          <w:sz w:val="28"/>
          <w:szCs w:val="28"/>
        </w:rPr>
        <w:fldChar w:fldCharType="end"/>
      </w:r>
    </w:p>
    <w:p w:rsidR="009E6273" w:rsidRPr="009E6273" w:rsidRDefault="009E6273" w:rsidP="009E6273"/>
    <w:p w:rsidR="009E6273" w:rsidRPr="00111EF1" w:rsidRDefault="009A3393" w:rsidP="005B0568">
      <w:pPr>
        <w:pStyle w:val="Subttulo"/>
        <w:ind w:firstLine="708"/>
        <w:jc w:val="left"/>
        <w:rPr>
          <w:rFonts w:ascii="Arial" w:hAnsi="Arial" w:cs="Arial"/>
          <w:b/>
        </w:rPr>
      </w:pPr>
      <w:r>
        <w:rPr>
          <w:rFonts w:ascii="Arial" w:hAnsi="Arial" w:cs="Arial"/>
          <w:b/>
        </w:rPr>
        <w:t>4</w:t>
      </w:r>
      <w:r w:rsidR="009E6273" w:rsidRPr="00111EF1">
        <w:rPr>
          <w:rFonts w:ascii="Arial" w:hAnsi="Arial" w:cs="Arial"/>
          <w:b/>
        </w:rPr>
        <w:t xml:space="preserve">.1 </w:t>
      </w:r>
      <w:r w:rsidR="00D12686">
        <w:rPr>
          <w:rFonts w:ascii="Arial" w:hAnsi="Arial" w:cs="Arial"/>
          <w:b/>
        </w:rPr>
        <w:t>Maven configuration</w:t>
      </w:r>
      <w:r w:rsidR="000B567F">
        <w:rPr>
          <w:rFonts w:ascii="Arial" w:hAnsi="Arial" w:cs="Arial"/>
          <w:b/>
        </w:rPr>
        <w:fldChar w:fldCharType="begin"/>
      </w:r>
      <w:r w:rsidR="00D12E8A">
        <w:instrText xml:space="preserve"> XE "</w:instrText>
      </w:r>
      <w:r w:rsidR="00D12E8A" w:rsidRPr="009C56BF">
        <w:rPr>
          <w:rFonts w:ascii="Arial" w:hAnsi="Arial" w:cs="Arial"/>
          <w:b/>
        </w:rPr>
        <w:instrText>4.1 Configuración de Maven</w:instrText>
      </w:r>
      <w:r w:rsidR="00D12E8A">
        <w:instrText xml:space="preserve">" </w:instrText>
      </w:r>
      <w:r w:rsidR="000B567F">
        <w:rPr>
          <w:rFonts w:ascii="Arial" w:hAnsi="Arial" w:cs="Arial"/>
          <w:b/>
        </w:rPr>
        <w:fldChar w:fldCharType="end"/>
      </w:r>
    </w:p>
    <w:p w:rsidR="007D082B" w:rsidRDefault="007D082B" w:rsidP="00544683">
      <w:pPr>
        <w:tabs>
          <w:tab w:val="left" w:pos="0"/>
        </w:tabs>
        <w:spacing w:before="280" w:after="240" w:line="360" w:lineRule="auto"/>
        <w:jc w:val="both"/>
        <w:rPr>
          <w:rFonts w:ascii="Arial" w:hAnsi="Arial" w:cs="Arial"/>
          <w:color w:val="000000"/>
        </w:rPr>
      </w:pPr>
      <w:r w:rsidRPr="00381265">
        <w:rPr>
          <w:rFonts w:ascii="Arial" w:hAnsi="Arial" w:cs="Arial"/>
          <w:color w:val="000000"/>
        </w:rPr>
        <w:t xml:space="preserve">El módulo </w:t>
      </w:r>
      <w:r w:rsidR="00544683">
        <w:rPr>
          <w:rFonts w:ascii="Arial" w:hAnsi="Arial" w:cs="Arial"/>
          <w:b/>
          <w:color w:val="000000"/>
        </w:rPr>
        <w:t>jwsJMF</w:t>
      </w:r>
      <w:r w:rsidRPr="00381265">
        <w:rPr>
          <w:rFonts w:ascii="Arial" w:hAnsi="Arial" w:cs="Arial"/>
          <w:color w:val="000000"/>
        </w:rPr>
        <w:t xml:space="preserve"> se configura a través del fichero pom.xml, </w:t>
      </w:r>
      <w:r w:rsidR="009F58AA" w:rsidRPr="00381265">
        <w:rPr>
          <w:rFonts w:ascii="Arial" w:hAnsi="Arial" w:cs="Arial"/>
          <w:color w:val="000000"/>
        </w:rPr>
        <w:t>una representación XML del proyecto de Maven de</w:t>
      </w:r>
      <w:r w:rsidRPr="00381265">
        <w:rPr>
          <w:rFonts w:ascii="Arial" w:hAnsi="Arial" w:cs="Arial"/>
          <w:color w:val="000000"/>
        </w:rPr>
        <w:t xml:space="preserve">ntro de la carpeta del proyecto que permite configurar las dependencias y propiedades básicas del proyecto. </w:t>
      </w:r>
    </w:p>
    <w:p w:rsidR="00A4432E" w:rsidRPr="00D314ED" w:rsidRDefault="00A4432E" w:rsidP="00544683">
      <w:pPr>
        <w:tabs>
          <w:tab w:val="left" w:pos="0"/>
        </w:tabs>
        <w:spacing w:before="280" w:after="240" w:line="360" w:lineRule="auto"/>
        <w:jc w:val="both"/>
        <w:rPr>
          <w:rFonts w:ascii="Arial" w:hAnsi="Arial" w:cs="Arial"/>
          <w:color w:val="000000"/>
          <w:lang w:val="en-US"/>
        </w:rPr>
      </w:pPr>
      <w:r w:rsidRPr="00D314ED">
        <w:rPr>
          <w:rFonts w:ascii="Arial" w:hAnsi="Arial" w:cs="Arial"/>
          <w:color w:val="000000"/>
          <w:lang w:val="en-US"/>
        </w:rPr>
        <w:t>The jwsJMF module</w:t>
      </w:r>
      <w:r w:rsidR="00D314ED" w:rsidRPr="00D314ED">
        <w:rPr>
          <w:rFonts w:ascii="Arial" w:hAnsi="Arial" w:cs="Arial"/>
          <w:color w:val="000000"/>
          <w:lang w:val="en-US"/>
        </w:rPr>
        <w:t xml:space="preserve"> configuration is located in the file pom.xml</w:t>
      </w:r>
      <w:r w:rsidR="00D314ED">
        <w:rPr>
          <w:rFonts w:ascii="Arial" w:hAnsi="Arial" w:cs="Arial"/>
          <w:color w:val="000000"/>
          <w:lang w:val="en-US"/>
        </w:rPr>
        <w:t>, an XML representation for the project is inside the folder that allows configure the dependencies and basics properties for the project.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&lt;groupId&gt;org.jwebsocket&lt;/groupId&gt;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&lt;artifactId&gt;jwsJMF&lt;/artifactId&gt;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&lt;version&gt;1.0&lt;/version&gt;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&lt;packaging&gt;jar&lt;/packaging&gt;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&lt;name&gt;jwsJMF&lt;/name&gt;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&lt;url&gt;http://maven.apache.org&lt;/url&gt;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&lt;build&gt;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&lt;plugins&gt;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&lt;plugin&gt;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&lt;groupId&gt;org.apache.maven.plugins&lt;/groupId&gt;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&lt;artifactId&gt;maven-compiler-plugin&lt;/artifactId&gt;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&lt;version&gt;2.3.2&lt;/version&gt;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&lt;configuration&gt;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&lt;source&gt;1.6&lt;/source&gt;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&lt;target&gt;1.6&lt;/target&gt;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&lt;/configuration&gt;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&lt;/plugin&gt;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&lt;/plugins&gt;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&lt;/build&gt;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&lt;properties&gt;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&lt;project.build.sourceEncoding&gt;UTF-8&lt;/project.build.sourceEncoding&gt;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&lt;/properties&gt;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&lt;dependencies&gt;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&lt;dependency&gt;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&lt;groupId&gt;org.jwebsocket&lt;/groupId&gt;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&lt;artifactId&gt;jWebSocketServer&lt;/artifactId&gt;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&lt;version&gt;1.0&lt;/version&gt;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&lt;/dependency&gt;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&lt;dependency&gt;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&lt;groupId&gt;junit&lt;/groupId&gt;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&lt;artifactId&gt;junit&lt;/artifactId&gt;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&lt;version&gt;3.8.1&lt;/version&gt;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&lt;scope&gt;test&lt;/scope&gt;</w:t>
      </w:r>
    </w:p>
    <w:p w:rsidR="00544683" w:rsidRPr="00544683" w:rsidRDefault="00544683" w:rsidP="00544683">
      <w:pPr>
        <w:shd w:val="clear" w:color="auto" w:fill="DBE5F1" w:themeFill="accent1" w:themeFillTint="33"/>
        <w:tabs>
          <w:tab w:val="left" w:pos="0"/>
        </w:tabs>
        <w:jc w:val="both"/>
        <w:rPr>
          <w:rFonts w:ascii="Arial" w:hAnsi="Arial" w:cs="Arial"/>
          <w:color w:val="000000"/>
          <w:sz w:val="16"/>
          <w:lang w:val="en-US"/>
        </w:rPr>
      </w:pPr>
      <w:r w:rsidRPr="00544683">
        <w:rPr>
          <w:rFonts w:ascii="Arial" w:hAnsi="Arial" w:cs="Arial"/>
          <w:color w:val="000000"/>
          <w:sz w:val="16"/>
          <w:lang w:val="en-US"/>
        </w:rPr>
        <w:t xml:space="preserve">        &lt;/dependency&gt;</w:t>
      </w:r>
    </w:p>
    <w:p w:rsidR="009D1497" w:rsidRPr="00EE25B8" w:rsidRDefault="00544683" w:rsidP="00544683">
      <w:pPr>
        <w:shd w:val="clear" w:color="auto" w:fill="DBE5F1" w:themeFill="accent1" w:themeFillTint="33"/>
        <w:tabs>
          <w:tab w:val="left" w:pos="0"/>
        </w:tabs>
        <w:jc w:val="both"/>
        <w:rPr>
          <w:rFonts w:ascii="Arial" w:hAnsi="Arial" w:cs="Arial"/>
          <w:color w:val="000000"/>
          <w:lang w:val="en-US"/>
        </w:rPr>
      </w:pPr>
      <w:r w:rsidRPr="00544683">
        <w:rPr>
          <w:rFonts w:ascii="Arial" w:hAnsi="Arial" w:cs="Arial"/>
          <w:color w:val="000000"/>
          <w:sz w:val="16"/>
          <w:lang w:val="en-US"/>
        </w:rPr>
        <w:t xml:space="preserve">        &lt;/dependencies&gt;</w:t>
      </w:r>
    </w:p>
    <w:p w:rsidR="00544683" w:rsidRPr="00EE25B8" w:rsidRDefault="00544683" w:rsidP="009E6273">
      <w:pPr>
        <w:pStyle w:val="Subttulo"/>
        <w:jc w:val="left"/>
        <w:rPr>
          <w:rFonts w:ascii="Arial" w:hAnsi="Arial" w:cs="Arial"/>
          <w:b/>
          <w:lang w:val="en-US"/>
        </w:rPr>
      </w:pPr>
    </w:p>
    <w:p w:rsidR="0094064A" w:rsidRPr="000062F4" w:rsidRDefault="009A3393" w:rsidP="009E6273">
      <w:pPr>
        <w:pStyle w:val="Subttulo"/>
        <w:jc w:val="left"/>
        <w:rPr>
          <w:rFonts w:ascii="Arial" w:hAnsi="Arial" w:cs="Arial"/>
          <w:b/>
          <w:lang w:val="en-US"/>
        </w:rPr>
      </w:pPr>
      <w:r w:rsidRPr="000062F4">
        <w:rPr>
          <w:rFonts w:ascii="Arial" w:hAnsi="Arial" w:cs="Arial"/>
          <w:b/>
          <w:lang w:val="en-US"/>
        </w:rPr>
        <w:t>4</w:t>
      </w:r>
      <w:r w:rsidR="009E6273" w:rsidRPr="000062F4">
        <w:rPr>
          <w:rFonts w:ascii="Arial" w:hAnsi="Arial" w:cs="Arial"/>
          <w:b/>
          <w:lang w:val="en-US"/>
        </w:rPr>
        <w:t>.2 Estructura de paquetes</w:t>
      </w:r>
    </w:p>
    <w:p w:rsidR="009E6273" w:rsidRPr="00D314ED" w:rsidRDefault="0094064A" w:rsidP="009E6273">
      <w:pPr>
        <w:pStyle w:val="Subttulo"/>
        <w:jc w:val="left"/>
        <w:rPr>
          <w:rFonts w:ascii="Arial" w:hAnsi="Arial" w:cs="Arial"/>
          <w:b/>
          <w:lang w:val="en-US"/>
        </w:rPr>
      </w:pPr>
      <w:r w:rsidRPr="00D314ED">
        <w:rPr>
          <w:rFonts w:ascii="Arial" w:hAnsi="Arial" w:cs="Arial"/>
          <w:b/>
          <w:lang w:val="en-US"/>
        </w:rPr>
        <w:t xml:space="preserve">      4.2.1 </w:t>
      </w:r>
      <w:r w:rsidR="00D314ED" w:rsidRPr="00D314ED">
        <w:rPr>
          <w:rFonts w:ascii="Arial" w:hAnsi="Arial" w:cs="Arial"/>
          <w:b/>
          <w:lang w:val="en-US"/>
        </w:rPr>
        <w:t>Packets structure for the stationary application</w:t>
      </w:r>
      <w:r w:rsidR="000B567F">
        <w:rPr>
          <w:rFonts w:ascii="Arial" w:hAnsi="Arial" w:cs="Arial"/>
          <w:b/>
        </w:rPr>
        <w:fldChar w:fldCharType="begin"/>
      </w:r>
      <w:r w:rsidR="00D12E8A" w:rsidRPr="00D314ED">
        <w:rPr>
          <w:lang w:val="en-US"/>
        </w:rPr>
        <w:instrText xml:space="preserve"> XE "</w:instrText>
      </w:r>
      <w:r w:rsidR="00D12E8A" w:rsidRPr="00D314ED">
        <w:rPr>
          <w:rFonts w:ascii="Arial" w:hAnsi="Arial" w:cs="Arial"/>
          <w:b/>
          <w:lang w:val="en-US"/>
        </w:rPr>
        <w:instrText>4.2 Estructura de paquetes</w:instrText>
      </w:r>
      <w:r w:rsidR="00D12E8A" w:rsidRPr="00D314ED">
        <w:rPr>
          <w:lang w:val="en-US"/>
        </w:rPr>
        <w:instrText xml:space="preserve">" </w:instrText>
      </w:r>
      <w:r w:rsidR="000B567F">
        <w:rPr>
          <w:rFonts w:ascii="Arial" w:hAnsi="Arial" w:cs="Arial"/>
          <w:b/>
        </w:rPr>
        <w:fldChar w:fldCharType="end"/>
      </w:r>
    </w:p>
    <w:p w:rsidR="00EF2C26" w:rsidRPr="00D314ED" w:rsidRDefault="00D314ED">
      <w:pPr>
        <w:tabs>
          <w:tab w:val="left" w:pos="0"/>
        </w:tabs>
        <w:spacing w:before="280" w:after="240" w:line="360" w:lineRule="auto"/>
        <w:jc w:val="both"/>
        <w:rPr>
          <w:rFonts w:ascii="Arial" w:hAnsi="Arial" w:cs="Arial"/>
          <w:color w:val="000000"/>
          <w:lang w:val="en-US"/>
        </w:rPr>
      </w:pPr>
      <w:r w:rsidRPr="00D314ED">
        <w:rPr>
          <w:rFonts w:ascii="Arial" w:hAnsi="Arial" w:cs="Arial"/>
          <w:color w:val="000000"/>
          <w:lang w:val="en-US"/>
        </w:rPr>
        <w:t>The</w:t>
      </w:r>
      <w:r w:rsidR="00EF2C26" w:rsidRPr="00D314ED">
        <w:rPr>
          <w:rFonts w:ascii="Arial" w:hAnsi="Arial" w:cs="Arial"/>
          <w:color w:val="000000"/>
          <w:lang w:val="en-US"/>
        </w:rPr>
        <w:t xml:space="preserve"> </w:t>
      </w:r>
      <w:r w:rsidR="00C4277C" w:rsidRPr="00D314ED">
        <w:rPr>
          <w:rFonts w:ascii="Arial" w:hAnsi="Arial" w:cs="Arial"/>
          <w:b/>
          <w:color w:val="000000"/>
          <w:lang w:val="en-US"/>
        </w:rPr>
        <w:t>jmfvideosimple</w:t>
      </w:r>
      <w:r w:rsidR="00264CFD" w:rsidRPr="00D314ED">
        <w:rPr>
          <w:rFonts w:ascii="Arial" w:hAnsi="Arial" w:cs="Arial"/>
          <w:b/>
          <w:color w:val="000000"/>
          <w:lang w:val="en-US"/>
        </w:rPr>
        <w:t xml:space="preserve"> </w:t>
      </w:r>
      <w:r w:rsidRPr="00D314ED">
        <w:rPr>
          <w:rFonts w:ascii="Arial" w:hAnsi="Arial" w:cs="Arial"/>
          <w:color w:val="000000"/>
          <w:lang w:val="en-US"/>
        </w:rPr>
        <w:t>packet</w:t>
      </w:r>
      <w:r w:rsidRPr="00D314ED">
        <w:rPr>
          <w:rFonts w:ascii="Arial" w:hAnsi="Arial" w:cs="Arial"/>
          <w:b/>
          <w:color w:val="000000"/>
          <w:lang w:val="en-US"/>
        </w:rPr>
        <w:t xml:space="preserve"> </w:t>
      </w:r>
      <w:r w:rsidRPr="00D314ED">
        <w:rPr>
          <w:rFonts w:ascii="Arial" w:hAnsi="Arial" w:cs="Arial"/>
          <w:color w:val="000000"/>
          <w:lang w:val="en-US"/>
        </w:rPr>
        <w:t>is composed for the following libraries:</w:t>
      </w:r>
    </w:p>
    <w:tbl>
      <w:tblPr>
        <w:tblStyle w:val="Sombreadomedio1-nfasis5"/>
        <w:tblW w:w="8755" w:type="dxa"/>
        <w:tblLook w:val="04A0"/>
      </w:tblPr>
      <w:tblGrid>
        <w:gridCol w:w="2475"/>
        <w:gridCol w:w="6280"/>
      </w:tblGrid>
      <w:tr w:rsidR="000570E6" w:rsidRPr="00381265" w:rsidTr="00550A48">
        <w:trPr>
          <w:cnfStyle w:val="100000000000"/>
        </w:trPr>
        <w:tc>
          <w:tcPr>
            <w:cnfStyle w:val="001000000000"/>
            <w:tcW w:w="0" w:type="auto"/>
            <w:hideMark/>
          </w:tcPr>
          <w:p w:rsidR="000570E6" w:rsidRPr="00550A48" w:rsidRDefault="00527355" w:rsidP="004870D8">
            <w:pPr>
              <w:rPr>
                <w:rFonts w:ascii="Arial" w:hAnsi="Arial" w:cs="Arial"/>
                <w:color w:val="000000" w:themeColor="text1"/>
                <w:sz w:val="20"/>
                <w:szCs w:val="14"/>
              </w:rPr>
            </w:pPr>
            <w:r>
              <w:rPr>
                <w:rFonts w:ascii="Arial" w:hAnsi="Arial" w:cs="Arial"/>
                <w:bCs w:val="0"/>
                <w:color w:val="000000" w:themeColor="text1"/>
                <w:sz w:val="20"/>
                <w:szCs w:val="14"/>
              </w:rPr>
              <w:lastRenderedPageBreak/>
              <w:t>Libra</w:t>
            </w:r>
            <w:r w:rsidR="000570E6" w:rsidRPr="00550A48">
              <w:rPr>
                <w:rFonts w:ascii="Arial" w:hAnsi="Arial" w:cs="Arial"/>
                <w:bCs w:val="0"/>
                <w:color w:val="000000" w:themeColor="text1"/>
                <w:sz w:val="20"/>
                <w:szCs w:val="14"/>
              </w:rPr>
              <w:t>r</w:t>
            </w:r>
            <w:r w:rsidR="004870D8">
              <w:rPr>
                <w:rFonts w:ascii="Arial" w:hAnsi="Arial" w:cs="Arial"/>
                <w:bCs w:val="0"/>
                <w:color w:val="000000" w:themeColor="text1"/>
                <w:sz w:val="20"/>
                <w:szCs w:val="14"/>
              </w:rPr>
              <w:t>ies</w:t>
            </w:r>
          </w:p>
        </w:tc>
        <w:tc>
          <w:tcPr>
            <w:tcW w:w="6280" w:type="dxa"/>
            <w:hideMark/>
          </w:tcPr>
          <w:p w:rsidR="000570E6" w:rsidRPr="00550A48" w:rsidRDefault="000570E6" w:rsidP="000570E6">
            <w:pPr>
              <w:cnfStyle w:val="100000000000"/>
              <w:rPr>
                <w:rFonts w:ascii="Arial" w:hAnsi="Arial" w:cs="Arial"/>
                <w:color w:val="000000" w:themeColor="text1"/>
                <w:sz w:val="20"/>
                <w:szCs w:val="14"/>
              </w:rPr>
            </w:pPr>
            <w:r w:rsidRPr="00550A48">
              <w:rPr>
                <w:rFonts w:ascii="Arial" w:hAnsi="Arial" w:cs="Arial"/>
                <w:bCs w:val="0"/>
                <w:color w:val="000000" w:themeColor="text1"/>
                <w:sz w:val="20"/>
                <w:szCs w:val="14"/>
              </w:rPr>
              <w:t>Descrip</w:t>
            </w:r>
            <w:r w:rsidR="004870D8">
              <w:rPr>
                <w:rFonts w:ascii="Arial" w:hAnsi="Arial" w:cs="Arial"/>
                <w:bCs w:val="0"/>
                <w:color w:val="000000" w:themeColor="text1"/>
                <w:sz w:val="20"/>
                <w:szCs w:val="14"/>
              </w:rPr>
              <w:t>tions</w:t>
            </w:r>
          </w:p>
        </w:tc>
      </w:tr>
      <w:tr w:rsidR="000570E6" w:rsidRPr="000062F4" w:rsidTr="00550A48">
        <w:trPr>
          <w:cnfStyle w:val="000000100000"/>
        </w:trPr>
        <w:tc>
          <w:tcPr>
            <w:cnfStyle w:val="001000000000"/>
            <w:tcW w:w="0" w:type="auto"/>
            <w:hideMark/>
          </w:tcPr>
          <w:p w:rsidR="000570E6" w:rsidRPr="00550A48" w:rsidRDefault="000B567F" w:rsidP="004354BA">
            <w:pPr>
              <w:rPr>
                <w:rStyle w:val="Hipervnculo"/>
                <w:color w:val="202020"/>
                <w:sz w:val="16"/>
                <w:szCs w:val="16"/>
              </w:rPr>
            </w:pPr>
            <w:hyperlink r:id="rId16" w:tooltip="class in org.jwebsocket.grizzly" w:history="1">
              <w:r w:rsidR="004354BA">
                <w:rPr>
                  <w:rStyle w:val="Hipervnculo"/>
                  <w:rFonts w:ascii="Arial" w:hAnsi="Arial" w:cs="Arial"/>
                  <w:color w:val="202020"/>
                  <w:sz w:val="16"/>
                  <w:szCs w:val="16"/>
                </w:rPr>
                <w:t>CapturePlayer</w:t>
              </w:r>
            </w:hyperlink>
          </w:p>
        </w:tc>
        <w:tc>
          <w:tcPr>
            <w:tcW w:w="6280" w:type="dxa"/>
            <w:hideMark/>
          </w:tcPr>
          <w:p w:rsidR="00D314ED" w:rsidRPr="00D314ED" w:rsidRDefault="00D314ED" w:rsidP="000570E6">
            <w:pPr>
              <w:cnfStyle w:val="000000100000"/>
              <w:rPr>
                <w:rFonts w:ascii="Arial" w:hAnsi="Arial" w:cs="Arial"/>
                <w:bCs/>
                <w:sz w:val="16"/>
                <w:szCs w:val="16"/>
                <w:lang w:val="en-US"/>
              </w:rPr>
            </w:pPr>
            <w:r w:rsidRPr="00D314ED">
              <w:rPr>
                <w:rFonts w:ascii="Arial" w:hAnsi="Arial" w:cs="Arial"/>
                <w:bCs/>
                <w:sz w:val="16"/>
                <w:szCs w:val="16"/>
                <w:lang w:val="en-US"/>
              </w:rPr>
              <w:t xml:space="preserve">Start the capture process and  the player creation </w:t>
            </w:r>
            <w:r>
              <w:rPr>
                <w:rFonts w:ascii="Arial" w:hAnsi="Arial" w:cs="Arial"/>
                <w:bCs/>
                <w:sz w:val="16"/>
                <w:szCs w:val="16"/>
                <w:lang w:val="en-US"/>
              </w:rPr>
              <w:t xml:space="preserve"> where shows and controls the events of the information captured.</w:t>
            </w:r>
          </w:p>
        </w:tc>
      </w:tr>
      <w:tr w:rsidR="000570E6" w:rsidRPr="000062F4" w:rsidTr="00550A48">
        <w:trPr>
          <w:cnfStyle w:val="000000010000"/>
        </w:trPr>
        <w:tc>
          <w:tcPr>
            <w:cnfStyle w:val="001000000000"/>
            <w:tcW w:w="0" w:type="auto"/>
            <w:hideMark/>
          </w:tcPr>
          <w:p w:rsidR="000B615F" w:rsidRPr="00D314ED" w:rsidRDefault="000B615F">
            <w:pPr>
              <w:rPr>
                <w:rStyle w:val="Hipervnculo"/>
                <w:color w:val="202020"/>
                <w:sz w:val="16"/>
                <w:szCs w:val="16"/>
                <w:lang w:val="en-US"/>
              </w:rPr>
            </w:pPr>
          </w:p>
          <w:p w:rsidR="000570E6" w:rsidRPr="00550A48" w:rsidRDefault="006B6C5E" w:rsidP="004354BA">
            <w:pPr>
              <w:rPr>
                <w:rStyle w:val="Hipervnculo"/>
                <w:color w:val="202020"/>
                <w:sz w:val="16"/>
                <w:szCs w:val="16"/>
              </w:rPr>
            </w:pPr>
            <w:r>
              <w:rPr>
                <w:rStyle w:val="Hipervnculo"/>
                <w:rFonts w:ascii="Arial" w:hAnsi="Arial" w:cs="Arial"/>
                <w:color w:val="202020"/>
                <w:sz w:val="16"/>
                <w:szCs w:val="16"/>
              </w:rPr>
              <w:t>CaptureVideo</w:t>
            </w:r>
          </w:p>
        </w:tc>
        <w:tc>
          <w:tcPr>
            <w:tcW w:w="6280" w:type="dxa"/>
            <w:hideMark/>
          </w:tcPr>
          <w:p w:rsidR="000B615F" w:rsidRPr="000062F4" w:rsidRDefault="000B615F" w:rsidP="000570E6">
            <w:pPr>
              <w:cnfStyle w:val="000000010000"/>
              <w:rPr>
                <w:rFonts w:ascii="Arial" w:hAnsi="Arial" w:cs="Arial"/>
                <w:bCs/>
                <w:sz w:val="16"/>
                <w:szCs w:val="16"/>
                <w:lang w:val="en-US"/>
              </w:rPr>
            </w:pPr>
          </w:p>
          <w:p w:rsidR="00CC393A" w:rsidRPr="00CC393A" w:rsidRDefault="00CC393A" w:rsidP="0034541F">
            <w:pPr>
              <w:cnfStyle w:val="000000010000"/>
              <w:rPr>
                <w:rFonts w:ascii="Arial" w:hAnsi="Arial" w:cs="Arial"/>
                <w:bCs/>
                <w:sz w:val="16"/>
                <w:szCs w:val="16"/>
                <w:lang w:val="en-US"/>
              </w:rPr>
            </w:pPr>
            <w:r w:rsidRPr="00CC393A">
              <w:rPr>
                <w:rFonts w:ascii="Arial" w:hAnsi="Arial" w:cs="Arial"/>
                <w:bCs/>
                <w:sz w:val="16"/>
                <w:szCs w:val="16"/>
                <w:lang w:val="en-US"/>
              </w:rPr>
              <w:t>Capture the Medialocators and create the DataSources to se</w:t>
            </w:r>
            <w:r>
              <w:rPr>
                <w:rFonts w:ascii="Arial" w:hAnsi="Arial" w:cs="Arial"/>
                <w:bCs/>
                <w:sz w:val="16"/>
                <w:szCs w:val="16"/>
                <w:lang w:val="en-US"/>
              </w:rPr>
              <w:t>nd</w:t>
            </w:r>
            <w:r w:rsidR="00264FEE">
              <w:rPr>
                <w:rFonts w:ascii="Arial" w:hAnsi="Arial" w:cs="Arial"/>
                <w:bCs/>
                <w:sz w:val="16"/>
                <w:szCs w:val="16"/>
                <w:lang w:val="en-US"/>
              </w:rPr>
              <w:t xml:space="preserve"> it to the player</w:t>
            </w:r>
          </w:p>
        </w:tc>
      </w:tr>
      <w:tr w:rsidR="000570E6" w:rsidRPr="000062F4" w:rsidTr="00550A48">
        <w:trPr>
          <w:cnfStyle w:val="000000100000"/>
        </w:trPr>
        <w:tc>
          <w:tcPr>
            <w:cnfStyle w:val="001000000000"/>
            <w:tcW w:w="0" w:type="auto"/>
            <w:hideMark/>
          </w:tcPr>
          <w:p w:rsidR="000B615F" w:rsidRPr="00CC393A" w:rsidRDefault="000B615F">
            <w:pPr>
              <w:rPr>
                <w:rStyle w:val="Hipervnculo"/>
                <w:color w:val="202020"/>
                <w:sz w:val="16"/>
                <w:szCs w:val="16"/>
                <w:lang w:val="en-US"/>
              </w:rPr>
            </w:pPr>
          </w:p>
          <w:p w:rsidR="000570E6" w:rsidRPr="0000138F" w:rsidRDefault="0000138F">
            <w:pPr>
              <w:rPr>
                <w:rStyle w:val="Hipervnculo"/>
                <w:color w:val="202020"/>
                <w:sz w:val="16"/>
                <w:szCs w:val="16"/>
              </w:rPr>
            </w:pPr>
            <w:r w:rsidRPr="0000138F">
              <w:rPr>
                <w:rFonts w:ascii="Arial" w:hAnsi="Arial" w:cs="Arial"/>
                <w:sz w:val="16"/>
                <w:szCs w:val="16"/>
                <w:u w:val="single"/>
              </w:rPr>
              <w:t>OutPutPlayer</w:t>
            </w:r>
          </w:p>
        </w:tc>
        <w:tc>
          <w:tcPr>
            <w:tcW w:w="6280" w:type="dxa"/>
            <w:hideMark/>
          </w:tcPr>
          <w:p w:rsidR="000B615F" w:rsidRPr="00550A48" w:rsidRDefault="000B615F" w:rsidP="00D972A6">
            <w:pPr>
              <w:cnfStyle w:val="000000100000"/>
              <w:rPr>
                <w:rFonts w:ascii="Arial" w:hAnsi="Arial" w:cs="Arial"/>
                <w:bCs/>
                <w:sz w:val="16"/>
                <w:szCs w:val="16"/>
              </w:rPr>
            </w:pPr>
          </w:p>
          <w:p w:rsidR="00236477" w:rsidRPr="00236477" w:rsidRDefault="00236477" w:rsidP="00D972A6">
            <w:pPr>
              <w:cnfStyle w:val="000000100000"/>
              <w:rPr>
                <w:rFonts w:ascii="Arial" w:hAnsi="Arial" w:cs="Arial"/>
                <w:bCs/>
                <w:sz w:val="16"/>
                <w:szCs w:val="16"/>
                <w:lang w:val="en-US"/>
              </w:rPr>
            </w:pPr>
            <w:r w:rsidRPr="00236477">
              <w:rPr>
                <w:rFonts w:ascii="Arial" w:hAnsi="Arial" w:cs="Arial"/>
                <w:bCs/>
                <w:sz w:val="16"/>
                <w:szCs w:val="16"/>
                <w:lang w:val="en-US"/>
              </w:rPr>
              <w:t>Shows in the other client  the information t</w:t>
            </w:r>
            <w:r>
              <w:rPr>
                <w:rFonts w:ascii="Arial" w:hAnsi="Arial" w:cs="Arial"/>
                <w:bCs/>
                <w:sz w:val="16"/>
                <w:szCs w:val="16"/>
                <w:lang w:val="en-US"/>
              </w:rPr>
              <w:t>ransmitted.</w:t>
            </w:r>
          </w:p>
        </w:tc>
      </w:tr>
      <w:tr w:rsidR="000570E6" w:rsidRPr="000062F4" w:rsidTr="00550A48">
        <w:trPr>
          <w:cnfStyle w:val="000000010000"/>
        </w:trPr>
        <w:tc>
          <w:tcPr>
            <w:cnfStyle w:val="001000000000"/>
            <w:tcW w:w="0" w:type="auto"/>
            <w:hideMark/>
          </w:tcPr>
          <w:p w:rsidR="000B615F" w:rsidRPr="00236477" w:rsidRDefault="000B615F">
            <w:pPr>
              <w:rPr>
                <w:rStyle w:val="Hipervnculo"/>
                <w:color w:val="202020"/>
                <w:sz w:val="16"/>
                <w:szCs w:val="16"/>
                <w:lang w:val="en-US"/>
              </w:rPr>
            </w:pPr>
          </w:p>
          <w:p w:rsidR="000570E6" w:rsidRPr="0000138F" w:rsidRDefault="0000138F">
            <w:pPr>
              <w:rPr>
                <w:rStyle w:val="Hipervnculo"/>
                <w:color w:val="202020"/>
                <w:sz w:val="16"/>
                <w:szCs w:val="16"/>
              </w:rPr>
            </w:pPr>
            <w:r w:rsidRPr="0000138F">
              <w:rPr>
                <w:rFonts w:ascii="Arial" w:hAnsi="Arial" w:cs="Arial"/>
                <w:sz w:val="16"/>
                <w:szCs w:val="16"/>
                <w:u w:val="single"/>
              </w:rPr>
              <w:t>ReceiveStream</w:t>
            </w:r>
          </w:p>
        </w:tc>
        <w:tc>
          <w:tcPr>
            <w:tcW w:w="6280" w:type="dxa"/>
            <w:hideMark/>
          </w:tcPr>
          <w:p w:rsidR="00236477" w:rsidRPr="00236477" w:rsidRDefault="00236477" w:rsidP="00D972A6">
            <w:pPr>
              <w:cnfStyle w:val="000000010000"/>
              <w:rPr>
                <w:rFonts w:ascii="Arial" w:hAnsi="Arial" w:cs="Arial"/>
                <w:bCs/>
                <w:sz w:val="16"/>
                <w:szCs w:val="16"/>
                <w:lang w:val="en-US"/>
              </w:rPr>
            </w:pPr>
            <w:r w:rsidRPr="00236477">
              <w:rPr>
                <w:rFonts w:ascii="Arial" w:hAnsi="Arial" w:cs="Arial"/>
                <w:bCs/>
                <w:sz w:val="16"/>
                <w:szCs w:val="16"/>
                <w:lang w:val="en-US"/>
              </w:rPr>
              <w:t>Received the data flow send from the server and create the</w:t>
            </w:r>
            <w:r>
              <w:rPr>
                <w:rFonts w:ascii="Arial" w:hAnsi="Arial" w:cs="Arial"/>
                <w:bCs/>
                <w:sz w:val="16"/>
                <w:szCs w:val="16"/>
                <w:lang w:val="en-US"/>
              </w:rPr>
              <w:t xml:space="preserve"> output</w:t>
            </w:r>
            <w:r w:rsidRPr="00236477">
              <w:rPr>
                <w:rFonts w:ascii="Arial" w:hAnsi="Arial" w:cs="Arial"/>
                <w:bCs/>
                <w:sz w:val="16"/>
                <w:szCs w:val="16"/>
                <w:lang w:val="en-US"/>
              </w:rPr>
              <w:t xml:space="preserve"> DataSource</w:t>
            </w:r>
            <w:r>
              <w:rPr>
                <w:rFonts w:ascii="Arial" w:hAnsi="Arial" w:cs="Arial"/>
                <w:bCs/>
                <w:sz w:val="16"/>
                <w:szCs w:val="16"/>
                <w:lang w:val="en-US"/>
              </w:rPr>
              <w:t xml:space="preserve"> to the player.</w:t>
            </w:r>
          </w:p>
          <w:p w:rsidR="000570E6" w:rsidRPr="00236477" w:rsidRDefault="000570E6" w:rsidP="00D972A6">
            <w:pPr>
              <w:cnfStyle w:val="000000010000"/>
              <w:rPr>
                <w:rFonts w:ascii="Arial" w:hAnsi="Arial" w:cs="Arial"/>
                <w:bCs/>
                <w:sz w:val="16"/>
                <w:szCs w:val="16"/>
                <w:lang w:val="en-US"/>
              </w:rPr>
            </w:pPr>
          </w:p>
        </w:tc>
      </w:tr>
      <w:tr w:rsidR="0000138F" w:rsidRPr="000062F4" w:rsidTr="0000138F">
        <w:trPr>
          <w:cnfStyle w:val="000000100000"/>
          <w:trHeight w:val="451"/>
        </w:trPr>
        <w:tc>
          <w:tcPr>
            <w:cnfStyle w:val="001000000000"/>
            <w:tcW w:w="0" w:type="auto"/>
          </w:tcPr>
          <w:p w:rsidR="0000138F" w:rsidRDefault="0000138F">
            <w:pPr>
              <w:rPr>
                <w:rStyle w:val="Hipervnculo"/>
                <w:rFonts w:ascii="Arial" w:hAnsi="Arial" w:cs="Arial"/>
                <w:color w:val="202020"/>
                <w:sz w:val="16"/>
                <w:szCs w:val="16"/>
                <w:u w:val="none"/>
              </w:rPr>
            </w:pPr>
            <w:r w:rsidRPr="0000138F">
              <w:rPr>
                <w:rStyle w:val="Hipervnculo"/>
                <w:rFonts w:ascii="Arial" w:hAnsi="Arial" w:cs="Arial"/>
                <w:color w:val="202020"/>
                <w:sz w:val="16"/>
                <w:szCs w:val="16"/>
              </w:rPr>
              <w:t>SearchDispositives</w:t>
            </w:r>
          </w:p>
          <w:p w:rsidR="0000138F" w:rsidRPr="0000138F" w:rsidRDefault="0000138F">
            <w:pPr>
              <w:rPr>
                <w:rStyle w:val="Hipervnculo"/>
                <w:rFonts w:ascii="Arial" w:hAnsi="Arial" w:cs="Arial"/>
                <w:color w:val="202020"/>
                <w:sz w:val="16"/>
                <w:szCs w:val="16"/>
                <w:u w:val="none"/>
              </w:rPr>
            </w:pPr>
          </w:p>
        </w:tc>
        <w:tc>
          <w:tcPr>
            <w:tcW w:w="6280" w:type="dxa"/>
          </w:tcPr>
          <w:p w:rsidR="00182923" w:rsidRPr="00182923" w:rsidRDefault="00182923" w:rsidP="00D972A6">
            <w:pPr>
              <w:cnfStyle w:val="000000100000"/>
              <w:rPr>
                <w:rFonts w:ascii="Arial" w:hAnsi="Arial" w:cs="Arial"/>
                <w:bCs/>
                <w:sz w:val="16"/>
                <w:szCs w:val="16"/>
                <w:lang w:val="en-US"/>
              </w:rPr>
            </w:pPr>
            <w:r w:rsidRPr="00182923">
              <w:rPr>
                <w:rFonts w:ascii="Arial" w:hAnsi="Arial" w:cs="Arial"/>
                <w:bCs/>
                <w:sz w:val="16"/>
                <w:szCs w:val="16"/>
                <w:lang w:val="en-US"/>
              </w:rPr>
              <w:t>Search the audio and video controllers installed in the pc</w:t>
            </w:r>
          </w:p>
        </w:tc>
      </w:tr>
      <w:tr w:rsidR="00C700DE" w:rsidRPr="00381265" w:rsidTr="0000138F">
        <w:trPr>
          <w:cnfStyle w:val="000000010000"/>
          <w:trHeight w:val="451"/>
        </w:trPr>
        <w:tc>
          <w:tcPr>
            <w:cnfStyle w:val="001000000000"/>
            <w:tcW w:w="0" w:type="auto"/>
          </w:tcPr>
          <w:p w:rsidR="00C700DE" w:rsidRPr="0000138F" w:rsidRDefault="00C700DE" w:rsidP="009A2F36">
            <w:pPr>
              <w:jc w:val="both"/>
              <w:rPr>
                <w:rStyle w:val="Hipervnculo"/>
                <w:rFonts w:ascii="Arial" w:hAnsi="Arial" w:cs="Arial"/>
                <w:color w:val="202020"/>
                <w:sz w:val="16"/>
                <w:szCs w:val="16"/>
              </w:rPr>
            </w:pPr>
            <w:r>
              <w:rPr>
                <w:rStyle w:val="Hipervnculo"/>
                <w:rFonts w:ascii="Arial" w:hAnsi="Arial" w:cs="Arial"/>
                <w:color w:val="202020"/>
                <w:sz w:val="16"/>
                <w:szCs w:val="16"/>
              </w:rPr>
              <w:t>TheData</w:t>
            </w:r>
            <w:r w:rsidR="003028CB">
              <w:rPr>
                <w:rStyle w:val="Hipervnculo"/>
                <w:rFonts w:ascii="Arial" w:hAnsi="Arial" w:cs="Arial"/>
                <w:color w:val="202020"/>
                <w:sz w:val="16"/>
                <w:szCs w:val="16"/>
              </w:rPr>
              <w:t>S</w:t>
            </w:r>
            <w:r w:rsidR="009A2F36">
              <w:rPr>
                <w:rStyle w:val="Hipervnculo"/>
                <w:rFonts w:ascii="Arial" w:hAnsi="Arial" w:cs="Arial"/>
                <w:color w:val="202020"/>
                <w:sz w:val="16"/>
                <w:szCs w:val="16"/>
              </w:rPr>
              <w:t>inkListener</w:t>
            </w:r>
          </w:p>
        </w:tc>
        <w:tc>
          <w:tcPr>
            <w:tcW w:w="6280" w:type="dxa"/>
          </w:tcPr>
          <w:p w:rsidR="00182923" w:rsidRDefault="00182923" w:rsidP="00D972A6">
            <w:pPr>
              <w:cnfStyle w:val="000000010000"/>
              <w:rPr>
                <w:rFonts w:ascii="Arial" w:hAnsi="Arial" w:cs="Arial"/>
                <w:bCs/>
                <w:sz w:val="16"/>
                <w:szCs w:val="16"/>
              </w:rPr>
            </w:pPr>
            <w:r>
              <w:rPr>
                <w:rFonts w:ascii="Arial" w:hAnsi="Arial" w:cs="Arial"/>
                <w:bCs/>
                <w:sz w:val="16"/>
                <w:szCs w:val="16"/>
              </w:rPr>
              <w:t>Controls the DataSink states</w:t>
            </w:r>
          </w:p>
        </w:tc>
      </w:tr>
    </w:tbl>
    <w:p w:rsidR="00D5534C" w:rsidRPr="00817F0A" w:rsidRDefault="00B1440D" w:rsidP="00D5534C">
      <w:pPr>
        <w:tabs>
          <w:tab w:val="left" w:pos="0"/>
        </w:tabs>
        <w:spacing w:before="280" w:after="240" w:line="360" w:lineRule="auto"/>
        <w:jc w:val="both"/>
        <w:rPr>
          <w:rFonts w:ascii="Arial" w:hAnsi="Arial" w:cs="Arial"/>
          <w:color w:val="000000"/>
          <w:lang w:val="en-US"/>
        </w:rPr>
      </w:pPr>
      <w:r w:rsidRPr="00817F0A">
        <w:rPr>
          <w:rFonts w:ascii="Arial" w:hAnsi="Arial" w:cs="Arial"/>
          <w:color w:val="000000"/>
          <w:lang w:val="en-US"/>
        </w:rPr>
        <w:t xml:space="preserve">The </w:t>
      </w:r>
      <w:r w:rsidR="00D5534C" w:rsidRPr="00817F0A">
        <w:rPr>
          <w:rFonts w:ascii="Arial" w:hAnsi="Arial" w:cs="Arial"/>
          <w:b/>
          <w:color w:val="000000"/>
          <w:lang w:val="en-US"/>
        </w:rPr>
        <w:t>jws.media.protocol.ws</w:t>
      </w:r>
      <w:r w:rsidR="00DA1877" w:rsidRPr="00817F0A">
        <w:rPr>
          <w:rFonts w:ascii="Arial" w:hAnsi="Arial" w:cs="Arial"/>
          <w:b/>
          <w:color w:val="000000"/>
          <w:lang w:val="en-US"/>
        </w:rPr>
        <w:t xml:space="preserve"> </w:t>
      </w:r>
      <w:r w:rsidRPr="00817F0A">
        <w:rPr>
          <w:rFonts w:ascii="Arial" w:hAnsi="Arial" w:cs="Arial"/>
          <w:color w:val="000000"/>
          <w:lang w:val="en-US"/>
        </w:rPr>
        <w:t>packet  is composed by the following library</w:t>
      </w:r>
      <w:r w:rsidR="00D5534C" w:rsidRPr="00817F0A">
        <w:rPr>
          <w:rFonts w:ascii="Arial" w:hAnsi="Arial" w:cs="Arial"/>
          <w:color w:val="000000"/>
          <w:lang w:val="en-US"/>
        </w:rPr>
        <w:t>:</w:t>
      </w:r>
      <w:bookmarkStart w:id="0" w:name="_GoBack"/>
      <w:bookmarkEnd w:id="0"/>
    </w:p>
    <w:tbl>
      <w:tblPr>
        <w:tblStyle w:val="Sombreadomedio1-nfasis5"/>
        <w:tblW w:w="8755" w:type="dxa"/>
        <w:tblLook w:val="04A0"/>
      </w:tblPr>
      <w:tblGrid>
        <w:gridCol w:w="2475"/>
        <w:gridCol w:w="6280"/>
      </w:tblGrid>
      <w:tr w:rsidR="004F4584" w:rsidRPr="00381265" w:rsidTr="009C580F">
        <w:trPr>
          <w:cnfStyle w:val="100000000000"/>
        </w:trPr>
        <w:tc>
          <w:tcPr>
            <w:cnfStyle w:val="001000000000"/>
            <w:tcW w:w="0" w:type="auto"/>
            <w:hideMark/>
          </w:tcPr>
          <w:p w:rsidR="004F4584" w:rsidRPr="00550A48" w:rsidRDefault="004F4584" w:rsidP="00527355">
            <w:pPr>
              <w:rPr>
                <w:rFonts w:ascii="Arial" w:hAnsi="Arial" w:cs="Arial"/>
                <w:color w:val="000000" w:themeColor="text1"/>
                <w:sz w:val="20"/>
                <w:szCs w:val="14"/>
              </w:rPr>
            </w:pPr>
            <w:r w:rsidRPr="00550A48">
              <w:rPr>
                <w:rFonts w:ascii="Arial" w:hAnsi="Arial" w:cs="Arial"/>
                <w:bCs w:val="0"/>
                <w:color w:val="000000" w:themeColor="text1"/>
                <w:sz w:val="20"/>
                <w:szCs w:val="14"/>
              </w:rPr>
              <w:t>Libr</w:t>
            </w:r>
            <w:r w:rsidR="00527355">
              <w:rPr>
                <w:rFonts w:ascii="Arial" w:hAnsi="Arial" w:cs="Arial"/>
                <w:bCs w:val="0"/>
                <w:color w:val="000000" w:themeColor="text1"/>
                <w:sz w:val="20"/>
                <w:szCs w:val="14"/>
              </w:rPr>
              <w:t>a</w:t>
            </w:r>
            <w:r w:rsidRPr="00550A48">
              <w:rPr>
                <w:rFonts w:ascii="Arial" w:hAnsi="Arial" w:cs="Arial"/>
                <w:bCs w:val="0"/>
                <w:color w:val="000000" w:themeColor="text1"/>
                <w:sz w:val="20"/>
                <w:szCs w:val="14"/>
              </w:rPr>
              <w:t>r</w:t>
            </w:r>
            <w:r w:rsidR="00817F0A">
              <w:rPr>
                <w:rFonts w:ascii="Arial" w:hAnsi="Arial" w:cs="Arial"/>
                <w:bCs w:val="0"/>
                <w:color w:val="000000" w:themeColor="text1"/>
                <w:sz w:val="20"/>
                <w:szCs w:val="14"/>
              </w:rPr>
              <w:t>y</w:t>
            </w:r>
          </w:p>
        </w:tc>
        <w:tc>
          <w:tcPr>
            <w:tcW w:w="6280" w:type="dxa"/>
            <w:hideMark/>
          </w:tcPr>
          <w:p w:rsidR="004F4584" w:rsidRPr="00550A48" w:rsidRDefault="004F4584" w:rsidP="009C580F">
            <w:pPr>
              <w:cnfStyle w:val="100000000000"/>
              <w:rPr>
                <w:rFonts w:ascii="Arial" w:hAnsi="Arial" w:cs="Arial"/>
                <w:color w:val="000000" w:themeColor="text1"/>
                <w:sz w:val="20"/>
                <w:szCs w:val="14"/>
              </w:rPr>
            </w:pPr>
            <w:r w:rsidRPr="00550A48">
              <w:rPr>
                <w:rFonts w:ascii="Arial" w:hAnsi="Arial" w:cs="Arial"/>
                <w:bCs w:val="0"/>
                <w:color w:val="000000" w:themeColor="text1"/>
                <w:sz w:val="20"/>
                <w:szCs w:val="14"/>
              </w:rPr>
              <w:t>Descrip</w:t>
            </w:r>
            <w:r w:rsidR="00817F0A">
              <w:rPr>
                <w:rFonts w:ascii="Arial" w:hAnsi="Arial" w:cs="Arial"/>
                <w:bCs w:val="0"/>
                <w:color w:val="000000" w:themeColor="text1"/>
                <w:sz w:val="20"/>
                <w:szCs w:val="14"/>
              </w:rPr>
              <w:t>tion</w:t>
            </w:r>
          </w:p>
        </w:tc>
      </w:tr>
      <w:tr w:rsidR="004F4584" w:rsidRPr="00381265" w:rsidTr="009C580F">
        <w:trPr>
          <w:cnfStyle w:val="000000100000"/>
        </w:trPr>
        <w:tc>
          <w:tcPr>
            <w:cnfStyle w:val="001000000000"/>
            <w:tcW w:w="0" w:type="auto"/>
            <w:hideMark/>
          </w:tcPr>
          <w:p w:rsidR="004F4584" w:rsidRPr="00550A48" w:rsidRDefault="004F4584" w:rsidP="004F4584">
            <w:pPr>
              <w:rPr>
                <w:rStyle w:val="Hipervnculo"/>
                <w:color w:val="202020"/>
                <w:sz w:val="16"/>
                <w:szCs w:val="16"/>
              </w:rPr>
            </w:pPr>
            <w:r>
              <w:rPr>
                <w:rFonts w:ascii="Arial" w:hAnsi="Arial" w:cs="Arial"/>
                <w:sz w:val="16"/>
                <w:szCs w:val="16"/>
              </w:rPr>
              <w:t>JwsSourceStream</w:t>
            </w:r>
          </w:p>
        </w:tc>
        <w:tc>
          <w:tcPr>
            <w:tcW w:w="6280" w:type="dxa"/>
            <w:hideMark/>
          </w:tcPr>
          <w:p w:rsidR="00817F0A" w:rsidRPr="00550A48" w:rsidRDefault="00817F0A" w:rsidP="009C580F">
            <w:pPr>
              <w:cnfStyle w:val="000000100000"/>
              <w:rPr>
                <w:rFonts w:ascii="Arial" w:hAnsi="Arial" w:cs="Arial"/>
                <w:bCs/>
                <w:sz w:val="16"/>
                <w:szCs w:val="16"/>
              </w:rPr>
            </w:pPr>
            <w:r>
              <w:rPr>
                <w:rFonts w:ascii="Arial" w:hAnsi="Arial" w:cs="Arial"/>
                <w:bCs/>
                <w:sz w:val="16"/>
                <w:szCs w:val="16"/>
              </w:rPr>
              <w:t>Analize the data flow.</w:t>
            </w:r>
          </w:p>
        </w:tc>
      </w:tr>
    </w:tbl>
    <w:p w:rsidR="00010628" w:rsidRPr="00817F0A" w:rsidRDefault="00817F0A" w:rsidP="00010628">
      <w:pPr>
        <w:tabs>
          <w:tab w:val="left" w:pos="0"/>
        </w:tabs>
        <w:spacing w:before="280" w:after="240" w:line="360" w:lineRule="auto"/>
        <w:jc w:val="both"/>
        <w:rPr>
          <w:rFonts w:ascii="Arial" w:hAnsi="Arial" w:cs="Arial"/>
          <w:color w:val="000000"/>
          <w:lang w:val="en-US"/>
        </w:rPr>
      </w:pPr>
      <w:r w:rsidRPr="00817F0A">
        <w:rPr>
          <w:rFonts w:ascii="Arial" w:hAnsi="Arial" w:cs="Arial"/>
          <w:color w:val="000000"/>
          <w:lang w:val="en-US"/>
        </w:rPr>
        <w:t xml:space="preserve">The </w:t>
      </w:r>
      <w:r w:rsidR="00010628" w:rsidRPr="00817F0A">
        <w:rPr>
          <w:rFonts w:ascii="Arial" w:hAnsi="Arial" w:cs="Arial"/>
          <w:b/>
          <w:color w:val="000000"/>
          <w:lang w:val="en-US"/>
        </w:rPr>
        <w:t>org.jwebsocket.media.datasink.ws</w:t>
      </w:r>
      <w:r w:rsidRPr="00817F0A">
        <w:rPr>
          <w:rFonts w:ascii="Arial" w:hAnsi="Arial" w:cs="Arial"/>
          <w:b/>
          <w:color w:val="000000"/>
          <w:lang w:val="en-US"/>
        </w:rPr>
        <w:t xml:space="preserve"> </w:t>
      </w:r>
      <w:r w:rsidRPr="00817F0A">
        <w:rPr>
          <w:rFonts w:ascii="Arial" w:hAnsi="Arial" w:cs="Arial"/>
          <w:color w:val="000000"/>
          <w:lang w:val="en-US"/>
        </w:rPr>
        <w:t xml:space="preserve">packet is composed by the following </w:t>
      </w:r>
      <w:r w:rsidR="00527355" w:rsidRPr="00817F0A">
        <w:rPr>
          <w:rFonts w:ascii="Arial" w:hAnsi="Arial" w:cs="Arial"/>
          <w:color w:val="000000"/>
          <w:lang w:val="en-US"/>
        </w:rPr>
        <w:t>library</w:t>
      </w:r>
      <w:r w:rsidR="00010628" w:rsidRPr="00817F0A">
        <w:rPr>
          <w:rFonts w:ascii="Arial" w:hAnsi="Arial" w:cs="Arial"/>
          <w:color w:val="000000"/>
          <w:lang w:val="en-US"/>
        </w:rPr>
        <w:t>:</w:t>
      </w:r>
    </w:p>
    <w:tbl>
      <w:tblPr>
        <w:tblStyle w:val="Sombreadomedio1-nfasis5"/>
        <w:tblW w:w="8755" w:type="dxa"/>
        <w:tblLook w:val="04A0"/>
      </w:tblPr>
      <w:tblGrid>
        <w:gridCol w:w="2475"/>
        <w:gridCol w:w="6280"/>
      </w:tblGrid>
      <w:tr w:rsidR="00010628" w:rsidRPr="00381265" w:rsidTr="009C580F">
        <w:trPr>
          <w:cnfStyle w:val="100000000000"/>
        </w:trPr>
        <w:tc>
          <w:tcPr>
            <w:cnfStyle w:val="001000000000"/>
            <w:tcW w:w="0" w:type="auto"/>
            <w:hideMark/>
          </w:tcPr>
          <w:p w:rsidR="00010628" w:rsidRPr="00550A48" w:rsidRDefault="00527355" w:rsidP="009C580F">
            <w:pPr>
              <w:rPr>
                <w:rFonts w:ascii="Arial" w:hAnsi="Arial" w:cs="Arial"/>
                <w:color w:val="000000" w:themeColor="text1"/>
                <w:sz w:val="20"/>
                <w:szCs w:val="14"/>
              </w:rPr>
            </w:pPr>
            <w:r>
              <w:rPr>
                <w:rFonts w:ascii="Arial" w:hAnsi="Arial" w:cs="Arial"/>
                <w:bCs w:val="0"/>
                <w:color w:val="000000" w:themeColor="text1"/>
                <w:sz w:val="20"/>
                <w:szCs w:val="14"/>
              </w:rPr>
              <w:t>Libra</w:t>
            </w:r>
            <w:r w:rsidR="00010628" w:rsidRPr="00550A48">
              <w:rPr>
                <w:rFonts w:ascii="Arial" w:hAnsi="Arial" w:cs="Arial"/>
                <w:bCs w:val="0"/>
                <w:color w:val="000000" w:themeColor="text1"/>
                <w:sz w:val="20"/>
                <w:szCs w:val="14"/>
              </w:rPr>
              <w:t>r</w:t>
            </w:r>
            <w:r w:rsidR="00817F0A">
              <w:rPr>
                <w:rFonts w:ascii="Arial" w:hAnsi="Arial" w:cs="Arial"/>
                <w:bCs w:val="0"/>
                <w:color w:val="000000" w:themeColor="text1"/>
                <w:sz w:val="20"/>
                <w:szCs w:val="14"/>
              </w:rPr>
              <w:t>y</w:t>
            </w:r>
          </w:p>
        </w:tc>
        <w:tc>
          <w:tcPr>
            <w:tcW w:w="6280" w:type="dxa"/>
            <w:hideMark/>
          </w:tcPr>
          <w:p w:rsidR="00010628" w:rsidRPr="00550A48" w:rsidRDefault="00010628" w:rsidP="009C580F">
            <w:pPr>
              <w:cnfStyle w:val="100000000000"/>
              <w:rPr>
                <w:rFonts w:ascii="Arial" w:hAnsi="Arial" w:cs="Arial"/>
                <w:color w:val="000000" w:themeColor="text1"/>
                <w:sz w:val="20"/>
                <w:szCs w:val="14"/>
              </w:rPr>
            </w:pPr>
            <w:r w:rsidRPr="00550A48">
              <w:rPr>
                <w:rFonts w:ascii="Arial" w:hAnsi="Arial" w:cs="Arial"/>
                <w:bCs w:val="0"/>
                <w:color w:val="000000" w:themeColor="text1"/>
                <w:sz w:val="20"/>
                <w:szCs w:val="14"/>
              </w:rPr>
              <w:t>Descrip</w:t>
            </w:r>
            <w:r w:rsidR="00817F0A">
              <w:rPr>
                <w:rFonts w:ascii="Arial" w:hAnsi="Arial" w:cs="Arial"/>
                <w:bCs w:val="0"/>
                <w:color w:val="000000" w:themeColor="text1"/>
                <w:sz w:val="20"/>
                <w:szCs w:val="14"/>
              </w:rPr>
              <w:t>tion</w:t>
            </w:r>
          </w:p>
        </w:tc>
      </w:tr>
      <w:tr w:rsidR="00010628" w:rsidRPr="000062F4" w:rsidTr="009C580F">
        <w:trPr>
          <w:cnfStyle w:val="000000100000"/>
        </w:trPr>
        <w:tc>
          <w:tcPr>
            <w:cnfStyle w:val="001000000000"/>
            <w:tcW w:w="0" w:type="auto"/>
            <w:hideMark/>
          </w:tcPr>
          <w:p w:rsidR="00010628" w:rsidRPr="00550A48" w:rsidRDefault="00010628" w:rsidP="009C580F">
            <w:pPr>
              <w:rPr>
                <w:rStyle w:val="Hipervnculo"/>
                <w:color w:val="202020"/>
                <w:sz w:val="16"/>
                <w:szCs w:val="16"/>
              </w:rPr>
            </w:pPr>
            <w:r>
              <w:rPr>
                <w:rFonts w:ascii="Arial" w:hAnsi="Arial" w:cs="Arial"/>
                <w:sz w:val="16"/>
                <w:szCs w:val="16"/>
              </w:rPr>
              <w:t>Handler</w:t>
            </w:r>
          </w:p>
        </w:tc>
        <w:tc>
          <w:tcPr>
            <w:tcW w:w="6280" w:type="dxa"/>
            <w:hideMark/>
          </w:tcPr>
          <w:p w:rsidR="00602E53" w:rsidRPr="00602E53" w:rsidRDefault="00602E53" w:rsidP="009C580F">
            <w:pPr>
              <w:cnfStyle w:val="000000100000"/>
              <w:rPr>
                <w:rFonts w:ascii="Arial" w:hAnsi="Arial" w:cs="Arial"/>
                <w:bCs/>
                <w:sz w:val="16"/>
                <w:szCs w:val="16"/>
                <w:lang w:val="en-US"/>
              </w:rPr>
            </w:pPr>
            <w:r w:rsidRPr="00602E53">
              <w:rPr>
                <w:rFonts w:ascii="Arial" w:hAnsi="Arial" w:cs="Arial"/>
                <w:bCs/>
                <w:sz w:val="16"/>
                <w:szCs w:val="16"/>
                <w:lang w:val="en-US"/>
              </w:rPr>
              <w:t>R</w:t>
            </w:r>
            <w:r>
              <w:rPr>
                <w:rFonts w:ascii="Arial" w:hAnsi="Arial" w:cs="Arial"/>
                <w:bCs/>
                <w:sz w:val="16"/>
                <w:szCs w:val="16"/>
                <w:lang w:val="en-US"/>
              </w:rPr>
              <w:t>ealiz</w:t>
            </w:r>
            <w:r w:rsidRPr="00602E53">
              <w:rPr>
                <w:rFonts w:ascii="Arial" w:hAnsi="Arial" w:cs="Arial"/>
                <w:bCs/>
                <w:sz w:val="16"/>
                <w:szCs w:val="16"/>
                <w:lang w:val="en-US"/>
              </w:rPr>
              <w:t>e the writer process of the  capture data.</w:t>
            </w:r>
          </w:p>
        </w:tc>
      </w:tr>
    </w:tbl>
    <w:p w:rsidR="004032E7" w:rsidRPr="00A72A50" w:rsidRDefault="00602E53" w:rsidP="004032E7">
      <w:pPr>
        <w:tabs>
          <w:tab w:val="left" w:pos="0"/>
        </w:tabs>
        <w:spacing w:before="280" w:after="240" w:line="360" w:lineRule="auto"/>
        <w:jc w:val="both"/>
        <w:rPr>
          <w:rFonts w:ascii="Arial" w:hAnsi="Arial" w:cs="Arial"/>
          <w:color w:val="000000"/>
          <w:lang w:val="en-US"/>
        </w:rPr>
      </w:pPr>
      <w:r w:rsidRPr="00A72A50">
        <w:rPr>
          <w:rFonts w:ascii="Arial" w:hAnsi="Arial" w:cs="Arial"/>
          <w:color w:val="000000"/>
          <w:lang w:val="en-US"/>
        </w:rPr>
        <w:t xml:space="preserve">The </w:t>
      </w:r>
      <w:r w:rsidR="004032E7" w:rsidRPr="00A72A50">
        <w:rPr>
          <w:rFonts w:ascii="Arial" w:hAnsi="Arial" w:cs="Arial"/>
          <w:color w:val="000000"/>
          <w:lang w:val="en-US"/>
        </w:rPr>
        <w:t xml:space="preserve"> </w:t>
      </w:r>
      <w:r w:rsidR="004032E7" w:rsidRPr="00A72A50">
        <w:rPr>
          <w:rFonts w:ascii="Arial" w:hAnsi="Arial" w:cs="Arial"/>
          <w:b/>
          <w:color w:val="000000"/>
          <w:lang w:val="en-US"/>
        </w:rPr>
        <w:t>org.jws.media.protocol.ws</w:t>
      </w:r>
      <w:r w:rsidRPr="00A72A50">
        <w:rPr>
          <w:rFonts w:ascii="Arial" w:hAnsi="Arial" w:cs="Arial"/>
          <w:b/>
          <w:color w:val="000000"/>
          <w:lang w:val="en-US"/>
        </w:rPr>
        <w:t xml:space="preserve"> </w:t>
      </w:r>
      <w:r w:rsidRPr="00A72A50">
        <w:rPr>
          <w:rFonts w:ascii="Arial" w:hAnsi="Arial" w:cs="Arial"/>
          <w:color w:val="000000"/>
          <w:lang w:val="en-US"/>
        </w:rPr>
        <w:t xml:space="preserve">packet is composed by the following </w:t>
      </w:r>
      <w:r w:rsidR="00527355" w:rsidRPr="00A72A50">
        <w:rPr>
          <w:rFonts w:ascii="Arial" w:hAnsi="Arial" w:cs="Arial"/>
          <w:color w:val="000000"/>
          <w:lang w:val="en-US"/>
        </w:rPr>
        <w:t>library</w:t>
      </w:r>
      <w:r w:rsidR="004032E7" w:rsidRPr="00A72A50">
        <w:rPr>
          <w:rFonts w:ascii="Arial" w:hAnsi="Arial" w:cs="Arial"/>
          <w:color w:val="000000"/>
          <w:lang w:val="en-US"/>
        </w:rPr>
        <w:t>:</w:t>
      </w:r>
    </w:p>
    <w:tbl>
      <w:tblPr>
        <w:tblStyle w:val="Sombreadomedio1-nfasis5"/>
        <w:tblW w:w="8755" w:type="dxa"/>
        <w:tblLook w:val="04A0"/>
      </w:tblPr>
      <w:tblGrid>
        <w:gridCol w:w="2475"/>
        <w:gridCol w:w="6280"/>
      </w:tblGrid>
      <w:tr w:rsidR="004032E7" w:rsidRPr="00381265" w:rsidTr="009C580F">
        <w:trPr>
          <w:cnfStyle w:val="100000000000"/>
        </w:trPr>
        <w:tc>
          <w:tcPr>
            <w:cnfStyle w:val="001000000000"/>
            <w:tcW w:w="0" w:type="auto"/>
            <w:hideMark/>
          </w:tcPr>
          <w:p w:rsidR="004032E7" w:rsidRPr="00550A48" w:rsidRDefault="004032E7" w:rsidP="00527355">
            <w:pPr>
              <w:rPr>
                <w:rFonts w:ascii="Arial" w:hAnsi="Arial" w:cs="Arial"/>
                <w:color w:val="000000" w:themeColor="text1"/>
                <w:sz w:val="20"/>
                <w:szCs w:val="14"/>
              </w:rPr>
            </w:pPr>
            <w:r w:rsidRPr="00550A48">
              <w:rPr>
                <w:rFonts w:ascii="Arial" w:hAnsi="Arial" w:cs="Arial"/>
                <w:bCs w:val="0"/>
                <w:color w:val="000000" w:themeColor="text1"/>
                <w:sz w:val="20"/>
                <w:szCs w:val="14"/>
              </w:rPr>
              <w:t>Libr</w:t>
            </w:r>
            <w:r w:rsidR="00527355">
              <w:rPr>
                <w:rFonts w:ascii="Arial" w:hAnsi="Arial" w:cs="Arial"/>
                <w:bCs w:val="0"/>
                <w:color w:val="000000" w:themeColor="text1"/>
                <w:sz w:val="20"/>
                <w:szCs w:val="14"/>
              </w:rPr>
              <w:t>a</w:t>
            </w:r>
            <w:r w:rsidRPr="00550A48">
              <w:rPr>
                <w:rFonts w:ascii="Arial" w:hAnsi="Arial" w:cs="Arial"/>
                <w:bCs w:val="0"/>
                <w:color w:val="000000" w:themeColor="text1"/>
                <w:sz w:val="20"/>
                <w:szCs w:val="14"/>
              </w:rPr>
              <w:t>r</w:t>
            </w:r>
            <w:r w:rsidR="00A72A50">
              <w:rPr>
                <w:rFonts w:ascii="Arial" w:hAnsi="Arial" w:cs="Arial"/>
                <w:bCs w:val="0"/>
                <w:color w:val="000000" w:themeColor="text1"/>
                <w:sz w:val="20"/>
                <w:szCs w:val="14"/>
              </w:rPr>
              <w:t>y</w:t>
            </w:r>
          </w:p>
        </w:tc>
        <w:tc>
          <w:tcPr>
            <w:tcW w:w="6280" w:type="dxa"/>
            <w:hideMark/>
          </w:tcPr>
          <w:p w:rsidR="004032E7" w:rsidRPr="00550A48" w:rsidRDefault="004032E7" w:rsidP="009C580F">
            <w:pPr>
              <w:cnfStyle w:val="100000000000"/>
              <w:rPr>
                <w:rFonts w:ascii="Arial" w:hAnsi="Arial" w:cs="Arial"/>
                <w:color w:val="000000" w:themeColor="text1"/>
                <w:sz w:val="20"/>
                <w:szCs w:val="14"/>
              </w:rPr>
            </w:pPr>
            <w:r w:rsidRPr="00550A48">
              <w:rPr>
                <w:rFonts w:ascii="Arial" w:hAnsi="Arial" w:cs="Arial"/>
                <w:bCs w:val="0"/>
                <w:color w:val="000000" w:themeColor="text1"/>
                <w:sz w:val="20"/>
                <w:szCs w:val="14"/>
              </w:rPr>
              <w:t>Descrip</w:t>
            </w:r>
            <w:r w:rsidR="00A72A50">
              <w:rPr>
                <w:rFonts w:ascii="Arial" w:hAnsi="Arial" w:cs="Arial"/>
                <w:bCs w:val="0"/>
                <w:color w:val="000000" w:themeColor="text1"/>
                <w:sz w:val="20"/>
                <w:szCs w:val="14"/>
              </w:rPr>
              <w:t>tion</w:t>
            </w:r>
          </w:p>
        </w:tc>
      </w:tr>
      <w:tr w:rsidR="004032E7" w:rsidRPr="000062F4" w:rsidTr="009C580F">
        <w:trPr>
          <w:cnfStyle w:val="000000100000"/>
        </w:trPr>
        <w:tc>
          <w:tcPr>
            <w:cnfStyle w:val="001000000000"/>
            <w:tcW w:w="0" w:type="auto"/>
            <w:hideMark/>
          </w:tcPr>
          <w:p w:rsidR="004032E7" w:rsidRPr="00550A48" w:rsidRDefault="004032E7" w:rsidP="009C580F">
            <w:pPr>
              <w:rPr>
                <w:rStyle w:val="Hipervnculo"/>
                <w:color w:val="202020"/>
                <w:sz w:val="16"/>
                <w:szCs w:val="16"/>
              </w:rPr>
            </w:pPr>
            <w:r>
              <w:rPr>
                <w:rFonts w:ascii="Arial" w:hAnsi="Arial" w:cs="Arial"/>
                <w:sz w:val="16"/>
                <w:szCs w:val="16"/>
              </w:rPr>
              <w:t>DataSource</w:t>
            </w:r>
          </w:p>
        </w:tc>
        <w:tc>
          <w:tcPr>
            <w:tcW w:w="6280" w:type="dxa"/>
            <w:hideMark/>
          </w:tcPr>
          <w:p w:rsidR="00A72A50" w:rsidRPr="00A72A50" w:rsidRDefault="00A72A50" w:rsidP="009C580F">
            <w:pPr>
              <w:cnfStyle w:val="000000100000"/>
              <w:rPr>
                <w:rFonts w:ascii="Arial" w:hAnsi="Arial" w:cs="Arial"/>
                <w:bCs/>
                <w:sz w:val="16"/>
                <w:szCs w:val="16"/>
                <w:lang w:val="en-US"/>
              </w:rPr>
            </w:pPr>
            <w:r>
              <w:rPr>
                <w:rFonts w:ascii="Arial" w:hAnsi="Arial" w:cs="Arial"/>
                <w:bCs/>
                <w:sz w:val="16"/>
                <w:szCs w:val="16"/>
                <w:lang w:val="en-US"/>
              </w:rPr>
              <w:t>Create a DataSource  with the received data from the server to send to the player</w:t>
            </w:r>
          </w:p>
        </w:tc>
      </w:tr>
    </w:tbl>
    <w:p w:rsidR="008C498D" w:rsidRPr="00527355" w:rsidRDefault="008C498D" w:rsidP="004032E7">
      <w:pPr>
        <w:tabs>
          <w:tab w:val="left" w:pos="0"/>
        </w:tabs>
        <w:spacing w:before="280" w:after="240" w:line="360" w:lineRule="auto"/>
        <w:jc w:val="both"/>
        <w:rPr>
          <w:rFonts w:ascii="Arial" w:hAnsi="Arial" w:cs="Arial"/>
          <w:b/>
          <w:lang w:val="en-US"/>
        </w:rPr>
      </w:pPr>
      <w:r w:rsidRPr="00A72A50">
        <w:rPr>
          <w:rFonts w:ascii="Arial" w:hAnsi="Arial" w:cs="Arial"/>
          <w:b/>
          <w:lang w:val="en-US"/>
        </w:rPr>
        <w:t xml:space="preserve"> </w:t>
      </w:r>
      <w:r w:rsidRPr="00527355">
        <w:rPr>
          <w:rFonts w:ascii="Arial" w:hAnsi="Arial" w:cs="Arial"/>
          <w:b/>
          <w:lang w:val="en-US"/>
        </w:rPr>
        <w:t xml:space="preserve">4.2.2 </w:t>
      </w:r>
      <w:r w:rsidR="00527355" w:rsidRPr="00527355">
        <w:rPr>
          <w:rFonts w:ascii="Arial" w:hAnsi="Arial" w:cs="Arial"/>
          <w:b/>
          <w:lang w:val="en-US"/>
        </w:rPr>
        <w:t>Packets structure for native application</w:t>
      </w:r>
    </w:p>
    <w:p w:rsidR="008C498D" w:rsidRPr="00527355" w:rsidRDefault="008C498D" w:rsidP="004032E7">
      <w:pPr>
        <w:tabs>
          <w:tab w:val="left" w:pos="0"/>
        </w:tabs>
        <w:spacing w:before="280" w:after="240" w:line="360" w:lineRule="auto"/>
        <w:jc w:val="both"/>
        <w:rPr>
          <w:rFonts w:ascii="Arial" w:hAnsi="Arial" w:cs="Arial"/>
          <w:b/>
          <w:lang w:val="en-US"/>
        </w:rPr>
      </w:pPr>
      <w:r w:rsidRPr="00527355">
        <w:rPr>
          <w:sz w:val="28"/>
          <w:szCs w:val="28"/>
          <w:lang w:val="en-US"/>
        </w:rPr>
        <w:t xml:space="preserve">  </w:t>
      </w:r>
      <w:r w:rsidR="00527355" w:rsidRPr="00527355">
        <w:rPr>
          <w:rFonts w:ascii="Arial" w:hAnsi="Arial" w:cs="Arial"/>
          <w:color w:val="000000"/>
          <w:lang w:val="en-US"/>
        </w:rPr>
        <w:t xml:space="preserve">The </w:t>
      </w:r>
      <w:r w:rsidRPr="00527355">
        <w:rPr>
          <w:rFonts w:ascii="Arial" w:hAnsi="Arial" w:cs="Arial"/>
          <w:color w:val="000000"/>
          <w:lang w:val="en-US"/>
        </w:rPr>
        <w:t xml:space="preserve"> </w:t>
      </w:r>
      <w:r w:rsidRPr="00527355">
        <w:rPr>
          <w:rFonts w:ascii="Arial" w:hAnsi="Arial" w:cs="Arial"/>
          <w:b/>
          <w:color w:val="000000"/>
          <w:lang w:val="en-US"/>
        </w:rPr>
        <w:t xml:space="preserve">www </w:t>
      </w:r>
      <w:r w:rsidR="00527355" w:rsidRPr="00527355">
        <w:rPr>
          <w:rFonts w:ascii="Arial" w:hAnsi="Arial" w:cs="Arial"/>
          <w:color w:val="000000"/>
          <w:lang w:val="en-US"/>
        </w:rPr>
        <w:t xml:space="preserve">packet </w:t>
      </w:r>
      <w:r w:rsidR="00527355" w:rsidRPr="00A72A50">
        <w:rPr>
          <w:rFonts w:ascii="Arial" w:hAnsi="Arial" w:cs="Arial"/>
          <w:color w:val="000000"/>
          <w:lang w:val="en-US"/>
        </w:rPr>
        <w:t>packet is composed by the following librar</w:t>
      </w:r>
      <w:r w:rsidR="00527355">
        <w:rPr>
          <w:rFonts w:ascii="Arial" w:hAnsi="Arial" w:cs="Arial"/>
          <w:color w:val="000000"/>
          <w:lang w:val="en-US"/>
        </w:rPr>
        <w:t>ies:</w:t>
      </w:r>
    </w:p>
    <w:tbl>
      <w:tblPr>
        <w:tblStyle w:val="Sombreadomedio1-nfasis5"/>
        <w:tblW w:w="8755" w:type="dxa"/>
        <w:tblLook w:val="04A0"/>
      </w:tblPr>
      <w:tblGrid>
        <w:gridCol w:w="2475"/>
        <w:gridCol w:w="6280"/>
      </w:tblGrid>
      <w:tr w:rsidR="008C498D" w:rsidRPr="00381265" w:rsidTr="009C580F">
        <w:trPr>
          <w:cnfStyle w:val="100000000000"/>
        </w:trPr>
        <w:tc>
          <w:tcPr>
            <w:cnfStyle w:val="001000000000"/>
            <w:tcW w:w="0" w:type="auto"/>
            <w:hideMark/>
          </w:tcPr>
          <w:p w:rsidR="008C498D" w:rsidRPr="00550A48" w:rsidRDefault="008C498D" w:rsidP="009C580F">
            <w:pPr>
              <w:rPr>
                <w:rFonts w:ascii="Arial" w:hAnsi="Arial" w:cs="Arial"/>
                <w:color w:val="000000" w:themeColor="text1"/>
                <w:sz w:val="20"/>
                <w:szCs w:val="14"/>
              </w:rPr>
            </w:pPr>
            <w:r w:rsidRPr="00550A48">
              <w:rPr>
                <w:rFonts w:ascii="Arial" w:hAnsi="Arial" w:cs="Arial"/>
                <w:bCs w:val="0"/>
                <w:color w:val="000000" w:themeColor="text1"/>
                <w:sz w:val="20"/>
                <w:szCs w:val="14"/>
              </w:rPr>
              <w:t>Libr</w:t>
            </w:r>
            <w:r w:rsidR="00527355">
              <w:rPr>
                <w:rFonts w:ascii="Arial" w:hAnsi="Arial" w:cs="Arial"/>
                <w:bCs w:val="0"/>
                <w:color w:val="000000" w:themeColor="text1"/>
                <w:sz w:val="20"/>
                <w:szCs w:val="14"/>
              </w:rPr>
              <w:t>ary</w:t>
            </w:r>
          </w:p>
        </w:tc>
        <w:tc>
          <w:tcPr>
            <w:tcW w:w="6280" w:type="dxa"/>
            <w:hideMark/>
          </w:tcPr>
          <w:p w:rsidR="008C498D" w:rsidRPr="00550A48" w:rsidRDefault="008C498D" w:rsidP="009C580F">
            <w:pPr>
              <w:cnfStyle w:val="100000000000"/>
              <w:rPr>
                <w:rFonts w:ascii="Arial" w:hAnsi="Arial" w:cs="Arial"/>
                <w:color w:val="000000" w:themeColor="text1"/>
                <w:sz w:val="20"/>
                <w:szCs w:val="14"/>
              </w:rPr>
            </w:pPr>
            <w:r w:rsidRPr="00550A48">
              <w:rPr>
                <w:rFonts w:ascii="Arial" w:hAnsi="Arial" w:cs="Arial"/>
                <w:bCs w:val="0"/>
                <w:color w:val="000000" w:themeColor="text1"/>
                <w:sz w:val="20"/>
                <w:szCs w:val="14"/>
              </w:rPr>
              <w:t>Descrip</w:t>
            </w:r>
            <w:r w:rsidR="00527355">
              <w:rPr>
                <w:rFonts w:ascii="Arial" w:hAnsi="Arial" w:cs="Arial"/>
                <w:bCs w:val="0"/>
                <w:color w:val="000000" w:themeColor="text1"/>
                <w:sz w:val="20"/>
                <w:szCs w:val="14"/>
              </w:rPr>
              <w:t>tion</w:t>
            </w:r>
          </w:p>
        </w:tc>
      </w:tr>
      <w:tr w:rsidR="008C498D" w:rsidRPr="000062F4" w:rsidTr="009C580F">
        <w:trPr>
          <w:cnfStyle w:val="000000100000"/>
        </w:trPr>
        <w:tc>
          <w:tcPr>
            <w:cnfStyle w:val="001000000000"/>
            <w:tcW w:w="0" w:type="auto"/>
            <w:hideMark/>
          </w:tcPr>
          <w:p w:rsidR="008C498D" w:rsidRPr="00B91158" w:rsidRDefault="008C498D" w:rsidP="009C580F">
            <w:pPr>
              <w:rPr>
                <w:rStyle w:val="Hipervnculo"/>
                <w:color w:val="202020"/>
                <w:sz w:val="16"/>
                <w:szCs w:val="16"/>
              </w:rPr>
            </w:pPr>
            <w:r w:rsidRPr="00B91158">
              <w:rPr>
                <w:rFonts w:ascii="Arial" w:hAnsi="Arial" w:cs="Arial"/>
                <w:sz w:val="16"/>
                <w:szCs w:val="16"/>
                <w:u w:val="single"/>
              </w:rPr>
              <w:t>Websocket</w:t>
            </w:r>
            <w:r>
              <w:rPr>
                <w:rFonts w:ascii="Arial" w:hAnsi="Arial" w:cs="Arial"/>
                <w:sz w:val="16"/>
                <w:szCs w:val="16"/>
                <w:u w:val="single"/>
              </w:rPr>
              <w:t>.js</w:t>
            </w:r>
          </w:p>
        </w:tc>
        <w:tc>
          <w:tcPr>
            <w:tcW w:w="6280" w:type="dxa"/>
            <w:hideMark/>
          </w:tcPr>
          <w:p w:rsidR="00527355" w:rsidRPr="00527355" w:rsidRDefault="00527355" w:rsidP="009C580F">
            <w:pPr>
              <w:cnfStyle w:val="000000100000"/>
              <w:rPr>
                <w:rFonts w:ascii="Arial" w:hAnsi="Arial" w:cs="Arial"/>
                <w:bCs/>
                <w:sz w:val="16"/>
                <w:szCs w:val="16"/>
                <w:lang w:val="en-US"/>
              </w:rPr>
            </w:pPr>
            <w:r w:rsidRPr="00527355">
              <w:rPr>
                <w:rFonts w:ascii="Arial" w:hAnsi="Arial" w:cs="Arial"/>
                <w:bCs/>
                <w:sz w:val="16"/>
                <w:szCs w:val="16"/>
                <w:lang w:val="en-US"/>
              </w:rPr>
              <w:t>jWebSocket client to establish</w:t>
            </w:r>
            <w:r>
              <w:rPr>
                <w:rFonts w:ascii="Arial" w:hAnsi="Arial" w:cs="Arial"/>
                <w:bCs/>
                <w:sz w:val="16"/>
                <w:szCs w:val="16"/>
                <w:lang w:val="en-US"/>
              </w:rPr>
              <w:t xml:space="preserve"> </w:t>
            </w:r>
            <w:r w:rsidRPr="00527355">
              <w:rPr>
                <w:rFonts w:ascii="Arial" w:hAnsi="Arial" w:cs="Arial"/>
                <w:bCs/>
                <w:sz w:val="16"/>
                <w:szCs w:val="16"/>
                <w:lang w:val="en-US"/>
              </w:rPr>
              <w:t xml:space="preserve"> the communication with the server.</w:t>
            </w:r>
          </w:p>
        </w:tc>
      </w:tr>
      <w:tr w:rsidR="008C498D" w:rsidRPr="000062F4" w:rsidTr="009C580F">
        <w:trPr>
          <w:cnfStyle w:val="000000010000"/>
        </w:trPr>
        <w:tc>
          <w:tcPr>
            <w:cnfStyle w:val="001000000000"/>
            <w:tcW w:w="0" w:type="auto"/>
            <w:hideMark/>
          </w:tcPr>
          <w:p w:rsidR="008C498D" w:rsidRPr="00527355" w:rsidRDefault="008C498D" w:rsidP="009C580F">
            <w:pPr>
              <w:rPr>
                <w:rStyle w:val="Hipervnculo"/>
                <w:color w:val="202020"/>
                <w:sz w:val="16"/>
                <w:szCs w:val="16"/>
                <w:lang w:val="en-US"/>
              </w:rPr>
            </w:pPr>
          </w:p>
          <w:p w:rsidR="008C498D" w:rsidRPr="00550A48" w:rsidRDefault="008C498D" w:rsidP="009C580F">
            <w:pPr>
              <w:rPr>
                <w:rStyle w:val="Hipervnculo"/>
                <w:color w:val="202020"/>
                <w:sz w:val="16"/>
                <w:szCs w:val="16"/>
              </w:rPr>
            </w:pPr>
            <w:r>
              <w:rPr>
                <w:rStyle w:val="Hipervnculo"/>
                <w:rFonts w:ascii="Arial" w:hAnsi="Arial" w:cs="Arial"/>
                <w:color w:val="202020"/>
                <w:sz w:val="16"/>
                <w:szCs w:val="16"/>
              </w:rPr>
              <w:t>Filetransfer.js</w:t>
            </w:r>
          </w:p>
        </w:tc>
        <w:tc>
          <w:tcPr>
            <w:tcW w:w="6280" w:type="dxa"/>
            <w:hideMark/>
          </w:tcPr>
          <w:p w:rsidR="00527355" w:rsidRPr="00527355" w:rsidRDefault="00527355" w:rsidP="009C580F">
            <w:pPr>
              <w:cnfStyle w:val="000000010000"/>
              <w:rPr>
                <w:rFonts w:ascii="Arial" w:hAnsi="Arial" w:cs="Arial"/>
                <w:bCs/>
                <w:sz w:val="16"/>
                <w:szCs w:val="16"/>
                <w:lang w:val="en-US"/>
              </w:rPr>
            </w:pPr>
            <w:r w:rsidRPr="00527355">
              <w:rPr>
                <w:rFonts w:ascii="Arial" w:hAnsi="Arial" w:cs="Arial"/>
                <w:bCs/>
                <w:sz w:val="16"/>
                <w:szCs w:val="16"/>
                <w:lang w:val="en-US"/>
              </w:rPr>
              <w:t>Send the packets to the server.</w:t>
            </w:r>
          </w:p>
        </w:tc>
      </w:tr>
      <w:tr w:rsidR="008C498D" w:rsidRPr="000062F4" w:rsidTr="009C580F">
        <w:trPr>
          <w:cnfStyle w:val="000000100000"/>
        </w:trPr>
        <w:tc>
          <w:tcPr>
            <w:cnfStyle w:val="001000000000"/>
            <w:tcW w:w="0" w:type="auto"/>
            <w:hideMark/>
          </w:tcPr>
          <w:p w:rsidR="008C498D" w:rsidRPr="00527355" w:rsidRDefault="008C498D" w:rsidP="009C580F">
            <w:pPr>
              <w:rPr>
                <w:rStyle w:val="Hipervnculo"/>
                <w:color w:val="202020"/>
                <w:sz w:val="16"/>
                <w:szCs w:val="16"/>
                <w:lang w:val="en-US"/>
              </w:rPr>
            </w:pPr>
          </w:p>
          <w:p w:rsidR="008C498D" w:rsidRPr="0000138F" w:rsidRDefault="008C498D" w:rsidP="009C580F">
            <w:pPr>
              <w:rPr>
                <w:rStyle w:val="Hipervnculo"/>
                <w:color w:val="202020"/>
                <w:sz w:val="16"/>
                <w:szCs w:val="16"/>
              </w:rPr>
            </w:pPr>
            <w:r>
              <w:rPr>
                <w:rFonts w:ascii="Arial" w:hAnsi="Arial" w:cs="Arial"/>
                <w:sz w:val="16"/>
                <w:szCs w:val="16"/>
                <w:u w:val="single"/>
              </w:rPr>
              <w:t>Index.html</w:t>
            </w:r>
          </w:p>
        </w:tc>
        <w:tc>
          <w:tcPr>
            <w:tcW w:w="6280" w:type="dxa"/>
            <w:hideMark/>
          </w:tcPr>
          <w:p w:rsidR="008C498D" w:rsidRPr="000062F4" w:rsidRDefault="008C498D" w:rsidP="009C580F">
            <w:pPr>
              <w:cnfStyle w:val="000000100000"/>
              <w:rPr>
                <w:rFonts w:ascii="Arial" w:hAnsi="Arial" w:cs="Arial"/>
                <w:bCs/>
                <w:sz w:val="16"/>
                <w:szCs w:val="16"/>
                <w:lang w:val="en-US"/>
              </w:rPr>
            </w:pPr>
          </w:p>
          <w:p w:rsidR="00527355" w:rsidRPr="00527355" w:rsidRDefault="00527355" w:rsidP="009C580F">
            <w:pPr>
              <w:cnfStyle w:val="000000100000"/>
              <w:rPr>
                <w:rFonts w:ascii="Arial" w:hAnsi="Arial" w:cs="Arial"/>
                <w:bCs/>
                <w:sz w:val="16"/>
                <w:szCs w:val="16"/>
                <w:lang w:val="en-US"/>
              </w:rPr>
            </w:pPr>
            <w:r w:rsidRPr="00527355">
              <w:rPr>
                <w:rFonts w:ascii="Arial" w:hAnsi="Arial" w:cs="Arial"/>
                <w:bCs/>
                <w:sz w:val="16"/>
                <w:szCs w:val="16"/>
                <w:lang w:val="en-US"/>
              </w:rPr>
              <w:t xml:space="preserve">Shows the main  interface of the  application in the  SmartPhone  </w:t>
            </w:r>
          </w:p>
        </w:tc>
      </w:tr>
      <w:tr w:rsidR="008C498D" w:rsidRPr="000062F4" w:rsidTr="009C580F">
        <w:trPr>
          <w:cnfStyle w:val="000000010000"/>
        </w:trPr>
        <w:tc>
          <w:tcPr>
            <w:cnfStyle w:val="001000000000"/>
            <w:tcW w:w="0" w:type="auto"/>
            <w:hideMark/>
          </w:tcPr>
          <w:p w:rsidR="008C498D" w:rsidRPr="00527355" w:rsidRDefault="008C498D" w:rsidP="009C580F">
            <w:pPr>
              <w:rPr>
                <w:rStyle w:val="Hipervnculo"/>
                <w:color w:val="202020"/>
                <w:sz w:val="16"/>
                <w:szCs w:val="16"/>
                <w:lang w:val="en-US"/>
              </w:rPr>
            </w:pPr>
          </w:p>
          <w:p w:rsidR="008C498D" w:rsidRPr="0000138F" w:rsidRDefault="008C498D" w:rsidP="009C580F">
            <w:pPr>
              <w:rPr>
                <w:rStyle w:val="Hipervnculo"/>
                <w:color w:val="202020"/>
                <w:sz w:val="16"/>
                <w:szCs w:val="16"/>
              </w:rPr>
            </w:pPr>
            <w:r>
              <w:rPr>
                <w:rFonts w:ascii="Arial" w:hAnsi="Arial" w:cs="Arial"/>
                <w:sz w:val="16"/>
                <w:szCs w:val="16"/>
                <w:u w:val="single"/>
              </w:rPr>
              <w:t>main.js</w:t>
            </w:r>
          </w:p>
        </w:tc>
        <w:tc>
          <w:tcPr>
            <w:tcW w:w="6280" w:type="dxa"/>
            <w:hideMark/>
          </w:tcPr>
          <w:p w:rsidR="00527355" w:rsidRPr="00527355" w:rsidRDefault="00527355" w:rsidP="009C580F">
            <w:pPr>
              <w:cnfStyle w:val="000000010000"/>
              <w:rPr>
                <w:rFonts w:ascii="Arial" w:hAnsi="Arial" w:cs="Arial"/>
                <w:bCs/>
                <w:sz w:val="16"/>
                <w:szCs w:val="16"/>
                <w:lang w:val="en-US"/>
              </w:rPr>
            </w:pPr>
            <w:r w:rsidRPr="00527355">
              <w:rPr>
                <w:rFonts w:ascii="Arial" w:hAnsi="Arial" w:cs="Arial"/>
                <w:bCs/>
                <w:sz w:val="16"/>
                <w:szCs w:val="16"/>
                <w:lang w:val="en-US"/>
              </w:rPr>
              <w:t>Creates the capture method</w:t>
            </w:r>
            <w:r>
              <w:rPr>
                <w:rFonts w:ascii="Arial" w:hAnsi="Arial" w:cs="Arial"/>
                <w:bCs/>
                <w:sz w:val="16"/>
                <w:szCs w:val="16"/>
                <w:lang w:val="en-US"/>
              </w:rPr>
              <w:t>s and processing of the informat</w:t>
            </w:r>
            <w:r w:rsidRPr="00527355">
              <w:rPr>
                <w:rFonts w:ascii="Arial" w:hAnsi="Arial" w:cs="Arial"/>
                <w:bCs/>
                <w:sz w:val="16"/>
                <w:szCs w:val="16"/>
                <w:lang w:val="en-US"/>
              </w:rPr>
              <w:t>ion</w:t>
            </w:r>
          </w:p>
          <w:p w:rsidR="008C498D" w:rsidRPr="00527355" w:rsidRDefault="008C498D" w:rsidP="009C580F">
            <w:pPr>
              <w:cnfStyle w:val="000000010000"/>
              <w:rPr>
                <w:rFonts w:ascii="Arial" w:hAnsi="Arial" w:cs="Arial"/>
                <w:bCs/>
                <w:sz w:val="16"/>
                <w:szCs w:val="16"/>
                <w:lang w:val="en-US"/>
              </w:rPr>
            </w:pPr>
          </w:p>
        </w:tc>
      </w:tr>
      <w:tr w:rsidR="008C498D" w:rsidRPr="00381265" w:rsidTr="009C580F">
        <w:trPr>
          <w:cnfStyle w:val="000000100000"/>
          <w:trHeight w:val="451"/>
        </w:trPr>
        <w:tc>
          <w:tcPr>
            <w:cnfStyle w:val="001000000000"/>
            <w:tcW w:w="0" w:type="auto"/>
          </w:tcPr>
          <w:p w:rsidR="008C498D" w:rsidRDefault="008C498D" w:rsidP="009C580F">
            <w:pPr>
              <w:rPr>
                <w:rStyle w:val="Hipervnculo"/>
                <w:rFonts w:ascii="Arial" w:hAnsi="Arial" w:cs="Arial"/>
                <w:color w:val="202020"/>
                <w:sz w:val="16"/>
                <w:szCs w:val="16"/>
                <w:u w:val="none"/>
              </w:rPr>
            </w:pPr>
            <w:r>
              <w:rPr>
                <w:rStyle w:val="Hipervnculo"/>
                <w:rFonts w:ascii="Arial" w:hAnsi="Arial" w:cs="Arial"/>
                <w:color w:val="202020"/>
                <w:sz w:val="16"/>
                <w:szCs w:val="16"/>
              </w:rPr>
              <w:t>master.css</w:t>
            </w:r>
          </w:p>
          <w:p w:rsidR="008C498D" w:rsidRPr="0000138F" w:rsidRDefault="008C498D" w:rsidP="009C580F">
            <w:pPr>
              <w:rPr>
                <w:rStyle w:val="Hipervnculo"/>
                <w:rFonts w:ascii="Arial" w:hAnsi="Arial" w:cs="Arial"/>
                <w:color w:val="202020"/>
                <w:sz w:val="16"/>
                <w:szCs w:val="16"/>
                <w:u w:val="none"/>
              </w:rPr>
            </w:pPr>
          </w:p>
        </w:tc>
        <w:tc>
          <w:tcPr>
            <w:tcW w:w="6280" w:type="dxa"/>
          </w:tcPr>
          <w:p w:rsidR="008C498D" w:rsidRDefault="008C498D" w:rsidP="009C580F">
            <w:pPr>
              <w:cnfStyle w:val="000000100000"/>
              <w:rPr>
                <w:rFonts w:ascii="Arial" w:hAnsi="Arial" w:cs="Arial"/>
                <w:bCs/>
                <w:sz w:val="16"/>
                <w:szCs w:val="16"/>
              </w:rPr>
            </w:pPr>
            <w:r>
              <w:rPr>
                <w:rFonts w:ascii="Arial" w:hAnsi="Arial" w:cs="Arial"/>
                <w:bCs/>
                <w:sz w:val="16"/>
                <w:szCs w:val="16"/>
              </w:rPr>
              <w:t>Se realizan los distintos estilos de la aplicación</w:t>
            </w:r>
          </w:p>
          <w:p w:rsidR="00527355" w:rsidRPr="00550A48" w:rsidRDefault="00527355" w:rsidP="009C580F">
            <w:pPr>
              <w:cnfStyle w:val="000000100000"/>
              <w:rPr>
                <w:rFonts w:ascii="Arial" w:hAnsi="Arial" w:cs="Arial"/>
                <w:bCs/>
                <w:sz w:val="16"/>
                <w:szCs w:val="16"/>
              </w:rPr>
            </w:pPr>
            <w:r>
              <w:rPr>
                <w:rFonts w:ascii="Arial" w:hAnsi="Arial" w:cs="Arial"/>
                <w:bCs/>
                <w:sz w:val="16"/>
                <w:szCs w:val="16"/>
              </w:rPr>
              <w:t>Controls the application styles</w:t>
            </w:r>
          </w:p>
        </w:tc>
      </w:tr>
      <w:tr w:rsidR="008C498D" w:rsidRPr="000062F4" w:rsidTr="009C580F">
        <w:trPr>
          <w:cnfStyle w:val="000000010000"/>
          <w:trHeight w:val="451"/>
        </w:trPr>
        <w:tc>
          <w:tcPr>
            <w:cnfStyle w:val="001000000000"/>
            <w:tcW w:w="0" w:type="auto"/>
          </w:tcPr>
          <w:p w:rsidR="008C498D" w:rsidRPr="0000138F" w:rsidRDefault="008C498D" w:rsidP="009C580F">
            <w:pPr>
              <w:jc w:val="both"/>
              <w:rPr>
                <w:rStyle w:val="Hipervnculo"/>
                <w:rFonts w:ascii="Arial" w:hAnsi="Arial" w:cs="Arial"/>
                <w:color w:val="202020"/>
                <w:sz w:val="16"/>
                <w:szCs w:val="16"/>
              </w:rPr>
            </w:pPr>
            <w:r>
              <w:rPr>
                <w:rStyle w:val="Hipervnculo"/>
                <w:rFonts w:ascii="Arial" w:hAnsi="Arial" w:cs="Arial"/>
                <w:color w:val="202020"/>
                <w:sz w:val="16"/>
                <w:szCs w:val="16"/>
              </w:rPr>
              <w:t>phonegap.js</w:t>
            </w:r>
          </w:p>
        </w:tc>
        <w:tc>
          <w:tcPr>
            <w:tcW w:w="6280" w:type="dxa"/>
          </w:tcPr>
          <w:p w:rsidR="00FE62CE" w:rsidRPr="00FE62CE" w:rsidRDefault="00FE62CE" w:rsidP="009C580F">
            <w:pPr>
              <w:cnfStyle w:val="000000010000"/>
              <w:rPr>
                <w:rFonts w:ascii="Arial" w:hAnsi="Arial" w:cs="Arial"/>
                <w:bCs/>
                <w:sz w:val="16"/>
                <w:szCs w:val="16"/>
                <w:lang w:val="en-US"/>
              </w:rPr>
            </w:pPr>
            <w:r w:rsidRPr="00FE62CE">
              <w:rPr>
                <w:rFonts w:ascii="Arial" w:hAnsi="Arial" w:cs="Arial"/>
                <w:bCs/>
                <w:sz w:val="16"/>
                <w:szCs w:val="16"/>
                <w:lang w:val="en-US"/>
              </w:rPr>
              <w:t>Framework to work with the Smartphone controllers</w:t>
            </w:r>
          </w:p>
        </w:tc>
      </w:tr>
    </w:tbl>
    <w:p w:rsidR="008C498D" w:rsidRPr="00FE62CE" w:rsidRDefault="008C498D" w:rsidP="004032E7">
      <w:pPr>
        <w:tabs>
          <w:tab w:val="left" w:pos="0"/>
        </w:tabs>
        <w:spacing w:before="280" w:after="240" w:line="360" w:lineRule="auto"/>
        <w:jc w:val="both"/>
        <w:rPr>
          <w:rFonts w:ascii="Arial" w:hAnsi="Arial" w:cs="Arial"/>
          <w:color w:val="000000"/>
          <w:lang w:val="en-US"/>
        </w:rPr>
      </w:pPr>
    </w:p>
    <w:p w:rsidR="009E6273" w:rsidRPr="00C71E24" w:rsidRDefault="009A3393" w:rsidP="009E6273">
      <w:pPr>
        <w:pStyle w:val="Subttulo"/>
        <w:jc w:val="left"/>
        <w:rPr>
          <w:rFonts w:ascii="Arial" w:hAnsi="Arial" w:cs="Arial"/>
          <w:b/>
          <w:lang w:val="en-US"/>
        </w:rPr>
      </w:pPr>
      <w:r w:rsidRPr="00C71E24">
        <w:rPr>
          <w:rFonts w:ascii="Arial" w:hAnsi="Arial" w:cs="Arial"/>
          <w:b/>
          <w:lang w:val="en-US"/>
        </w:rPr>
        <w:lastRenderedPageBreak/>
        <w:t>4</w:t>
      </w:r>
      <w:r w:rsidR="009E6273" w:rsidRPr="00C71E24">
        <w:rPr>
          <w:rFonts w:ascii="Arial" w:hAnsi="Arial" w:cs="Arial"/>
          <w:b/>
          <w:lang w:val="en-US"/>
        </w:rPr>
        <w:t>.3</w:t>
      </w:r>
      <w:r w:rsidR="00C71E24" w:rsidRPr="00C71E24">
        <w:rPr>
          <w:rFonts w:ascii="Arial" w:hAnsi="Arial" w:cs="Arial"/>
          <w:b/>
          <w:lang w:val="en-US"/>
        </w:rPr>
        <w:t xml:space="preserve"> Detail Description</w:t>
      </w:r>
      <w:r w:rsidR="009E6273" w:rsidRPr="00C71E24">
        <w:rPr>
          <w:rFonts w:ascii="Arial" w:hAnsi="Arial" w:cs="Arial"/>
          <w:b/>
          <w:lang w:val="en-US"/>
        </w:rPr>
        <w:t xml:space="preserve"> </w:t>
      </w:r>
      <w:r w:rsidR="00C71E24" w:rsidRPr="00C71E24">
        <w:rPr>
          <w:rFonts w:ascii="Arial" w:hAnsi="Arial" w:cs="Arial"/>
          <w:b/>
          <w:lang w:val="en-US"/>
        </w:rPr>
        <w:t xml:space="preserve">of the </w:t>
      </w:r>
      <w:r w:rsidR="009E6273" w:rsidRPr="00C71E24">
        <w:rPr>
          <w:rFonts w:ascii="Arial" w:hAnsi="Arial" w:cs="Arial"/>
          <w:b/>
          <w:lang w:val="en-US"/>
        </w:rPr>
        <w:t xml:space="preserve"> API.</w:t>
      </w:r>
      <w:r w:rsidR="00EA2599" w:rsidRPr="00C71E24">
        <w:rPr>
          <w:rFonts w:ascii="Arial" w:hAnsi="Arial" w:cs="Arial"/>
          <w:b/>
          <w:lang w:val="en-US"/>
        </w:rPr>
        <w:t xml:space="preserve"> </w:t>
      </w:r>
      <w:r w:rsidR="00C71E24" w:rsidRPr="00C71E24">
        <w:rPr>
          <w:rFonts w:ascii="Arial" w:hAnsi="Arial" w:cs="Arial"/>
          <w:b/>
          <w:lang w:val="en-US"/>
        </w:rPr>
        <w:t>Stationary Application</w:t>
      </w:r>
      <w:r w:rsidR="000B567F">
        <w:rPr>
          <w:rFonts w:ascii="Arial" w:hAnsi="Arial" w:cs="Arial"/>
          <w:b/>
        </w:rPr>
        <w:fldChar w:fldCharType="begin"/>
      </w:r>
      <w:r w:rsidR="00D12E8A" w:rsidRPr="00C71E24">
        <w:rPr>
          <w:lang w:val="en-US"/>
        </w:rPr>
        <w:instrText xml:space="preserve"> XE "</w:instrText>
      </w:r>
      <w:r w:rsidR="00D12E8A" w:rsidRPr="00C71E24">
        <w:rPr>
          <w:rFonts w:ascii="Arial" w:hAnsi="Arial" w:cs="Arial"/>
          <w:b/>
          <w:lang w:val="en-US"/>
        </w:rPr>
        <w:instrText>4.3 Descripción detallada de la API.</w:instrText>
      </w:r>
      <w:r w:rsidR="00D12E8A" w:rsidRPr="00C71E24">
        <w:rPr>
          <w:lang w:val="en-US"/>
        </w:rPr>
        <w:instrText xml:space="preserve">" </w:instrText>
      </w:r>
      <w:r w:rsidR="000B567F">
        <w:rPr>
          <w:rFonts w:ascii="Arial" w:hAnsi="Arial" w:cs="Arial"/>
          <w:b/>
        </w:rPr>
        <w:fldChar w:fldCharType="end"/>
      </w:r>
    </w:p>
    <w:p w:rsidR="00381265" w:rsidRPr="00C71E24" w:rsidRDefault="00C71E24" w:rsidP="00381265">
      <w:pPr>
        <w:tabs>
          <w:tab w:val="left" w:pos="0"/>
        </w:tabs>
        <w:spacing w:before="280" w:after="240" w:line="360" w:lineRule="auto"/>
        <w:jc w:val="both"/>
        <w:rPr>
          <w:rFonts w:ascii="Arial" w:hAnsi="Arial" w:cs="Arial"/>
          <w:lang w:val="en-US"/>
        </w:rPr>
      </w:pPr>
      <w:r w:rsidRPr="00C71E24">
        <w:rPr>
          <w:rFonts w:ascii="Arial" w:hAnsi="Arial" w:cs="Arial"/>
          <w:lang w:val="en-US"/>
        </w:rPr>
        <w:t>Detail explanation of the libraries</w:t>
      </w:r>
      <w:r w:rsidR="000B615F" w:rsidRPr="00C71E24">
        <w:rPr>
          <w:rFonts w:ascii="Arial" w:hAnsi="Arial" w:cs="Arial"/>
          <w:lang w:val="en-US"/>
        </w:rPr>
        <w:t>:</w:t>
      </w:r>
    </w:p>
    <w:p w:rsidR="007850A6" w:rsidRDefault="00B81152" w:rsidP="0059583D">
      <w:pPr>
        <w:pStyle w:val="Subttulo"/>
        <w:rPr>
          <w:rFonts w:ascii="Arial" w:hAnsi="Arial" w:cs="Arial"/>
        </w:rPr>
      </w:pPr>
      <w:r>
        <w:rPr>
          <w:rFonts w:ascii="Arial" w:hAnsi="Arial" w:cs="Arial"/>
        </w:rPr>
        <w:t>CapturePlayer</w:t>
      </w:r>
    </w:p>
    <w:tbl>
      <w:tblPr>
        <w:tblStyle w:val="Sombreadoclaro-nfasis5"/>
        <w:tblW w:w="0" w:type="auto"/>
        <w:tblLayout w:type="fixed"/>
        <w:tblLook w:val="04A0"/>
      </w:tblPr>
      <w:tblGrid>
        <w:gridCol w:w="1384"/>
        <w:gridCol w:w="3686"/>
        <w:gridCol w:w="3626"/>
      </w:tblGrid>
      <w:tr w:rsidR="0003019A" w:rsidRPr="000C54F2" w:rsidTr="00473E87">
        <w:trPr>
          <w:cnfStyle w:val="100000000000"/>
        </w:trPr>
        <w:tc>
          <w:tcPr>
            <w:cnfStyle w:val="001000000000"/>
            <w:tcW w:w="1384" w:type="dxa"/>
            <w:hideMark/>
          </w:tcPr>
          <w:p w:rsidR="0003019A" w:rsidRPr="000C54F2" w:rsidRDefault="0018185E" w:rsidP="0003019A">
            <w:pPr>
              <w:rPr>
                <w:rFonts w:ascii="Arial" w:hAnsi="Arial" w:cs="Arial"/>
                <w:color w:val="202020"/>
                <w:sz w:val="16"/>
                <w:szCs w:val="16"/>
              </w:rPr>
            </w:pPr>
            <w:r w:rsidRPr="000C54F2">
              <w:rPr>
                <w:rFonts w:ascii="Arial" w:hAnsi="Arial" w:cs="Arial"/>
                <w:bCs w:val="0"/>
                <w:color w:val="202020"/>
                <w:sz w:val="16"/>
                <w:szCs w:val="16"/>
              </w:rPr>
              <w:t>T</w:t>
            </w:r>
            <w:r w:rsidR="008A1678">
              <w:rPr>
                <w:rFonts w:ascii="Arial" w:hAnsi="Arial" w:cs="Arial"/>
                <w:bCs w:val="0"/>
                <w:color w:val="202020"/>
                <w:sz w:val="16"/>
                <w:szCs w:val="16"/>
              </w:rPr>
              <w:t>ype</w:t>
            </w:r>
          </w:p>
        </w:tc>
        <w:tc>
          <w:tcPr>
            <w:tcW w:w="3686" w:type="dxa"/>
            <w:hideMark/>
          </w:tcPr>
          <w:p w:rsidR="0003019A" w:rsidRPr="000C54F2" w:rsidRDefault="008A1678" w:rsidP="0003019A">
            <w:pPr>
              <w:cnfStyle w:val="100000000000"/>
              <w:rPr>
                <w:rFonts w:ascii="Arial" w:hAnsi="Arial" w:cs="Arial"/>
                <w:color w:val="202020"/>
                <w:sz w:val="16"/>
                <w:szCs w:val="16"/>
              </w:rPr>
            </w:pPr>
            <w:r>
              <w:rPr>
                <w:rFonts w:ascii="Arial" w:hAnsi="Arial" w:cs="Arial"/>
                <w:bCs w:val="0"/>
                <w:color w:val="202020"/>
                <w:sz w:val="16"/>
                <w:szCs w:val="16"/>
              </w:rPr>
              <w:t>Method</w:t>
            </w:r>
          </w:p>
        </w:tc>
        <w:tc>
          <w:tcPr>
            <w:tcW w:w="3626" w:type="dxa"/>
          </w:tcPr>
          <w:p w:rsidR="0003019A" w:rsidRPr="000C54F2" w:rsidRDefault="008A1678" w:rsidP="00695737">
            <w:pPr>
              <w:cnfStyle w:val="100000000000"/>
              <w:rPr>
                <w:rFonts w:ascii="Arial" w:hAnsi="Arial" w:cs="Arial"/>
                <w:bCs w:val="0"/>
                <w:color w:val="202020"/>
                <w:sz w:val="16"/>
                <w:szCs w:val="16"/>
              </w:rPr>
            </w:pPr>
            <w:r>
              <w:rPr>
                <w:rFonts w:ascii="Arial" w:hAnsi="Arial" w:cs="Arial"/>
                <w:bCs w:val="0"/>
                <w:color w:val="202020"/>
                <w:sz w:val="16"/>
                <w:szCs w:val="16"/>
              </w:rPr>
              <w:t>Description</w:t>
            </w:r>
          </w:p>
        </w:tc>
      </w:tr>
      <w:tr w:rsidR="0003019A" w:rsidRPr="000062F4" w:rsidTr="00473E87">
        <w:trPr>
          <w:cnfStyle w:val="000000100000"/>
        </w:trPr>
        <w:tc>
          <w:tcPr>
            <w:cnfStyle w:val="001000000000"/>
            <w:tcW w:w="1384" w:type="dxa"/>
            <w:hideMark/>
          </w:tcPr>
          <w:p w:rsidR="0003019A" w:rsidRPr="000C54F2" w:rsidRDefault="00B81152">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686" w:type="dxa"/>
            <w:hideMark/>
          </w:tcPr>
          <w:p w:rsidR="0003019A" w:rsidRPr="000C54F2" w:rsidRDefault="000B567F" w:rsidP="00B81152">
            <w:pPr>
              <w:cnfStyle w:val="000000100000"/>
              <w:rPr>
                <w:rFonts w:ascii="Arial" w:hAnsi="Arial" w:cs="Arial"/>
                <w:sz w:val="16"/>
                <w:szCs w:val="16"/>
              </w:rPr>
            </w:pPr>
            <w:hyperlink r:id="rId17" w:anchor="generateUID()" w:history="1">
              <w:r w:rsidR="00B81152">
                <w:rPr>
                  <w:rFonts w:ascii="Arial" w:hAnsi="Arial" w:cs="Arial"/>
                  <w:b/>
                  <w:sz w:val="16"/>
                  <w:szCs w:val="16"/>
                </w:rPr>
                <w:t>init</w:t>
              </w:r>
            </w:hyperlink>
            <w:r w:rsidR="0003019A" w:rsidRPr="000C54F2">
              <w:rPr>
                <w:rFonts w:ascii="Arial" w:hAnsi="Arial" w:cs="Arial"/>
                <w:sz w:val="16"/>
                <w:szCs w:val="16"/>
              </w:rPr>
              <w:t>() </w:t>
            </w:r>
          </w:p>
        </w:tc>
        <w:tc>
          <w:tcPr>
            <w:tcW w:w="3626" w:type="dxa"/>
          </w:tcPr>
          <w:p w:rsidR="008A1678" w:rsidRPr="00C71E24" w:rsidRDefault="00C71E24" w:rsidP="008A1678">
            <w:pPr>
              <w:jc w:val="both"/>
              <w:cnfStyle w:val="000000100000"/>
              <w:rPr>
                <w:rFonts w:ascii="Arial" w:hAnsi="Arial" w:cs="Arial"/>
                <w:bCs/>
                <w:sz w:val="16"/>
                <w:szCs w:val="16"/>
                <w:lang w:val="en-US"/>
              </w:rPr>
            </w:pPr>
            <w:r w:rsidRPr="00C71E24">
              <w:rPr>
                <w:rFonts w:ascii="Arial" w:hAnsi="Arial" w:cs="Arial"/>
                <w:bCs/>
                <w:sz w:val="16"/>
                <w:szCs w:val="16"/>
                <w:lang w:val="en-US"/>
              </w:rPr>
              <w:t>Initialize the application in general, thus as the conn</w:t>
            </w:r>
            <w:r w:rsidR="008A1678">
              <w:rPr>
                <w:rFonts w:ascii="Arial" w:hAnsi="Arial" w:cs="Arial"/>
                <w:bCs/>
                <w:sz w:val="16"/>
                <w:szCs w:val="16"/>
                <w:lang w:val="en-US"/>
              </w:rPr>
              <w:t>ection to the jWebSocket server.</w:t>
            </w:r>
          </w:p>
        </w:tc>
      </w:tr>
      <w:tr w:rsidR="0003019A" w:rsidRPr="000062F4" w:rsidTr="00473E87">
        <w:tc>
          <w:tcPr>
            <w:cnfStyle w:val="001000000000"/>
            <w:tcW w:w="1384" w:type="dxa"/>
            <w:hideMark/>
          </w:tcPr>
          <w:p w:rsidR="0003019A" w:rsidRPr="000C54F2" w:rsidRDefault="00F5025C">
            <w:pPr>
              <w:rPr>
                <w:rStyle w:val="Hipervnculo"/>
                <w:rFonts w:ascii="Arial" w:hAnsi="Arial" w:cs="Arial"/>
                <w:color w:val="202020"/>
                <w:sz w:val="16"/>
                <w:szCs w:val="16"/>
              </w:rPr>
            </w:pPr>
            <w:r>
              <w:rPr>
                <w:rStyle w:val="Hipervnculo"/>
                <w:rFonts w:ascii="Arial" w:hAnsi="Arial" w:cs="Arial"/>
                <w:color w:val="202020"/>
                <w:sz w:val="16"/>
                <w:szCs w:val="16"/>
              </w:rPr>
              <w:t xml:space="preserve">void </w:t>
            </w:r>
          </w:p>
        </w:tc>
        <w:tc>
          <w:tcPr>
            <w:tcW w:w="3686" w:type="dxa"/>
            <w:hideMark/>
          </w:tcPr>
          <w:p w:rsidR="0003019A" w:rsidRPr="00EE25B8" w:rsidRDefault="00B710CB">
            <w:pPr>
              <w:cnfStyle w:val="000000000000"/>
              <w:rPr>
                <w:rFonts w:ascii="Arial" w:hAnsi="Arial" w:cs="Arial"/>
                <w:sz w:val="16"/>
                <w:szCs w:val="16"/>
                <w:lang w:val="en-US"/>
              </w:rPr>
            </w:pPr>
            <w:r w:rsidRPr="00EE25B8">
              <w:rPr>
                <w:rFonts w:ascii="Arial" w:hAnsi="Arial" w:cs="Arial"/>
                <w:b/>
                <w:sz w:val="16"/>
                <w:szCs w:val="16"/>
                <w:lang w:val="en-US" w:eastAsia="es-ES"/>
              </w:rPr>
              <w:t>processToken(WebSocketClientEvent wsce, Token token)</w:t>
            </w:r>
          </w:p>
        </w:tc>
        <w:tc>
          <w:tcPr>
            <w:tcW w:w="3626" w:type="dxa"/>
          </w:tcPr>
          <w:p w:rsidR="00C71E24" w:rsidRPr="00C71E24" w:rsidRDefault="00C71E24" w:rsidP="00035521">
            <w:pPr>
              <w:jc w:val="both"/>
              <w:cnfStyle w:val="000000000000"/>
              <w:rPr>
                <w:rFonts w:ascii="Arial" w:hAnsi="Arial" w:cs="Arial"/>
                <w:bCs/>
                <w:sz w:val="16"/>
                <w:szCs w:val="16"/>
                <w:lang w:val="en-US"/>
              </w:rPr>
            </w:pPr>
            <w:r w:rsidRPr="00C71E24">
              <w:rPr>
                <w:rFonts w:ascii="Arial" w:hAnsi="Arial" w:cs="Arial"/>
                <w:bCs/>
                <w:sz w:val="16"/>
                <w:szCs w:val="16"/>
                <w:lang w:val="en-US"/>
              </w:rPr>
              <w:t>Listener that analize and process the token</w:t>
            </w:r>
            <w:r>
              <w:rPr>
                <w:rFonts w:ascii="Arial" w:hAnsi="Arial" w:cs="Arial"/>
                <w:bCs/>
                <w:sz w:val="16"/>
                <w:szCs w:val="16"/>
                <w:lang w:val="en-US"/>
              </w:rPr>
              <w:t xml:space="preserve"> that is</w:t>
            </w:r>
            <w:r w:rsidRPr="00C71E24">
              <w:rPr>
                <w:rFonts w:ascii="Arial" w:hAnsi="Arial" w:cs="Arial"/>
                <w:bCs/>
                <w:sz w:val="16"/>
                <w:szCs w:val="16"/>
                <w:lang w:val="en-US"/>
              </w:rPr>
              <w:t xml:space="preserve"> captur</w:t>
            </w:r>
            <w:r>
              <w:rPr>
                <w:rFonts w:ascii="Arial" w:hAnsi="Arial" w:cs="Arial"/>
                <w:bCs/>
                <w:sz w:val="16"/>
                <w:szCs w:val="16"/>
                <w:lang w:val="en-US"/>
              </w:rPr>
              <w:t>ing</w:t>
            </w:r>
          </w:p>
        </w:tc>
      </w:tr>
      <w:tr w:rsidR="0003019A" w:rsidRPr="000062F4" w:rsidTr="00473E87">
        <w:trPr>
          <w:cnfStyle w:val="000000100000"/>
        </w:trPr>
        <w:tc>
          <w:tcPr>
            <w:cnfStyle w:val="001000000000"/>
            <w:tcW w:w="1384" w:type="dxa"/>
            <w:hideMark/>
          </w:tcPr>
          <w:p w:rsidR="0003019A" w:rsidRPr="000C54F2" w:rsidRDefault="009B795B">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686" w:type="dxa"/>
            <w:hideMark/>
          </w:tcPr>
          <w:p w:rsidR="0003019A" w:rsidRPr="000C54F2" w:rsidRDefault="00B710CB">
            <w:pPr>
              <w:cnfStyle w:val="000000100000"/>
              <w:rPr>
                <w:rFonts w:ascii="Arial" w:hAnsi="Arial" w:cs="Arial"/>
                <w:sz w:val="16"/>
                <w:szCs w:val="16"/>
              </w:rPr>
            </w:pPr>
            <w:r w:rsidRPr="00B710CB">
              <w:rPr>
                <w:rFonts w:ascii="Arial" w:hAnsi="Arial" w:cs="Arial"/>
                <w:b/>
                <w:sz w:val="16"/>
                <w:szCs w:val="16"/>
                <w:lang w:eastAsia="es-ES"/>
              </w:rPr>
              <w:t>processOpening(WebSocketClientEvent wsce)</w:t>
            </w:r>
          </w:p>
        </w:tc>
        <w:tc>
          <w:tcPr>
            <w:tcW w:w="3626" w:type="dxa"/>
          </w:tcPr>
          <w:p w:rsidR="00C71E24" w:rsidRPr="00C71E24" w:rsidRDefault="00C71E24" w:rsidP="0003019A">
            <w:pPr>
              <w:jc w:val="both"/>
              <w:cnfStyle w:val="000000100000"/>
              <w:rPr>
                <w:rFonts w:ascii="Arial" w:hAnsi="Arial" w:cs="Arial"/>
                <w:bCs/>
                <w:sz w:val="16"/>
                <w:szCs w:val="16"/>
                <w:lang w:val="en-US"/>
              </w:rPr>
            </w:pPr>
            <w:r w:rsidRPr="00C71E24">
              <w:rPr>
                <w:rFonts w:ascii="Arial" w:hAnsi="Arial" w:cs="Arial"/>
                <w:bCs/>
                <w:sz w:val="16"/>
                <w:szCs w:val="16"/>
                <w:lang w:val="en-US"/>
              </w:rPr>
              <w:t>Listener that excecute when the connection process is opening.</w:t>
            </w:r>
          </w:p>
        </w:tc>
      </w:tr>
      <w:tr w:rsidR="0003019A" w:rsidRPr="000062F4" w:rsidTr="00473E87">
        <w:tc>
          <w:tcPr>
            <w:cnfStyle w:val="001000000000"/>
            <w:tcW w:w="1384" w:type="dxa"/>
            <w:hideMark/>
          </w:tcPr>
          <w:p w:rsidR="0003019A" w:rsidRPr="000C54F2" w:rsidRDefault="009B795B">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686" w:type="dxa"/>
            <w:hideMark/>
          </w:tcPr>
          <w:p w:rsidR="0003019A" w:rsidRPr="000C54F2" w:rsidRDefault="00B710CB">
            <w:pPr>
              <w:cnfStyle w:val="000000000000"/>
              <w:rPr>
                <w:rFonts w:ascii="Arial" w:hAnsi="Arial" w:cs="Arial"/>
                <w:sz w:val="16"/>
                <w:szCs w:val="16"/>
              </w:rPr>
            </w:pPr>
            <w:r w:rsidRPr="00B710CB">
              <w:rPr>
                <w:rFonts w:ascii="Arial" w:hAnsi="Arial" w:cs="Arial"/>
                <w:b/>
                <w:sz w:val="16"/>
                <w:szCs w:val="16"/>
                <w:lang w:eastAsia="es-ES"/>
              </w:rPr>
              <w:t>processOpened(WebSocketClientEvent wsce)</w:t>
            </w:r>
          </w:p>
        </w:tc>
        <w:tc>
          <w:tcPr>
            <w:tcW w:w="3626" w:type="dxa"/>
          </w:tcPr>
          <w:p w:rsidR="00C71E24" w:rsidRPr="009C5A19" w:rsidRDefault="009C5A19" w:rsidP="009C5A19">
            <w:pPr>
              <w:jc w:val="both"/>
              <w:cnfStyle w:val="000000000000"/>
              <w:rPr>
                <w:rFonts w:ascii="Arial" w:hAnsi="Arial" w:cs="Arial"/>
                <w:bCs/>
                <w:sz w:val="16"/>
                <w:szCs w:val="16"/>
                <w:lang w:val="en-US"/>
              </w:rPr>
            </w:pPr>
            <w:r w:rsidRPr="009C5A19">
              <w:rPr>
                <w:rFonts w:ascii="Arial" w:hAnsi="Arial" w:cs="Arial"/>
                <w:bCs/>
                <w:sz w:val="16"/>
                <w:szCs w:val="16"/>
                <w:lang w:val="en-US"/>
              </w:rPr>
              <w:t>This method is fired when the connection process</w:t>
            </w:r>
            <w:r>
              <w:rPr>
                <w:rFonts w:ascii="Arial" w:hAnsi="Arial" w:cs="Arial"/>
                <w:bCs/>
                <w:sz w:val="16"/>
                <w:szCs w:val="16"/>
                <w:lang w:val="en-US"/>
              </w:rPr>
              <w:t xml:space="preserve"> is opened.</w:t>
            </w:r>
          </w:p>
        </w:tc>
      </w:tr>
      <w:tr w:rsidR="0003019A" w:rsidRPr="000062F4" w:rsidTr="00473E87">
        <w:trPr>
          <w:cnfStyle w:val="000000100000"/>
        </w:trPr>
        <w:tc>
          <w:tcPr>
            <w:cnfStyle w:val="001000000000"/>
            <w:tcW w:w="1384" w:type="dxa"/>
            <w:hideMark/>
          </w:tcPr>
          <w:p w:rsidR="0003019A" w:rsidRPr="000C54F2" w:rsidRDefault="0003019A">
            <w:pPr>
              <w:rPr>
                <w:rStyle w:val="Hipervnculo"/>
                <w:rFonts w:ascii="Arial" w:hAnsi="Arial" w:cs="Arial"/>
                <w:color w:val="202020"/>
                <w:sz w:val="16"/>
                <w:szCs w:val="16"/>
              </w:rPr>
            </w:pPr>
            <w:r w:rsidRPr="000C54F2">
              <w:rPr>
                <w:rStyle w:val="Hipervnculo"/>
                <w:rFonts w:ascii="Arial" w:hAnsi="Arial" w:cs="Arial"/>
                <w:color w:val="202020"/>
                <w:sz w:val="16"/>
                <w:szCs w:val="16"/>
              </w:rPr>
              <w:t>void</w:t>
            </w:r>
          </w:p>
        </w:tc>
        <w:tc>
          <w:tcPr>
            <w:tcW w:w="3686" w:type="dxa"/>
            <w:hideMark/>
          </w:tcPr>
          <w:p w:rsidR="0003019A" w:rsidRPr="00B710CB" w:rsidRDefault="00B710CB" w:rsidP="00B710CB">
            <w:pPr>
              <w:cnfStyle w:val="000000100000"/>
              <w:rPr>
                <w:rFonts w:ascii="Arial" w:hAnsi="Arial" w:cs="Arial"/>
                <w:b/>
                <w:sz w:val="16"/>
                <w:szCs w:val="16"/>
                <w:lang w:val="en-US"/>
              </w:rPr>
            </w:pPr>
            <w:r w:rsidRPr="00EE25B8">
              <w:rPr>
                <w:rFonts w:ascii="Arial" w:hAnsi="Arial" w:cs="Arial"/>
                <w:b/>
                <w:sz w:val="16"/>
                <w:szCs w:val="16"/>
                <w:lang w:val="en-US"/>
              </w:rPr>
              <w:t xml:space="preserve">processPacket(WebSocketClientEvent wsce, WebSocketPacket wsp) </w:t>
            </w:r>
          </w:p>
        </w:tc>
        <w:tc>
          <w:tcPr>
            <w:tcW w:w="3626" w:type="dxa"/>
          </w:tcPr>
          <w:p w:rsidR="009C5A19" w:rsidRPr="009C5A19" w:rsidRDefault="009C5A19" w:rsidP="0003019A">
            <w:pPr>
              <w:cnfStyle w:val="000000100000"/>
              <w:rPr>
                <w:rFonts w:ascii="Arial" w:hAnsi="Arial" w:cs="Arial"/>
                <w:bCs/>
                <w:sz w:val="16"/>
                <w:szCs w:val="16"/>
                <w:lang w:val="en-US"/>
              </w:rPr>
            </w:pPr>
            <w:r w:rsidRPr="009C5A19">
              <w:rPr>
                <w:rFonts w:ascii="Arial" w:hAnsi="Arial" w:cs="Arial"/>
                <w:bCs/>
                <w:sz w:val="16"/>
                <w:szCs w:val="16"/>
                <w:lang w:val="en-US"/>
              </w:rPr>
              <w:t xml:space="preserve">Process the incoming data packets </w:t>
            </w:r>
          </w:p>
        </w:tc>
      </w:tr>
      <w:tr w:rsidR="0003019A" w:rsidRPr="000062F4" w:rsidTr="00473E87">
        <w:tc>
          <w:tcPr>
            <w:cnfStyle w:val="001000000000"/>
            <w:tcW w:w="1384" w:type="dxa"/>
            <w:hideMark/>
          </w:tcPr>
          <w:p w:rsidR="0003019A" w:rsidRPr="000C54F2" w:rsidRDefault="0003019A">
            <w:pPr>
              <w:rPr>
                <w:rStyle w:val="Hipervnculo"/>
                <w:rFonts w:ascii="Arial" w:hAnsi="Arial" w:cs="Arial"/>
                <w:color w:val="202020"/>
                <w:sz w:val="16"/>
                <w:szCs w:val="16"/>
              </w:rPr>
            </w:pPr>
            <w:r w:rsidRPr="000C54F2">
              <w:rPr>
                <w:rStyle w:val="Hipervnculo"/>
                <w:rFonts w:ascii="Arial" w:hAnsi="Arial" w:cs="Arial"/>
                <w:color w:val="202020"/>
                <w:sz w:val="16"/>
                <w:szCs w:val="16"/>
              </w:rPr>
              <w:t>void</w:t>
            </w:r>
          </w:p>
        </w:tc>
        <w:tc>
          <w:tcPr>
            <w:tcW w:w="3686" w:type="dxa"/>
            <w:hideMark/>
          </w:tcPr>
          <w:p w:rsidR="0003019A" w:rsidRPr="00320345" w:rsidRDefault="001728B9">
            <w:pPr>
              <w:cnfStyle w:val="000000000000"/>
              <w:rPr>
                <w:rFonts w:ascii="Arial" w:hAnsi="Arial" w:cs="Arial"/>
                <w:sz w:val="16"/>
                <w:szCs w:val="16"/>
                <w:lang w:val="en-US"/>
              </w:rPr>
            </w:pPr>
            <w:r w:rsidRPr="001728B9">
              <w:rPr>
                <w:rFonts w:ascii="Arial" w:hAnsi="Arial" w:cs="Arial"/>
                <w:b/>
                <w:sz w:val="16"/>
                <w:szCs w:val="16"/>
                <w:lang w:eastAsia="es-ES"/>
              </w:rPr>
              <w:t>processClosed(WebSocketClientEvent wsce)</w:t>
            </w:r>
          </w:p>
        </w:tc>
        <w:tc>
          <w:tcPr>
            <w:tcW w:w="3626" w:type="dxa"/>
          </w:tcPr>
          <w:p w:rsidR="009C5A19" w:rsidRPr="009C5A19" w:rsidRDefault="009C5A19">
            <w:pPr>
              <w:cnfStyle w:val="000000000000"/>
              <w:rPr>
                <w:rFonts w:ascii="Arial" w:hAnsi="Arial" w:cs="Arial"/>
                <w:bCs/>
                <w:sz w:val="16"/>
                <w:szCs w:val="16"/>
                <w:lang w:val="en-US"/>
              </w:rPr>
            </w:pPr>
            <w:r w:rsidRPr="009C5A19">
              <w:rPr>
                <w:rFonts w:ascii="Arial" w:hAnsi="Arial" w:cs="Arial"/>
                <w:bCs/>
                <w:sz w:val="16"/>
                <w:szCs w:val="16"/>
                <w:lang w:val="en-US"/>
              </w:rPr>
              <w:t>Fired when the connection is closed</w:t>
            </w:r>
          </w:p>
        </w:tc>
      </w:tr>
      <w:tr w:rsidR="0003019A" w:rsidRPr="000C54F2" w:rsidTr="00473E87">
        <w:trPr>
          <w:cnfStyle w:val="000000100000"/>
        </w:trPr>
        <w:tc>
          <w:tcPr>
            <w:cnfStyle w:val="001000000000"/>
            <w:tcW w:w="1384" w:type="dxa"/>
            <w:hideMark/>
          </w:tcPr>
          <w:p w:rsidR="0003019A" w:rsidRPr="000C54F2" w:rsidRDefault="00823F1B">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686" w:type="dxa"/>
            <w:hideMark/>
          </w:tcPr>
          <w:p w:rsidR="0003019A" w:rsidRPr="00320345" w:rsidRDefault="001728B9">
            <w:pPr>
              <w:cnfStyle w:val="000000100000"/>
              <w:rPr>
                <w:rFonts w:ascii="Arial" w:hAnsi="Arial" w:cs="Arial"/>
                <w:sz w:val="16"/>
                <w:szCs w:val="16"/>
                <w:lang w:val="en-US"/>
              </w:rPr>
            </w:pPr>
            <w:r w:rsidRPr="001728B9">
              <w:rPr>
                <w:rFonts w:ascii="Arial" w:hAnsi="Arial" w:cs="Arial"/>
                <w:b/>
                <w:sz w:val="16"/>
                <w:szCs w:val="16"/>
                <w:lang w:eastAsia="es-ES"/>
              </w:rPr>
              <w:t>processReconnecting(WebSocketClientEvent wsce)</w:t>
            </w:r>
          </w:p>
        </w:tc>
        <w:tc>
          <w:tcPr>
            <w:tcW w:w="3626" w:type="dxa"/>
          </w:tcPr>
          <w:p w:rsidR="009C5A19" w:rsidRPr="000C54F2" w:rsidRDefault="009C5A19">
            <w:pPr>
              <w:cnfStyle w:val="000000100000"/>
              <w:rPr>
                <w:rFonts w:ascii="Arial" w:hAnsi="Arial" w:cs="Arial"/>
                <w:bCs/>
                <w:sz w:val="16"/>
                <w:szCs w:val="16"/>
              </w:rPr>
            </w:pPr>
            <w:r>
              <w:rPr>
                <w:rFonts w:ascii="Arial" w:hAnsi="Arial" w:cs="Arial"/>
                <w:bCs/>
                <w:sz w:val="16"/>
                <w:szCs w:val="16"/>
              </w:rPr>
              <w:t xml:space="preserve">Realized the  reconnection process </w:t>
            </w:r>
            <w:r w:rsidR="008A1678">
              <w:rPr>
                <w:rFonts w:ascii="Arial" w:hAnsi="Arial" w:cs="Arial"/>
                <w:bCs/>
                <w:sz w:val="16"/>
                <w:szCs w:val="16"/>
              </w:rPr>
              <w:t>.</w:t>
            </w:r>
          </w:p>
        </w:tc>
      </w:tr>
    </w:tbl>
    <w:p w:rsidR="000C54F2" w:rsidRDefault="000C54F2" w:rsidP="007850A6"/>
    <w:p w:rsidR="007850A6" w:rsidRPr="0018185E" w:rsidRDefault="007850A6" w:rsidP="007850A6">
      <w:pPr>
        <w:rPr>
          <w:u w:val="single"/>
        </w:rPr>
      </w:pPr>
    </w:p>
    <w:p w:rsidR="007850A6" w:rsidRPr="007850A6" w:rsidRDefault="00B35BEF" w:rsidP="007850A6">
      <w:pPr>
        <w:pStyle w:val="Subttulo"/>
      </w:pPr>
      <w:r>
        <w:rPr>
          <w:rFonts w:ascii="Arial" w:hAnsi="Arial" w:cs="Arial"/>
        </w:rPr>
        <w:t>CaptureVideo</w:t>
      </w:r>
    </w:p>
    <w:tbl>
      <w:tblPr>
        <w:tblStyle w:val="Sombreadoclaro-nfasis5"/>
        <w:tblW w:w="0" w:type="auto"/>
        <w:tblLayout w:type="fixed"/>
        <w:tblLook w:val="04A0"/>
      </w:tblPr>
      <w:tblGrid>
        <w:gridCol w:w="1384"/>
        <w:gridCol w:w="3969"/>
        <w:gridCol w:w="3367"/>
      </w:tblGrid>
      <w:tr w:rsidR="000264B1" w:rsidRPr="000C54F2" w:rsidTr="0018185E">
        <w:trPr>
          <w:cnfStyle w:val="100000000000"/>
        </w:trPr>
        <w:tc>
          <w:tcPr>
            <w:cnfStyle w:val="001000000000"/>
            <w:tcW w:w="1384" w:type="dxa"/>
            <w:hideMark/>
          </w:tcPr>
          <w:p w:rsidR="000264B1" w:rsidRPr="000C54F2" w:rsidRDefault="000264B1" w:rsidP="00EA68A8">
            <w:pPr>
              <w:rPr>
                <w:rFonts w:ascii="Arial" w:hAnsi="Arial" w:cs="Arial"/>
                <w:color w:val="202020"/>
                <w:sz w:val="16"/>
                <w:szCs w:val="16"/>
              </w:rPr>
            </w:pPr>
            <w:r w:rsidRPr="000C54F2">
              <w:rPr>
                <w:rFonts w:ascii="Arial" w:hAnsi="Arial" w:cs="Arial"/>
                <w:bCs w:val="0"/>
                <w:color w:val="202020"/>
                <w:sz w:val="16"/>
                <w:szCs w:val="16"/>
              </w:rPr>
              <w:t>T</w:t>
            </w:r>
            <w:r>
              <w:rPr>
                <w:rFonts w:ascii="Arial" w:hAnsi="Arial" w:cs="Arial"/>
                <w:bCs w:val="0"/>
                <w:color w:val="202020"/>
                <w:sz w:val="16"/>
                <w:szCs w:val="16"/>
              </w:rPr>
              <w:t>ype</w:t>
            </w:r>
          </w:p>
        </w:tc>
        <w:tc>
          <w:tcPr>
            <w:tcW w:w="3969" w:type="dxa"/>
            <w:hideMark/>
          </w:tcPr>
          <w:p w:rsidR="000264B1" w:rsidRPr="000C54F2" w:rsidRDefault="000264B1" w:rsidP="00EA68A8">
            <w:pPr>
              <w:cnfStyle w:val="100000000000"/>
              <w:rPr>
                <w:rFonts w:ascii="Arial" w:hAnsi="Arial" w:cs="Arial"/>
                <w:color w:val="202020"/>
                <w:sz w:val="16"/>
                <w:szCs w:val="16"/>
              </w:rPr>
            </w:pPr>
            <w:r>
              <w:rPr>
                <w:rFonts w:ascii="Arial" w:hAnsi="Arial" w:cs="Arial"/>
                <w:bCs w:val="0"/>
                <w:color w:val="202020"/>
                <w:sz w:val="16"/>
                <w:szCs w:val="16"/>
              </w:rPr>
              <w:t>Method</w:t>
            </w:r>
          </w:p>
        </w:tc>
        <w:tc>
          <w:tcPr>
            <w:tcW w:w="3367" w:type="dxa"/>
          </w:tcPr>
          <w:p w:rsidR="000264B1" w:rsidRPr="000C54F2" w:rsidRDefault="000264B1" w:rsidP="00EA68A8">
            <w:pPr>
              <w:cnfStyle w:val="100000000000"/>
              <w:rPr>
                <w:rFonts w:ascii="Arial" w:hAnsi="Arial" w:cs="Arial"/>
                <w:bCs w:val="0"/>
                <w:color w:val="202020"/>
                <w:sz w:val="16"/>
                <w:szCs w:val="16"/>
              </w:rPr>
            </w:pPr>
            <w:r>
              <w:rPr>
                <w:rFonts w:ascii="Arial" w:hAnsi="Arial" w:cs="Arial"/>
                <w:bCs w:val="0"/>
                <w:color w:val="202020"/>
                <w:sz w:val="16"/>
                <w:szCs w:val="16"/>
              </w:rPr>
              <w:t>Description</w:t>
            </w:r>
          </w:p>
        </w:tc>
      </w:tr>
      <w:tr w:rsidR="0059583D" w:rsidRPr="000062F4" w:rsidTr="0018185E">
        <w:trPr>
          <w:cnfStyle w:val="000000100000"/>
        </w:trPr>
        <w:tc>
          <w:tcPr>
            <w:cnfStyle w:val="001000000000"/>
            <w:tcW w:w="1384" w:type="dxa"/>
            <w:hideMark/>
          </w:tcPr>
          <w:p w:rsidR="0059583D" w:rsidRPr="000C54F2" w:rsidRDefault="0059583D">
            <w:pPr>
              <w:rPr>
                <w:rStyle w:val="Hipervnculo"/>
                <w:rFonts w:ascii="Arial" w:hAnsi="Arial" w:cs="Arial"/>
                <w:color w:val="202020"/>
                <w:sz w:val="16"/>
                <w:szCs w:val="16"/>
              </w:rPr>
            </w:pPr>
            <w:r w:rsidRPr="000C54F2">
              <w:rPr>
                <w:rStyle w:val="Hipervnculo"/>
                <w:rFonts w:ascii="Arial" w:hAnsi="Arial" w:cs="Arial"/>
                <w:color w:val="202020"/>
                <w:sz w:val="16"/>
                <w:szCs w:val="16"/>
              </w:rPr>
              <w:t>void</w:t>
            </w:r>
          </w:p>
        </w:tc>
        <w:tc>
          <w:tcPr>
            <w:tcW w:w="3969" w:type="dxa"/>
            <w:hideMark/>
          </w:tcPr>
          <w:p w:rsidR="0059583D" w:rsidRPr="00320345" w:rsidRDefault="00B64890">
            <w:pPr>
              <w:cnfStyle w:val="000000100000"/>
              <w:rPr>
                <w:rFonts w:ascii="Arial" w:hAnsi="Arial" w:cs="Arial"/>
                <w:color w:val="202020"/>
                <w:sz w:val="16"/>
                <w:szCs w:val="16"/>
                <w:lang w:val="en-US"/>
              </w:rPr>
            </w:pPr>
            <w:r w:rsidRPr="00B64890">
              <w:rPr>
                <w:rFonts w:ascii="Arial" w:hAnsi="Arial" w:cs="Arial"/>
                <w:b/>
                <w:sz w:val="16"/>
                <w:szCs w:val="16"/>
                <w:lang w:eastAsia="es-ES"/>
              </w:rPr>
              <w:t>CaptureVideo</w:t>
            </w:r>
            <w:r>
              <w:rPr>
                <w:rFonts w:ascii="Courier New" w:hAnsi="Courier New" w:cs="Courier New"/>
                <w:sz w:val="20"/>
                <w:szCs w:val="20"/>
                <w:lang w:eastAsia="es-ES"/>
              </w:rPr>
              <w:t>()</w:t>
            </w:r>
          </w:p>
        </w:tc>
        <w:tc>
          <w:tcPr>
            <w:tcW w:w="3367" w:type="dxa"/>
          </w:tcPr>
          <w:p w:rsidR="008A1678" w:rsidRPr="008A1678" w:rsidRDefault="008A1678" w:rsidP="008A1678">
            <w:pPr>
              <w:jc w:val="both"/>
              <w:cnfStyle w:val="000000100000"/>
              <w:rPr>
                <w:rFonts w:ascii="Arial" w:hAnsi="Arial" w:cs="Arial"/>
                <w:bCs/>
                <w:sz w:val="16"/>
                <w:szCs w:val="16"/>
                <w:lang w:val="en-US"/>
              </w:rPr>
            </w:pPr>
            <w:r w:rsidRPr="008A1678">
              <w:rPr>
                <w:rFonts w:ascii="Arial" w:hAnsi="Arial" w:cs="Arial"/>
                <w:bCs/>
                <w:sz w:val="16"/>
                <w:szCs w:val="16"/>
                <w:lang w:val="en-US"/>
              </w:rPr>
              <w:t>Class constructor where register the “org.jwebsocket”</w:t>
            </w:r>
            <w:r>
              <w:rPr>
                <w:rFonts w:ascii="Arial" w:hAnsi="Arial" w:cs="Arial"/>
                <w:bCs/>
                <w:sz w:val="16"/>
                <w:szCs w:val="16"/>
                <w:lang w:val="en-US"/>
              </w:rPr>
              <w:t xml:space="preserve"> packet.</w:t>
            </w:r>
            <w:r w:rsidRPr="008A1678">
              <w:rPr>
                <w:rFonts w:ascii="Arial" w:hAnsi="Arial" w:cs="Arial"/>
                <w:bCs/>
                <w:sz w:val="16"/>
                <w:szCs w:val="16"/>
                <w:lang w:val="en-US"/>
              </w:rPr>
              <w:t xml:space="preserve"> </w:t>
            </w:r>
          </w:p>
        </w:tc>
      </w:tr>
      <w:tr w:rsidR="0059583D" w:rsidRPr="000062F4" w:rsidTr="0018185E">
        <w:tc>
          <w:tcPr>
            <w:cnfStyle w:val="001000000000"/>
            <w:tcW w:w="1384" w:type="dxa"/>
            <w:hideMark/>
          </w:tcPr>
          <w:p w:rsidR="0059583D" w:rsidRPr="000C54F2" w:rsidRDefault="00FB07A9">
            <w:pPr>
              <w:rPr>
                <w:rStyle w:val="Hipervnculo"/>
                <w:rFonts w:ascii="Arial" w:hAnsi="Arial" w:cs="Arial"/>
                <w:color w:val="202020"/>
                <w:sz w:val="16"/>
                <w:szCs w:val="16"/>
              </w:rPr>
            </w:pPr>
            <w:r>
              <w:rPr>
                <w:rStyle w:val="Hipervnculo"/>
                <w:rFonts w:ascii="Arial" w:hAnsi="Arial" w:cs="Arial"/>
                <w:color w:val="202020"/>
                <w:sz w:val="16"/>
                <w:szCs w:val="16"/>
              </w:rPr>
              <w:t>DataSource</w:t>
            </w:r>
          </w:p>
        </w:tc>
        <w:tc>
          <w:tcPr>
            <w:tcW w:w="3969" w:type="dxa"/>
            <w:hideMark/>
          </w:tcPr>
          <w:p w:rsidR="0059583D" w:rsidRPr="000C54F2" w:rsidRDefault="00FB07A9" w:rsidP="00FB07A9">
            <w:pPr>
              <w:cnfStyle w:val="000000000000"/>
              <w:rPr>
                <w:rFonts w:ascii="Arial" w:hAnsi="Arial" w:cs="Arial"/>
                <w:color w:val="202020"/>
                <w:sz w:val="16"/>
                <w:szCs w:val="16"/>
                <w:lang w:val="en-US"/>
              </w:rPr>
            </w:pPr>
            <w:r w:rsidRPr="00FB07A9">
              <w:rPr>
                <w:rFonts w:ascii="Arial" w:hAnsi="Arial" w:cs="Arial"/>
                <w:b/>
                <w:sz w:val="16"/>
                <w:szCs w:val="16"/>
                <w:lang w:eastAsia="es-ES"/>
              </w:rPr>
              <w:t>getPlayerDataSource</w:t>
            </w:r>
            <w:r>
              <w:rPr>
                <w:rFonts w:ascii="Courier New" w:hAnsi="Courier New" w:cs="Courier New"/>
                <w:sz w:val="20"/>
                <w:szCs w:val="20"/>
                <w:lang w:eastAsia="es-ES"/>
              </w:rPr>
              <w:t>()</w:t>
            </w:r>
            <w:r w:rsidR="0059583D" w:rsidRPr="000C54F2">
              <w:rPr>
                <w:rFonts w:ascii="Arial" w:hAnsi="Arial" w:cs="Arial"/>
                <w:color w:val="202020"/>
                <w:sz w:val="16"/>
                <w:szCs w:val="16"/>
                <w:lang w:val="en-US"/>
              </w:rPr>
              <w:t> </w:t>
            </w:r>
          </w:p>
        </w:tc>
        <w:tc>
          <w:tcPr>
            <w:tcW w:w="3367" w:type="dxa"/>
          </w:tcPr>
          <w:p w:rsidR="008A1678" w:rsidRPr="000546FD" w:rsidRDefault="008A1678" w:rsidP="00E96DDB">
            <w:pPr>
              <w:jc w:val="both"/>
              <w:cnfStyle w:val="000000000000"/>
              <w:rPr>
                <w:rFonts w:ascii="Arial" w:hAnsi="Arial" w:cs="Arial"/>
                <w:bCs/>
                <w:sz w:val="16"/>
                <w:szCs w:val="16"/>
                <w:lang w:val="en-US"/>
              </w:rPr>
            </w:pPr>
            <w:r w:rsidRPr="000546FD">
              <w:rPr>
                <w:rFonts w:ascii="Arial" w:hAnsi="Arial" w:cs="Arial"/>
                <w:bCs/>
                <w:sz w:val="16"/>
                <w:szCs w:val="16"/>
                <w:lang w:val="en-US"/>
              </w:rPr>
              <w:t xml:space="preserve">Returns the DataSource that </w:t>
            </w:r>
            <w:r w:rsidR="000546FD" w:rsidRPr="000546FD">
              <w:rPr>
                <w:rFonts w:ascii="Arial" w:hAnsi="Arial" w:cs="Arial"/>
                <w:bCs/>
                <w:sz w:val="16"/>
                <w:szCs w:val="16"/>
                <w:lang w:val="en-US"/>
              </w:rPr>
              <w:t>will process in the player.</w:t>
            </w:r>
          </w:p>
        </w:tc>
      </w:tr>
      <w:tr w:rsidR="0059583D" w:rsidRPr="000062F4" w:rsidTr="0018185E">
        <w:trPr>
          <w:cnfStyle w:val="000000100000"/>
        </w:trPr>
        <w:tc>
          <w:tcPr>
            <w:cnfStyle w:val="001000000000"/>
            <w:tcW w:w="1384" w:type="dxa"/>
            <w:hideMark/>
          </w:tcPr>
          <w:p w:rsidR="0059583D" w:rsidRPr="000C54F2" w:rsidRDefault="00E96DDB">
            <w:pPr>
              <w:rPr>
                <w:rStyle w:val="Hipervnculo"/>
                <w:rFonts w:ascii="Arial" w:hAnsi="Arial" w:cs="Arial"/>
                <w:color w:val="202020"/>
                <w:sz w:val="16"/>
                <w:szCs w:val="16"/>
              </w:rPr>
            </w:pPr>
            <w:r>
              <w:rPr>
                <w:rStyle w:val="Hipervnculo"/>
                <w:rFonts w:ascii="Arial" w:hAnsi="Arial" w:cs="Arial"/>
                <w:color w:val="202020"/>
                <w:sz w:val="16"/>
                <w:szCs w:val="16"/>
              </w:rPr>
              <w:t>MediaLocator</w:t>
            </w:r>
          </w:p>
        </w:tc>
        <w:tc>
          <w:tcPr>
            <w:tcW w:w="3969" w:type="dxa"/>
            <w:hideMark/>
          </w:tcPr>
          <w:p w:rsidR="0059583D" w:rsidRPr="000C54F2" w:rsidRDefault="00E96DDB">
            <w:pPr>
              <w:cnfStyle w:val="000000100000"/>
              <w:rPr>
                <w:rFonts w:ascii="Arial" w:hAnsi="Arial" w:cs="Arial"/>
                <w:color w:val="202020"/>
                <w:sz w:val="16"/>
                <w:szCs w:val="16"/>
              </w:rPr>
            </w:pPr>
            <w:r w:rsidRPr="00E96DDB">
              <w:rPr>
                <w:rFonts w:ascii="Arial" w:hAnsi="Arial" w:cs="Arial"/>
                <w:b/>
                <w:sz w:val="16"/>
                <w:szCs w:val="16"/>
                <w:lang w:eastAsia="es-ES"/>
              </w:rPr>
              <w:t>getVideoLocator</w:t>
            </w:r>
            <w:r w:rsidRPr="000C54F2">
              <w:rPr>
                <w:rFonts w:ascii="Arial" w:hAnsi="Arial" w:cs="Arial"/>
                <w:sz w:val="16"/>
                <w:szCs w:val="16"/>
              </w:rPr>
              <w:t xml:space="preserve"> </w:t>
            </w:r>
            <w:r w:rsidR="0059583D" w:rsidRPr="000C54F2">
              <w:rPr>
                <w:rFonts w:ascii="Arial" w:hAnsi="Arial" w:cs="Arial"/>
                <w:sz w:val="16"/>
                <w:szCs w:val="16"/>
              </w:rPr>
              <w:t>()</w:t>
            </w:r>
            <w:r w:rsidR="0059583D" w:rsidRPr="000C54F2">
              <w:rPr>
                <w:rFonts w:ascii="Arial" w:hAnsi="Arial" w:cs="Arial"/>
                <w:color w:val="202020"/>
                <w:sz w:val="16"/>
                <w:szCs w:val="16"/>
              </w:rPr>
              <w:t> </w:t>
            </w:r>
          </w:p>
        </w:tc>
        <w:tc>
          <w:tcPr>
            <w:tcW w:w="3367" w:type="dxa"/>
          </w:tcPr>
          <w:p w:rsidR="000546FD" w:rsidRPr="000546FD" w:rsidRDefault="000546FD" w:rsidP="00381265">
            <w:pPr>
              <w:jc w:val="both"/>
              <w:cnfStyle w:val="000000100000"/>
              <w:rPr>
                <w:rFonts w:ascii="Arial" w:hAnsi="Arial" w:cs="Arial"/>
                <w:bCs/>
                <w:sz w:val="16"/>
                <w:szCs w:val="16"/>
                <w:lang w:val="en-US"/>
              </w:rPr>
            </w:pPr>
            <w:r w:rsidRPr="000546FD">
              <w:rPr>
                <w:rFonts w:ascii="Arial" w:hAnsi="Arial" w:cs="Arial"/>
                <w:bCs/>
                <w:sz w:val="16"/>
                <w:szCs w:val="16"/>
                <w:lang w:val="en-US"/>
              </w:rPr>
              <w:t>Search in the video controllers and capture the first available</w:t>
            </w:r>
            <w:r>
              <w:rPr>
                <w:rFonts w:ascii="Arial" w:hAnsi="Arial" w:cs="Arial"/>
                <w:bCs/>
                <w:sz w:val="16"/>
                <w:szCs w:val="16"/>
                <w:lang w:val="en-US"/>
              </w:rPr>
              <w:t xml:space="preserve"> for the webcam</w:t>
            </w:r>
          </w:p>
        </w:tc>
      </w:tr>
      <w:tr w:rsidR="0059583D" w:rsidRPr="000062F4" w:rsidTr="0018185E">
        <w:tc>
          <w:tcPr>
            <w:cnfStyle w:val="001000000000"/>
            <w:tcW w:w="1384" w:type="dxa"/>
            <w:hideMark/>
          </w:tcPr>
          <w:p w:rsidR="0059583D" w:rsidRPr="000C54F2" w:rsidRDefault="0027778F">
            <w:pPr>
              <w:rPr>
                <w:rStyle w:val="Hipervnculo"/>
                <w:rFonts w:ascii="Arial" w:hAnsi="Arial" w:cs="Arial"/>
                <w:color w:val="202020"/>
                <w:sz w:val="16"/>
                <w:szCs w:val="16"/>
              </w:rPr>
            </w:pPr>
            <w:r>
              <w:rPr>
                <w:rStyle w:val="Hipervnculo"/>
                <w:rFonts w:ascii="Arial" w:hAnsi="Arial" w:cs="Arial"/>
                <w:color w:val="202020"/>
                <w:sz w:val="16"/>
                <w:szCs w:val="16"/>
              </w:rPr>
              <w:t>MediaLocator</w:t>
            </w:r>
          </w:p>
        </w:tc>
        <w:tc>
          <w:tcPr>
            <w:tcW w:w="3969" w:type="dxa"/>
            <w:hideMark/>
          </w:tcPr>
          <w:p w:rsidR="0059583D" w:rsidRPr="000C54F2" w:rsidRDefault="0027778F">
            <w:pPr>
              <w:cnfStyle w:val="000000000000"/>
              <w:rPr>
                <w:rFonts w:ascii="Arial" w:hAnsi="Arial" w:cs="Arial"/>
                <w:color w:val="202020"/>
                <w:sz w:val="16"/>
                <w:szCs w:val="16"/>
              </w:rPr>
            </w:pPr>
            <w:r w:rsidRPr="0027778F">
              <w:rPr>
                <w:rFonts w:ascii="Arial" w:hAnsi="Arial" w:cs="Arial"/>
                <w:b/>
                <w:sz w:val="16"/>
                <w:szCs w:val="16"/>
                <w:lang w:eastAsia="es-ES"/>
              </w:rPr>
              <w:t>getAudioLocator</w:t>
            </w:r>
            <w:r w:rsidRPr="000C54F2">
              <w:rPr>
                <w:rFonts w:ascii="Arial" w:hAnsi="Arial" w:cs="Arial"/>
                <w:sz w:val="16"/>
                <w:szCs w:val="16"/>
              </w:rPr>
              <w:t xml:space="preserve"> </w:t>
            </w:r>
            <w:r w:rsidR="0059583D" w:rsidRPr="000C54F2">
              <w:rPr>
                <w:rFonts w:ascii="Arial" w:hAnsi="Arial" w:cs="Arial"/>
                <w:sz w:val="16"/>
                <w:szCs w:val="16"/>
              </w:rPr>
              <w:t>()</w:t>
            </w:r>
            <w:r w:rsidR="0059583D" w:rsidRPr="000C54F2">
              <w:rPr>
                <w:rFonts w:ascii="Arial" w:hAnsi="Arial" w:cs="Arial"/>
                <w:color w:val="202020"/>
                <w:sz w:val="16"/>
                <w:szCs w:val="16"/>
              </w:rPr>
              <w:t> </w:t>
            </w:r>
          </w:p>
        </w:tc>
        <w:tc>
          <w:tcPr>
            <w:tcW w:w="3367" w:type="dxa"/>
          </w:tcPr>
          <w:p w:rsidR="000546FD" w:rsidRPr="00F411CE" w:rsidRDefault="00F411CE" w:rsidP="00F411CE">
            <w:pPr>
              <w:jc w:val="both"/>
              <w:cnfStyle w:val="000000000000"/>
              <w:rPr>
                <w:rFonts w:ascii="Arial" w:hAnsi="Arial" w:cs="Arial"/>
                <w:bCs/>
                <w:sz w:val="16"/>
                <w:szCs w:val="16"/>
                <w:lang w:val="en-US"/>
              </w:rPr>
            </w:pPr>
            <w:r w:rsidRPr="000546FD">
              <w:rPr>
                <w:rFonts w:ascii="Arial" w:hAnsi="Arial" w:cs="Arial"/>
                <w:bCs/>
                <w:sz w:val="16"/>
                <w:szCs w:val="16"/>
                <w:lang w:val="en-US"/>
              </w:rPr>
              <w:t xml:space="preserve">Search in the </w:t>
            </w:r>
            <w:r>
              <w:rPr>
                <w:rFonts w:ascii="Arial" w:hAnsi="Arial" w:cs="Arial"/>
                <w:bCs/>
                <w:sz w:val="16"/>
                <w:szCs w:val="16"/>
                <w:lang w:val="en-US"/>
              </w:rPr>
              <w:t>audio</w:t>
            </w:r>
            <w:r w:rsidRPr="000546FD">
              <w:rPr>
                <w:rFonts w:ascii="Arial" w:hAnsi="Arial" w:cs="Arial"/>
                <w:bCs/>
                <w:sz w:val="16"/>
                <w:szCs w:val="16"/>
                <w:lang w:val="en-US"/>
              </w:rPr>
              <w:t xml:space="preserve"> controllers and capture the first available</w:t>
            </w:r>
            <w:r>
              <w:rPr>
                <w:rFonts w:ascii="Arial" w:hAnsi="Arial" w:cs="Arial"/>
                <w:bCs/>
                <w:sz w:val="16"/>
                <w:szCs w:val="16"/>
                <w:lang w:val="en-US"/>
              </w:rPr>
              <w:t xml:space="preserve"> for the microphone.</w:t>
            </w:r>
          </w:p>
        </w:tc>
      </w:tr>
      <w:tr w:rsidR="0059583D" w:rsidRPr="000062F4" w:rsidTr="0018185E">
        <w:trPr>
          <w:cnfStyle w:val="000000100000"/>
        </w:trPr>
        <w:tc>
          <w:tcPr>
            <w:cnfStyle w:val="001000000000"/>
            <w:tcW w:w="1384" w:type="dxa"/>
            <w:hideMark/>
          </w:tcPr>
          <w:p w:rsidR="0059583D" w:rsidRPr="000C54F2" w:rsidRDefault="0059583D">
            <w:pPr>
              <w:rPr>
                <w:rStyle w:val="Hipervnculo"/>
                <w:rFonts w:ascii="Arial" w:hAnsi="Arial" w:cs="Arial"/>
                <w:color w:val="202020"/>
                <w:sz w:val="16"/>
                <w:szCs w:val="16"/>
              </w:rPr>
            </w:pPr>
            <w:r w:rsidRPr="000C54F2">
              <w:rPr>
                <w:rStyle w:val="Hipervnculo"/>
                <w:rFonts w:ascii="Arial" w:hAnsi="Arial" w:cs="Arial"/>
                <w:color w:val="202020"/>
                <w:sz w:val="16"/>
                <w:szCs w:val="16"/>
              </w:rPr>
              <w:t>void</w:t>
            </w:r>
          </w:p>
        </w:tc>
        <w:tc>
          <w:tcPr>
            <w:tcW w:w="3969" w:type="dxa"/>
            <w:hideMark/>
          </w:tcPr>
          <w:p w:rsidR="0059583D" w:rsidRPr="00320345" w:rsidRDefault="00D27134">
            <w:pPr>
              <w:cnfStyle w:val="000000100000"/>
              <w:rPr>
                <w:rFonts w:ascii="Arial" w:hAnsi="Arial" w:cs="Arial"/>
                <w:color w:val="202020"/>
                <w:sz w:val="16"/>
                <w:szCs w:val="16"/>
                <w:lang w:val="en-US"/>
              </w:rPr>
            </w:pPr>
            <w:r w:rsidRPr="00D27134">
              <w:rPr>
                <w:rFonts w:ascii="Arial" w:hAnsi="Arial" w:cs="Arial"/>
                <w:b/>
                <w:sz w:val="16"/>
                <w:szCs w:val="16"/>
                <w:lang w:eastAsia="es-ES"/>
              </w:rPr>
              <w:t>startCaptureVideo</w:t>
            </w:r>
            <w:r>
              <w:rPr>
                <w:rFonts w:ascii="Courier New" w:hAnsi="Courier New" w:cs="Courier New"/>
                <w:sz w:val="20"/>
                <w:szCs w:val="20"/>
                <w:lang w:eastAsia="es-ES"/>
              </w:rPr>
              <w:t>()</w:t>
            </w:r>
          </w:p>
        </w:tc>
        <w:tc>
          <w:tcPr>
            <w:tcW w:w="3367" w:type="dxa"/>
          </w:tcPr>
          <w:p w:rsidR="000062F4" w:rsidRPr="000062F4" w:rsidRDefault="000062F4" w:rsidP="000062F4">
            <w:pPr>
              <w:cnfStyle w:val="000000100000"/>
              <w:rPr>
                <w:rFonts w:ascii="Arial" w:hAnsi="Arial" w:cs="Arial"/>
                <w:bCs/>
                <w:sz w:val="16"/>
                <w:szCs w:val="16"/>
                <w:lang w:val="en-US"/>
              </w:rPr>
            </w:pPr>
            <w:r w:rsidRPr="000062F4">
              <w:rPr>
                <w:rFonts w:ascii="Arial" w:hAnsi="Arial" w:cs="Arial"/>
                <w:bCs/>
                <w:sz w:val="16"/>
                <w:szCs w:val="16"/>
                <w:lang w:val="en-US"/>
              </w:rPr>
              <w:t xml:space="preserve">Start all the data process </w:t>
            </w:r>
            <w:r>
              <w:rPr>
                <w:rFonts w:ascii="Arial" w:hAnsi="Arial" w:cs="Arial"/>
                <w:bCs/>
                <w:sz w:val="16"/>
                <w:szCs w:val="16"/>
                <w:lang w:val="en-US"/>
              </w:rPr>
              <w:t>where creates a DataSources to the device and realize the different kinds of  the transmition process packets.</w:t>
            </w:r>
          </w:p>
        </w:tc>
      </w:tr>
    </w:tbl>
    <w:p w:rsidR="0018185E" w:rsidRPr="000062F4" w:rsidRDefault="0018185E" w:rsidP="0018185E">
      <w:pPr>
        <w:pStyle w:val="Subttulo"/>
        <w:rPr>
          <w:rFonts w:ascii="Arial" w:hAnsi="Arial" w:cs="Arial"/>
          <w:lang w:val="en-US"/>
        </w:rPr>
      </w:pPr>
    </w:p>
    <w:p w:rsidR="0018185E" w:rsidRDefault="00A167D9" w:rsidP="0018185E">
      <w:pPr>
        <w:pStyle w:val="Subttulo"/>
        <w:rPr>
          <w:rFonts w:ascii="Arial" w:hAnsi="Arial" w:cs="Arial"/>
        </w:rPr>
      </w:pPr>
      <w:r>
        <w:rPr>
          <w:rFonts w:ascii="Arial" w:hAnsi="Arial" w:cs="Arial"/>
        </w:rPr>
        <w:t>OutPutPlayer</w:t>
      </w:r>
    </w:p>
    <w:tbl>
      <w:tblPr>
        <w:tblStyle w:val="Sombreadoclaro-nfasis5"/>
        <w:tblW w:w="8755" w:type="dxa"/>
        <w:tblLayout w:type="fixed"/>
        <w:tblLook w:val="04A0"/>
      </w:tblPr>
      <w:tblGrid>
        <w:gridCol w:w="753"/>
        <w:gridCol w:w="4742"/>
        <w:gridCol w:w="3260"/>
      </w:tblGrid>
      <w:tr w:rsidR="000264B1" w:rsidRPr="000C54F2" w:rsidTr="0018185E">
        <w:trPr>
          <w:cnfStyle w:val="100000000000"/>
        </w:trPr>
        <w:tc>
          <w:tcPr>
            <w:cnfStyle w:val="001000000000"/>
            <w:tcW w:w="753" w:type="dxa"/>
            <w:hideMark/>
          </w:tcPr>
          <w:p w:rsidR="000264B1" w:rsidRPr="000C54F2" w:rsidRDefault="000264B1" w:rsidP="00EA68A8">
            <w:pPr>
              <w:rPr>
                <w:rFonts w:ascii="Arial" w:hAnsi="Arial" w:cs="Arial"/>
                <w:color w:val="202020"/>
                <w:sz w:val="16"/>
                <w:szCs w:val="16"/>
              </w:rPr>
            </w:pPr>
            <w:r w:rsidRPr="000C54F2">
              <w:rPr>
                <w:rFonts w:ascii="Arial" w:hAnsi="Arial" w:cs="Arial"/>
                <w:bCs w:val="0"/>
                <w:color w:val="202020"/>
                <w:sz w:val="16"/>
                <w:szCs w:val="16"/>
              </w:rPr>
              <w:t>T</w:t>
            </w:r>
            <w:r>
              <w:rPr>
                <w:rFonts w:ascii="Arial" w:hAnsi="Arial" w:cs="Arial"/>
                <w:bCs w:val="0"/>
                <w:color w:val="202020"/>
                <w:sz w:val="16"/>
                <w:szCs w:val="16"/>
              </w:rPr>
              <w:t>ype</w:t>
            </w:r>
          </w:p>
        </w:tc>
        <w:tc>
          <w:tcPr>
            <w:tcW w:w="4742" w:type="dxa"/>
            <w:hideMark/>
          </w:tcPr>
          <w:p w:rsidR="000264B1" w:rsidRPr="000C54F2" w:rsidRDefault="000264B1" w:rsidP="00EA68A8">
            <w:pPr>
              <w:cnfStyle w:val="100000000000"/>
              <w:rPr>
                <w:rFonts w:ascii="Arial" w:hAnsi="Arial" w:cs="Arial"/>
                <w:color w:val="202020"/>
                <w:sz w:val="16"/>
                <w:szCs w:val="16"/>
              </w:rPr>
            </w:pPr>
            <w:r>
              <w:rPr>
                <w:rFonts w:ascii="Arial" w:hAnsi="Arial" w:cs="Arial"/>
                <w:bCs w:val="0"/>
                <w:color w:val="202020"/>
                <w:sz w:val="16"/>
                <w:szCs w:val="16"/>
              </w:rPr>
              <w:t>Method</w:t>
            </w:r>
          </w:p>
        </w:tc>
        <w:tc>
          <w:tcPr>
            <w:tcW w:w="3260" w:type="dxa"/>
          </w:tcPr>
          <w:p w:rsidR="000264B1" w:rsidRPr="000C54F2" w:rsidRDefault="000264B1" w:rsidP="00EA68A8">
            <w:pPr>
              <w:cnfStyle w:val="100000000000"/>
              <w:rPr>
                <w:rFonts w:ascii="Arial" w:hAnsi="Arial" w:cs="Arial"/>
                <w:bCs w:val="0"/>
                <w:color w:val="202020"/>
                <w:sz w:val="16"/>
                <w:szCs w:val="16"/>
              </w:rPr>
            </w:pPr>
            <w:r>
              <w:rPr>
                <w:rFonts w:ascii="Arial" w:hAnsi="Arial" w:cs="Arial"/>
                <w:bCs w:val="0"/>
                <w:color w:val="202020"/>
                <w:sz w:val="16"/>
                <w:szCs w:val="16"/>
              </w:rPr>
              <w:t>Description</w:t>
            </w:r>
          </w:p>
        </w:tc>
      </w:tr>
      <w:tr w:rsidR="008D3C4D" w:rsidRPr="00C031E0" w:rsidTr="0018185E">
        <w:trPr>
          <w:cnfStyle w:val="000000100000"/>
        </w:trPr>
        <w:tc>
          <w:tcPr>
            <w:cnfStyle w:val="001000000000"/>
            <w:tcW w:w="753" w:type="dxa"/>
            <w:hideMark/>
          </w:tcPr>
          <w:p w:rsidR="008D3C4D" w:rsidRPr="000C54F2" w:rsidRDefault="008D3C4D" w:rsidP="009C580F">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4742" w:type="dxa"/>
            <w:hideMark/>
          </w:tcPr>
          <w:p w:rsidR="008D3C4D" w:rsidRPr="000C54F2" w:rsidRDefault="000B567F" w:rsidP="009C580F">
            <w:pPr>
              <w:cnfStyle w:val="000000100000"/>
              <w:rPr>
                <w:rFonts w:ascii="Arial" w:hAnsi="Arial" w:cs="Arial"/>
                <w:sz w:val="16"/>
                <w:szCs w:val="16"/>
              </w:rPr>
            </w:pPr>
            <w:hyperlink r:id="rId18" w:anchor="generateUID()" w:history="1">
              <w:r w:rsidR="008D3C4D">
                <w:rPr>
                  <w:rFonts w:ascii="Arial" w:hAnsi="Arial" w:cs="Arial"/>
                  <w:b/>
                  <w:sz w:val="16"/>
                  <w:szCs w:val="16"/>
                </w:rPr>
                <w:t>init</w:t>
              </w:r>
            </w:hyperlink>
            <w:r w:rsidR="008D3C4D" w:rsidRPr="000C54F2">
              <w:rPr>
                <w:rFonts w:ascii="Arial" w:hAnsi="Arial" w:cs="Arial"/>
                <w:sz w:val="16"/>
                <w:szCs w:val="16"/>
              </w:rPr>
              <w:t>() </w:t>
            </w:r>
          </w:p>
        </w:tc>
        <w:tc>
          <w:tcPr>
            <w:tcW w:w="3260" w:type="dxa"/>
          </w:tcPr>
          <w:p w:rsidR="008D3C4D" w:rsidRDefault="008D3C4D" w:rsidP="008D3C4D">
            <w:pPr>
              <w:jc w:val="both"/>
              <w:cnfStyle w:val="000000100000"/>
              <w:rPr>
                <w:rFonts w:ascii="Arial" w:hAnsi="Arial" w:cs="Arial"/>
                <w:bCs/>
                <w:sz w:val="16"/>
                <w:szCs w:val="16"/>
              </w:rPr>
            </w:pPr>
          </w:p>
          <w:p w:rsidR="00C031E0" w:rsidRPr="00C031E0" w:rsidRDefault="00C031E0" w:rsidP="008D3C4D">
            <w:pPr>
              <w:jc w:val="both"/>
              <w:cnfStyle w:val="000000100000"/>
              <w:rPr>
                <w:rFonts w:ascii="Arial" w:hAnsi="Arial" w:cs="Arial"/>
                <w:bCs/>
                <w:sz w:val="16"/>
                <w:szCs w:val="16"/>
                <w:lang w:val="en-US"/>
              </w:rPr>
            </w:pPr>
            <w:r w:rsidRPr="00C031E0">
              <w:rPr>
                <w:rFonts w:ascii="Arial" w:hAnsi="Arial" w:cs="Arial"/>
                <w:bCs/>
                <w:sz w:val="16"/>
                <w:szCs w:val="16"/>
                <w:lang w:val="en-US"/>
              </w:rPr>
              <w:t>Start the application in general, verify th</w:t>
            </w:r>
            <w:r>
              <w:rPr>
                <w:rFonts w:ascii="Arial" w:hAnsi="Arial" w:cs="Arial"/>
                <w:bCs/>
                <w:sz w:val="16"/>
                <w:szCs w:val="16"/>
                <w:lang w:val="en-US"/>
              </w:rPr>
              <w:t>e server connection to build the DataSource</w:t>
            </w:r>
          </w:p>
        </w:tc>
      </w:tr>
      <w:tr w:rsidR="008D3C4D" w:rsidRPr="00C031E0" w:rsidTr="0018185E">
        <w:tc>
          <w:tcPr>
            <w:cnfStyle w:val="001000000000"/>
            <w:tcW w:w="753" w:type="dxa"/>
            <w:hideMark/>
          </w:tcPr>
          <w:p w:rsidR="008D3C4D" w:rsidRPr="00C031E0" w:rsidRDefault="008D3C4D">
            <w:pPr>
              <w:rPr>
                <w:rStyle w:val="Hipervnculo"/>
                <w:rFonts w:ascii="Arial" w:hAnsi="Arial" w:cs="Arial"/>
                <w:color w:val="202020"/>
                <w:sz w:val="16"/>
                <w:szCs w:val="16"/>
                <w:lang w:val="en-US"/>
              </w:rPr>
            </w:pPr>
          </w:p>
        </w:tc>
        <w:tc>
          <w:tcPr>
            <w:tcW w:w="4742" w:type="dxa"/>
            <w:hideMark/>
          </w:tcPr>
          <w:p w:rsidR="008D3C4D" w:rsidRPr="00C031E0" w:rsidRDefault="008D3C4D">
            <w:pPr>
              <w:cnfStyle w:val="000000000000"/>
              <w:rPr>
                <w:rFonts w:ascii="Arial" w:hAnsi="Arial" w:cs="Arial"/>
                <w:sz w:val="16"/>
                <w:szCs w:val="16"/>
                <w:lang w:val="en-US"/>
              </w:rPr>
            </w:pPr>
          </w:p>
        </w:tc>
        <w:tc>
          <w:tcPr>
            <w:tcW w:w="3260" w:type="dxa"/>
          </w:tcPr>
          <w:p w:rsidR="008D3C4D" w:rsidRPr="00C031E0" w:rsidRDefault="008D3C4D" w:rsidP="0018185E">
            <w:pPr>
              <w:jc w:val="both"/>
              <w:cnfStyle w:val="000000000000"/>
              <w:rPr>
                <w:rFonts w:ascii="Arial" w:hAnsi="Arial" w:cs="Arial"/>
                <w:bCs/>
                <w:sz w:val="16"/>
                <w:szCs w:val="16"/>
                <w:lang w:val="en-US"/>
              </w:rPr>
            </w:pPr>
          </w:p>
        </w:tc>
      </w:tr>
      <w:tr w:rsidR="008D3C4D" w:rsidRPr="00C031E0" w:rsidTr="0018185E">
        <w:trPr>
          <w:cnfStyle w:val="000000100000"/>
        </w:trPr>
        <w:tc>
          <w:tcPr>
            <w:cnfStyle w:val="001000000000"/>
            <w:tcW w:w="753" w:type="dxa"/>
            <w:hideMark/>
          </w:tcPr>
          <w:p w:rsidR="008D3C4D" w:rsidRPr="00C031E0" w:rsidRDefault="008D3C4D">
            <w:pPr>
              <w:rPr>
                <w:rStyle w:val="Hipervnculo"/>
                <w:rFonts w:ascii="Arial" w:hAnsi="Arial" w:cs="Arial"/>
                <w:color w:val="202020"/>
                <w:sz w:val="16"/>
                <w:szCs w:val="16"/>
                <w:lang w:val="en-US"/>
              </w:rPr>
            </w:pPr>
          </w:p>
        </w:tc>
        <w:tc>
          <w:tcPr>
            <w:tcW w:w="4742" w:type="dxa"/>
            <w:hideMark/>
          </w:tcPr>
          <w:p w:rsidR="008D3C4D" w:rsidRPr="00C031E0" w:rsidRDefault="008D3C4D">
            <w:pPr>
              <w:cnfStyle w:val="000000100000"/>
              <w:rPr>
                <w:rFonts w:ascii="Arial" w:hAnsi="Arial" w:cs="Arial"/>
                <w:sz w:val="16"/>
                <w:szCs w:val="16"/>
                <w:lang w:val="en-US"/>
              </w:rPr>
            </w:pPr>
          </w:p>
        </w:tc>
        <w:tc>
          <w:tcPr>
            <w:tcW w:w="3260" w:type="dxa"/>
          </w:tcPr>
          <w:p w:rsidR="008D3C4D" w:rsidRPr="00C031E0" w:rsidRDefault="008D3C4D" w:rsidP="0018185E">
            <w:pPr>
              <w:jc w:val="both"/>
              <w:cnfStyle w:val="000000100000"/>
              <w:rPr>
                <w:rFonts w:ascii="Arial" w:hAnsi="Arial" w:cs="Arial"/>
                <w:bCs/>
                <w:sz w:val="16"/>
                <w:szCs w:val="16"/>
                <w:lang w:val="en-US"/>
              </w:rPr>
            </w:pPr>
          </w:p>
        </w:tc>
      </w:tr>
    </w:tbl>
    <w:p w:rsidR="000C54F2" w:rsidRDefault="00A167D9" w:rsidP="009E6273">
      <w:pPr>
        <w:tabs>
          <w:tab w:val="left" w:pos="0"/>
        </w:tabs>
        <w:spacing w:before="280" w:after="240" w:line="360" w:lineRule="auto"/>
        <w:jc w:val="center"/>
        <w:rPr>
          <w:rFonts w:ascii="Arial" w:hAnsi="Arial" w:cs="Arial"/>
        </w:rPr>
      </w:pPr>
      <w:r>
        <w:rPr>
          <w:rFonts w:ascii="Arial" w:hAnsi="Arial" w:cs="Arial"/>
        </w:rPr>
        <w:t>ReceiveStream</w:t>
      </w:r>
    </w:p>
    <w:tbl>
      <w:tblPr>
        <w:tblStyle w:val="Sombreadoclaro-nfasis5"/>
        <w:tblW w:w="9322" w:type="dxa"/>
        <w:tblLayout w:type="fixed"/>
        <w:tblLook w:val="04A0"/>
      </w:tblPr>
      <w:tblGrid>
        <w:gridCol w:w="1668"/>
        <w:gridCol w:w="3969"/>
        <w:gridCol w:w="3685"/>
      </w:tblGrid>
      <w:tr w:rsidR="000264B1" w:rsidTr="00550A48">
        <w:trPr>
          <w:cnfStyle w:val="100000000000"/>
        </w:trPr>
        <w:tc>
          <w:tcPr>
            <w:cnfStyle w:val="001000000000"/>
            <w:tcW w:w="1668" w:type="dxa"/>
            <w:hideMark/>
          </w:tcPr>
          <w:p w:rsidR="000264B1" w:rsidRPr="000C54F2" w:rsidRDefault="000264B1" w:rsidP="00EA68A8">
            <w:pPr>
              <w:rPr>
                <w:rFonts w:ascii="Arial" w:hAnsi="Arial" w:cs="Arial"/>
                <w:color w:val="202020"/>
                <w:sz w:val="16"/>
                <w:szCs w:val="16"/>
              </w:rPr>
            </w:pPr>
            <w:r w:rsidRPr="000C54F2">
              <w:rPr>
                <w:rFonts w:ascii="Arial" w:hAnsi="Arial" w:cs="Arial"/>
                <w:bCs w:val="0"/>
                <w:color w:val="202020"/>
                <w:sz w:val="16"/>
                <w:szCs w:val="16"/>
              </w:rPr>
              <w:t>T</w:t>
            </w:r>
            <w:r>
              <w:rPr>
                <w:rFonts w:ascii="Arial" w:hAnsi="Arial" w:cs="Arial"/>
                <w:bCs w:val="0"/>
                <w:color w:val="202020"/>
                <w:sz w:val="16"/>
                <w:szCs w:val="16"/>
              </w:rPr>
              <w:t>ype</w:t>
            </w:r>
          </w:p>
        </w:tc>
        <w:tc>
          <w:tcPr>
            <w:tcW w:w="3969" w:type="dxa"/>
            <w:hideMark/>
          </w:tcPr>
          <w:p w:rsidR="000264B1" w:rsidRPr="000C54F2" w:rsidRDefault="000264B1" w:rsidP="00EA68A8">
            <w:pPr>
              <w:cnfStyle w:val="100000000000"/>
              <w:rPr>
                <w:rFonts w:ascii="Arial" w:hAnsi="Arial" w:cs="Arial"/>
                <w:color w:val="202020"/>
                <w:sz w:val="16"/>
                <w:szCs w:val="16"/>
              </w:rPr>
            </w:pPr>
            <w:r>
              <w:rPr>
                <w:rFonts w:ascii="Arial" w:hAnsi="Arial" w:cs="Arial"/>
                <w:bCs w:val="0"/>
                <w:color w:val="202020"/>
                <w:sz w:val="16"/>
                <w:szCs w:val="16"/>
              </w:rPr>
              <w:t>Method</w:t>
            </w:r>
          </w:p>
        </w:tc>
        <w:tc>
          <w:tcPr>
            <w:tcW w:w="3685" w:type="dxa"/>
          </w:tcPr>
          <w:p w:rsidR="000264B1" w:rsidRPr="000C54F2" w:rsidRDefault="000264B1" w:rsidP="00EA68A8">
            <w:pPr>
              <w:cnfStyle w:val="100000000000"/>
              <w:rPr>
                <w:rFonts w:ascii="Arial" w:hAnsi="Arial" w:cs="Arial"/>
                <w:bCs w:val="0"/>
                <w:color w:val="202020"/>
                <w:sz w:val="16"/>
                <w:szCs w:val="16"/>
              </w:rPr>
            </w:pPr>
            <w:r>
              <w:rPr>
                <w:rFonts w:ascii="Arial" w:hAnsi="Arial" w:cs="Arial"/>
                <w:bCs w:val="0"/>
                <w:color w:val="202020"/>
                <w:sz w:val="16"/>
                <w:szCs w:val="16"/>
              </w:rPr>
              <w:t>Description</w:t>
            </w:r>
          </w:p>
        </w:tc>
      </w:tr>
      <w:tr w:rsidR="00550A48" w:rsidRPr="00644F86" w:rsidTr="00550A48">
        <w:trPr>
          <w:cnfStyle w:val="000000100000"/>
        </w:trPr>
        <w:tc>
          <w:tcPr>
            <w:cnfStyle w:val="001000000000"/>
            <w:tcW w:w="1668" w:type="dxa"/>
            <w:hideMark/>
          </w:tcPr>
          <w:p w:rsidR="00550A48" w:rsidRPr="00550A48" w:rsidRDefault="00767295">
            <w:pPr>
              <w:rPr>
                <w:rStyle w:val="Hipervnculo"/>
                <w:rFonts w:ascii="Arial" w:hAnsi="Arial" w:cs="Arial"/>
                <w:color w:val="202020"/>
                <w:sz w:val="16"/>
                <w:szCs w:val="16"/>
              </w:rPr>
            </w:pPr>
            <w:r>
              <w:rPr>
                <w:rStyle w:val="Hipervnculo"/>
                <w:rFonts w:ascii="Arial" w:hAnsi="Arial" w:cs="Arial"/>
                <w:color w:val="202020"/>
                <w:sz w:val="16"/>
                <w:szCs w:val="16"/>
              </w:rPr>
              <w:t xml:space="preserve">void </w:t>
            </w:r>
          </w:p>
        </w:tc>
        <w:tc>
          <w:tcPr>
            <w:tcW w:w="3969" w:type="dxa"/>
            <w:hideMark/>
          </w:tcPr>
          <w:p w:rsidR="00550A48" w:rsidRPr="00550A48" w:rsidRDefault="00767295" w:rsidP="00550A48">
            <w:pPr>
              <w:cnfStyle w:val="000000100000"/>
              <w:rPr>
                <w:rFonts w:ascii="Arial" w:hAnsi="Arial" w:cs="Arial"/>
                <w:sz w:val="16"/>
                <w:szCs w:val="16"/>
              </w:rPr>
            </w:pPr>
            <w:r w:rsidRPr="00767295">
              <w:rPr>
                <w:rFonts w:ascii="Arial" w:hAnsi="Arial" w:cs="Arial"/>
                <w:b/>
                <w:sz w:val="16"/>
                <w:szCs w:val="16"/>
                <w:lang w:eastAsia="es-ES"/>
              </w:rPr>
              <w:t>ReceiveStream</w:t>
            </w:r>
            <w:r>
              <w:rPr>
                <w:rFonts w:ascii="Courier New" w:hAnsi="Courier New" w:cs="Courier New"/>
                <w:sz w:val="20"/>
                <w:szCs w:val="20"/>
                <w:lang w:eastAsia="es-ES"/>
              </w:rPr>
              <w:t>()</w:t>
            </w:r>
          </w:p>
        </w:tc>
        <w:tc>
          <w:tcPr>
            <w:tcW w:w="3685" w:type="dxa"/>
          </w:tcPr>
          <w:p w:rsidR="00C031E0" w:rsidRPr="00644F86" w:rsidRDefault="00C031E0" w:rsidP="00550A48">
            <w:pPr>
              <w:jc w:val="both"/>
              <w:cnfStyle w:val="000000100000"/>
              <w:rPr>
                <w:rFonts w:ascii="Arial" w:hAnsi="Arial" w:cs="Arial"/>
                <w:bCs/>
                <w:sz w:val="16"/>
                <w:szCs w:val="16"/>
                <w:lang w:val="en-US"/>
              </w:rPr>
            </w:pPr>
            <w:r w:rsidRPr="00644F86">
              <w:rPr>
                <w:rFonts w:ascii="Arial" w:hAnsi="Arial" w:cs="Arial"/>
                <w:bCs/>
                <w:sz w:val="16"/>
                <w:szCs w:val="16"/>
                <w:lang w:val="en-US"/>
              </w:rPr>
              <w:t>Constructor of the class</w:t>
            </w:r>
            <w:r w:rsidR="00644F86" w:rsidRPr="00644F86">
              <w:rPr>
                <w:rFonts w:ascii="Arial" w:hAnsi="Arial" w:cs="Arial"/>
                <w:bCs/>
                <w:sz w:val="16"/>
                <w:szCs w:val="16"/>
                <w:lang w:val="en-US"/>
              </w:rPr>
              <w:t xml:space="preserve"> where register th</w:t>
            </w:r>
            <w:r w:rsidR="00644F86">
              <w:rPr>
                <w:rFonts w:ascii="Arial" w:hAnsi="Arial" w:cs="Arial"/>
                <w:bCs/>
                <w:sz w:val="16"/>
                <w:szCs w:val="16"/>
                <w:lang w:val="en-US"/>
              </w:rPr>
              <w:t xml:space="preserve">e  packet “org.jws” </w:t>
            </w:r>
            <w:r w:rsidRPr="00644F86">
              <w:rPr>
                <w:rFonts w:ascii="Arial" w:hAnsi="Arial" w:cs="Arial"/>
                <w:bCs/>
                <w:sz w:val="16"/>
                <w:szCs w:val="16"/>
                <w:lang w:val="en-US"/>
              </w:rPr>
              <w:t xml:space="preserve"> </w:t>
            </w:r>
            <w:r w:rsidR="00644F86">
              <w:rPr>
                <w:rFonts w:ascii="Arial" w:hAnsi="Arial" w:cs="Arial"/>
                <w:bCs/>
                <w:sz w:val="16"/>
                <w:szCs w:val="16"/>
                <w:lang w:val="en-US"/>
              </w:rPr>
              <w:t>.</w:t>
            </w:r>
          </w:p>
        </w:tc>
      </w:tr>
      <w:tr w:rsidR="00550A48" w:rsidRPr="00644F86" w:rsidTr="00550A48">
        <w:tc>
          <w:tcPr>
            <w:cnfStyle w:val="001000000000"/>
            <w:tcW w:w="1668" w:type="dxa"/>
            <w:hideMark/>
          </w:tcPr>
          <w:p w:rsidR="00550A48" w:rsidRPr="00550A48" w:rsidRDefault="000B042B">
            <w:pPr>
              <w:rPr>
                <w:rStyle w:val="Hipervnculo"/>
                <w:rFonts w:ascii="Arial" w:hAnsi="Arial" w:cs="Arial"/>
                <w:color w:val="202020"/>
                <w:sz w:val="16"/>
                <w:szCs w:val="16"/>
              </w:rPr>
            </w:pPr>
            <w:r>
              <w:rPr>
                <w:rStyle w:val="Hipervnculo"/>
                <w:rFonts w:ascii="Arial" w:hAnsi="Arial" w:cs="Arial"/>
                <w:color w:val="202020"/>
                <w:sz w:val="16"/>
                <w:szCs w:val="16"/>
              </w:rPr>
              <w:t>DataSource</w:t>
            </w:r>
          </w:p>
        </w:tc>
        <w:tc>
          <w:tcPr>
            <w:tcW w:w="3969" w:type="dxa"/>
            <w:hideMark/>
          </w:tcPr>
          <w:p w:rsidR="00550A48" w:rsidRPr="00550A48" w:rsidRDefault="000B042B" w:rsidP="00550A48">
            <w:pPr>
              <w:cnfStyle w:val="000000000000"/>
              <w:rPr>
                <w:rFonts w:ascii="Arial" w:hAnsi="Arial" w:cs="Arial"/>
                <w:sz w:val="16"/>
                <w:szCs w:val="16"/>
              </w:rPr>
            </w:pPr>
            <w:r w:rsidRPr="000B042B">
              <w:rPr>
                <w:rFonts w:ascii="Arial" w:hAnsi="Arial" w:cs="Arial"/>
                <w:b/>
                <w:sz w:val="16"/>
                <w:szCs w:val="16"/>
                <w:lang w:eastAsia="es-ES"/>
              </w:rPr>
              <w:t>getOutputplayerDataSource</w:t>
            </w:r>
            <w:r>
              <w:rPr>
                <w:rFonts w:ascii="Courier New" w:hAnsi="Courier New" w:cs="Courier New"/>
                <w:sz w:val="20"/>
                <w:szCs w:val="20"/>
                <w:lang w:eastAsia="es-ES"/>
              </w:rPr>
              <w:t>()</w:t>
            </w:r>
          </w:p>
        </w:tc>
        <w:tc>
          <w:tcPr>
            <w:tcW w:w="3685" w:type="dxa"/>
          </w:tcPr>
          <w:p w:rsidR="00644F86" w:rsidRPr="00644F86" w:rsidRDefault="00644F86" w:rsidP="00550A48">
            <w:pPr>
              <w:jc w:val="both"/>
              <w:cnfStyle w:val="000000000000"/>
              <w:rPr>
                <w:rFonts w:ascii="Arial" w:hAnsi="Arial" w:cs="Arial"/>
                <w:bCs/>
                <w:sz w:val="16"/>
                <w:szCs w:val="16"/>
                <w:lang w:val="en-US"/>
              </w:rPr>
            </w:pPr>
            <w:r w:rsidRPr="00644F86">
              <w:rPr>
                <w:rFonts w:ascii="Arial" w:hAnsi="Arial" w:cs="Arial"/>
                <w:bCs/>
                <w:sz w:val="16"/>
                <w:szCs w:val="16"/>
                <w:lang w:val="en-US"/>
              </w:rPr>
              <w:t>Returns the DataSource that Process to the player</w:t>
            </w:r>
            <w:r>
              <w:rPr>
                <w:rFonts w:ascii="Arial" w:hAnsi="Arial" w:cs="Arial"/>
                <w:bCs/>
                <w:sz w:val="16"/>
                <w:szCs w:val="16"/>
                <w:lang w:val="en-US"/>
              </w:rPr>
              <w:t>.</w:t>
            </w:r>
          </w:p>
        </w:tc>
      </w:tr>
      <w:tr w:rsidR="00550A48" w:rsidRPr="00644F86" w:rsidTr="00550A48">
        <w:trPr>
          <w:cnfStyle w:val="000000100000"/>
        </w:trPr>
        <w:tc>
          <w:tcPr>
            <w:cnfStyle w:val="001000000000"/>
            <w:tcW w:w="1668" w:type="dxa"/>
            <w:hideMark/>
          </w:tcPr>
          <w:p w:rsidR="00550A48" w:rsidRPr="00644F86" w:rsidRDefault="00550A48">
            <w:pPr>
              <w:rPr>
                <w:rStyle w:val="Hipervnculo"/>
                <w:rFonts w:ascii="Arial" w:hAnsi="Arial" w:cs="Arial"/>
                <w:color w:val="202020"/>
                <w:sz w:val="16"/>
                <w:szCs w:val="16"/>
                <w:lang w:val="en-US"/>
              </w:rPr>
            </w:pPr>
          </w:p>
        </w:tc>
        <w:tc>
          <w:tcPr>
            <w:tcW w:w="3969" w:type="dxa"/>
            <w:hideMark/>
          </w:tcPr>
          <w:p w:rsidR="00550A48" w:rsidRPr="00644F86" w:rsidRDefault="00550A48" w:rsidP="00550A48">
            <w:pPr>
              <w:cnfStyle w:val="000000100000"/>
              <w:rPr>
                <w:rFonts w:ascii="Arial" w:hAnsi="Arial" w:cs="Arial"/>
                <w:sz w:val="16"/>
                <w:szCs w:val="16"/>
                <w:lang w:val="en-US"/>
              </w:rPr>
            </w:pPr>
          </w:p>
        </w:tc>
        <w:tc>
          <w:tcPr>
            <w:tcW w:w="3685" w:type="dxa"/>
          </w:tcPr>
          <w:p w:rsidR="00550A48" w:rsidRPr="00644F86" w:rsidRDefault="00550A48" w:rsidP="00695737">
            <w:pPr>
              <w:jc w:val="both"/>
              <w:cnfStyle w:val="000000100000"/>
              <w:rPr>
                <w:rFonts w:ascii="Arial" w:hAnsi="Arial" w:cs="Arial"/>
                <w:bCs/>
                <w:sz w:val="16"/>
                <w:szCs w:val="16"/>
                <w:lang w:val="en-US"/>
              </w:rPr>
            </w:pPr>
          </w:p>
        </w:tc>
      </w:tr>
      <w:tr w:rsidR="00550A48" w:rsidRPr="00644F86" w:rsidTr="00550A48">
        <w:tc>
          <w:tcPr>
            <w:cnfStyle w:val="001000000000"/>
            <w:tcW w:w="1668" w:type="dxa"/>
            <w:hideMark/>
          </w:tcPr>
          <w:p w:rsidR="00550A48" w:rsidRPr="00644F86" w:rsidRDefault="00550A48">
            <w:pPr>
              <w:rPr>
                <w:rStyle w:val="Hipervnculo"/>
                <w:rFonts w:ascii="Arial" w:hAnsi="Arial" w:cs="Arial"/>
                <w:color w:val="202020"/>
                <w:sz w:val="16"/>
                <w:szCs w:val="16"/>
                <w:lang w:val="en-US"/>
              </w:rPr>
            </w:pPr>
          </w:p>
        </w:tc>
        <w:tc>
          <w:tcPr>
            <w:tcW w:w="3969" w:type="dxa"/>
            <w:hideMark/>
          </w:tcPr>
          <w:p w:rsidR="00550A48" w:rsidRPr="00644F86" w:rsidRDefault="00550A48" w:rsidP="00550A48">
            <w:pPr>
              <w:cnfStyle w:val="000000000000"/>
              <w:rPr>
                <w:rFonts w:ascii="Arial" w:hAnsi="Arial" w:cs="Arial"/>
                <w:sz w:val="16"/>
                <w:szCs w:val="16"/>
                <w:lang w:val="en-US"/>
              </w:rPr>
            </w:pPr>
          </w:p>
        </w:tc>
        <w:tc>
          <w:tcPr>
            <w:tcW w:w="3685" w:type="dxa"/>
          </w:tcPr>
          <w:p w:rsidR="00550A48" w:rsidRPr="00644F86" w:rsidRDefault="00550A48" w:rsidP="00550A48">
            <w:pPr>
              <w:jc w:val="both"/>
              <w:cnfStyle w:val="000000000000"/>
              <w:rPr>
                <w:rFonts w:ascii="Arial" w:hAnsi="Arial" w:cs="Arial"/>
                <w:bCs/>
                <w:sz w:val="16"/>
                <w:szCs w:val="16"/>
                <w:lang w:val="en-US"/>
              </w:rPr>
            </w:pPr>
          </w:p>
        </w:tc>
      </w:tr>
    </w:tbl>
    <w:p w:rsidR="00747F6C" w:rsidRPr="00644F86" w:rsidRDefault="00747F6C" w:rsidP="00E10238">
      <w:pPr>
        <w:pStyle w:val="Subttulo"/>
        <w:rPr>
          <w:rFonts w:ascii="Arial" w:hAnsi="Arial" w:cs="Arial"/>
          <w:lang w:val="en-US"/>
        </w:rPr>
      </w:pPr>
    </w:p>
    <w:p w:rsidR="00644F86" w:rsidRDefault="00644F86" w:rsidP="00E10238">
      <w:pPr>
        <w:pStyle w:val="Subttulo"/>
        <w:rPr>
          <w:rFonts w:ascii="Arial" w:hAnsi="Arial" w:cs="Arial"/>
        </w:rPr>
      </w:pPr>
    </w:p>
    <w:p w:rsidR="00644F86" w:rsidRDefault="00644F86" w:rsidP="00E10238">
      <w:pPr>
        <w:pStyle w:val="Subttulo"/>
        <w:rPr>
          <w:rFonts w:ascii="Arial" w:hAnsi="Arial" w:cs="Arial"/>
        </w:rPr>
      </w:pPr>
    </w:p>
    <w:p w:rsidR="009E6273" w:rsidRDefault="00E10238" w:rsidP="00E10238">
      <w:pPr>
        <w:pStyle w:val="Subttulo"/>
        <w:rPr>
          <w:rFonts w:ascii="Arial" w:hAnsi="Arial" w:cs="Arial"/>
        </w:rPr>
      </w:pPr>
      <w:r w:rsidRPr="00E10238">
        <w:rPr>
          <w:rFonts w:ascii="Arial" w:hAnsi="Arial" w:cs="Arial"/>
        </w:rPr>
        <w:lastRenderedPageBreak/>
        <w:t>SearchDispositives</w:t>
      </w:r>
    </w:p>
    <w:p w:rsidR="00747F6C" w:rsidRPr="00747F6C" w:rsidRDefault="00747F6C" w:rsidP="00747F6C"/>
    <w:tbl>
      <w:tblPr>
        <w:tblStyle w:val="Sombreadoclaro-nfasis5"/>
        <w:tblW w:w="9322" w:type="dxa"/>
        <w:tblLayout w:type="fixed"/>
        <w:tblLook w:val="04A0"/>
      </w:tblPr>
      <w:tblGrid>
        <w:gridCol w:w="1668"/>
        <w:gridCol w:w="3969"/>
        <w:gridCol w:w="3685"/>
      </w:tblGrid>
      <w:tr w:rsidR="000264B1" w:rsidTr="009C580F">
        <w:trPr>
          <w:cnfStyle w:val="100000000000"/>
        </w:trPr>
        <w:tc>
          <w:tcPr>
            <w:cnfStyle w:val="001000000000"/>
            <w:tcW w:w="1668" w:type="dxa"/>
            <w:hideMark/>
          </w:tcPr>
          <w:p w:rsidR="000264B1" w:rsidRPr="000C54F2" w:rsidRDefault="000264B1" w:rsidP="00EA68A8">
            <w:pPr>
              <w:rPr>
                <w:rFonts w:ascii="Arial" w:hAnsi="Arial" w:cs="Arial"/>
                <w:color w:val="202020"/>
                <w:sz w:val="16"/>
                <w:szCs w:val="16"/>
              </w:rPr>
            </w:pPr>
            <w:r w:rsidRPr="000C54F2">
              <w:rPr>
                <w:rFonts w:ascii="Arial" w:hAnsi="Arial" w:cs="Arial"/>
                <w:bCs w:val="0"/>
                <w:color w:val="202020"/>
                <w:sz w:val="16"/>
                <w:szCs w:val="16"/>
              </w:rPr>
              <w:t>T</w:t>
            </w:r>
            <w:r>
              <w:rPr>
                <w:rFonts w:ascii="Arial" w:hAnsi="Arial" w:cs="Arial"/>
                <w:bCs w:val="0"/>
                <w:color w:val="202020"/>
                <w:sz w:val="16"/>
                <w:szCs w:val="16"/>
              </w:rPr>
              <w:t>ype</w:t>
            </w:r>
          </w:p>
        </w:tc>
        <w:tc>
          <w:tcPr>
            <w:tcW w:w="3969" w:type="dxa"/>
            <w:hideMark/>
          </w:tcPr>
          <w:p w:rsidR="000264B1" w:rsidRPr="000C54F2" w:rsidRDefault="000264B1" w:rsidP="00EA68A8">
            <w:pPr>
              <w:cnfStyle w:val="100000000000"/>
              <w:rPr>
                <w:rFonts w:ascii="Arial" w:hAnsi="Arial" w:cs="Arial"/>
                <w:color w:val="202020"/>
                <w:sz w:val="16"/>
                <w:szCs w:val="16"/>
              </w:rPr>
            </w:pPr>
            <w:r>
              <w:rPr>
                <w:rFonts w:ascii="Arial" w:hAnsi="Arial" w:cs="Arial"/>
                <w:bCs w:val="0"/>
                <w:color w:val="202020"/>
                <w:sz w:val="16"/>
                <w:szCs w:val="16"/>
              </w:rPr>
              <w:t>Method</w:t>
            </w:r>
          </w:p>
        </w:tc>
        <w:tc>
          <w:tcPr>
            <w:tcW w:w="3685" w:type="dxa"/>
          </w:tcPr>
          <w:p w:rsidR="000264B1" w:rsidRPr="000C54F2" w:rsidRDefault="000264B1" w:rsidP="00EA68A8">
            <w:pPr>
              <w:cnfStyle w:val="100000000000"/>
              <w:rPr>
                <w:rFonts w:ascii="Arial" w:hAnsi="Arial" w:cs="Arial"/>
                <w:bCs w:val="0"/>
                <w:color w:val="202020"/>
                <w:sz w:val="16"/>
                <w:szCs w:val="16"/>
              </w:rPr>
            </w:pPr>
            <w:r>
              <w:rPr>
                <w:rFonts w:ascii="Arial" w:hAnsi="Arial" w:cs="Arial"/>
                <w:bCs w:val="0"/>
                <w:color w:val="202020"/>
                <w:sz w:val="16"/>
                <w:szCs w:val="16"/>
              </w:rPr>
              <w:t>Description</w:t>
            </w:r>
          </w:p>
        </w:tc>
      </w:tr>
      <w:tr w:rsidR="00E10238" w:rsidRPr="00641128" w:rsidTr="009C580F">
        <w:trPr>
          <w:cnfStyle w:val="000000100000"/>
        </w:trPr>
        <w:tc>
          <w:tcPr>
            <w:cnfStyle w:val="001000000000"/>
            <w:tcW w:w="1668" w:type="dxa"/>
            <w:hideMark/>
          </w:tcPr>
          <w:p w:rsidR="00E10238" w:rsidRPr="00550A48" w:rsidRDefault="00E10238" w:rsidP="009C580F">
            <w:pPr>
              <w:rPr>
                <w:rStyle w:val="Hipervnculo"/>
                <w:rFonts w:ascii="Arial" w:hAnsi="Arial" w:cs="Arial"/>
                <w:color w:val="202020"/>
                <w:sz w:val="16"/>
                <w:szCs w:val="16"/>
              </w:rPr>
            </w:pPr>
            <w:r>
              <w:rPr>
                <w:rStyle w:val="Hipervnculo"/>
                <w:rFonts w:ascii="Arial" w:hAnsi="Arial" w:cs="Arial"/>
                <w:color w:val="202020"/>
                <w:sz w:val="16"/>
                <w:szCs w:val="16"/>
              </w:rPr>
              <w:t xml:space="preserve">void </w:t>
            </w:r>
          </w:p>
        </w:tc>
        <w:tc>
          <w:tcPr>
            <w:tcW w:w="3969" w:type="dxa"/>
            <w:hideMark/>
          </w:tcPr>
          <w:p w:rsidR="00E10238" w:rsidRPr="00550A48" w:rsidRDefault="00747F6C" w:rsidP="009C580F">
            <w:pPr>
              <w:cnfStyle w:val="000000100000"/>
              <w:rPr>
                <w:rFonts w:ascii="Arial" w:hAnsi="Arial" w:cs="Arial"/>
                <w:sz w:val="16"/>
                <w:szCs w:val="16"/>
              </w:rPr>
            </w:pPr>
            <w:r w:rsidRPr="00747F6C">
              <w:rPr>
                <w:rFonts w:ascii="Arial" w:hAnsi="Arial" w:cs="Arial"/>
                <w:b/>
                <w:sz w:val="16"/>
                <w:szCs w:val="16"/>
                <w:lang w:eastAsia="es-ES"/>
              </w:rPr>
              <w:t>Scaner</w:t>
            </w:r>
            <w:r>
              <w:rPr>
                <w:rFonts w:ascii="Courier New" w:hAnsi="Courier New" w:cs="Courier New"/>
                <w:sz w:val="20"/>
                <w:szCs w:val="20"/>
                <w:lang w:eastAsia="es-ES"/>
              </w:rPr>
              <w:t>()</w:t>
            </w:r>
          </w:p>
        </w:tc>
        <w:tc>
          <w:tcPr>
            <w:tcW w:w="3685" w:type="dxa"/>
          </w:tcPr>
          <w:p w:rsidR="00641128" w:rsidRPr="00641128" w:rsidRDefault="00641128" w:rsidP="009C580F">
            <w:pPr>
              <w:jc w:val="both"/>
              <w:cnfStyle w:val="000000100000"/>
              <w:rPr>
                <w:rFonts w:ascii="Arial" w:hAnsi="Arial" w:cs="Arial"/>
                <w:bCs/>
                <w:sz w:val="16"/>
                <w:szCs w:val="16"/>
                <w:lang w:val="en-US"/>
              </w:rPr>
            </w:pPr>
            <w:r w:rsidRPr="00182923">
              <w:rPr>
                <w:rFonts w:ascii="Arial" w:hAnsi="Arial" w:cs="Arial"/>
                <w:bCs/>
                <w:sz w:val="16"/>
                <w:szCs w:val="16"/>
                <w:lang w:val="en-US"/>
              </w:rPr>
              <w:t>Search the audio and video controllers installed in the pc</w:t>
            </w:r>
            <w:r w:rsidRPr="00641128">
              <w:rPr>
                <w:rFonts w:ascii="Arial" w:hAnsi="Arial" w:cs="Arial"/>
                <w:bCs/>
                <w:sz w:val="16"/>
                <w:szCs w:val="16"/>
                <w:lang w:val="en-US"/>
              </w:rPr>
              <w:t xml:space="preserve"> </w:t>
            </w:r>
          </w:p>
        </w:tc>
      </w:tr>
      <w:tr w:rsidR="00E10238" w:rsidRPr="00641128" w:rsidTr="009C580F">
        <w:tc>
          <w:tcPr>
            <w:cnfStyle w:val="001000000000"/>
            <w:tcW w:w="1668" w:type="dxa"/>
            <w:hideMark/>
          </w:tcPr>
          <w:p w:rsidR="00E10238" w:rsidRPr="00641128" w:rsidRDefault="00E10238" w:rsidP="009C580F">
            <w:pPr>
              <w:rPr>
                <w:rStyle w:val="Hipervnculo"/>
                <w:rFonts w:ascii="Arial" w:hAnsi="Arial" w:cs="Arial"/>
                <w:color w:val="202020"/>
                <w:sz w:val="16"/>
                <w:szCs w:val="16"/>
                <w:lang w:val="en-US"/>
              </w:rPr>
            </w:pPr>
          </w:p>
        </w:tc>
        <w:tc>
          <w:tcPr>
            <w:tcW w:w="3969" w:type="dxa"/>
            <w:hideMark/>
          </w:tcPr>
          <w:p w:rsidR="00E10238" w:rsidRPr="00641128" w:rsidRDefault="00E10238" w:rsidP="009C580F">
            <w:pPr>
              <w:cnfStyle w:val="000000000000"/>
              <w:rPr>
                <w:rFonts w:ascii="Arial" w:hAnsi="Arial" w:cs="Arial"/>
                <w:sz w:val="16"/>
                <w:szCs w:val="16"/>
                <w:lang w:val="en-US"/>
              </w:rPr>
            </w:pPr>
          </w:p>
        </w:tc>
        <w:tc>
          <w:tcPr>
            <w:tcW w:w="3685" w:type="dxa"/>
          </w:tcPr>
          <w:p w:rsidR="00E10238" w:rsidRPr="00641128" w:rsidRDefault="00E10238" w:rsidP="009C580F">
            <w:pPr>
              <w:jc w:val="both"/>
              <w:cnfStyle w:val="000000000000"/>
              <w:rPr>
                <w:rFonts w:ascii="Arial" w:hAnsi="Arial" w:cs="Arial"/>
                <w:bCs/>
                <w:sz w:val="16"/>
                <w:szCs w:val="16"/>
                <w:lang w:val="en-US"/>
              </w:rPr>
            </w:pPr>
          </w:p>
        </w:tc>
      </w:tr>
    </w:tbl>
    <w:p w:rsidR="00E10238" w:rsidRPr="00641128" w:rsidRDefault="00E10238" w:rsidP="00E10238">
      <w:pPr>
        <w:rPr>
          <w:lang w:val="en-US"/>
        </w:rPr>
      </w:pPr>
    </w:p>
    <w:p w:rsidR="00E10238" w:rsidRDefault="00EA3791" w:rsidP="00EA3791">
      <w:pPr>
        <w:jc w:val="center"/>
        <w:rPr>
          <w:rFonts w:ascii="Arial" w:hAnsi="Arial" w:cs="Arial"/>
        </w:rPr>
      </w:pPr>
      <w:r w:rsidRPr="00EA3791">
        <w:rPr>
          <w:rFonts w:ascii="Arial" w:hAnsi="Arial" w:cs="Arial"/>
        </w:rPr>
        <w:t>TheDataSinkListener</w:t>
      </w:r>
    </w:p>
    <w:p w:rsidR="00EA3791" w:rsidRPr="00EA3791" w:rsidRDefault="00EA3791" w:rsidP="00EA3791">
      <w:pPr>
        <w:jc w:val="center"/>
        <w:rPr>
          <w:rFonts w:ascii="Arial" w:hAnsi="Arial" w:cs="Arial"/>
        </w:rPr>
      </w:pPr>
    </w:p>
    <w:tbl>
      <w:tblPr>
        <w:tblStyle w:val="Sombreadoclaro-nfasis5"/>
        <w:tblW w:w="9322" w:type="dxa"/>
        <w:tblLayout w:type="fixed"/>
        <w:tblLook w:val="04A0"/>
      </w:tblPr>
      <w:tblGrid>
        <w:gridCol w:w="1668"/>
        <w:gridCol w:w="3969"/>
        <w:gridCol w:w="3685"/>
      </w:tblGrid>
      <w:tr w:rsidR="000264B1" w:rsidTr="009C580F">
        <w:trPr>
          <w:cnfStyle w:val="100000000000"/>
        </w:trPr>
        <w:tc>
          <w:tcPr>
            <w:cnfStyle w:val="001000000000"/>
            <w:tcW w:w="1668" w:type="dxa"/>
            <w:hideMark/>
          </w:tcPr>
          <w:p w:rsidR="000264B1" w:rsidRPr="000C54F2" w:rsidRDefault="000264B1" w:rsidP="00EA68A8">
            <w:pPr>
              <w:rPr>
                <w:rFonts w:ascii="Arial" w:hAnsi="Arial" w:cs="Arial"/>
                <w:color w:val="202020"/>
                <w:sz w:val="16"/>
                <w:szCs w:val="16"/>
              </w:rPr>
            </w:pPr>
            <w:r w:rsidRPr="000C54F2">
              <w:rPr>
                <w:rFonts w:ascii="Arial" w:hAnsi="Arial" w:cs="Arial"/>
                <w:bCs w:val="0"/>
                <w:color w:val="202020"/>
                <w:sz w:val="16"/>
                <w:szCs w:val="16"/>
              </w:rPr>
              <w:t>T</w:t>
            </w:r>
            <w:r>
              <w:rPr>
                <w:rFonts w:ascii="Arial" w:hAnsi="Arial" w:cs="Arial"/>
                <w:bCs w:val="0"/>
                <w:color w:val="202020"/>
                <w:sz w:val="16"/>
                <w:szCs w:val="16"/>
              </w:rPr>
              <w:t>ype</w:t>
            </w:r>
          </w:p>
        </w:tc>
        <w:tc>
          <w:tcPr>
            <w:tcW w:w="3969" w:type="dxa"/>
            <w:hideMark/>
          </w:tcPr>
          <w:p w:rsidR="000264B1" w:rsidRPr="000C54F2" w:rsidRDefault="000264B1" w:rsidP="00EA68A8">
            <w:pPr>
              <w:cnfStyle w:val="100000000000"/>
              <w:rPr>
                <w:rFonts w:ascii="Arial" w:hAnsi="Arial" w:cs="Arial"/>
                <w:color w:val="202020"/>
                <w:sz w:val="16"/>
                <w:szCs w:val="16"/>
              </w:rPr>
            </w:pPr>
            <w:r>
              <w:rPr>
                <w:rFonts w:ascii="Arial" w:hAnsi="Arial" w:cs="Arial"/>
                <w:bCs w:val="0"/>
                <w:color w:val="202020"/>
                <w:sz w:val="16"/>
                <w:szCs w:val="16"/>
              </w:rPr>
              <w:t>Method</w:t>
            </w:r>
          </w:p>
        </w:tc>
        <w:tc>
          <w:tcPr>
            <w:tcW w:w="3685" w:type="dxa"/>
          </w:tcPr>
          <w:p w:rsidR="000264B1" w:rsidRPr="000C54F2" w:rsidRDefault="000264B1" w:rsidP="00EA68A8">
            <w:pPr>
              <w:cnfStyle w:val="100000000000"/>
              <w:rPr>
                <w:rFonts w:ascii="Arial" w:hAnsi="Arial" w:cs="Arial"/>
                <w:bCs w:val="0"/>
                <w:color w:val="202020"/>
                <w:sz w:val="16"/>
                <w:szCs w:val="16"/>
              </w:rPr>
            </w:pPr>
            <w:r>
              <w:rPr>
                <w:rFonts w:ascii="Arial" w:hAnsi="Arial" w:cs="Arial"/>
                <w:bCs w:val="0"/>
                <w:color w:val="202020"/>
                <w:sz w:val="16"/>
                <w:szCs w:val="16"/>
              </w:rPr>
              <w:t>Description</w:t>
            </w:r>
          </w:p>
        </w:tc>
      </w:tr>
      <w:tr w:rsidR="00EA3791" w:rsidRPr="00641128" w:rsidTr="009C580F">
        <w:trPr>
          <w:cnfStyle w:val="000000100000"/>
        </w:trPr>
        <w:tc>
          <w:tcPr>
            <w:cnfStyle w:val="001000000000"/>
            <w:tcW w:w="1668" w:type="dxa"/>
            <w:hideMark/>
          </w:tcPr>
          <w:p w:rsidR="00EA3791" w:rsidRPr="00550A48" w:rsidRDefault="00EA3791" w:rsidP="009C580F">
            <w:pPr>
              <w:rPr>
                <w:rStyle w:val="Hipervnculo"/>
                <w:rFonts w:ascii="Arial" w:hAnsi="Arial" w:cs="Arial"/>
                <w:color w:val="202020"/>
                <w:sz w:val="16"/>
                <w:szCs w:val="16"/>
              </w:rPr>
            </w:pPr>
            <w:r>
              <w:rPr>
                <w:rStyle w:val="Hipervnculo"/>
                <w:rFonts w:ascii="Arial" w:hAnsi="Arial" w:cs="Arial"/>
                <w:color w:val="202020"/>
                <w:sz w:val="16"/>
                <w:szCs w:val="16"/>
              </w:rPr>
              <w:t xml:space="preserve">void </w:t>
            </w:r>
          </w:p>
        </w:tc>
        <w:tc>
          <w:tcPr>
            <w:tcW w:w="3969" w:type="dxa"/>
            <w:hideMark/>
          </w:tcPr>
          <w:p w:rsidR="00EA3791" w:rsidRPr="00550A48" w:rsidRDefault="00B710CB" w:rsidP="009C580F">
            <w:pPr>
              <w:cnfStyle w:val="000000100000"/>
              <w:rPr>
                <w:rFonts w:ascii="Arial" w:hAnsi="Arial" w:cs="Arial"/>
                <w:sz w:val="16"/>
                <w:szCs w:val="16"/>
              </w:rPr>
            </w:pPr>
            <w:r w:rsidRPr="00B710CB">
              <w:rPr>
                <w:rFonts w:ascii="Arial" w:hAnsi="Arial" w:cs="Arial"/>
                <w:b/>
                <w:sz w:val="16"/>
                <w:szCs w:val="16"/>
                <w:lang w:eastAsia="es-ES"/>
              </w:rPr>
              <w:t>dataSinkUpdate(DataSinkEvent event)</w:t>
            </w:r>
          </w:p>
        </w:tc>
        <w:tc>
          <w:tcPr>
            <w:tcW w:w="3685" w:type="dxa"/>
          </w:tcPr>
          <w:p w:rsidR="00641128" w:rsidRPr="00641128" w:rsidRDefault="00641128" w:rsidP="009C580F">
            <w:pPr>
              <w:jc w:val="both"/>
              <w:cnfStyle w:val="000000100000"/>
              <w:rPr>
                <w:rFonts w:ascii="Arial" w:hAnsi="Arial" w:cs="Arial"/>
                <w:bCs/>
                <w:sz w:val="16"/>
                <w:szCs w:val="16"/>
                <w:lang w:val="en-US"/>
              </w:rPr>
            </w:pPr>
            <w:r w:rsidRPr="00641128">
              <w:rPr>
                <w:rFonts w:ascii="Arial" w:hAnsi="Arial" w:cs="Arial"/>
                <w:bCs/>
                <w:sz w:val="16"/>
                <w:szCs w:val="16"/>
                <w:lang w:val="en-US"/>
              </w:rPr>
              <w:t xml:space="preserve">Controls the flag to verify when the DataSink object </w:t>
            </w:r>
            <w:r>
              <w:rPr>
                <w:rFonts w:ascii="Arial" w:hAnsi="Arial" w:cs="Arial"/>
                <w:bCs/>
                <w:sz w:val="16"/>
                <w:szCs w:val="16"/>
                <w:lang w:val="en-US"/>
              </w:rPr>
              <w:t>end the transmition.</w:t>
            </w:r>
          </w:p>
        </w:tc>
      </w:tr>
      <w:tr w:rsidR="00EA3791" w:rsidRPr="00B733BC" w:rsidTr="009C580F">
        <w:tc>
          <w:tcPr>
            <w:cnfStyle w:val="001000000000"/>
            <w:tcW w:w="1668" w:type="dxa"/>
            <w:hideMark/>
          </w:tcPr>
          <w:p w:rsidR="00EA3791" w:rsidRPr="00550A48" w:rsidRDefault="00EA3791" w:rsidP="009C580F">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969" w:type="dxa"/>
            <w:hideMark/>
          </w:tcPr>
          <w:p w:rsidR="00EA3791" w:rsidRPr="00550A48" w:rsidRDefault="00B710CB" w:rsidP="009C580F">
            <w:pPr>
              <w:cnfStyle w:val="000000000000"/>
              <w:rPr>
                <w:rFonts w:ascii="Arial" w:hAnsi="Arial" w:cs="Arial"/>
                <w:sz w:val="16"/>
                <w:szCs w:val="16"/>
              </w:rPr>
            </w:pPr>
            <w:r w:rsidRPr="00B710CB">
              <w:rPr>
                <w:rFonts w:ascii="Arial" w:hAnsi="Arial" w:cs="Arial"/>
                <w:b/>
                <w:sz w:val="16"/>
                <w:szCs w:val="16"/>
              </w:rPr>
              <w:t>waitEndOfStream(long checkTimeMs)</w:t>
            </w:r>
          </w:p>
        </w:tc>
        <w:tc>
          <w:tcPr>
            <w:tcW w:w="3685" w:type="dxa"/>
          </w:tcPr>
          <w:p w:rsidR="00641128" w:rsidRPr="00B733BC" w:rsidRDefault="00B733BC" w:rsidP="009C580F">
            <w:pPr>
              <w:jc w:val="both"/>
              <w:cnfStyle w:val="000000000000"/>
              <w:rPr>
                <w:rFonts w:ascii="Arial" w:hAnsi="Arial" w:cs="Arial"/>
                <w:bCs/>
                <w:sz w:val="16"/>
                <w:szCs w:val="16"/>
                <w:lang w:val="en-US"/>
              </w:rPr>
            </w:pPr>
            <w:r w:rsidRPr="00B733BC">
              <w:rPr>
                <w:rFonts w:ascii="Arial" w:hAnsi="Arial" w:cs="Arial"/>
                <w:bCs/>
                <w:sz w:val="16"/>
                <w:szCs w:val="16"/>
                <w:lang w:val="en-US"/>
              </w:rPr>
              <w:t xml:space="preserve">Controls the threads of the different transmition process </w:t>
            </w:r>
            <w:r>
              <w:rPr>
                <w:rFonts w:ascii="Arial" w:hAnsi="Arial" w:cs="Arial"/>
                <w:bCs/>
                <w:sz w:val="16"/>
                <w:szCs w:val="16"/>
                <w:lang w:val="en-US"/>
              </w:rPr>
              <w:t>of the DataSink.</w:t>
            </w:r>
          </w:p>
        </w:tc>
      </w:tr>
    </w:tbl>
    <w:p w:rsidR="00E10238" w:rsidRPr="00B733BC" w:rsidRDefault="00E10238" w:rsidP="00E10238">
      <w:pPr>
        <w:rPr>
          <w:lang w:val="en-US"/>
        </w:rPr>
      </w:pPr>
    </w:p>
    <w:p w:rsidR="00B03495" w:rsidRDefault="00B03495" w:rsidP="00B03495">
      <w:pPr>
        <w:pStyle w:val="Subttulo"/>
        <w:rPr>
          <w:rFonts w:ascii="Arial" w:hAnsi="Arial" w:cs="Arial"/>
        </w:rPr>
      </w:pPr>
      <w:r w:rsidRPr="00B03495">
        <w:rPr>
          <w:rFonts w:ascii="Arial" w:hAnsi="Arial" w:cs="Arial"/>
        </w:rPr>
        <w:t>JwsSourceStream</w:t>
      </w:r>
    </w:p>
    <w:p w:rsidR="00B03495" w:rsidRPr="00B03495" w:rsidRDefault="00B03495" w:rsidP="00B03495"/>
    <w:tbl>
      <w:tblPr>
        <w:tblStyle w:val="Sombreadoclaro-nfasis5"/>
        <w:tblW w:w="9322" w:type="dxa"/>
        <w:tblLayout w:type="fixed"/>
        <w:tblLook w:val="04A0"/>
      </w:tblPr>
      <w:tblGrid>
        <w:gridCol w:w="1668"/>
        <w:gridCol w:w="3969"/>
        <w:gridCol w:w="3685"/>
      </w:tblGrid>
      <w:tr w:rsidR="000264B1" w:rsidTr="009C580F">
        <w:trPr>
          <w:cnfStyle w:val="100000000000"/>
        </w:trPr>
        <w:tc>
          <w:tcPr>
            <w:cnfStyle w:val="001000000000"/>
            <w:tcW w:w="1668" w:type="dxa"/>
            <w:hideMark/>
          </w:tcPr>
          <w:p w:rsidR="000264B1" w:rsidRPr="000C54F2" w:rsidRDefault="000264B1" w:rsidP="00EA68A8">
            <w:pPr>
              <w:rPr>
                <w:rFonts w:ascii="Arial" w:hAnsi="Arial" w:cs="Arial"/>
                <w:color w:val="202020"/>
                <w:sz w:val="16"/>
                <w:szCs w:val="16"/>
              </w:rPr>
            </w:pPr>
            <w:r w:rsidRPr="000C54F2">
              <w:rPr>
                <w:rFonts w:ascii="Arial" w:hAnsi="Arial" w:cs="Arial"/>
                <w:bCs w:val="0"/>
                <w:color w:val="202020"/>
                <w:sz w:val="16"/>
                <w:szCs w:val="16"/>
              </w:rPr>
              <w:t>T</w:t>
            </w:r>
            <w:r>
              <w:rPr>
                <w:rFonts w:ascii="Arial" w:hAnsi="Arial" w:cs="Arial"/>
                <w:bCs w:val="0"/>
                <w:color w:val="202020"/>
                <w:sz w:val="16"/>
                <w:szCs w:val="16"/>
              </w:rPr>
              <w:t>ype</w:t>
            </w:r>
          </w:p>
        </w:tc>
        <w:tc>
          <w:tcPr>
            <w:tcW w:w="3969" w:type="dxa"/>
            <w:hideMark/>
          </w:tcPr>
          <w:p w:rsidR="000264B1" w:rsidRPr="000C54F2" w:rsidRDefault="000264B1" w:rsidP="00EA68A8">
            <w:pPr>
              <w:cnfStyle w:val="100000000000"/>
              <w:rPr>
                <w:rFonts w:ascii="Arial" w:hAnsi="Arial" w:cs="Arial"/>
                <w:color w:val="202020"/>
                <w:sz w:val="16"/>
                <w:szCs w:val="16"/>
              </w:rPr>
            </w:pPr>
            <w:r>
              <w:rPr>
                <w:rFonts w:ascii="Arial" w:hAnsi="Arial" w:cs="Arial"/>
                <w:bCs w:val="0"/>
                <w:color w:val="202020"/>
                <w:sz w:val="16"/>
                <w:szCs w:val="16"/>
              </w:rPr>
              <w:t>Method</w:t>
            </w:r>
          </w:p>
        </w:tc>
        <w:tc>
          <w:tcPr>
            <w:tcW w:w="3685" w:type="dxa"/>
          </w:tcPr>
          <w:p w:rsidR="000264B1" w:rsidRPr="000C54F2" w:rsidRDefault="000264B1" w:rsidP="00EA68A8">
            <w:pPr>
              <w:cnfStyle w:val="100000000000"/>
              <w:rPr>
                <w:rFonts w:ascii="Arial" w:hAnsi="Arial" w:cs="Arial"/>
                <w:bCs w:val="0"/>
                <w:color w:val="202020"/>
                <w:sz w:val="16"/>
                <w:szCs w:val="16"/>
              </w:rPr>
            </w:pPr>
            <w:r>
              <w:rPr>
                <w:rFonts w:ascii="Arial" w:hAnsi="Arial" w:cs="Arial"/>
                <w:bCs w:val="0"/>
                <w:color w:val="202020"/>
                <w:sz w:val="16"/>
                <w:szCs w:val="16"/>
              </w:rPr>
              <w:t>Description</w:t>
            </w:r>
          </w:p>
        </w:tc>
      </w:tr>
      <w:tr w:rsidR="00B03495" w:rsidRPr="00A85083" w:rsidTr="009C580F">
        <w:trPr>
          <w:cnfStyle w:val="000000100000"/>
        </w:trPr>
        <w:tc>
          <w:tcPr>
            <w:cnfStyle w:val="001000000000"/>
            <w:tcW w:w="1668" w:type="dxa"/>
            <w:hideMark/>
          </w:tcPr>
          <w:p w:rsidR="00B03495" w:rsidRPr="00550A48" w:rsidRDefault="00B03495" w:rsidP="009C580F">
            <w:pPr>
              <w:rPr>
                <w:rStyle w:val="Hipervnculo"/>
                <w:rFonts w:ascii="Arial" w:hAnsi="Arial" w:cs="Arial"/>
                <w:color w:val="202020"/>
                <w:sz w:val="16"/>
                <w:szCs w:val="16"/>
              </w:rPr>
            </w:pPr>
            <w:r w:rsidRPr="00B03495">
              <w:rPr>
                <w:rStyle w:val="Hipervnculo"/>
                <w:rFonts w:ascii="Arial" w:hAnsi="Arial" w:cs="Arial"/>
                <w:color w:val="202020"/>
                <w:sz w:val="16"/>
                <w:szCs w:val="16"/>
              </w:rPr>
              <w:t>int</w:t>
            </w:r>
          </w:p>
        </w:tc>
        <w:tc>
          <w:tcPr>
            <w:tcW w:w="3969" w:type="dxa"/>
            <w:hideMark/>
          </w:tcPr>
          <w:p w:rsidR="00B03495" w:rsidRPr="00EE25B8" w:rsidRDefault="00CF44E8" w:rsidP="009C580F">
            <w:pPr>
              <w:cnfStyle w:val="000000100000"/>
              <w:rPr>
                <w:rFonts w:ascii="Arial" w:hAnsi="Arial" w:cs="Arial"/>
                <w:sz w:val="16"/>
                <w:szCs w:val="16"/>
                <w:lang w:val="en-US"/>
              </w:rPr>
            </w:pPr>
            <w:r w:rsidRPr="00EE25B8">
              <w:rPr>
                <w:rFonts w:ascii="Arial" w:hAnsi="Arial" w:cs="Arial"/>
                <w:b/>
                <w:sz w:val="16"/>
                <w:szCs w:val="16"/>
                <w:lang w:val="en-US" w:eastAsia="es-ES"/>
              </w:rPr>
              <w:t>read(byte[] buffer, int offset, int length)</w:t>
            </w:r>
          </w:p>
        </w:tc>
        <w:tc>
          <w:tcPr>
            <w:tcW w:w="3685" w:type="dxa"/>
          </w:tcPr>
          <w:p w:rsidR="00A85083" w:rsidRPr="00A85083" w:rsidRDefault="00A85083" w:rsidP="00202E4A">
            <w:pPr>
              <w:jc w:val="both"/>
              <w:cnfStyle w:val="000000100000"/>
              <w:rPr>
                <w:rFonts w:ascii="Arial" w:hAnsi="Arial" w:cs="Arial"/>
                <w:bCs/>
                <w:sz w:val="16"/>
                <w:szCs w:val="16"/>
                <w:lang w:val="en-US"/>
              </w:rPr>
            </w:pPr>
            <w:r w:rsidRPr="00A85083">
              <w:rPr>
                <w:rFonts w:ascii="Arial" w:hAnsi="Arial" w:cs="Arial"/>
                <w:bCs/>
                <w:sz w:val="16"/>
                <w:szCs w:val="16"/>
                <w:lang w:val="en-US"/>
              </w:rPr>
              <w:t>Read the incoming data flow and returns the bytes reads</w:t>
            </w:r>
            <w:r>
              <w:rPr>
                <w:rFonts w:ascii="Arial" w:hAnsi="Arial" w:cs="Arial"/>
                <w:bCs/>
                <w:sz w:val="16"/>
                <w:szCs w:val="16"/>
                <w:lang w:val="en-US"/>
              </w:rPr>
              <w:t>.</w:t>
            </w:r>
          </w:p>
        </w:tc>
      </w:tr>
      <w:tr w:rsidR="00B03495" w:rsidRPr="00A85083" w:rsidTr="009C580F">
        <w:tc>
          <w:tcPr>
            <w:cnfStyle w:val="001000000000"/>
            <w:tcW w:w="1668" w:type="dxa"/>
            <w:hideMark/>
          </w:tcPr>
          <w:p w:rsidR="00B03495" w:rsidRPr="00550A48" w:rsidRDefault="00202E4A" w:rsidP="009C580F">
            <w:pPr>
              <w:rPr>
                <w:rStyle w:val="Hipervnculo"/>
                <w:rFonts w:ascii="Arial" w:hAnsi="Arial" w:cs="Arial"/>
                <w:color w:val="202020"/>
                <w:sz w:val="16"/>
                <w:szCs w:val="16"/>
              </w:rPr>
            </w:pPr>
            <w:r w:rsidRPr="00202E4A">
              <w:rPr>
                <w:rStyle w:val="Hipervnculo"/>
                <w:rFonts w:ascii="Arial" w:hAnsi="Arial" w:cs="Arial"/>
                <w:color w:val="202020"/>
                <w:sz w:val="16"/>
                <w:szCs w:val="16"/>
              </w:rPr>
              <w:t>ContentDescriptor</w:t>
            </w:r>
          </w:p>
        </w:tc>
        <w:tc>
          <w:tcPr>
            <w:tcW w:w="3969" w:type="dxa"/>
            <w:hideMark/>
          </w:tcPr>
          <w:p w:rsidR="00B03495" w:rsidRPr="00550A48" w:rsidRDefault="00202E4A" w:rsidP="009C580F">
            <w:pPr>
              <w:cnfStyle w:val="000000000000"/>
              <w:rPr>
                <w:rFonts w:ascii="Arial" w:hAnsi="Arial" w:cs="Arial"/>
                <w:sz w:val="16"/>
                <w:szCs w:val="16"/>
              </w:rPr>
            </w:pPr>
            <w:r w:rsidRPr="00202E4A">
              <w:rPr>
                <w:rFonts w:ascii="Arial" w:hAnsi="Arial" w:cs="Arial"/>
                <w:b/>
                <w:sz w:val="16"/>
                <w:szCs w:val="16"/>
              </w:rPr>
              <w:t xml:space="preserve">getContentDescriptor </w:t>
            </w:r>
            <w:r w:rsidR="00B03495">
              <w:rPr>
                <w:rFonts w:ascii="Arial" w:hAnsi="Arial" w:cs="Arial"/>
                <w:sz w:val="16"/>
                <w:szCs w:val="16"/>
              </w:rPr>
              <w:t>()</w:t>
            </w:r>
          </w:p>
        </w:tc>
        <w:tc>
          <w:tcPr>
            <w:tcW w:w="3685" w:type="dxa"/>
          </w:tcPr>
          <w:p w:rsidR="00A85083" w:rsidRPr="00A85083" w:rsidRDefault="00A85083" w:rsidP="009C580F">
            <w:pPr>
              <w:jc w:val="both"/>
              <w:cnfStyle w:val="000000000000"/>
              <w:rPr>
                <w:rFonts w:ascii="Arial" w:hAnsi="Arial" w:cs="Arial"/>
                <w:bCs/>
                <w:sz w:val="16"/>
                <w:szCs w:val="16"/>
                <w:lang w:val="en-US"/>
              </w:rPr>
            </w:pPr>
            <w:r w:rsidRPr="00A85083">
              <w:rPr>
                <w:rFonts w:ascii="Arial" w:hAnsi="Arial" w:cs="Arial"/>
                <w:bCs/>
                <w:sz w:val="16"/>
                <w:szCs w:val="16"/>
                <w:lang w:val="en-US"/>
              </w:rPr>
              <w:t>Returns the description of kind of content.</w:t>
            </w:r>
          </w:p>
        </w:tc>
      </w:tr>
      <w:tr w:rsidR="004368CA" w:rsidRPr="00A85083" w:rsidTr="009C580F">
        <w:trPr>
          <w:cnfStyle w:val="000000100000"/>
        </w:trPr>
        <w:tc>
          <w:tcPr>
            <w:cnfStyle w:val="001000000000"/>
            <w:tcW w:w="1668" w:type="dxa"/>
            <w:hideMark/>
          </w:tcPr>
          <w:p w:rsidR="004368CA" w:rsidRPr="00202E4A" w:rsidRDefault="004368CA" w:rsidP="009C580F">
            <w:pPr>
              <w:rPr>
                <w:rStyle w:val="Hipervnculo"/>
                <w:rFonts w:ascii="Arial" w:hAnsi="Arial" w:cs="Arial"/>
                <w:color w:val="202020"/>
                <w:sz w:val="16"/>
                <w:szCs w:val="16"/>
              </w:rPr>
            </w:pPr>
            <w:r w:rsidRPr="004368CA">
              <w:rPr>
                <w:rStyle w:val="Hipervnculo"/>
                <w:rFonts w:ascii="Arial" w:hAnsi="Arial" w:cs="Arial"/>
                <w:color w:val="202020"/>
                <w:sz w:val="16"/>
                <w:szCs w:val="16"/>
              </w:rPr>
              <w:t>long</w:t>
            </w:r>
          </w:p>
        </w:tc>
        <w:tc>
          <w:tcPr>
            <w:tcW w:w="3969" w:type="dxa"/>
            <w:hideMark/>
          </w:tcPr>
          <w:p w:rsidR="004368CA" w:rsidRPr="00202E4A" w:rsidRDefault="004368CA" w:rsidP="009C580F">
            <w:pPr>
              <w:cnfStyle w:val="000000100000"/>
              <w:rPr>
                <w:rFonts w:ascii="Arial" w:hAnsi="Arial" w:cs="Arial"/>
                <w:b/>
                <w:sz w:val="16"/>
                <w:szCs w:val="16"/>
              </w:rPr>
            </w:pPr>
            <w:r w:rsidRPr="004368CA">
              <w:rPr>
                <w:rFonts w:ascii="Arial" w:hAnsi="Arial" w:cs="Arial"/>
                <w:b/>
                <w:sz w:val="16"/>
                <w:szCs w:val="16"/>
              </w:rPr>
              <w:t>getContentLength</w:t>
            </w:r>
            <w:r>
              <w:rPr>
                <w:rFonts w:ascii="Arial" w:hAnsi="Arial" w:cs="Arial"/>
                <w:b/>
                <w:sz w:val="16"/>
                <w:szCs w:val="16"/>
              </w:rPr>
              <w:t>()</w:t>
            </w:r>
          </w:p>
        </w:tc>
        <w:tc>
          <w:tcPr>
            <w:tcW w:w="3685" w:type="dxa"/>
          </w:tcPr>
          <w:p w:rsidR="00A85083" w:rsidRPr="00A85083" w:rsidRDefault="00A85083" w:rsidP="009C580F">
            <w:pPr>
              <w:jc w:val="both"/>
              <w:cnfStyle w:val="000000100000"/>
              <w:rPr>
                <w:rFonts w:ascii="Arial" w:hAnsi="Arial" w:cs="Arial"/>
                <w:bCs/>
                <w:sz w:val="16"/>
                <w:szCs w:val="16"/>
                <w:lang w:val="en-US"/>
              </w:rPr>
            </w:pPr>
            <w:r w:rsidRPr="00A85083">
              <w:rPr>
                <w:rFonts w:ascii="Arial" w:hAnsi="Arial" w:cs="Arial"/>
                <w:bCs/>
                <w:sz w:val="16"/>
                <w:szCs w:val="16"/>
                <w:lang w:val="en-US"/>
              </w:rPr>
              <w:t>Returns the size of the content</w:t>
            </w:r>
          </w:p>
        </w:tc>
      </w:tr>
      <w:tr w:rsidR="000E0DAB" w:rsidRPr="005D6069" w:rsidTr="009C580F">
        <w:tc>
          <w:tcPr>
            <w:cnfStyle w:val="001000000000"/>
            <w:tcW w:w="1668" w:type="dxa"/>
            <w:hideMark/>
          </w:tcPr>
          <w:p w:rsidR="000E0DAB" w:rsidRPr="004368CA" w:rsidRDefault="000E0DAB" w:rsidP="009C580F">
            <w:pPr>
              <w:rPr>
                <w:rStyle w:val="Hipervnculo"/>
                <w:rFonts w:ascii="Arial" w:hAnsi="Arial" w:cs="Arial"/>
                <w:color w:val="202020"/>
                <w:sz w:val="16"/>
                <w:szCs w:val="16"/>
              </w:rPr>
            </w:pPr>
            <w:r w:rsidRPr="000E0DAB">
              <w:rPr>
                <w:rStyle w:val="Hipervnculo"/>
                <w:rFonts w:ascii="Arial" w:hAnsi="Arial" w:cs="Arial"/>
                <w:color w:val="202020"/>
                <w:sz w:val="16"/>
                <w:szCs w:val="16"/>
              </w:rPr>
              <w:t>Object[]</w:t>
            </w:r>
          </w:p>
        </w:tc>
        <w:tc>
          <w:tcPr>
            <w:tcW w:w="3969" w:type="dxa"/>
            <w:hideMark/>
          </w:tcPr>
          <w:p w:rsidR="000E0DAB" w:rsidRPr="004368CA" w:rsidRDefault="000E0DAB" w:rsidP="009C580F">
            <w:pPr>
              <w:cnfStyle w:val="000000000000"/>
              <w:rPr>
                <w:rFonts w:ascii="Arial" w:hAnsi="Arial" w:cs="Arial"/>
                <w:b/>
                <w:sz w:val="16"/>
                <w:szCs w:val="16"/>
              </w:rPr>
            </w:pPr>
            <w:r w:rsidRPr="000E0DAB">
              <w:rPr>
                <w:rFonts w:ascii="Arial" w:hAnsi="Arial" w:cs="Arial"/>
                <w:b/>
                <w:sz w:val="16"/>
                <w:szCs w:val="16"/>
              </w:rPr>
              <w:t>getControls</w:t>
            </w:r>
          </w:p>
        </w:tc>
        <w:tc>
          <w:tcPr>
            <w:tcW w:w="3685" w:type="dxa"/>
          </w:tcPr>
          <w:p w:rsidR="00A85083" w:rsidRPr="005D6069" w:rsidRDefault="00A85083" w:rsidP="009C580F">
            <w:pPr>
              <w:jc w:val="both"/>
              <w:cnfStyle w:val="000000000000"/>
              <w:rPr>
                <w:rFonts w:ascii="Arial" w:hAnsi="Arial" w:cs="Arial"/>
                <w:bCs/>
                <w:sz w:val="16"/>
                <w:szCs w:val="16"/>
                <w:lang w:val="en-US"/>
              </w:rPr>
            </w:pPr>
            <w:r w:rsidRPr="005D6069">
              <w:rPr>
                <w:rFonts w:ascii="Arial" w:hAnsi="Arial" w:cs="Arial"/>
                <w:bCs/>
                <w:sz w:val="16"/>
                <w:szCs w:val="16"/>
                <w:lang w:val="en-US"/>
              </w:rPr>
              <w:t xml:space="preserve">Returns the </w:t>
            </w:r>
            <w:r w:rsidR="00F5325A" w:rsidRPr="005D6069">
              <w:rPr>
                <w:rFonts w:ascii="Arial" w:hAnsi="Arial" w:cs="Arial"/>
                <w:bCs/>
                <w:sz w:val="16"/>
                <w:szCs w:val="16"/>
                <w:lang w:val="en-US"/>
              </w:rPr>
              <w:t xml:space="preserve">object </w:t>
            </w:r>
            <w:r w:rsidRPr="005D6069">
              <w:rPr>
                <w:rFonts w:ascii="Arial" w:hAnsi="Arial" w:cs="Arial"/>
                <w:bCs/>
                <w:sz w:val="16"/>
                <w:szCs w:val="16"/>
                <w:lang w:val="en-US"/>
              </w:rPr>
              <w:t xml:space="preserve">array </w:t>
            </w:r>
            <w:r w:rsidR="005D6069" w:rsidRPr="005D6069">
              <w:rPr>
                <w:rFonts w:ascii="Arial" w:hAnsi="Arial" w:cs="Arial"/>
                <w:bCs/>
                <w:sz w:val="16"/>
                <w:szCs w:val="16"/>
                <w:lang w:val="en-US"/>
              </w:rPr>
              <w:t>with the controls of the</w:t>
            </w:r>
            <w:r w:rsidR="005D6069">
              <w:rPr>
                <w:rFonts w:ascii="Arial" w:hAnsi="Arial" w:cs="Arial"/>
                <w:bCs/>
                <w:sz w:val="16"/>
                <w:szCs w:val="16"/>
                <w:lang w:val="en-US"/>
              </w:rPr>
              <w:t xml:space="preserve"> transmition.</w:t>
            </w:r>
          </w:p>
        </w:tc>
      </w:tr>
    </w:tbl>
    <w:p w:rsidR="00B03495" w:rsidRPr="005D6069" w:rsidRDefault="00B03495" w:rsidP="009E6273">
      <w:pPr>
        <w:pStyle w:val="Subttulo"/>
        <w:jc w:val="left"/>
        <w:rPr>
          <w:rFonts w:ascii="Arial" w:hAnsi="Arial" w:cs="Arial"/>
          <w:b/>
          <w:lang w:val="en-US"/>
        </w:rPr>
      </w:pPr>
    </w:p>
    <w:p w:rsidR="00D61BF9" w:rsidRDefault="00D61BF9" w:rsidP="00D61BF9">
      <w:pPr>
        <w:pStyle w:val="Subttulo"/>
        <w:rPr>
          <w:rFonts w:ascii="Arial" w:hAnsi="Arial" w:cs="Arial"/>
        </w:rPr>
      </w:pPr>
      <w:r>
        <w:rPr>
          <w:rFonts w:ascii="Arial" w:hAnsi="Arial" w:cs="Arial"/>
        </w:rPr>
        <w:t>Handler</w:t>
      </w:r>
    </w:p>
    <w:p w:rsidR="00D61BF9" w:rsidRPr="00D61BF9" w:rsidRDefault="00D61BF9" w:rsidP="00D61BF9"/>
    <w:tbl>
      <w:tblPr>
        <w:tblStyle w:val="Sombreadoclaro-nfasis5"/>
        <w:tblW w:w="9322" w:type="dxa"/>
        <w:tblLayout w:type="fixed"/>
        <w:tblLook w:val="04A0"/>
      </w:tblPr>
      <w:tblGrid>
        <w:gridCol w:w="1668"/>
        <w:gridCol w:w="3969"/>
        <w:gridCol w:w="3685"/>
      </w:tblGrid>
      <w:tr w:rsidR="000264B1" w:rsidTr="009C580F">
        <w:trPr>
          <w:cnfStyle w:val="100000000000"/>
        </w:trPr>
        <w:tc>
          <w:tcPr>
            <w:cnfStyle w:val="001000000000"/>
            <w:tcW w:w="1668" w:type="dxa"/>
            <w:hideMark/>
          </w:tcPr>
          <w:p w:rsidR="000264B1" w:rsidRPr="000C54F2" w:rsidRDefault="000264B1" w:rsidP="00EA68A8">
            <w:pPr>
              <w:rPr>
                <w:rFonts w:ascii="Arial" w:hAnsi="Arial" w:cs="Arial"/>
                <w:color w:val="202020"/>
                <w:sz w:val="16"/>
                <w:szCs w:val="16"/>
              </w:rPr>
            </w:pPr>
            <w:r w:rsidRPr="000C54F2">
              <w:rPr>
                <w:rFonts w:ascii="Arial" w:hAnsi="Arial" w:cs="Arial"/>
                <w:bCs w:val="0"/>
                <w:color w:val="202020"/>
                <w:sz w:val="16"/>
                <w:szCs w:val="16"/>
              </w:rPr>
              <w:t>T</w:t>
            </w:r>
            <w:r>
              <w:rPr>
                <w:rFonts w:ascii="Arial" w:hAnsi="Arial" w:cs="Arial"/>
                <w:bCs w:val="0"/>
                <w:color w:val="202020"/>
                <w:sz w:val="16"/>
                <w:szCs w:val="16"/>
              </w:rPr>
              <w:t>ype</w:t>
            </w:r>
          </w:p>
        </w:tc>
        <w:tc>
          <w:tcPr>
            <w:tcW w:w="3969" w:type="dxa"/>
            <w:hideMark/>
          </w:tcPr>
          <w:p w:rsidR="000264B1" w:rsidRPr="000C54F2" w:rsidRDefault="000264B1" w:rsidP="00EA68A8">
            <w:pPr>
              <w:cnfStyle w:val="100000000000"/>
              <w:rPr>
                <w:rFonts w:ascii="Arial" w:hAnsi="Arial" w:cs="Arial"/>
                <w:color w:val="202020"/>
                <w:sz w:val="16"/>
                <w:szCs w:val="16"/>
              </w:rPr>
            </w:pPr>
            <w:r>
              <w:rPr>
                <w:rFonts w:ascii="Arial" w:hAnsi="Arial" w:cs="Arial"/>
                <w:bCs w:val="0"/>
                <w:color w:val="202020"/>
                <w:sz w:val="16"/>
                <w:szCs w:val="16"/>
              </w:rPr>
              <w:t>Method</w:t>
            </w:r>
          </w:p>
        </w:tc>
        <w:tc>
          <w:tcPr>
            <w:tcW w:w="3685" w:type="dxa"/>
          </w:tcPr>
          <w:p w:rsidR="000264B1" w:rsidRPr="000C54F2" w:rsidRDefault="000264B1" w:rsidP="00EA68A8">
            <w:pPr>
              <w:cnfStyle w:val="100000000000"/>
              <w:rPr>
                <w:rFonts w:ascii="Arial" w:hAnsi="Arial" w:cs="Arial"/>
                <w:bCs w:val="0"/>
                <w:color w:val="202020"/>
                <w:sz w:val="16"/>
                <w:szCs w:val="16"/>
              </w:rPr>
            </w:pPr>
            <w:r>
              <w:rPr>
                <w:rFonts w:ascii="Arial" w:hAnsi="Arial" w:cs="Arial"/>
                <w:bCs w:val="0"/>
                <w:color w:val="202020"/>
                <w:sz w:val="16"/>
                <w:szCs w:val="16"/>
              </w:rPr>
              <w:t>Description</w:t>
            </w:r>
          </w:p>
        </w:tc>
      </w:tr>
      <w:tr w:rsidR="00D61BF9" w:rsidRPr="0021338A" w:rsidTr="009C580F">
        <w:trPr>
          <w:cnfStyle w:val="000000100000"/>
        </w:trPr>
        <w:tc>
          <w:tcPr>
            <w:cnfStyle w:val="001000000000"/>
            <w:tcW w:w="1668" w:type="dxa"/>
            <w:hideMark/>
          </w:tcPr>
          <w:p w:rsidR="00D61BF9" w:rsidRPr="00550A48" w:rsidRDefault="00D61BF9" w:rsidP="009C580F">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969" w:type="dxa"/>
            <w:hideMark/>
          </w:tcPr>
          <w:p w:rsidR="00D61BF9" w:rsidRPr="00550A48" w:rsidRDefault="00CF44E8" w:rsidP="009C580F">
            <w:pPr>
              <w:cnfStyle w:val="000000100000"/>
              <w:rPr>
                <w:rFonts w:ascii="Arial" w:hAnsi="Arial" w:cs="Arial"/>
                <w:sz w:val="16"/>
                <w:szCs w:val="16"/>
              </w:rPr>
            </w:pPr>
            <w:r w:rsidRPr="00CF44E8">
              <w:rPr>
                <w:rFonts w:ascii="Arial" w:hAnsi="Arial" w:cs="Arial"/>
                <w:b/>
                <w:sz w:val="16"/>
                <w:szCs w:val="16"/>
                <w:lang w:eastAsia="es-ES"/>
              </w:rPr>
              <w:t>setSource(DataSource ds)</w:t>
            </w:r>
          </w:p>
        </w:tc>
        <w:tc>
          <w:tcPr>
            <w:tcW w:w="3685" w:type="dxa"/>
          </w:tcPr>
          <w:p w:rsidR="0021338A" w:rsidRPr="00621058" w:rsidRDefault="0021338A" w:rsidP="00621058">
            <w:pPr>
              <w:jc w:val="both"/>
              <w:cnfStyle w:val="000000100000"/>
              <w:rPr>
                <w:rFonts w:ascii="Arial" w:hAnsi="Arial" w:cs="Arial"/>
                <w:bCs/>
                <w:sz w:val="16"/>
                <w:szCs w:val="16"/>
                <w:lang w:val="en-US"/>
              </w:rPr>
            </w:pPr>
            <w:r w:rsidRPr="0021338A">
              <w:rPr>
                <w:rFonts w:ascii="Arial" w:hAnsi="Arial" w:cs="Arial"/>
                <w:bCs/>
                <w:sz w:val="16"/>
                <w:szCs w:val="16"/>
                <w:lang w:val="en-US"/>
              </w:rPr>
              <w:t xml:space="preserve">Verify the type the </w:t>
            </w:r>
            <w:r w:rsidR="00621058">
              <w:rPr>
                <w:rFonts w:ascii="Arial" w:hAnsi="Arial" w:cs="Arial"/>
                <w:bCs/>
                <w:sz w:val="16"/>
                <w:szCs w:val="16"/>
                <w:lang w:val="en-US"/>
              </w:rPr>
              <w:t>DataS</w:t>
            </w:r>
            <w:r w:rsidRPr="0021338A">
              <w:rPr>
                <w:rFonts w:ascii="Arial" w:hAnsi="Arial" w:cs="Arial"/>
                <w:bCs/>
                <w:sz w:val="16"/>
                <w:szCs w:val="16"/>
                <w:lang w:val="en-US"/>
              </w:rPr>
              <w:t>ource that</w:t>
            </w:r>
            <w:r w:rsidR="00621058">
              <w:rPr>
                <w:rFonts w:ascii="Arial" w:hAnsi="Arial" w:cs="Arial"/>
                <w:bCs/>
                <w:sz w:val="16"/>
                <w:szCs w:val="16"/>
                <w:lang w:val="en-US"/>
              </w:rPr>
              <w:t xml:space="preserve"> will transfer </w:t>
            </w:r>
            <w:r w:rsidR="00621058" w:rsidRPr="00621058">
              <w:rPr>
                <w:rFonts w:ascii="Arial" w:hAnsi="Arial" w:cs="Arial"/>
                <w:bCs/>
                <w:sz w:val="16"/>
                <w:szCs w:val="16"/>
                <w:lang w:val="en-US"/>
              </w:rPr>
              <w:t>PullDataSource o</w:t>
            </w:r>
            <w:r w:rsidR="00621058">
              <w:rPr>
                <w:rFonts w:ascii="Arial" w:hAnsi="Arial" w:cs="Arial"/>
                <w:bCs/>
                <w:sz w:val="16"/>
                <w:szCs w:val="16"/>
                <w:lang w:val="en-US"/>
              </w:rPr>
              <w:t>r</w:t>
            </w:r>
            <w:r w:rsidR="00621058" w:rsidRPr="00621058">
              <w:rPr>
                <w:rFonts w:ascii="Arial" w:hAnsi="Arial" w:cs="Arial"/>
                <w:bCs/>
                <w:sz w:val="16"/>
                <w:szCs w:val="16"/>
                <w:lang w:val="en-US"/>
              </w:rPr>
              <w:t xml:space="preserve"> PushDataSource</w:t>
            </w:r>
          </w:p>
        </w:tc>
      </w:tr>
      <w:tr w:rsidR="00D61BF9" w:rsidRPr="00621058" w:rsidTr="009C580F">
        <w:tc>
          <w:tcPr>
            <w:cnfStyle w:val="001000000000"/>
            <w:tcW w:w="1668" w:type="dxa"/>
            <w:hideMark/>
          </w:tcPr>
          <w:p w:rsidR="00D61BF9" w:rsidRPr="00550A48" w:rsidRDefault="00EA3070" w:rsidP="009C580F">
            <w:pPr>
              <w:rPr>
                <w:rStyle w:val="Hipervnculo"/>
                <w:rFonts w:ascii="Arial" w:hAnsi="Arial" w:cs="Arial"/>
                <w:color w:val="202020"/>
                <w:sz w:val="16"/>
                <w:szCs w:val="16"/>
              </w:rPr>
            </w:pPr>
            <w:r w:rsidRPr="00EA3070">
              <w:rPr>
                <w:rStyle w:val="Hipervnculo"/>
                <w:rFonts w:ascii="Arial" w:hAnsi="Arial" w:cs="Arial"/>
                <w:color w:val="202020"/>
                <w:sz w:val="16"/>
                <w:szCs w:val="16"/>
              </w:rPr>
              <w:t>void</w:t>
            </w:r>
          </w:p>
        </w:tc>
        <w:tc>
          <w:tcPr>
            <w:tcW w:w="3969" w:type="dxa"/>
            <w:hideMark/>
          </w:tcPr>
          <w:p w:rsidR="00D61BF9" w:rsidRPr="00550A48" w:rsidRDefault="00CF44E8" w:rsidP="009C580F">
            <w:pPr>
              <w:cnfStyle w:val="000000000000"/>
              <w:rPr>
                <w:rFonts w:ascii="Arial" w:hAnsi="Arial" w:cs="Arial"/>
                <w:sz w:val="16"/>
                <w:szCs w:val="16"/>
              </w:rPr>
            </w:pPr>
            <w:r w:rsidRPr="00CF44E8">
              <w:rPr>
                <w:rFonts w:ascii="Arial" w:hAnsi="Arial" w:cs="Arial"/>
                <w:b/>
                <w:sz w:val="16"/>
                <w:szCs w:val="16"/>
              </w:rPr>
              <w:t>setOutputLocator(MediaLocator output)</w:t>
            </w:r>
          </w:p>
        </w:tc>
        <w:tc>
          <w:tcPr>
            <w:tcW w:w="3685" w:type="dxa"/>
          </w:tcPr>
          <w:p w:rsidR="00621058" w:rsidRPr="00621058" w:rsidRDefault="00621058" w:rsidP="00621058">
            <w:pPr>
              <w:jc w:val="both"/>
              <w:cnfStyle w:val="000000000000"/>
              <w:rPr>
                <w:rFonts w:ascii="Arial" w:hAnsi="Arial" w:cs="Arial"/>
                <w:bCs/>
                <w:sz w:val="16"/>
                <w:szCs w:val="16"/>
                <w:lang w:val="en-US"/>
              </w:rPr>
            </w:pPr>
            <w:r w:rsidRPr="00621058">
              <w:rPr>
                <w:rFonts w:ascii="Arial" w:hAnsi="Arial" w:cs="Arial"/>
                <w:bCs/>
                <w:sz w:val="16"/>
                <w:szCs w:val="16"/>
                <w:lang w:val="en-US"/>
              </w:rPr>
              <w:t xml:space="preserve">Put to the MediaLocator the output Process of the transmition </w:t>
            </w:r>
          </w:p>
        </w:tc>
      </w:tr>
      <w:tr w:rsidR="00D61BF9" w:rsidRPr="00621058" w:rsidTr="009C580F">
        <w:trPr>
          <w:cnfStyle w:val="000000100000"/>
        </w:trPr>
        <w:tc>
          <w:tcPr>
            <w:cnfStyle w:val="001000000000"/>
            <w:tcW w:w="1668" w:type="dxa"/>
            <w:hideMark/>
          </w:tcPr>
          <w:p w:rsidR="00D61BF9" w:rsidRPr="00202E4A" w:rsidRDefault="00EE5F9D" w:rsidP="009C580F">
            <w:pPr>
              <w:rPr>
                <w:rStyle w:val="Hipervnculo"/>
                <w:rFonts w:ascii="Arial" w:hAnsi="Arial" w:cs="Arial"/>
                <w:color w:val="202020"/>
                <w:sz w:val="16"/>
                <w:szCs w:val="16"/>
              </w:rPr>
            </w:pPr>
            <w:r w:rsidRPr="00EE5F9D">
              <w:rPr>
                <w:rStyle w:val="Hipervnculo"/>
                <w:rFonts w:ascii="Arial" w:hAnsi="Arial" w:cs="Arial"/>
                <w:color w:val="202020"/>
                <w:sz w:val="16"/>
                <w:szCs w:val="16"/>
              </w:rPr>
              <w:t>void</w:t>
            </w:r>
          </w:p>
        </w:tc>
        <w:tc>
          <w:tcPr>
            <w:tcW w:w="3969" w:type="dxa"/>
            <w:hideMark/>
          </w:tcPr>
          <w:p w:rsidR="00D61BF9" w:rsidRPr="00202E4A" w:rsidRDefault="00EE5F9D" w:rsidP="009C580F">
            <w:pPr>
              <w:cnfStyle w:val="000000100000"/>
              <w:rPr>
                <w:rFonts w:ascii="Arial" w:hAnsi="Arial" w:cs="Arial"/>
                <w:b/>
                <w:sz w:val="16"/>
                <w:szCs w:val="16"/>
              </w:rPr>
            </w:pPr>
            <w:r>
              <w:rPr>
                <w:rFonts w:ascii="Arial" w:hAnsi="Arial" w:cs="Arial"/>
                <w:b/>
                <w:sz w:val="16"/>
                <w:szCs w:val="16"/>
              </w:rPr>
              <w:t>o</w:t>
            </w:r>
            <w:r w:rsidRPr="00EE5F9D">
              <w:rPr>
                <w:rFonts w:ascii="Arial" w:hAnsi="Arial" w:cs="Arial"/>
                <w:b/>
                <w:sz w:val="16"/>
                <w:szCs w:val="16"/>
              </w:rPr>
              <w:t>pen</w:t>
            </w:r>
            <w:r>
              <w:rPr>
                <w:rFonts w:ascii="Arial" w:hAnsi="Arial" w:cs="Arial"/>
                <w:b/>
                <w:sz w:val="16"/>
                <w:szCs w:val="16"/>
              </w:rPr>
              <w:t>()</w:t>
            </w:r>
          </w:p>
        </w:tc>
        <w:tc>
          <w:tcPr>
            <w:tcW w:w="3685" w:type="dxa"/>
          </w:tcPr>
          <w:p w:rsidR="00C603A3" w:rsidRPr="00621058" w:rsidRDefault="00621058" w:rsidP="009C580F">
            <w:pPr>
              <w:jc w:val="both"/>
              <w:cnfStyle w:val="000000100000"/>
              <w:rPr>
                <w:rFonts w:ascii="Arial" w:hAnsi="Arial" w:cs="Arial"/>
                <w:bCs/>
                <w:sz w:val="16"/>
                <w:szCs w:val="16"/>
                <w:lang w:val="en-US"/>
              </w:rPr>
            </w:pPr>
            <w:r w:rsidRPr="00621058">
              <w:rPr>
                <w:rFonts w:ascii="Arial" w:hAnsi="Arial" w:cs="Arial"/>
                <w:bCs/>
                <w:sz w:val="16"/>
                <w:szCs w:val="16"/>
                <w:lang w:val="en-US"/>
              </w:rPr>
              <w:t>Open the conecction and verify if the state ha</w:t>
            </w:r>
            <w:r w:rsidR="00C603A3">
              <w:rPr>
                <w:rFonts w:ascii="Arial" w:hAnsi="Arial" w:cs="Arial"/>
                <w:bCs/>
                <w:sz w:val="16"/>
                <w:szCs w:val="16"/>
                <w:lang w:val="en-US"/>
              </w:rPr>
              <w:t>s been initialized</w:t>
            </w:r>
          </w:p>
        </w:tc>
      </w:tr>
      <w:tr w:rsidR="00D61BF9" w:rsidRPr="00C603A3" w:rsidTr="009C580F">
        <w:tc>
          <w:tcPr>
            <w:cnfStyle w:val="001000000000"/>
            <w:tcW w:w="1668" w:type="dxa"/>
            <w:hideMark/>
          </w:tcPr>
          <w:p w:rsidR="00D61BF9" w:rsidRPr="004368CA" w:rsidRDefault="00C87BFD" w:rsidP="009C580F">
            <w:pPr>
              <w:rPr>
                <w:rStyle w:val="Hipervnculo"/>
                <w:rFonts w:ascii="Arial" w:hAnsi="Arial" w:cs="Arial"/>
                <w:color w:val="202020"/>
                <w:sz w:val="16"/>
                <w:szCs w:val="16"/>
              </w:rPr>
            </w:pPr>
            <w:r w:rsidRPr="00EE5F9D">
              <w:rPr>
                <w:rStyle w:val="Hipervnculo"/>
                <w:rFonts w:ascii="Arial" w:hAnsi="Arial" w:cs="Arial"/>
                <w:color w:val="202020"/>
                <w:sz w:val="16"/>
                <w:szCs w:val="16"/>
              </w:rPr>
              <w:t>void</w:t>
            </w:r>
          </w:p>
        </w:tc>
        <w:tc>
          <w:tcPr>
            <w:tcW w:w="3969" w:type="dxa"/>
            <w:hideMark/>
          </w:tcPr>
          <w:p w:rsidR="00D61BF9" w:rsidRPr="004368CA" w:rsidRDefault="00C87BFD" w:rsidP="009C580F">
            <w:pPr>
              <w:cnfStyle w:val="000000000000"/>
              <w:rPr>
                <w:rFonts w:ascii="Arial" w:hAnsi="Arial" w:cs="Arial"/>
                <w:b/>
                <w:sz w:val="16"/>
                <w:szCs w:val="16"/>
              </w:rPr>
            </w:pPr>
            <w:r w:rsidRPr="00C87BFD">
              <w:rPr>
                <w:rFonts w:ascii="Arial" w:hAnsi="Arial" w:cs="Arial"/>
                <w:b/>
                <w:sz w:val="16"/>
                <w:szCs w:val="16"/>
              </w:rPr>
              <w:t>start()</w:t>
            </w:r>
          </w:p>
        </w:tc>
        <w:tc>
          <w:tcPr>
            <w:tcW w:w="3685" w:type="dxa"/>
          </w:tcPr>
          <w:p w:rsidR="00C603A3" w:rsidRPr="00C603A3" w:rsidRDefault="00C603A3" w:rsidP="009C580F">
            <w:pPr>
              <w:jc w:val="both"/>
              <w:cnfStyle w:val="000000000000"/>
              <w:rPr>
                <w:rFonts w:ascii="Arial" w:hAnsi="Arial" w:cs="Arial"/>
                <w:bCs/>
                <w:sz w:val="16"/>
                <w:szCs w:val="16"/>
                <w:lang w:val="en-US"/>
              </w:rPr>
            </w:pPr>
            <w:r w:rsidRPr="00C603A3">
              <w:rPr>
                <w:rFonts w:ascii="Arial" w:hAnsi="Arial" w:cs="Arial"/>
                <w:bCs/>
                <w:sz w:val="16"/>
                <w:szCs w:val="16"/>
                <w:lang w:val="en-US"/>
              </w:rPr>
              <w:t>Begins the transmition of the packets after to check the open state.</w:t>
            </w:r>
          </w:p>
        </w:tc>
      </w:tr>
      <w:tr w:rsidR="00F46FDD" w:rsidRPr="00C603A3" w:rsidTr="009C580F">
        <w:trPr>
          <w:cnfStyle w:val="000000100000"/>
        </w:trPr>
        <w:tc>
          <w:tcPr>
            <w:cnfStyle w:val="001000000000"/>
            <w:tcW w:w="1668" w:type="dxa"/>
            <w:hideMark/>
          </w:tcPr>
          <w:p w:rsidR="00F46FDD" w:rsidRPr="00EE5F9D" w:rsidRDefault="00F46FDD" w:rsidP="009C580F">
            <w:pPr>
              <w:rPr>
                <w:rStyle w:val="Hipervnculo"/>
                <w:rFonts w:ascii="Arial" w:hAnsi="Arial" w:cs="Arial"/>
                <w:color w:val="202020"/>
                <w:sz w:val="16"/>
                <w:szCs w:val="16"/>
              </w:rPr>
            </w:pPr>
            <w:r w:rsidRPr="00EE5F9D">
              <w:rPr>
                <w:rStyle w:val="Hipervnculo"/>
                <w:rFonts w:ascii="Arial" w:hAnsi="Arial" w:cs="Arial"/>
                <w:color w:val="202020"/>
                <w:sz w:val="16"/>
                <w:szCs w:val="16"/>
              </w:rPr>
              <w:t>void</w:t>
            </w:r>
          </w:p>
        </w:tc>
        <w:tc>
          <w:tcPr>
            <w:tcW w:w="3969" w:type="dxa"/>
            <w:hideMark/>
          </w:tcPr>
          <w:p w:rsidR="00F46FDD" w:rsidRPr="00C87BFD" w:rsidRDefault="00F46FDD" w:rsidP="009C580F">
            <w:pPr>
              <w:cnfStyle w:val="000000100000"/>
              <w:rPr>
                <w:rFonts w:ascii="Arial" w:hAnsi="Arial" w:cs="Arial"/>
                <w:b/>
                <w:sz w:val="16"/>
                <w:szCs w:val="16"/>
              </w:rPr>
            </w:pPr>
            <w:r w:rsidRPr="00F46FDD">
              <w:rPr>
                <w:rFonts w:ascii="Arial" w:hAnsi="Arial" w:cs="Arial"/>
                <w:b/>
                <w:sz w:val="16"/>
                <w:szCs w:val="16"/>
              </w:rPr>
              <w:t>stop()</w:t>
            </w:r>
          </w:p>
        </w:tc>
        <w:tc>
          <w:tcPr>
            <w:tcW w:w="3685" w:type="dxa"/>
          </w:tcPr>
          <w:p w:rsidR="00F46FDD" w:rsidRDefault="00F46FDD" w:rsidP="009C580F">
            <w:pPr>
              <w:jc w:val="both"/>
              <w:cnfStyle w:val="000000100000"/>
              <w:rPr>
                <w:rFonts w:ascii="Arial" w:hAnsi="Arial" w:cs="Arial"/>
                <w:bCs/>
                <w:sz w:val="16"/>
                <w:szCs w:val="16"/>
              </w:rPr>
            </w:pPr>
            <w:r>
              <w:rPr>
                <w:rFonts w:ascii="Arial" w:hAnsi="Arial" w:cs="Arial"/>
                <w:bCs/>
                <w:sz w:val="16"/>
                <w:szCs w:val="16"/>
              </w:rPr>
              <w:t>Detiene la transferencia si no ha sido conectado e inicializado.</w:t>
            </w:r>
          </w:p>
          <w:p w:rsidR="00C603A3" w:rsidRPr="00C603A3" w:rsidRDefault="00C603A3" w:rsidP="009C580F">
            <w:pPr>
              <w:jc w:val="both"/>
              <w:cnfStyle w:val="000000100000"/>
              <w:rPr>
                <w:rFonts w:ascii="Arial" w:hAnsi="Arial" w:cs="Arial"/>
                <w:bCs/>
                <w:sz w:val="16"/>
                <w:szCs w:val="16"/>
                <w:lang w:val="en-US"/>
              </w:rPr>
            </w:pPr>
            <w:r w:rsidRPr="00C603A3">
              <w:rPr>
                <w:rFonts w:ascii="Arial" w:hAnsi="Arial" w:cs="Arial"/>
                <w:bCs/>
                <w:sz w:val="16"/>
                <w:szCs w:val="16"/>
                <w:lang w:val="en-US"/>
              </w:rPr>
              <w:t>Stop the transfer if don</w:t>
            </w:r>
            <w:r w:rsidR="002F6852">
              <w:rPr>
                <w:rFonts w:ascii="Arial" w:hAnsi="Arial" w:cs="Arial"/>
                <w:bCs/>
                <w:sz w:val="16"/>
                <w:szCs w:val="16"/>
                <w:lang w:val="en-US"/>
              </w:rPr>
              <w:t>´</w:t>
            </w:r>
            <w:r w:rsidRPr="00C603A3">
              <w:rPr>
                <w:rFonts w:ascii="Arial" w:hAnsi="Arial" w:cs="Arial"/>
                <w:bCs/>
                <w:sz w:val="16"/>
                <w:szCs w:val="16"/>
                <w:lang w:val="en-US"/>
              </w:rPr>
              <w:t>t have</w:t>
            </w:r>
            <w:r w:rsidR="002F6852">
              <w:rPr>
                <w:rFonts w:ascii="Arial" w:hAnsi="Arial" w:cs="Arial"/>
                <w:bCs/>
                <w:sz w:val="16"/>
                <w:szCs w:val="16"/>
                <w:lang w:val="en-US"/>
              </w:rPr>
              <w:t xml:space="preserve"> been connected and initialized.</w:t>
            </w:r>
          </w:p>
        </w:tc>
      </w:tr>
      <w:tr w:rsidR="00F46FDD" w:rsidRPr="002F6852" w:rsidTr="009C580F">
        <w:tc>
          <w:tcPr>
            <w:cnfStyle w:val="001000000000"/>
            <w:tcW w:w="1668" w:type="dxa"/>
            <w:hideMark/>
          </w:tcPr>
          <w:p w:rsidR="00F46FDD" w:rsidRPr="00EE5F9D" w:rsidRDefault="00F46FDD" w:rsidP="009C580F">
            <w:pPr>
              <w:rPr>
                <w:rStyle w:val="Hipervnculo"/>
                <w:rFonts w:ascii="Arial" w:hAnsi="Arial" w:cs="Arial"/>
                <w:color w:val="202020"/>
                <w:sz w:val="16"/>
                <w:szCs w:val="16"/>
              </w:rPr>
            </w:pPr>
            <w:r w:rsidRPr="00F46FDD">
              <w:rPr>
                <w:rStyle w:val="Hipervnculo"/>
                <w:rFonts w:ascii="Arial" w:hAnsi="Arial" w:cs="Arial"/>
                <w:color w:val="202020"/>
                <w:sz w:val="16"/>
                <w:szCs w:val="16"/>
              </w:rPr>
              <w:t>void</w:t>
            </w:r>
          </w:p>
        </w:tc>
        <w:tc>
          <w:tcPr>
            <w:tcW w:w="3969" w:type="dxa"/>
            <w:hideMark/>
          </w:tcPr>
          <w:p w:rsidR="00F46FDD" w:rsidRPr="00F46FDD" w:rsidRDefault="00CF44E8" w:rsidP="009C580F">
            <w:pPr>
              <w:cnfStyle w:val="000000000000"/>
              <w:rPr>
                <w:rFonts w:ascii="Arial" w:hAnsi="Arial" w:cs="Arial"/>
                <w:b/>
                <w:sz w:val="16"/>
                <w:szCs w:val="16"/>
              </w:rPr>
            </w:pPr>
            <w:r w:rsidRPr="00CF44E8">
              <w:rPr>
                <w:rFonts w:ascii="Arial" w:hAnsi="Arial" w:cs="Arial"/>
                <w:b/>
                <w:sz w:val="16"/>
                <w:szCs w:val="16"/>
              </w:rPr>
              <w:t>close(String reason)</w:t>
            </w:r>
          </w:p>
        </w:tc>
        <w:tc>
          <w:tcPr>
            <w:tcW w:w="3685" w:type="dxa"/>
          </w:tcPr>
          <w:p w:rsidR="002F6852" w:rsidRPr="002F6852" w:rsidRDefault="002F6852" w:rsidP="00F46FDD">
            <w:pPr>
              <w:jc w:val="both"/>
              <w:cnfStyle w:val="000000000000"/>
              <w:rPr>
                <w:rFonts w:ascii="Arial" w:hAnsi="Arial" w:cs="Arial"/>
                <w:bCs/>
                <w:sz w:val="16"/>
                <w:szCs w:val="16"/>
                <w:lang w:val="en-US"/>
              </w:rPr>
            </w:pPr>
            <w:r w:rsidRPr="002F6852">
              <w:rPr>
                <w:rFonts w:ascii="Arial" w:hAnsi="Arial" w:cs="Arial"/>
                <w:bCs/>
                <w:sz w:val="16"/>
                <w:szCs w:val="16"/>
                <w:lang w:val="en-US"/>
              </w:rPr>
              <w:t>Close the process of the</w:t>
            </w:r>
            <w:r>
              <w:rPr>
                <w:rFonts w:ascii="Arial" w:hAnsi="Arial" w:cs="Arial"/>
                <w:bCs/>
                <w:sz w:val="16"/>
                <w:szCs w:val="16"/>
                <w:lang w:val="en-US"/>
              </w:rPr>
              <w:t xml:space="preserve"> data</w:t>
            </w:r>
            <w:r w:rsidRPr="002F6852">
              <w:rPr>
                <w:rFonts w:ascii="Arial" w:hAnsi="Arial" w:cs="Arial"/>
                <w:bCs/>
                <w:sz w:val="16"/>
                <w:szCs w:val="16"/>
                <w:lang w:val="en-US"/>
              </w:rPr>
              <w:t xml:space="preserve"> transmition</w:t>
            </w:r>
            <w:r>
              <w:rPr>
                <w:rFonts w:ascii="Arial" w:hAnsi="Arial" w:cs="Arial"/>
                <w:bCs/>
                <w:sz w:val="16"/>
                <w:szCs w:val="16"/>
                <w:lang w:val="en-US"/>
              </w:rPr>
              <w:t xml:space="preserve"> and send to the </w:t>
            </w:r>
            <w:r w:rsidRPr="002F6852">
              <w:rPr>
                <w:rFonts w:ascii="Arial" w:hAnsi="Arial" w:cs="Arial"/>
                <w:bCs/>
                <w:sz w:val="16"/>
                <w:szCs w:val="16"/>
                <w:lang w:val="en-US"/>
              </w:rPr>
              <w:t>DataSinkErrorEvent</w:t>
            </w:r>
            <w:r>
              <w:rPr>
                <w:rFonts w:ascii="Arial" w:hAnsi="Arial" w:cs="Arial"/>
                <w:bCs/>
                <w:sz w:val="16"/>
                <w:szCs w:val="16"/>
                <w:lang w:val="en-US"/>
              </w:rPr>
              <w:t xml:space="preserve"> the reason and wake up the writer thread.</w:t>
            </w:r>
          </w:p>
        </w:tc>
      </w:tr>
      <w:tr w:rsidR="00497326" w:rsidRPr="002F6852" w:rsidTr="009C580F">
        <w:trPr>
          <w:cnfStyle w:val="000000100000"/>
        </w:trPr>
        <w:tc>
          <w:tcPr>
            <w:cnfStyle w:val="001000000000"/>
            <w:tcW w:w="1668" w:type="dxa"/>
            <w:hideMark/>
          </w:tcPr>
          <w:p w:rsidR="00497326" w:rsidRPr="00F46FDD" w:rsidRDefault="00497326" w:rsidP="009C580F">
            <w:pPr>
              <w:rPr>
                <w:rStyle w:val="Hipervnculo"/>
                <w:rFonts w:ascii="Arial" w:hAnsi="Arial" w:cs="Arial"/>
                <w:color w:val="202020"/>
                <w:sz w:val="16"/>
                <w:szCs w:val="16"/>
              </w:rPr>
            </w:pPr>
            <w:r w:rsidRPr="00497326">
              <w:rPr>
                <w:rStyle w:val="Hipervnculo"/>
                <w:rFonts w:ascii="Arial" w:hAnsi="Arial" w:cs="Arial"/>
                <w:color w:val="202020"/>
                <w:sz w:val="16"/>
                <w:szCs w:val="16"/>
              </w:rPr>
              <w:t>synchronized void</w:t>
            </w:r>
          </w:p>
        </w:tc>
        <w:tc>
          <w:tcPr>
            <w:tcW w:w="3969" w:type="dxa"/>
            <w:hideMark/>
          </w:tcPr>
          <w:p w:rsidR="00497326" w:rsidRDefault="00CF44E8" w:rsidP="009C580F">
            <w:pPr>
              <w:cnfStyle w:val="000000100000"/>
              <w:rPr>
                <w:rFonts w:ascii="Arial" w:hAnsi="Arial" w:cs="Arial"/>
                <w:b/>
                <w:sz w:val="16"/>
                <w:szCs w:val="16"/>
              </w:rPr>
            </w:pPr>
            <w:r w:rsidRPr="00CF44E8">
              <w:rPr>
                <w:rFonts w:ascii="Arial" w:hAnsi="Arial" w:cs="Arial"/>
                <w:b/>
                <w:sz w:val="16"/>
                <w:szCs w:val="16"/>
              </w:rPr>
              <w:t>transferData(PushSourceStream pss)</w:t>
            </w:r>
          </w:p>
        </w:tc>
        <w:tc>
          <w:tcPr>
            <w:tcW w:w="3685" w:type="dxa"/>
          </w:tcPr>
          <w:p w:rsidR="00497326" w:rsidRDefault="00497326" w:rsidP="00F46FDD">
            <w:pPr>
              <w:jc w:val="both"/>
              <w:cnfStyle w:val="000000100000"/>
              <w:rPr>
                <w:rFonts w:ascii="Arial" w:hAnsi="Arial" w:cs="Arial"/>
                <w:bCs/>
                <w:sz w:val="16"/>
                <w:szCs w:val="16"/>
              </w:rPr>
            </w:pPr>
            <w:r>
              <w:rPr>
                <w:rFonts w:ascii="Arial" w:hAnsi="Arial" w:cs="Arial"/>
                <w:bCs/>
                <w:sz w:val="16"/>
                <w:szCs w:val="16"/>
              </w:rPr>
              <w:t>Maneja los procesos de sincronización entre los distintos buffers</w:t>
            </w:r>
            <w:r w:rsidR="00CF44E8">
              <w:rPr>
                <w:rFonts w:ascii="Arial" w:hAnsi="Arial" w:cs="Arial"/>
                <w:bCs/>
                <w:sz w:val="16"/>
                <w:szCs w:val="16"/>
              </w:rPr>
              <w:t xml:space="preserve"> que se utilizan para la transmisión.</w:t>
            </w:r>
          </w:p>
          <w:p w:rsidR="002F6852" w:rsidRPr="002F6852" w:rsidRDefault="002F6852" w:rsidP="00F46FDD">
            <w:pPr>
              <w:jc w:val="both"/>
              <w:cnfStyle w:val="000000100000"/>
              <w:rPr>
                <w:rFonts w:ascii="Arial" w:hAnsi="Arial" w:cs="Arial"/>
                <w:bCs/>
                <w:sz w:val="16"/>
                <w:szCs w:val="16"/>
                <w:lang w:val="en-US"/>
              </w:rPr>
            </w:pPr>
            <w:r w:rsidRPr="002F6852">
              <w:rPr>
                <w:rFonts w:ascii="Arial" w:hAnsi="Arial" w:cs="Arial"/>
                <w:bCs/>
                <w:sz w:val="16"/>
                <w:szCs w:val="16"/>
                <w:lang w:val="en-US"/>
              </w:rPr>
              <w:t>Handle the synchronization Process among differents buffers that use to the transmition.</w:t>
            </w:r>
          </w:p>
        </w:tc>
      </w:tr>
      <w:tr w:rsidR="00CF44E8" w:rsidRPr="002F6852" w:rsidTr="009C580F">
        <w:tc>
          <w:tcPr>
            <w:cnfStyle w:val="001000000000"/>
            <w:tcW w:w="1668" w:type="dxa"/>
            <w:hideMark/>
          </w:tcPr>
          <w:p w:rsidR="00CF44E8" w:rsidRPr="00497326" w:rsidRDefault="00CF44E8" w:rsidP="009C580F">
            <w:pPr>
              <w:rPr>
                <w:rStyle w:val="Hipervnculo"/>
                <w:rFonts w:ascii="Arial" w:hAnsi="Arial" w:cs="Arial"/>
                <w:color w:val="202020"/>
                <w:sz w:val="16"/>
                <w:szCs w:val="16"/>
              </w:rPr>
            </w:pPr>
            <w:r w:rsidRPr="00CF44E8">
              <w:rPr>
                <w:rStyle w:val="Hipervnculo"/>
                <w:rFonts w:ascii="Arial" w:hAnsi="Arial" w:cs="Arial"/>
                <w:color w:val="202020"/>
                <w:sz w:val="16"/>
                <w:szCs w:val="16"/>
              </w:rPr>
              <w:t>void</w:t>
            </w:r>
          </w:p>
        </w:tc>
        <w:tc>
          <w:tcPr>
            <w:tcW w:w="3969" w:type="dxa"/>
            <w:hideMark/>
          </w:tcPr>
          <w:p w:rsidR="00CF44E8" w:rsidRPr="00497326" w:rsidRDefault="00CF44E8" w:rsidP="009C580F">
            <w:pPr>
              <w:cnfStyle w:val="000000000000"/>
              <w:rPr>
                <w:rFonts w:ascii="Arial" w:hAnsi="Arial" w:cs="Arial"/>
                <w:b/>
                <w:sz w:val="16"/>
                <w:szCs w:val="16"/>
              </w:rPr>
            </w:pPr>
            <w:r w:rsidRPr="00CF44E8">
              <w:rPr>
                <w:rFonts w:ascii="Arial" w:hAnsi="Arial" w:cs="Arial"/>
                <w:b/>
                <w:sz w:val="16"/>
                <w:szCs w:val="16"/>
              </w:rPr>
              <w:t>run()</w:t>
            </w:r>
          </w:p>
        </w:tc>
        <w:tc>
          <w:tcPr>
            <w:tcW w:w="3685" w:type="dxa"/>
          </w:tcPr>
          <w:p w:rsidR="002F6852" w:rsidRPr="002F6852" w:rsidRDefault="002F6852" w:rsidP="00F46FDD">
            <w:pPr>
              <w:jc w:val="both"/>
              <w:cnfStyle w:val="000000000000"/>
              <w:rPr>
                <w:rFonts w:ascii="Arial" w:hAnsi="Arial" w:cs="Arial"/>
                <w:bCs/>
                <w:sz w:val="16"/>
                <w:szCs w:val="16"/>
                <w:lang w:val="en-US"/>
              </w:rPr>
            </w:pPr>
            <w:r w:rsidRPr="002F6852">
              <w:rPr>
                <w:rFonts w:ascii="Arial" w:hAnsi="Arial" w:cs="Arial"/>
                <w:bCs/>
                <w:sz w:val="16"/>
                <w:szCs w:val="16"/>
                <w:lang w:val="en-US"/>
              </w:rPr>
              <w:t>Method to work asynchrony to the writer Process</w:t>
            </w:r>
            <w:r>
              <w:rPr>
                <w:rFonts w:ascii="Arial" w:hAnsi="Arial" w:cs="Arial"/>
                <w:bCs/>
                <w:sz w:val="16"/>
                <w:szCs w:val="16"/>
                <w:lang w:val="en-US"/>
              </w:rPr>
              <w:t>.</w:t>
            </w:r>
          </w:p>
        </w:tc>
      </w:tr>
      <w:tr w:rsidR="00CF44E8" w:rsidRPr="005D75CE" w:rsidTr="009C580F">
        <w:trPr>
          <w:cnfStyle w:val="000000100000"/>
        </w:trPr>
        <w:tc>
          <w:tcPr>
            <w:cnfStyle w:val="001000000000"/>
            <w:tcW w:w="1668" w:type="dxa"/>
            <w:hideMark/>
          </w:tcPr>
          <w:p w:rsidR="00CF44E8" w:rsidRPr="00CF44E8" w:rsidRDefault="00CF44E8" w:rsidP="009C580F">
            <w:pPr>
              <w:rPr>
                <w:rStyle w:val="Hipervnculo"/>
                <w:rFonts w:ascii="Arial" w:hAnsi="Arial" w:cs="Arial"/>
                <w:color w:val="202020"/>
                <w:sz w:val="16"/>
                <w:szCs w:val="16"/>
              </w:rPr>
            </w:pPr>
            <w:r w:rsidRPr="00CF44E8">
              <w:rPr>
                <w:rStyle w:val="Hipervnculo"/>
                <w:rFonts w:ascii="Arial" w:hAnsi="Arial" w:cs="Arial"/>
                <w:color w:val="202020"/>
                <w:sz w:val="16"/>
                <w:szCs w:val="16"/>
              </w:rPr>
              <w:t>void</w:t>
            </w:r>
          </w:p>
        </w:tc>
        <w:tc>
          <w:tcPr>
            <w:tcW w:w="3969" w:type="dxa"/>
            <w:hideMark/>
          </w:tcPr>
          <w:p w:rsidR="00CF44E8" w:rsidRPr="00EE25B8" w:rsidRDefault="00CF44E8" w:rsidP="009C580F">
            <w:pPr>
              <w:cnfStyle w:val="000000100000"/>
              <w:rPr>
                <w:rFonts w:ascii="Arial" w:hAnsi="Arial" w:cs="Arial"/>
                <w:b/>
                <w:sz w:val="16"/>
                <w:szCs w:val="16"/>
                <w:lang w:val="en-US"/>
              </w:rPr>
            </w:pPr>
            <w:r w:rsidRPr="00EE25B8">
              <w:rPr>
                <w:rFonts w:ascii="Arial" w:hAnsi="Arial" w:cs="Arial"/>
                <w:b/>
                <w:sz w:val="16"/>
                <w:szCs w:val="16"/>
                <w:lang w:val="en-US"/>
              </w:rPr>
              <w:t>write(byte[] aBuffer, long aLocation, int aLength)</w:t>
            </w:r>
          </w:p>
        </w:tc>
        <w:tc>
          <w:tcPr>
            <w:tcW w:w="3685" w:type="dxa"/>
          </w:tcPr>
          <w:p w:rsidR="005D75CE" w:rsidRPr="005D75CE" w:rsidRDefault="005D75CE" w:rsidP="00F46FDD">
            <w:pPr>
              <w:jc w:val="both"/>
              <w:cnfStyle w:val="000000100000"/>
              <w:rPr>
                <w:rFonts w:ascii="Arial" w:hAnsi="Arial" w:cs="Arial"/>
                <w:bCs/>
                <w:sz w:val="16"/>
                <w:szCs w:val="16"/>
                <w:lang w:val="en-US"/>
              </w:rPr>
            </w:pPr>
            <w:r w:rsidRPr="005D75CE">
              <w:rPr>
                <w:rFonts w:ascii="Arial" w:hAnsi="Arial" w:cs="Arial"/>
                <w:bCs/>
                <w:sz w:val="16"/>
                <w:szCs w:val="16"/>
                <w:lang w:val="en-US"/>
              </w:rPr>
              <w:t>Sends the captured packets to the jWebSocket</w:t>
            </w:r>
          </w:p>
        </w:tc>
      </w:tr>
    </w:tbl>
    <w:p w:rsidR="00D61BF9" w:rsidRPr="005D75CE" w:rsidRDefault="00D61BF9" w:rsidP="006126A0">
      <w:pPr>
        <w:jc w:val="center"/>
        <w:rPr>
          <w:lang w:val="en-US"/>
        </w:rPr>
      </w:pPr>
    </w:p>
    <w:p w:rsidR="006126A0" w:rsidRPr="005D75CE" w:rsidRDefault="006126A0" w:rsidP="006126A0">
      <w:pPr>
        <w:jc w:val="center"/>
        <w:rPr>
          <w:rFonts w:ascii="Arial" w:hAnsi="Arial" w:cs="Arial"/>
          <w:lang w:val="en-US"/>
        </w:rPr>
      </w:pPr>
    </w:p>
    <w:p w:rsidR="006126A0" w:rsidRPr="005D75CE" w:rsidRDefault="006126A0" w:rsidP="006126A0">
      <w:pPr>
        <w:jc w:val="center"/>
        <w:rPr>
          <w:rFonts w:ascii="Arial" w:hAnsi="Arial" w:cs="Arial"/>
          <w:lang w:val="en-US"/>
        </w:rPr>
      </w:pPr>
    </w:p>
    <w:p w:rsidR="000264B1" w:rsidRDefault="000264B1" w:rsidP="006126A0">
      <w:pPr>
        <w:jc w:val="center"/>
        <w:rPr>
          <w:rFonts w:ascii="Arial" w:hAnsi="Arial" w:cs="Arial"/>
        </w:rPr>
      </w:pPr>
    </w:p>
    <w:p w:rsidR="000264B1" w:rsidRDefault="000264B1" w:rsidP="006126A0">
      <w:pPr>
        <w:jc w:val="center"/>
        <w:rPr>
          <w:rFonts w:ascii="Arial" w:hAnsi="Arial" w:cs="Arial"/>
        </w:rPr>
      </w:pPr>
    </w:p>
    <w:p w:rsidR="000264B1" w:rsidRDefault="000264B1" w:rsidP="006126A0">
      <w:pPr>
        <w:jc w:val="center"/>
        <w:rPr>
          <w:rFonts w:ascii="Arial" w:hAnsi="Arial" w:cs="Arial"/>
        </w:rPr>
      </w:pPr>
    </w:p>
    <w:p w:rsidR="006126A0" w:rsidRDefault="006126A0" w:rsidP="006126A0">
      <w:pPr>
        <w:jc w:val="center"/>
        <w:rPr>
          <w:rFonts w:ascii="Arial" w:hAnsi="Arial" w:cs="Arial"/>
        </w:rPr>
      </w:pPr>
      <w:r w:rsidRPr="006126A0">
        <w:rPr>
          <w:rFonts w:ascii="Arial" w:hAnsi="Arial" w:cs="Arial"/>
        </w:rPr>
        <w:lastRenderedPageBreak/>
        <w:t>DataSource</w:t>
      </w:r>
    </w:p>
    <w:p w:rsidR="006126A0" w:rsidRPr="006126A0" w:rsidRDefault="006126A0" w:rsidP="006126A0">
      <w:pPr>
        <w:jc w:val="center"/>
        <w:rPr>
          <w:rFonts w:ascii="Arial" w:hAnsi="Arial" w:cs="Arial"/>
        </w:rPr>
      </w:pPr>
    </w:p>
    <w:tbl>
      <w:tblPr>
        <w:tblStyle w:val="Sombreadoclaro-nfasis5"/>
        <w:tblW w:w="9322" w:type="dxa"/>
        <w:tblLayout w:type="fixed"/>
        <w:tblLook w:val="04A0"/>
      </w:tblPr>
      <w:tblGrid>
        <w:gridCol w:w="1668"/>
        <w:gridCol w:w="3969"/>
        <w:gridCol w:w="3685"/>
      </w:tblGrid>
      <w:tr w:rsidR="000264B1" w:rsidTr="009C580F">
        <w:trPr>
          <w:cnfStyle w:val="100000000000"/>
        </w:trPr>
        <w:tc>
          <w:tcPr>
            <w:cnfStyle w:val="001000000000"/>
            <w:tcW w:w="1668" w:type="dxa"/>
            <w:hideMark/>
          </w:tcPr>
          <w:p w:rsidR="000264B1" w:rsidRPr="000C54F2" w:rsidRDefault="000264B1" w:rsidP="00EA68A8">
            <w:pPr>
              <w:rPr>
                <w:rFonts w:ascii="Arial" w:hAnsi="Arial" w:cs="Arial"/>
                <w:color w:val="202020"/>
                <w:sz w:val="16"/>
                <w:szCs w:val="16"/>
              </w:rPr>
            </w:pPr>
            <w:r w:rsidRPr="000C54F2">
              <w:rPr>
                <w:rFonts w:ascii="Arial" w:hAnsi="Arial" w:cs="Arial"/>
                <w:bCs w:val="0"/>
                <w:color w:val="202020"/>
                <w:sz w:val="16"/>
                <w:szCs w:val="16"/>
              </w:rPr>
              <w:t>T</w:t>
            </w:r>
            <w:r>
              <w:rPr>
                <w:rFonts w:ascii="Arial" w:hAnsi="Arial" w:cs="Arial"/>
                <w:bCs w:val="0"/>
                <w:color w:val="202020"/>
                <w:sz w:val="16"/>
                <w:szCs w:val="16"/>
              </w:rPr>
              <w:t>ype</w:t>
            </w:r>
          </w:p>
        </w:tc>
        <w:tc>
          <w:tcPr>
            <w:tcW w:w="3969" w:type="dxa"/>
            <w:hideMark/>
          </w:tcPr>
          <w:p w:rsidR="000264B1" w:rsidRPr="000C54F2" w:rsidRDefault="000264B1" w:rsidP="00EA68A8">
            <w:pPr>
              <w:cnfStyle w:val="100000000000"/>
              <w:rPr>
                <w:rFonts w:ascii="Arial" w:hAnsi="Arial" w:cs="Arial"/>
                <w:color w:val="202020"/>
                <w:sz w:val="16"/>
                <w:szCs w:val="16"/>
              </w:rPr>
            </w:pPr>
            <w:r>
              <w:rPr>
                <w:rFonts w:ascii="Arial" w:hAnsi="Arial" w:cs="Arial"/>
                <w:bCs w:val="0"/>
                <w:color w:val="202020"/>
                <w:sz w:val="16"/>
                <w:szCs w:val="16"/>
              </w:rPr>
              <w:t>Method</w:t>
            </w:r>
          </w:p>
        </w:tc>
        <w:tc>
          <w:tcPr>
            <w:tcW w:w="3685" w:type="dxa"/>
          </w:tcPr>
          <w:p w:rsidR="000264B1" w:rsidRPr="000C54F2" w:rsidRDefault="000264B1" w:rsidP="00EA68A8">
            <w:pPr>
              <w:cnfStyle w:val="100000000000"/>
              <w:rPr>
                <w:rFonts w:ascii="Arial" w:hAnsi="Arial" w:cs="Arial"/>
                <w:bCs w:val="0"/>
                <w:color w:val="202020"/>
                <w:sz w:val="16"/>
                <w:szCs w:val="16"/>
              </w:rPr>
            </w:pPr>
            <w:r>
              <w:rPr>
                <w:rFonts w:ascii="Arial" w:hAnsi="Arial" w:cs="Arial"/>
                <w:bCs w:val="0"/>
                <w:color w:val="202020"/>
                <w:sz w:val="16"/>
                <w:szCs w:val="16"/>
              </w:rPr>
              <w:t>Description</w:t>
            </w:r>
          </w:p>
        </w:tc>
      </w:tr>
      <w:tr w:rsidR="006126A0" w:rsidRPr="00550A48" w:rsidTr="009C580F">
        <w:trPr>
          <w:cnfStyle w:val="000000100000"/>
        </w:trPr>
        <w:tc>
          <w:tcPr>
            <w:cnfStyle w:val="001000000000"/>
            <w:tcW w:w="1668" w:type="dxa"/>
            <w:hideMark/>
          </w:tcPr>
          <w:p w:rsidR="006126A0" w:rsidRPr="00550A48" w:rsidRDefault="006126A0" w:rsidP="009C580F">
            <w:pPr>
              <w:rPr>
                <w:rStyle w:val="Hipervnculo"/>
                <w:rFonts w:ascii="Arial" w:hAnsi="Arial" w:cs="Arial"/>
                <w:color w:val="202020"/>
                <w:sz w:val="16"/>
                <w:szCs w:val="16"/>
              </w:rPr>
            </w:pPr>
            <w:r>
              <w:rPr>
                <w:rStyle w:val="Hipervnculo"/>
                <w:rFonts w:ascii="Arial" w:hAnsi="Arial" w:cs="Arial"/>
                <w:color w:val="202020"/>
                <w:sz w:val="16"/>
                <w:szCs w:val="16"/>
              </w:rPr>
              <w:t>string</w:t>
            </w:r>
          </w:p>
        </w:tc>
        <w:tc>
          <w:tcPr>
            <w:tcW w:w="3969" w:type="dxa"/>
            <w:hideMark/>
          </w:tcPr>
          <w:p w:rsidR="006126A0" w:rsidRPr="00550A48" w:rsidRDefault="006126A0" w:rsidP="009C580F">
            <w:pPr>
              <w:cnfStyle w:val="000000100000"/>
              <w:rPr>
                <w:rFonts w:ascii="Arial" w:hAnsi="Arial" w:cs="Arial"/>
                <w:sz w:val="16"/>
                <w:szCs w:val="16"/>
              </w:rPr>
            </w:pPr>
            <w:r w:rsidRPr="006126A0">
              <w:rPr>
                <w:rFonts w:ascii="Arial" w:hAnsi="Arial" w:cs="Arial"/>
                <w:b/>
                <w:sz w:val="16"/>
                <w:szCs w:val="16"/>
                <w:lang w:eastAsia="es-ES"/>
              </w:rPr>
              <w:t>getContentType</w:t>
            </w:r>
            <w:r>
              <w:rPr>
                <w:rFonts w:ascii="Arial" w:hAnsi="Arial" w:cs="Arial"/>
                <w:b/>
                <w:sz w:val="16"/>
                <w:szCs w:val="16"/>
                <w:lang w:eastAsia="es-ES"/>
              </w:rPr>
              <w:t>()</w:t>
            </w:r>
          </w:p>
        </w:tc>
        <w:tc>
          <w:tcPr>
            <w:tcW w:w="3685" w:type="dxa"/>
          </w:tcPr>
          <w:p w:rsidR="000264B1" w:rsidRPr="000C54F2" w:rsidRDefault="000264B1" w:rsidP="009C580F">
            <w:pPr>
              <w:jc w:val="both"/>
              <w:cnfStyle w:val="000000100000"/>
              <w:rPr>
                <w:rFonts w:ascii="Arial" w:hAnsi="Arial" w:cs="Arial"/>
                <w:bCs/>
                <w:sz w:val="16"/>
                <w:szCs w:val="16"/>
              </w:rPr>
            </w:pPr>
            <w:r>
              <w:rPr>
                <w:rFonts w:ascii="Arial" w:hAnsi="Arial" w:cs="Arial"/>
                <w:bCs/>
                <w:sz w:val="16"/>
                <w:szCs w:val="16"/>
              </w:rPr>
              <w:t>Returns the content type</w:t>
            </w:r>
          </w:p>
        </w:tc>
      </w:tr>
      <w:tr w:rsidR="006126A0" w:rsidRPr="000264B1" w:rsidTr="009C580F">
        <w:tc>
          <w:tcPr>
            <w:cnfStyle w:val="001000000000"/>
            <w:tcW w:w="1668" w:type="dxa"/>
            <w:hideMark/>
          </w:tcPr>
          <w:p w:rsidR="006126A0" w:rsidRPr="00550A48" w:rsidRDefault="006126A0" w:rsidP="009C580F">
            <w:pPr>
              <w:rPr>
                <w:rStyle w:val="Hipervnculo"/>
                <w:rFonts w:ascii="Arial" w:hAnsi="Arial" w:cs="Arial"/>
                <w:color w:val="202020"/>
                <w:sz w:val="16"/>
                <w:szCs w:val="16"/>
              </w:rPr>
            </w:pPr>
            <w:r w:rsidRPr="006126A0">
              <w:rPr>
                <w:rStyle w:val="Hipervnculo"/>
                <w:rFonts w:ascii="Arial" w:hAnsi="Arial" w:cs="Arial"/>
                <w:color w:val="202020"/>
                <w:sz w:val="16"/>
                <w:szCs w:val="16"/>
              </w:rPr>
              <w:t>MediaLocator</w:t>
            </w:r>
          </w:p>
        </w:tc>
        <w:tc>
          <w:tcPr>
            <w:tcW w:w="3969" w:type="dxa"/>
            <w:hideMark/>
          </w:tcPr>
          <w:p w:rsidR="006126A0" w:rsidRPr="00550A48" w:rsidRDefault="006126A0" w:rsidP="009C580F">
            <w:pPr>
              <w:cnfStyle w:val="000000000000"/>
              <w:rPr>
                <w:rFonts w:ascii="Arial" w:hAnsi="Arial" w:cs="Arial"/>
                <w:sz w:val="16"/>
                <w:szCs w:val="16"/>
              </w:rPr>
            </w:pPr>
            <w:r w:rsidRPr="006126A0">
              <w:rPr>
                <w:rFonts w:ascii="Arial" w:hAnsi="Arial" w:cs="Arial"/>
                <w:b/>
                <w:sz w:val="16"/>
                <w:szCs w:val="16"/>
              </w:rPr>
              <w:t>getLocator</w:t>
            </w:r>
            <w:r>
              <w:rPr>
                <w:rFonts w:ascii="Arial" w:hAnsi="Arial" w:cs="Arial"/>
                <w:sz w:val="16"/>
                <w:szCs w:val="16"/>
              </w:rPr>
              <w:t>()</w:t>
            </w:r>
          </w:p>
        </w:tc>
        <w:tc>
          <w:tcPr>
            <w:tcW w:w="3685" w:type="dxa"/>
          </w:tcPr>
          <w:p w:rsidR="000264B1" w:rsidRPr="000264B1" w:rsidRDefault="000264B1" w:rsidP="009C580F">
            <w:pPr>
              <w:jc w:val="both"/>
              <w:cnfStyle w:val="000000000000"/>
              <w:rPr>
                <w:rFonts w:ascii="Arial" w:hAnsi="Arial" w:cs="Arial"/>
                <w:bCs/>
                <w:sz w:val="16"/>
                <w:szCs w:val="16"/>
                <w:lang w:val="en-US"/>
              </w:rPr>
            </w:pPr>
            <w:r w:rsidRPr="000264B1">
              <w:rPr>
                <w:rFonts w:ascii="Arial" w:hAnsi="Arial" w:cs="Arial"/>
                <w:bCs/>
                <w:sz w:val="16"/>
                <w:szCs w:val="16"/>
                <w:lang w:val="en-US"/>
              </w:rPr>
              <w:t>Returns the medialocator that belong to parent element</w:t>
            </w:r>
          </w:p>
        </w:tc>
      </w:tr>
      <w:tr w:rsidR="006126A0" w:rsidRPr="000264B1" w:rsidTr="009C580F">
        <w:trPr>
          <w:cnfStyle w:val="000000100000"/>
        </w:trPr>
        <w:tc>
          <w:tcPr>
            <w:cnfStyle w:val="001000000000"/>
            <w:tcW w:w="1668" w:type="dxa"/>
            <w:hideMark/>
          </w:tcPr>
          <w:p w:rsidR="006126A0" w:rsidRPr="00202E4A" w:rsidRDefault="00AE0745" w:rsidP="009C580F">
            <w:pPr>
              <w:rPr>
                <w:rStyle w:val="Hipervnculo"/>
                <w:rFonts w:ascii="Arial" w:hAnsi="Arial" w:cs="Arial"/>
                <w:color w:val="202020"/>
                <w:sz w:val="16"/>
                <w:szCs w:val="16"/>
              </w:rPr>
            </w:pPr>
            <w:r w:rsidRPr="00AE0745">
              <w:rPr>
                <w:rStyle w:val="Hipervnculo"/>
                <w:rFonts w:ascii="Arial" w:hAnsi="Arial" w:cs="Arial"/>
                <w:color w:val="202020"/>
                <w:sz w:val="16"/>
                <w:szCs w:val="16"/>
              </w:rPr>
              <w:t>void</w:t>
            </w:r>
          </w:p>
        </w:tc>
        <w:tc>
          <w:tcPr>
            <w:tcW w:w="3969" w:type="dxa"/>
            <w:hideMark/>
          </w:tcPr>
          <w:p w:rsidR="006126A0" w:rsidRPr="00202E4A" w:rsidRDefault="00AE0745" w:rsidP="009C580F">
            <w:pPr>
              <w:cnfStyle w:val="000000100000"/>
              <w:rPr>
                <w:rFonts w:ascii="Arial" w:hAnsi="Arial" w:cs="Arial"/>
                <w:b/>
                <w:sz w:val="16"/>
                <w:szCs w:val="16"/>
              </w:rPr>
            </w:pPr>
            <w:r w:rsidRPr="00AE0745">
              <w:rPr>
                <w:rFonts w:ascii="Arial" w:hAnsi="Arial" w:cs="Arial"/>
                <w:b/>
                <w:sz w:val="16"/>
                <w:szCs w:val="16"/>
              </w:rPr>
              <w:t>initCheck</w:t>
            </w:r>
            <w:r>
              <w:rPr>
                <w:rFonts w:ascii="Arial" w:hAnsi="Arial" w:cs="Arial"/>
                <w:b/>
                <w:sz w:val="16"/>
                <w:szCs w:val="16"/>
              </w:rPr>
              <w:t>()</w:t>
            </w:r>
          </w:p>
        </w:tc>
        <w:tc>
          <w:tcPr>
            <w:tcW w:w="3685" w:type="dxa"/>
          </w:tcPr>
          <w:p w:rsidR="000264B1" w:rsidRPr="000264B1" w:rsidRDefault="000264B1" w:rsidP="000264B1">
            <w:pPr>
              <w:jc w:val="both"/>
              <w:cnfStyle w:val="000000100000"/>
              <w:rPr>
                <w:rFonts w:ascii="Arial" w:hAnsi="Arial" w:cs="Arial"/>
                <w:bCs/>
                <w:sz w:val="16"/>
                <w:szCs w:val="16"/>
                <w:lang w:val="en-US"/>
              </w:rPr>
            </w:pPr>
            <w:r w:rsidRPr="000264B1">
              <w:rPr>
                <w:rFonts w:ascii="Arial" w:hAnsi="Arial" w:cs="Arial"/>
                <w:bCs/>
                <w:sz w:val="16"/>
                <w:szCs w:val="16"/>
                <w:lang w:val="en-US"/>
              </w:rPr>
              <w:t>Ckeck if has some MediaLocator  from the server</w:t>
            </w:r>
          </w:p>
        </w:tc>
      </w:tr>
      <w:tr w:rsidR="006126A0" w:rsidRPr="000264B1" w:rsidTr="009C580F">
        <w:tc>
          <w:tcPr>
            <w:cnfStyle w:val="001000000000"/>
            <w:tcW w:w="1668" w:type="dxa"/>
            <w:hideMark/>
          </w:tcPr>
          <w:p w:rsidR="006126A0" w:rsidRPr="004368CA" w:rsidRDefault="00B615C0" w:rsidP="009C580F">
            <w:pPr>
              <w:rPr>
                <w:rStyle w:val="Hipervnculo"/>
                <w:rFonts w:ascii="Arial" w:hAnsi="Arial" w:cs="Arial"/>
                <w:color w:val="202020"/>
                <w:sz w:val="16"/>
                <w:szCs w:val="16"/>
              </w:rPr>
            </w:pPr>
            <w:r w:rsidRPr="00B615C0">
              <w:rPr>
                <w:rStyle w:val="Hipervnculo"/>
                <w:rFonts w:ascii="Arial" w:hAnsi="Arial" w:cs="Arial"/>
                <w:color w:val="202020"/>
                <w:sz w:val="16"/>
                <w:szCs w:val="16"/>
              </w:rPr>
              <w:t>void</w:t>
            </w:r>
          </w:p>
        </w:tc>
        <w:tc>
          <w:tcPr>
            <w:tcW w:w="3969" w:type="dxa"/>
            <w:hideMark/>
          </w:tcPr>
          <w:p w:rsidR="006126A0" w:rsidRPr="004368CA" w:rsidRDefault="00B615C0" w:rsidP="009C580F">
            <w:pPr>
              <w:cnfStyle w:val="000000000000"/>
              <w:rPr>
                <w:rFonts w:ascii="Arial" w:hAnsi="Arial" w:cs="Arial"/>
                <w:b/>
                <w:sz w:val="16"/>
                <w:szCs w:val="16"/>
              </w:rPr>
            </w:pPr>
            <w:r w:rsidRPr="00B615C0">
              <w:rPr>
                <w:rFonts w:ascii="Arial" w:hAnsi="Arial" w:cs="Arial"/>
                <w:b/>
                <w:sz w:val="16"/>
                <w:szCs w:val="16"/>
              </w:rPr>
              <w:t>connect()</w:t>
            </w:r>
          </w:p>
        </w:tc>
        <w:tc>
          <w:tcPr>
            <w:tcW w:w="3685" w:type="dxa"/>
          </w:tcPr>
          <w:p w:rsidR="000264B1" w:rsidRPr="000264B1" w:rsidRDefault="000264B1" w:rsidP="009C580F">
            <w:pPr>
              <w:jc w:val="both"/>
              <w:cnfStyle w:val="000000000000"/>
              <w:rPr>
                <w:rFonts w:ascii="Arial" w:hAnsi="Arial" w:cs="Arial"/>
                <w:bCs/>
                <w:sz w:val="16"/>
                <w:szCs w:val="16"/>
                <w:lang w:val="en-US"/>
              </w:rPr>
            </w:pPr>
            <w:r w:rsidRPr="000264B1">
              <w:rPr>
                <w:rFonts w:ascii="Arial" w:hAnsi="Arial" w:cs="Arial"/>
                <w:bCs/>
                <w:sz w:val="16"/>
                <w:szCs w:val="16"/>
                <w:lang w:val="en-US"/>
              </w:rPr>
              <w:t>Create the jWebSocket to connect and capture the streaming the server via token</w:t>
            </w:r>
          </w:p>
        </w:tc>
      </w:tr>
      <w:tr w:rsidR="006126A0" w:rsidRPr="0052021B" w:rsidTr="009C580F">
        <w:trPr>
          <w:cnfStyle w:val="000000100000"/>
        </w:trPr>
        <w:tc>
          <w:tcPr>
            <w:cnfStyle w:val="001000000000"/>
            <w:tcW w:w="1668" w:type="dxa"/>
            <w:hideMark/>
          </w:tcPr>
          <w:p w:rsidR="006126A0" w:rsidRPr="00EE5F9D" w:rsidRDefault="00DA24FD" w:rsidP="009C580F">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969" w:type="dxa"/>
            <w:hideMark/>
          </w:tcPr>
          <w:p w:rsidR="006126A0" w:rsidRPr="00EE25B8" w:rsidRDefault="00DA24FD" w:rsidP="009C580F">
            <w:pPr>
              <w:cnfStyle w:val="000000100000"/>
              <w:rPr>
                <w:rFonts w:ascii="Arial" w:hAnsi="Arial" w:cs="Arial"/>
                <w:b/>
                <w:sz w:val="16"/>
                <w:szCs w:val="16"/>
                <w:lang w:val="en-US"/>
              </w:rPr>
            </w:pPr>
            <w:r w:rsidRPr="00EE25B8">
              <w:rPr>
                <w:rFonts w:ascii="Arial" w:hAnsi="Arial" w:cs="Arial"/>
                <w:b/>
                <w:sz w:val="16"/>
                <w:szCs w:val="16"/>
                <w:lang w:val="en-US"/>
              </w:rPr>
              <w:t>processToken(WebSocketClientEvent wsce, Token aToken)</w:t>
            </w:r>
          </w:p>
        </w:tc>
        <w:tc>
          <w:tcPr>
            <w:tcW w:w="3685" w:type="dxa"/>
          </w:tcPr>
          <w:p w:rsidR="000264B1" w:rsidRPr="0052021B" w:rsidRDefault="000264B1" w:rsidP="009C580F">
            <w:pPr>
              <w:jc w:val="both"/>
              <w:cnfStyle w:val="000000100000"/>
              <w:rPr>
                <w:rFonts w:ascii="Arial" w:hAnsi="Arial" w:cs="Arial"/>
                <w:bCs/>
                <w:sz w:val="16"/>
                <w:szCs w:val="16"/>
                <w:lang w:val="en-US"/>
              </w:rPr>
            </w:pPr>
            <w:r w:rsidRPr="0052021B">
              <w:rPr>
                <w:rFonts w:ascii="Arial" w:hAnsi="Arial" w:cs="Arial"/>
                <w:bCs/>
                <w:sz w:val="16"/>
                <w:szCs w:val="16"/>
                <w:lang w:val="en-US"/>
              </w:rPr>
              <w:t>Re</w:t>
            </w:r>
            <w:r w:rsidR="0052021B" w:rsidRPr="0052021B">
              <w:rPr>
                <w:rFonts w:ascii="Arial" w:hAnsi="Arial" w:cs="Arial"/>
                <w:bCs/>
                <w:sz w:val="16"/>
                <w:szCs w:val="16"/>
                <w:lang w:val="en-US"/>
              </w:rPr>
              <w:t>ceive the token with the data flow codify</w:t>
            </w:r>
            <w:r w:rsidR="0052021B">
              <w:rPr>
                <w:rFonts w:ascii="Arial" w:hAnsi="Arial" w:cs="Arial"/>
                <w:bCs/>
                <w:sz w:val="16"/>
                <w:szCs w:val="16"/>
                <w:lang w:val="en-US"/>
              </w:rPr>
              <w:t>.</w:t>
            </w:r>
          </w:p>
        </w:tc>
      </w:tr>
      <w:tr w:rsidR="00511E93" w:rsidRPr="0052021B" w:rsidTr="009C580F">
        <w:tc>
          <w:tcPr>
            <w:cnfStyle w:val="001000000000"/>
            <w:tcW w:w="1668" w:type="dxa"/>
            <w:hideMark/>
          </w:tcPr>
          <w:p w:rsidR="00511E93" w:rsidRPr="000C54F2" w:rsidRDefault="00511E93" w:rsidP="009C580F">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969" w:type="dxa"/>
            <w:hideMark/>
          </w:tcPr>
          <w:p w:rsidR="00511E93" w:rsidRPr="000C54F2" w:rsidRDefault="00511E93" w:rsidP="009C580F">
            <w:pPr>
              <w:cnfStyle w:val="000000000000"/>
              <w:rPr>
                <w:rFonts w:ascii="Arial" w:hAnsi="Arial" w:cs="Arial"/>
                <w:sz w:val="16"/>
                <w:szCs w:val="16"/>
              </w:rPr>
            </w:pPr>
            <w:r w:rsidRPr="00B710CB">
              <w:rPr>
                <w:rFonts w:ascii="Arial" w:hAnsi="Arial" w:cs="Arial"/>
                <w:b/>
                <w:sz w:val="16"/>
                <w:szCs w:val="16"/>
                <w:lang w:eastAsia="es-ES"/>
              </w:rPr>
              <w:t>processOpening(WebSocketClientEvent wsce)</w:t>
            </w:r>
          </w:p>
        </w:tc>
        <w:tc>
          <w:tcPr>
            <w:tcW w:w="3685" w:type="dxa"/>
          </w:tcPr>
          <w:p w:rsidR="0052021B" w:rsidRPr="0052021B" w:rsidRDefault="0052021B" w:rsidP="009C580F">
            <w:pPr>
              <w:jc w:val="both"/>
              <w:cnfStyle w:val="000000000000"/>
              <w:rPr>
                <w:rFonts w:ascii="Arial" w:hAnsi="Arial" w:cs="Arial"/>
                <w:bCs/>
                <w:sz w:val="16"/>
                <w:szCs w:val="16"/>
                <w:lang w:val="en-US"/>
              </w:rPr>
            </w:pPr>
            <w:r w:rsidRPr="0052021B">
              <w:rPr>
                <w:rFonts w:ascii="Arial" w:hAnsi="Arial" w:cs="Arial"/>
                <w:bCs/>
                <w:sz w:val="16"/>
                <w:szCs w:val="16"/>
                <w:lang w:val="en-US"/>
              </w:rPr>
              <w:t>Listener that excecute when the conecction Process is opening</w:t>
            </w:r>
          </w:p>
        </w:tc>
      </w:tr>
      <w:tr w:rsidR="00511E93" w:rsidRPr="0052021B" w:rsidTr="009C580F">
        <w:trPr>
          <w:cnfStyle w:val="000000100000"/>
        </w:trPr>
        <w:tc>
          <w:tcPr>
            <w:cnfStyle w:val="001000000000"/>
            <w:tcW w:w="1668" w:type="dxa"/>
            <w:hideMark/>
          </w:tcPr>
          <w:p w:rsidR="00511E93" w:rsidRPr="000C54F2" w:rsidRDefault="00511E93" w:rsidP="009C580F">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969" w:type="dxa"/>
            <w:hideMark/>
          </w:tcPr>
          <w:p w:rsidR="00511E93" w:rsidRPr="000C54F2" w:rsidRDefault="00511E93" w:rsidP="009C580F">
            <w:pPr>
              <w:cnfStyle w:val="000000100000"/>
              <w:rPr>
                <w:rFonts w:ascii="Arial" w:hAnsi="Arial" w:cs="Arial"/>
                <w:sz w:val="16"/>
                <w:szCs w:val="16"/>
              </w:rPr>
            </w:pPr>
            <w:r w:rsidRPr="00B710CB">
              <w:rPr>
                <w:rFonts w:ascii="Arial" w:hAnsi="Arial" w:cs="Arial"/>
                <w:b/>
                <w:sz w:val="16"/>
                <w:szCs w:val="16"/>
                <w:lang w:eastAsia="es-ES"/>
              </w:rPr>
              <w:t>processOpened(WebSocketClientEvent wsce)</w:t>
            </w:r>
          </w:p>
        </w:tc>
        <w:tc>
          <w:tcPr>
            <w:tcW w:w="3685" w:type="dxa"/>
          </w:tcPr>
          <w:p w:rsidR="0052021B" w:rsidRPr="0052021B" w:rsidRDefault="0052021B" w:rsidP="009C580F">
            <w:pPr>
              <w:jc w:val="both"/>
              <w:cnfStyle w:val="000000100000"/>
              <w:rPr>
                <w:rFonts w:ascii="Arial" w:hAnsi="Arial" w:cs="Arial"/>
                <w:bCs/>
                <w:sz w:val="16"/>
                <w:szCs w:val="16"/>
                <w:lang w:val="en-US"/>
              </w:rPr>
            </w:pPr>
            <w:r w:rsidRPr="0052021B">
              <w:rPr>
                <w:rFonts w:ascii="Arial" w:hAnsi="Arial" w:cs="Arial"/>
                <w:bCs/>
                <w:sz w:val="16"/>
                <w:szCs w:val="16"/>
                <w:lang w:val="en-US"/>
              </w:rPr>
              <w:t>Fired when the conection Process is opened</w:t>
            </w:r>
          </w:p>
        </w:tc>
      </w:tr>
      <w:tr w:rsidR="00511E93" w:rsidRPr="00621A84" w:rsidTr="009C580F">
        <w:tc>
          <w:tcPr>
            <w:cnfStyle w:val="001000000000"/>
            <w:tcW w:w="1668" w:type="dxa"/>
            <w:hideMark/>
          </w:tcPr>
          <w:p w:rsidR="00511E93" w:rsidRPr="000C54F2" w:rsidRDefault="00511E93" w:rsidP="009C580F">
            <w:pPr>
              <w:rPr>
                <w:rStyle w:val="Hipervnculo"/>
                <w:rFonts w:ascii="Arial" w:hAnsi="Arial" w:cs="Arial"/>
                <w:color w:val="202020"/>
                <w:sz w:val="16"/>
                <w:szCs w:val="16"/>
              </w:rPr>
            </w:pPr>
            <w:r w:rsidRPr="000C54F2">
              <w:rPr>
                <w:rStyle w:val="Hipervnculo"/>
                <w:rFonts w:ascii="Arial" w:hAnsi="Arial" w:cs="Arial"/>
                <w:color w:val="202020"/>
                <w:sz w:val="16"/>
                <w:szCs w:val="16"/>
              </w:rPr>
              <w:t>void</w:t>
            </w:r>
          </w:p>
        </w:tc>
        <w:tc>
          <w:tcPr>
            <w:tcW w:w="3969" w:type="dxa"/>
            <w:hideMark/>
          </w:tcPr>
          <w:p w:rsidR="00511E93" w:rsidRPr="00B710CB" w:rsidRDefault="00511E93" w:rsidP="009C580F">
            <w:pPr>
              <w:cnfStyle w:val="000000000000"/>
              <w:rPr>
                <w:rFonts w:ascii="Arial" w:hAnsi="Arial" w:cs="Arial"/>
                <w:b/>
                <w:sz w:val="16"/>
                <w:szCs w:val="16"/>
                <w:lang w:val="en-US"/>
              </w:rPr>
            </w:pPr>
            <w:r w:rsidRPr="00EE25B8">
              <w:rPr>
                <w:rFonts w:ascii="Arial" w:hAnsi="Arial" w:cs="Arial"/>
                <w:b/>
                <w:sz w:val="16"/>
                <w:szCs w:val="16"/>
                <w:lang w:val="en-US"/>
              </w:rPr>
              <w:t xml:space="preserve">processPacket(WebSocketClientEvent wsce, WebSocketPacket wsp) </w:t>
            </w:r>
          </w:p>
        </w:tc>
        <w:tc>
          <w:tcPr>
            <w:tcW w:w="3685" w:type="dxa"/>
          </w:tcPr>
          <w:p w:rsidR="0052021B" w:rsidRPr="00621A84" w:rsidRDefault="0052021B" w:rsidP="009C580F">
            <w:pPr>
              <w:cnfStyle w:val="000000000000"/>
              <w:rPr>
                <w:rFonts w:ascii="Arial" w:hAnsi="Arial" w:cs="Arial"/>
                <w:bCs/>
                <w:sz w:val="16"/>
                <w:szCs w:val="16"/>
                <w:lang w:val="en-US"/>
              </w:rPr>
            </w:pPr>
            <w:r w:rsidRPr="00621A84">
              <w:rPr>
                <w:rFonts w:ascii="Arial" w:hAnsi="Arial" w:cs="Arial"/>
                <w:bCs/>
                <w:sz w:val="16"/>
                <w:szCs w:val="16"/>
                <w:lang w:val="en-US"/>
              </w:rPr>
              <w:t>Process the incoming data</w:t>
            </w:r>
            <w:r w:rsidR="00621A84" w:rsidRPr="00621A84">
              <w:rPr>
                <w:rFonts w:ascii="Arial" w:hAnsi="Arial" w:cs="Arial"/>
                <w:bCs/>
                <w:sz w:val="16"/>
                <w:szCs w:val="16"/>
                <w:lang w:val="en-US"/>
              </w:rPr>
              <w:t xml:space="preserve"> packets .</w:t>
            </w:r>
          </w:p>
        </w:tc>
      </w:tr>
      <w:tr w:rsidR="00511E93" w:rsidRPr="00621A84" w:rsidTr="009C580F">
        <w:trPr>
          <w:cnfStyle w:val="000000100000"/>
        </w:trPr>
        <w:tc>
          <w:tcPr>
            <w:cnfStyle w:val="001000000000"/>
            <w:tcW w:w="1668" w:type="dxa"/>
            <w:hideMark/>
          </w:tcPr>
          <w:p w:rsidR="00511E93" w:rsidRPr="000C54F2" w:rsidRDefault="00511E93" w:rsidP="009C580F">
            <w:pPr>
              <w:rPr>
                <w:rStyle w:val="Hipervnculo"/>
                <w:rFonts w:ascii="Arial" w:hAnsi="Arial" w:cs="Arial"/>
                <w:color w:val="202020"/>
                <w:sz w:val="16"/>
                <w:szCs w:val="16"/>
              </w:rPr>
            </w:pPr>
            <w:r w:rsidRPr="000C54F2">
              <w:rPr>
                <w:rStyle w:val="Hipervnculo"/>
                <w:rFonts w:ascii="Arial" w:hAnsi="Arial" w:cs="Arial"/>
                <w:color w:val="202020"/>
                <w:sz w:val="16"/>
                <w:szCs w:val="16"/>
              </w:rPr>
              <w:t>void</w:t>
            </w:r>
          </w:p>
        </w:tc>
        <w:tc>
          <w:tcPr>
            <w:tcW w:w="3969" w:type="dxa"/>
            <w:hideMark/>
          </w:tcPr>
          <w:p w:rsidR="00511E93" w:rsidRPr="00320345" w:rsidRDefault="00511E93" w:rsidP="009C580F">
            <w:pPr>
              <w:cnfStyle w:val="000000100000"/>
              <w:rPr>
                <w:rFonts w:ascii="Arial" w:hAnsi="Arial" w:cs="Arial"/>
                <w:sz w:val="16"/>
                <w:szCs w:val="16"/>
                <w:lang w:val="en-US"/>
              </w:rPr>
            </w:pPr>
            <w:r w:rsidRPr="001728B9">
              <w:rPr>
                <w:rFonts w:ascii="Arial" w:hAnsi="Arial" w:cs="Arial"/>
                <w:b/>
                <w:sz w:val="16"/>
                <w:szCs w:val="16"/>
                <w:lang w:eastAsia="es-ES"/>
              </w:rPr>
              <w:t>processClosed(WebSocketClientEvent wsce)</w:t>
            </w:r>
          </w:p>
        </w:tc>
        <w:tc>
          <w:tcPr>
            <w:tcW w:w="3685" w:type="dxa"/>
          </w:tcPr>
          <w:p w:rsidR="00621A84" w:rsidRPr="00621A84" w:rsidRDefault="00621A84" w:rsidP="009C580F">
            <w:pPr>
              <w:cnfStyle w:val="000000100000"/>
              <w:rPr>
                <w:rFonts w:ascii="Arial" w:hAnsi="Arial" w:cs="Arial"/>
                <w:bCs/>
                <w:sz w:val="16"/>
                <w:szCs w:val="16"/>
                <w:lang w:val="en-US"/>
              </w:rPr>
            </w:pPr>
            <w:r w:rsidRPr="00621A84">
              <w:rPr>
                <w:rFonts w:ascii="Arial" w:hAnsi="Arial" w:cs="Arial"/>
                <w:bCs/>
                <w:sz w:val="16"/>
                <w:szCs w:val="16"/>
                <w:lang w:val="en-US"/>
              </w:rPr>
              <w:t>Fires when the connection is stoped.</w:t>
            </w:r>
          </w:p>
        </w:tc>
      </w:tr>
      <w:tr w:rsidR="00511E93" w:rsidRPr="00550A48" w:rsidTr="009C580F">
        <w:tc>
          <w:tcPr>
            <w:cnfStyle w:val="001000000000"/>
            <w:tcW w:w="1668" w:type="dxa"/>
          </w:tcPr>
          <w:p w:rsidR="00511E93" w:rsidRPr="000C54F2" w:rsidRDefault="00511E93" w:rsidP="009C580F">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969" w:type="dxa"/>
          </w:tcPr>
          <w:p w:rsidR="00511E93" w:rsidRPr="00320345" w:rsidRDefault="00511E93" w:rsidP="009C580F">
            <w:pPr>
              <w:cnfStyle w:val="000000000000"/>
              <w:rPr>
                <w:rFonts w:ascii="Arial" w:hAnsi="Arial" w:cs="Arial"/>
                <w:sz w:val="16"/>
                <w:szCs w:val="16"/>
                <w:lang w:val="en-US"/>
              </w:rPr>
            </w:pPr>
            <w:r w:rsidRPr="001728B9">
              <w:rPr>
                <w:rFonts w:ascii="Arial" w:hAnsi="Arial" w:cs="Arial"/>
                <w:b/>
                <w:sz w:val="16"/>
                <w:szCs w:val="16"/>
                <w:lang w:eastAsia="es-ES"/>
              </w:rPr>
              <w:t>processReconnecting(WebSocketClientEvent wsce)</w:t>
            </w:r>
          </w:p>
        </w:tc>
        <w:tc>
          <w:tcPr>
            <w:tcW w:w="3685" w:type="dxa"/>
          </w:tcPr>
          <w:p w:rsidR="00621A84" w:rsidRPr="000C54F2" w:rsidRDefault="00621A84" w:rsidP="009C580F">
            <w:pPr>
              <w:cnfStyle w:val="000000000000"/>
              <w:rPr>
                <w:rFonts w:ascii="Arial" w:hAnsi="Arial" w:cs="Arial"/>
                <w:bCs/>
                <w:sz w:val="16"/>
                <w:szCs w:val="16"/>
              </w:rPr>
            </w:pPr>
            <w:r>
              <w:rPr>
                <w:rFonts w:ascii="Arial" w:hAnsi="Arial" w:cs="Arial"/>
                <w:bCs/>
                <w:sz w:val="16"/>
                <w:szCs w:val="16"/>
              </w:rPr>
              <w:t>Realize the reconnection  Process .</w:t>
            </w:r>
          </w:p>
        </w:tc>
      </w:tr>
      <w:tr w:rsidR="00C768E5" w:rsidRPr="00621A84" w:rsidTr="009C580F">
        <w:trPr>
          <w:cnfStyle w:val="000000100000"/>
        </w:trPr>
        <w:tc>
          <w:tcPr>
            <w:cnfStyle w:val="001000000000"/>
            <w:tcW w:w="1668" w:type="dxa"/>
          </w:tcPr>
          <w:p w:rsidR="00C768E5" w:rsidRDefault="00C768E5" w:rsidP="00C768E5">
            <w:pPr>
              <w:rPr>
                <w:rStyle w:val="Hipervnculo"/>
                <w:rFonts w:ascii="Arial" w:hAnsi="Arial" w:cs="Arial"/>
                <w:color w:val="202020"/>
                <w:sz w:val="16"/>
                <w:szCs w:val="16"/>
              </w:rPr>
            </w:pPr>
            <w:r w:rsidRPr="00C768E5">
              <w:rPr>
                <w:rStyle w:val="Hipervnculo"/>
                <w:rFonts w:ascii="Arial" w:hAnsi="Arial" w:cs="Arial"/>
                <w:color w:val="202020"/>
                <w:sz w:val="16"/>
                <w:szCs w:val="16"/>
              </w:rPr>
              <w:t>PullSourceStream[]</w:t>
            </w:r>
          </w:p>
        </w:tc>
        <w:tc>
          <w:tcPr>
            <w:tcW w:w="3969" w:type="dxa"/>
          </w:tcPr>
          <w:p w:rsidR="00C768E5" w:rsidRPr="001728B9" w:rsidRDefault="00C768E5" w:rsidP="009C580F">
            <w:pPr>
              <w:cnfStyle w:val="000000100000"/>
              <w:rPr>
                <w:rFonts w:ascii="Arial" w:hAnsi="Arial" w:cs="Arial"/>
                <w:b/>
                <w:sz w:val="16"/>
                <w:szCs w:val="16"/>
                <w:lang w:eastAsia="es-ES"/>
              </w:rPr>
            </w:pPr>
            <w:r w:rsidRPr="00C768E5">
              <w:rPr>
                <w:rFonts w:ascii="Arial" w:hAnsi="Arial" w:cs="Arial"/>
                <w:b/>
                <w:sz w:val="16"/>
                <w:szCs w:val="16"/>
                <w:lang w:eastAsia="es-ES"/>
              </w:rPr>
              <w:t>getStreams</w:t>
            </w:r>
            <w:r>
              <w:rPr>
                <w:rFonts w:ascii="Arial" w:hAnsi="Arial" w:cs="Arial"/>
                <w:b/>
                <w:sz w:val="16"/>
                <w:szCs w:val="16"/>
                <w:lang w:eastAsia="es-ES"/>
              </w:rPr>
              <w:t>()</w:t>
            </w:r>
          </w:p>
        </w:tc>
        <w:tc>
          <w:tcPr>
            <w:tcW w:w="3685" w:type="dxa"/>
          </w:tcPr>
          <w:p w:rsidR="00621A84" w:rsidRPr="00621A84" w:rsidRDefault="00621A84" w:rsidP="009C580F">
            <w:pPr>
              <w:cnfStyle w:val="000000100000"/>
              <w:rPr>
                <w:rFonts w:ascii="Arial" w:hAnsi="Arial" w:cs="Arial"/>
                <w:bCs/>
                <w:sz w:val="16"/>
                <w:szCs w:val="16"/>
                <w:lang w:val="en-US"/>
              </w:rPr>
            </w:pPr>
            <w:r w:rsidRPr="00621A84">
              <w:rPr>
                <w:rFonts w:ascii="Arial" w:hAnsi="Arial" w:cs="Arial"/>
                <w:bCs/>
                <w:sz w:val="16"/>
                <w:szCs w:val="16"/>
                <w:lang w:val="en-US"/>
              </w:rPr>
              <w:t>Returns an array of  t he captured streams in the ProcessToken method.</w:t>
            </w:r>
          </w:p>
        </w:tc>
      </w:tr>
    </w:tbl>
    <w:p w:rsidR="00B03495" w:rsidRPr="00621A84" w:rsidRDefault="00B03495" w:rsidP="00D61BF9">
      <w:pPr>
        <w:pStyle w:val="Subttulo"/>
        <w:rPr>
          <w:rFonts w:ascii="Arial" w:hAnsi="Arial" w:cs="Arial"/>
          <w:b/>
          <w:lang w:val="en-US"/>
        </w:rPr>
      </w:pPr>
    </w:p>
    <w:p w:rsidR="00D61BF9" w:rsidRPr="00621A84" w:rsidRDefault="00D61BF9" w:rsidP="00D61BF9">
      <w:pPr>
        <w:rPr>
          <w:lang w:val="en-US"/>
        </w:rPr>
      </w:pPr>
    </w:p>
    <w:p w:rsidR="009E6273" w:rsidRPr="009E6273" w:rsidRDefault="009A3393" w:rsidP="009E6273">
      <w:pPr>
        <w:pStyle w:val="Subttulo"/>
        <w:jc w:val="left"/>
        <w:rPr>
          <w:rFonts w:ascii="Arial" w:hAnsi="Arial" w:cs="Arial"/>
          <w:b/>
        </w:rPr>
      </w:pPr>
      <w:r w:rsidRPr="00621A84">
        <w:rPr>
          <w:rFonts w:ascii="Arial" w:hAnsi="Arial" w:cs="Arial"/>
          <w:b/>
          <w:lang w:val="en-US"/>
        </w:rPr>
        <w:t>4</w:t>
      </w:r>
      <w:r w:rsidR="009E6273" w:rsidRPr="00621A84">
        <w:rPr>
          <w:rFonts w:ascii="Arial" w:hAnsi="Arial" w:cs="Arial"/>
          <w:b/>
          <w:lang w:val="en-US"/>
        </w:rPr>
        <w:t>.4</w:t>
      </w:r>
      <w:r w:rsidR="00E10238" w:rsidRPr="00621A84">
        <w:rPr>
          <w:rFonts w:ascii="Arial" w:hAnsi="Arial" w:cs="Arial"/>
          <w:b/>
          <w:lang w:val="en-US"/>
        </w:rPr>
        <w:t xml:space="preserve"> </w:t>
      </w:r>
      <w:r w:rsidR="00621A84" w:rsidRPr="00621A84">
        <w:rPr>
          <w:rFonts w:ascii="Arial" w:hAnsi="Arial" w:cs="Arial"/>
          <w:b/>
          <w:lang w:val="en-US"/>
        </w:rPr>
        <w:t>Detail explanation of the API</w:t>
      </w:r>
      <w:r w:rsidR="00E10238" w:rsidRPr="00621A84">
        <w:rPr>
          <w:rFonts w:ascii="Arial" w:hAnsi="Arial" w:cs="Arial"/>
          <w:b/>
          <w:lang w:val="en-US"/>
        </w:rPr>
        <w:t xml:space="preserve">. </w:t>
      </w:r>
      <w:r w:rsidR="00621A84">
        <w:rPr>
          <w:rFonts w:ascii="Arial" w:hAnsi="Arial" w:cs="Arial"/>
          <w:b/>
        </w:rPr>
        <w:t>Native application</w:t>
      </w:r>
      <w:r w:rsidR="009E6273" w:rsidRPr="009E6273">
        <w:rPr>
          <w:rFonts w:ascii="Arial" w:hAnsi="Arial" w:cs="Arial"/>
          <w:b/>
        </w:rPr>
        <w:t>.</w:t>
      </w:r>
      <w:r w:rsidR="000B567F">
        <w:rPr>
          <w:rFonts w:ascii="Arial" w:hAnsi="Arial" w:cs="Arial"/>
          <w:b/>
        </w:rPr>
        <w:fldChar w:fldCharType="begin"/>
      </w:r>
      <w:r w:rsidR="00D12E8A">
        <w:instrText xml:space="preserve"> XE "</w:instrText>
      </w:r>
      <w:r w:rsidR="00D12E8A" w:rsidRPr="004F18BB">
        <w:rPr>
          <w:rFonts w:ascii="Arial" w:hAnsi="Arial" w:cs="Arial"/>
          <w:b/>
        </w:rPr>
        <w:instrText>4.4 Configuración del motor Grizzly.</w:instrText>
      </w:r>
      <w:r w:rsidR="00D12E8A">
        <w:instrText xml:space="preserve">" </w:instrText>
      </w:r>
      <w:r w:rsidR="000B567F">
        <w:rPr>
          <w:rFonts w:ascii="Arial" w:hAnsi="Arial" w:cs="Arial"/>
          <w:b/>
        </w:rPr>
        <w:fldChar w:fldCharType="end"/>
      </w:r>
    </w:p>
    <w:p w:rsidR="00A139E0" w:rsidRPr="00381265" w:rsidRDefault="008C498D" w:rsidP="008C498D">
      <w:pPr>
        <w:tabs>
          <w:tab w:val="left" w:pos="0"/>
        </w:tabs>
        <w:spacing w:before="280" w:after="240" w:line="360" w:lineRule="auto"/>
        <w:jc w:val="center"/>
        <w:rPr>
          <w:rFonts w:ascii="Arial" w:hAnsi="Arial" w:cs="Arial"/>
          <w:color w:val="000000"/>
        </w:rPr>
      </w:pPr>
      <w:r>
        <w:rPr>
          <w:rFonts w:ascii="Arial" w:hAnsi="Arial" w:cs="Arial"/>
          <w:color w:val="000000"/>
        </w:rPr>
        <w:t>main</w:t>
      </w:r>
    </w:p>
    <w:tbl>
      <w:tblPr>
        <w:tblStyle w:val="Sombreadoclaro-nfasis5"/>
        <w:tblW w:w="9322" w:type="dxa"/>
        <w:tblLayout w:type="fixed"/>
        <w:tblLook w:val="04A0"/>
      </w:tblPr>
      <w:tblGrid>
        <w:gridCol w:w="1668"/>
        <w:gridCol w:w="3969"/>
        <w:gridCol w:w="3685"/>
      </w:tblGrid>
      <w:tr w:rsidR="008C498D" w:rsidTr="009C580F">
        <w:trPr>
          <w:cnfStyle w:val="100000000000"/>
        </w:trPr>
        <w:tc>
          <w:tcPr>
            <w:cnfStyle w:val="001000000000"/>
            <w:tcW w:w="1668" w:type="dxa"/>
            <w:hideMark/>
          </w:tcPr>
          <w:p w:rsidR="008C498D" w:rsidRPr="00550A48" w:rsidRDefault="008C498D" w:rsidP="009C580F">
            <w:pPr>
              <w:rPr>
                <w:rFonts w:ascii="Verdana" w:hAnsi="Verdana"/>
                <w:color w:val="202020"/>
                <w:sz w:val="15"/>
                <w:szCs w:val="15"/>
              </w:rPr>
            </w:pPr>
            <w:r>
              <w:rPr>
                <w:rFonts w:ascii="Verdana" w:hAnsi="Verdana"/>
                <w:bCs w:val="0"/>
                <w:color w:val="202020"/>
                <w:sz w:val="15"/>
                <w:szCs w:val="15"/>
              </w:rPr>
              <w:t>Tipo</w:t>
            </w:r>
          </w:p>
        </w:tc>
        <w:tc>
          <w:tcPr>
            <w:tcW w:w="3969" w:type="dxa"/>
            <w:hideMark/>
          </w:tcPr>
          <w:p w:rsidR="008C498D" w:rsidRPr="00550A48" w:rsidRDefault="008C498D" w:rsidP="009C580F">
            <w:pPr>
              <w:cnfStyle w:val="100000000000"/>
              <w:rPr>
                <w:rFonts w:ascii="Verdana" w:hAnsi="Verdana"/>
                <w:color w:val="202020"/>
                <w:sz w:val="15"/>
                <w:szCs w:val="15"/>
              </w:rPr>
            </w:pPr>
            <w:r>
              <w:rPr>
                <w:rFonts w:ascii="Verdana" w:hAnsi="Verdana"/>
                <w:bCs w:val="0"/>
                <w:color w:val="202020"/>
                <w:sz w:val="15"/>
                <w:szCs w:val="15"/>
              </w:rPr>
              <w:t>Mé</w:t>
            </w:r>
            <w:r w:rsidRPr="00550A48">
              <w:rPr>
                <w:rFonts w:ascii="Verdana" w:hAnsi="Verdana"/>
                <w:bCs w:val="0"/>
                <w:color w:val="202020"/>
                <w:sz w:val="15"/>
                <w:szCs w:val="15"/>
              </w:rPr>
              <w:t>t</w:t>
            </w:r>
            <w:r>
              <w:rPr>
                <w:rFonts w:ascii="Verdana" w:hAnsi="Verdana"/>
                <w:bCs w:val="0"/>
                <w:color w:val="202020"/>
                <w:sz w:val="15"/>
                <w:szCs w:val="15"/>
              </w:rPr>
              <w:t>odo</w:t>
            </w:r>
          </w:p>
        </w:tc>
        <w:tc>
          <w:tcPr>
            <w:tcW w:w="3685" w:type="dxa"/>
          </w:tcPr>
          <w:p w:rsidR="008C498D" w:rsidRPr="00550A48" w:rsidRDefault="008C498D" w:rsidP="009C580F">
            <w:pPr>
              <w:cnfStyle w:val="100000000000"/>
              <w:rPr>
                <w:rFonts w:ascii="Arial" w:hAnsi="Arial" w:cs="Arial"/>
                <w:bCs w:val="0"/>
                <w:color w:val="202020"/>
                <w:sz w:val="16"/>
                <w:szCs w:val="16"/>
              </w:rPr>
            </w:pPr>
            <w:r w:rsidRPr="00550A48">
              <w:rPr>
                <w:rFonts w:ascii="Arial" w:hAnsi="Arial" w:cs="Arial"/>
                <w:bCs w:val="0"/>
                <w:color w:val="202020"/>
                <w:sz w:val="16"/>
                <w:szCs w:val="16"/>
              </w:rPr>
              <w:t>Descripción</w:t>
            </w:r>
          </w:p>
        </w:tc>
      </w:tr>
      <w:tr w:rsidR="008C498D" w:rsidRPr="00621A84" w:rsidTr="009C580F">
        <w:trPr>
          <w:cnfStyle w:val="000000100000"/>
        </w:trPr>
        <w:tc>
          <w:tcPr>
            <w:cnfStyle w:val="001000000000"/>
            <w:tcW w:w="1668" w:type="dxa"/>
            <w:hideMark/>
          </w:tcPr>
          <w:p w:rsidR="008C498D" w:rsidRPr="00550A48" w:rsidRDefault="008C498D" w:rsidP="009C580F">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969" w:type="dxa"/>
            <w:hideMark/>
          </w:tcPr>
          <w:p w:rsidR="008C498D" w:rsidRPr="00550A48" w:rsidRDefault="008C498D" w:rsidP="009C580F">
            <w:pPr>
              <w:cnfStyle w:val="000000100000"/>
              <w:rPr>
                <w:rFonts w:ascii="Arial" w:hAnsi="Arial" w:cs="Arial"/>
                <w:sz w:val="16"/>
                <w:szCs w:val="16"/>
              </w:rPr>
            </w:pPr>
            <w:r>
              <w:rPr>
                <w:rFonts w:ascii="Arial" w:hAnsi="Arial" w:cs="Arial"/>
                <w:b/>
                <w:sz w:val="16"/>
                <w:szCs w:val="16"/>
                <w:lang w:eastAsia="es-ES"/>
              </w:rPr>
              <w:t>init()</w:t>
            </w:r>
          </w:p>
        </w:tc>
        <w:tc>
          <w:tcPr>
            <w:tcW w:w="3685" w:type="dxa"/>
          </w:tcPr>
          <w:p w:rsidR="00621A84" w:rsidRPr="00621A84" w:rsidRDefault="00621A84" w:rsidP="009C580F">
            <w:pPr>
              <w:jc w:val="both"/>
              <w:cnfStyle w:val="000000100000"/>
              <w:rPr>
                <w:rFonts w:ascii="Arial" w:hAnsi="Arial" w:cs="Arial"/>
                <w:bCs/>
                <w:sz w:val="16"/>
                <w:szCs w:val="16"/>
                <w:lang w:val="en-US"/>
              </w:rPr>
            </w:pPr>
            <w:r w:rsidRPr="00621A84">
              <w:rPr>
                <w:rFonts w:ascii="Arial" w:hAnsi="Arial" w:cs="Arial"/>
                <w:bCs/>
                <w:sz w:val="16"/>
                <w:szCs w:val="16"/>
                <w:lang w:val="en-US"/>
              </w:rPr>
              <w:t>This method is called when start the application and verify that the móbile device is ready.</w:t>
            </w:r>
          </w:p>
        </w:tc>
      </w:tr>
      <w:tr w:rsidR="008C498D" w:rsidRPr="00621A84" w:rsidTr="009C580F">
        <w:tc>
          <w:tcPr>
            <w:cnfStyle w:val="001000000000"/>
            <w:tcW w:w="1668" w:type="dxa"/>
            <w:hideMark/>
          </w:tcPr>
          <w:p w:rsidR="008C498D" w:rsidRPr="00550A48" w:rsidRDefault="008C498D" w:rsidP="009C580F">
            <w:pPr>
              <w:rPr>
                <w:rStyle w:val="Hipervnculo"/>
                <w:rFonts w:ascii="Arial" w:hAnsi="Arial" w:cs="Arial"/>
                <w:color w:val="202020"/>
                <w:sz w:val="16"/>
                <w:szCs w:val="16"/>
              </w:rPr>
            </w:pPr>
            <w:r>
              <w:rPr>
                <w:rStyle w:val="Hipervnculo"/>
                <w:rFonts w:ascii="Arial" w:hAnsi="Arial" w:cs="Arial"/>
                <w:color w:val="202020"/>
                <w:sz w:val="16"/>
                <w:szCs w:val="16"/>
              </w:rPr>
              <w:t xml:space="preserve">void </w:t>
            </w:r>
          </w:p>
        </w:tc>
        <w:tc>
          <w:tcPr>
            <w:tcW w:w="3969" w:type="dxa"/>
            <w:hideMark/>
          </w:tcPr>
          <w:p w:rsidR="008C498D" w:rsidRPr="00550A48" w:rsidRDefault="008C498D" w:rsidP="009C580F">
            <w:pPr>
              <w:cnfStyle w:val="000000000000"/>
              <w:rPr>
                <w:rFonts w:ascii="Arial" w:hAnsi="Arial" w:cs="Arial"/>
                <w:sz w:val="16"/>
                <w:szCs w:val="16"/>
              </w:rPr>
            </w:pPr>
            <w:r w:rsidRPr="008C498D">
              <w:rPr>
                <w:rFonts w:ascii="Arial" w:hAnsi="Arial" w:cs="Arial"/>
                <w:b/>
                <w:sz w:val="16"/>
                <w:szCs w:val="16"/>
              </w:rPr>
              <w:t>openWebSocket</w:t>
            </w:r>
            <w:r>
              <w:rPr>
                <w:rFonts w:ascii="Arial" w:hAnsi="Arial" w:cs="Arial"/>
                <w:sz w:val="16"/>
                <w:szCs w:val="16"/>
              </w:rPr>
              <w:t>()</w:t>
            </w:r>
          </w:p>
        </w:tc>
        <w:tc>
          <w:tcPr>
            <w:tcW w:w="3685" w:type="dxa"/>
          </w:tcPr>
          <w:p w:rsidR="00621A84" w:rsidRPr="00621A84" w:rsidRDefault="00621A84" w:rsidP="009C580F">
            <w:pPr>
              <w:jc w:val="both"/>
              <w:cnfStyle w:val="000000000000"/>
              <w:rPr>
                <w:rFonts w:ascii="Arial" w:hAnsi="Arial" w:cs="Arial"/>
                <w:bCs/>
                <w:sz w:val="16"/>
                <w:szCs w:val="16"/>
                <w:lang w:val="en-US"/>
              </w:rPr>
            </w:pPr>
            <w:r w:rsidRPr="00621A84">
              <w:rPr>
                <w:rFonts w:ascii="Arial" w:hAnsi="Arial" w:cs="Arial"/>
                <w:bCs/>
                <w:sz w:val="16"/>
                <w:szCs w:val="16"/>
                <w:lang w:val="en-US"/>
              </w:rPr>
              <w:t>Realize the connection to the server and control the states.</w:t>
            </w:r>
          </w:p>
        </w:tc>
      </w:tr>
      <w:tr w:rsidR="008C498D" w:rsidRPr="00621A84" w:rsidTr="009C580F">
        <w:trPr>
          <w:cnfStyle w:val="000000100000"/>
        </w:trPr>
        <w:tc>
          <w:tcPr>
            <w:cnfStyle w:val="001000000000"/>
            <w:tcW w:w="1668" w:type="dxa"/>
            <w:hideMark/>
          </w:tcPr>
          <w:p w:rsidR="008C498D" w:rsidRPr="00202E4A" w:rsidRDefault="00FA75F7" w:rsidP="009C580F">
            <w:pPr>
              <w:rPr>
                <w:rStyle w:val="Hipervnculo"/>
                <w:rFonts w:ascii="Arial" w:hAnsi="Arial" w:cs="Arial"/>
                <w:color w:val="202020"/>
                <w:sz w:val="16"/>
                <w:szCs w:val="16"/>
              </w:rPr>
            </w:pPr>
            <w:r>
              <w:rPr>
                <w:rStyle w:val="Hipervnculo"/>
                <w:rFonts w:ascii="Arial" w:hAnsi="Arial" w:cs="Arial"/>
                <w:color w:val="202020"/>
                <w:sz w:val="16"/>
                <w:szCs w:val="16"/>
              </w:rPr>
              <w:t>v</w:t>
            </w:r>
            <w:r w:rsidR="008C498D">
              <w:rPr>
                <w:rStyle w:val="Hipervnculo"/>
                <w:rFonts w:ascii="Arial" w:hAnsi="Arial" w:cs="Arial"/>
                <w:color w:val="202020"/>
                <w:sz w:val="16"/>
                <w:szCs w:val="16"/>
              </w:rPr>
              <w:t>oid</w:t>
            </w:r>
          </w:p>
        </w:tc>
        <w:tc>
          <w:tcPr>
            <w:tcW w:w="3969" w:type="dxa"/>
            <w:hideMark/>
          </w:tcPr>
          <w:p w:rsidR="008C498D" w:rsidRPr="00202E4A" w:rsidRDefault="008C498D" w:rsidP="009C580F">
            <w:pPr>
              <w:cnfStyle w:val="000000100000"/>
              <w:rPr>
                <w:rFonts w:ascii="Arial" w:hAnsi="Arial" w:cs="Arial"/>
                <w:b/>
                <w:sz w:val="16"/>
                <w:szCs w:val="16"/>
              </w:rPr>
            </w:pPr>
            <w:r w:rsidRPr="008C498D">
              <w:rPr>
                <w:rFonts w:ascii="Arial" w:hAnsi="Arial" w:cs="Arial"/>
                <w:b/>
                <w:sz w:val="16"/>
                <w:szCs w:val="16"/>
              </w:rPr>
              <w:t>initApp</w:t>
            </w:r>
            <w:r>
              <w:rPr>
                <w:rFonts w:ascii="Arial" w:hAnsi="Arial" w:cs="Arial"/>
                <w:b/>
                <w:sz w:val="16"/>
                <w:szCs w:val="16"/>
              </w:rPr>
              <w:t>()</w:t>
            </w:r>
          </w:p>
        </w:tc>
        <w:tc>
          <w:tcPr>
            <w:tcW w:w="3685" w:type="dxa"/>
          </w:tcPr>
          <w:p w:rsidR="00621A84" w:rsidRPr="00621A84" w:rsidRDefault="00621A84" w:rsidP="009C580F">
            <w:pPr>
              <w:jc w:val="both"/>
              <w:cnfStyle w:val="000000100000"/>
              <w:rPr>
                <w:rFonts w:ascii="Arial" w:hAnsi="Arial" w:cs="Arial"/>
                <w:bCs/>
                <w:sz w:val="16"/>
                <w:szCs w:val="16"/>
                <w:lang w:val="en-US"/>
              </w:rPr>
            </w:pPr>
            <w:r w:rsidRPr="00621A84">
              <w:rPr>
                <w:rFonts w:ascii="Arial" w:hAnsi="Arial" w:cs="Arial"/>
                <w:bCs/>
                <w:sz w:val="16"/>
                <w:szCs w:val="16"/>
                <w:lang w:val="en-US"/>
              </w:rPr>
              <w:t>Its execute when the connection</w:t>
            </w:r>
            <w:r w:rsidR="004E26A2">
              <w:rPr>
                <w:rFonts w:ascii="Arial" w:hAnsi="Arial" w:cs="Arial"/>
                <w:bCs/>
                <w:sz w:val="16"/>
                <w:szCs w:val="16"/>
                <w:lang w:val="en-US"/>
              </w:rPr>
              <w:t xml:space="preserve"> is opened</w:t>
            </w:r>
          </w:p>
        </w:tc>
      </w:tr>
      <w:tr w:rsidR="008C498D" w:rsidRPr="004E26A2" w:rsidTr="009C580F">
        <w:tc>
          <w:tcPr>
            <w:cnfStyle w:val="001000000000"/>
            <w:tcW w:w="1668" w:type="dxa"/>
            <w:hideMark/>
          </w:tcPr>
          <w:p w:rsidR="008C498D" w:rsidRPr="004368CA" w:rsidRDefault="00AE2ADD" w:rsidP="009C580F">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969" w:type="dxa"/>
            <w:hideMark/>
          </w:tcPr>
          <w:p w:rsidR="008C498D" w:rsidRPr="004368CA" w:rsidRDefault="00AE2ADD" w:rsidP="009C580F">
            <w:pPr>
              <w:cnfStyle w:val="000000000000"/>
              <w:rPr>
                <w:rFonts w:ascii="Arial" w:hAnsi="Arial" w:cs="Arial"/>
                <w:b/>
                <w:sz w:val="16"/>
                <w:szCs w:val="16"/>
              </w:rPr>
            </w:pPr>
            <w:r w:rsidRPr="00AE2ADD">
              <w:rPr>
                <w:rFonts w:ascii="Arial" w:hAnsi="Arial" w:cs="Arial"/>
                <w:b/>
                <w:sz w:val="16"/>
                <w:szCs w:val="16"/>
              </w:rPr>
              <w:t>captureImage</w:t>
            </w:r>
            <w:r>
              <w:rPr>
                <w:rFonts w:ascii="Arial" w:hAnsi="Arial" w:cs="Arial"/>
                <w:b/>
                <w:sz w:val="16"/>
                <w:szCs w:val="16"/>
              </w:rPr>
              <w:t>()</w:t>
            </w:r>
          </w:p>
        </w:tc>
        <w:tc>
          <w:tcPr>
            <w:tcW w:w="3685" w:type="dxa"/>
          </w:tcPr>
          <w:p w:rsidR="004E26A2" w:rsidRPr="004E26A2" w:rsidRDefault="004E26A2" w:rsidP="004E26A2">
            <w:pPr>
              <w:jc w:val="both"/>
              <w:cnfStyle w:val="000000000000"/>
              <w:rPr>
                <w:rFonts w:ascii="Arial" w:hAnsi="Arial" w:cs="Arial"/>
                <w:bCs/>
                <w:sz w:val="16"/>
                <w:szCs w:val="16"/>
                <w:lang w:val="en-US"/>
              </w:rPr>
            </w:pPr>
            <w:r w:rsidRPr="004E26A2">
              <w:rPr>
                <w:rFonts w:ascii="Arial" w:hAnsi="Arial" w:cs="Arial"/>
                <w:bCs/>
                <w:sz w:val="16"/>
                <w:szCs w:val="16"/>
                <w:lang w:val="en-US"/>
              </w:rPr>
              <w:t xml:space="preserve">Access to the capture image controller </w:t>
            </w:r>
            <w:r>
              <w:rPr>
                <w:rFonts w:ascii="Arial" w:hAnsi="Arial" w:cs="Arial"/>
                <w:bCs/>
                <w:sz w:val="16"/>
                <w:szCs w:val="16"/>
                <w:lang w:val="en-US"/>
              </w:rPr>
              <w:t>from the movil device and controls the success and failure callbacks</w:t>
            </w:r>
            <w:r w:rsidRPr="004E26A2">
              <w:rPr>
                <w:rFonts w:ascii="Arial" w:hAnsi="Arial" w:cs="Arial"/>
                <w:bCs/>
                <w:sz w:val="16"/>
                <w:szCs w:val="16"/>
                <w:lang w:val="en-US"/>
              </w:rPr>
              <w:t xml:space="preserve"> </w:t>
            </w:r>
          </w:p>
        </w:tc>
      </w:tr>
      <w:tr w:rsidR="008C498D" w:rsidRPr="009A0F8D" w:rsidTr="009C580F">
        <w:trPr>
          <w:cnfStyle w:val="000000100000"/>
        </w:trPr>
        <w:tc>
          <w:tcPr>
            <w:cnfStyle w:val="001000000000"/>
            <w:tcW w:w="1668" w:type="dxa"/>
            <w:hideMark/>
          </w:tcPr>
          <w:p w:rsidR="008C498D" w:rsidRPr="00EE5F9D" w:rsidRDefault="00545409" w:rsidP="009C580F">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969" w:type="dxa"/>
            <w:hideMark/>
          </w:tcPr>
          <w:p w:rsidR="008C498D" w:rsidRPr="00C87BFD" w:rsidRDefault="003828DC" w:rsidP="009C580F">
            <w:pPr>
              <w:cnfStyle w:val="000000100000"/>
              <w:rPr>
                <w:rFonts w:ascii="Arial" w:hAnsi="Arial" w:cs="Arial"/>
                <w:b/>
                <w:sz w:val="16"/>
                <w:szCs w:val="16"/>
              </w:rPr>
            </w:pPr>
            <w:r w:rsidRPr="003828DC">
              <w:rPr>
                <w:rFonts w:ascii="Arial" w:hAnsi="Arial" w:cs="Arial"/>
                <w:b/>
                <w:sz w:val="16"/>
                <w:szCs w:val="16"/>
              </w:rPr>
              <w:t>captureVideogetPicture</w:t>
            </w:r>
            <w:r>
              <w:rPr>
                <w:rFonts w:ascii="Arial" w:hAnsi="Arial" w:cs="Arial"/>
                <w:b/>
                <w:sz w:val="16"/>
                <w:szCs w:val="16"/>
              </w:rPr>
              <w:t>()</w:t>
            </w:r>
          </w:p>
        </w:tc>
        <w:tc>
          <w:tcPr>
            <w:tcW w:w="3685" w:type="dxa"/>
          </w:tcPr>
          <w:p w:rsidR="004E26A2" w:rsidRPr="009A0F8D" w:rsidRDefault="009A0F8D" w:rsidP="009C580F">
            <w:pPr>
              <w:jc w:val="both"/>
              <w:cnfStyle w:val="000000100000"/>
              <w:rPr>
                <w:rFonts w:ascii="Arial" w:hAnsi="Arial" w:cs="Arial"/>
                <w:bCs/>
                <w:sz w:val="16"/>
                <w:szCs w:val="16"/>
                <w:lang w:val="en-US"/>
              </w:rPr>
            </w:pPr>
            <w:r w:rsidRPr="009A0F8D">
              <w:rPr>
                <w:rFonts w:ascii="Arial" w:hAnsi="Arial" w:cs="Arial"/>
                <w:bCs/>
                <w:sz w:val="16"/>
                <w:szCs w:val="16"/>
                <w:lang w:val="en-US"/>
              </w:rPr>
              <w:t>Search in the stored files(in this case videos)</w:t>
            </w:r>
            <w:r>
              <w:rPr>
                <w:rFonts w:ascii="Arial" w:hAnsi="Arial" w:cs="Arial"/>
                <w:bCs/>
                <w:sz w:val="16"/>
                <w:szCs w:val="16"/>
                <w:lang w:val="en-US"/>
              </w:rPr>
              <w:t xml:space="preserve"> to send it to the server.</w:t>
            </w:r>
          </w:p>
        </w:tc>
      </w:tr>
      <w:tr w:rsidR="008C498D" w:rsidRPr="009A0F8D" w:rsidTr="009C580F">
        <w:tc>
          <w:tcPr>
            <w:cnfStyle w:val="001000000000"/>
            <w:tcW w:w="1668" w:type="dxa"/>
            <w:hideMark/>
          </w:tcPr>
          <w:p w:rsidR="008C498D" w:rsidRPr="000C54F2" w:rsidRDefault="00A61B10" w:rsidP="009C580F">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969" w:type="dxa"/>
            <w:hideMark/>
          </w:tcPr>
          <w:p w:rsidR="008C498D" w:rsidRPr="000C54F2" w:rsidRDefault="00A61B10" w:rsidP="009C580F">
            <w:pPr>
              <w:cnfStyle w:val="000000000000"/>
              <w:rPr>
                <w:rFonts w:ascii="Arial" w:hAnsi="Arial" w:cs="Arial"/>
                <w:sz w:val="16"/>
                <w:szCs w:val="16"/>
              </w:rPr>
            </w:pPr>
            <w:r w:rsidRPr="00A61B10">
              <w:rPr>
                <w:rFonts w:ascii="Arial" w:hAnsi="Arial" w:cs="Arial"/>
                <w:b/>
                <w:sz w:val="16"/>
                <w:szCs w:val="16"/>
              </w:rPr>
              <w:t>captureVideo(</w:t>
            </w:r>
            <w:r>
              <w:rPr>
                <w:rFonts w:ascii="Arial" w:hAnsi="Arial" w:cs="Arial"/>
                <w:sz w:val="16"/>
                <w:szCs w:val="16"/>
              </w:rPr>
              <w:t>)</w:t>
            </w:r>
          </w:p>
        </w:tc>
        <w:tc>
          <w:tcPr>
            <w:tcW w:w="3685" w:type="dxa"/>
          </w:tcPr>
          <w:p w:rsidR="009A0F8D" w:rsidRPr="009A0F8D" w:rsidRDefault="009A0F8D" w:rsidP="0070585D">
            <w:pPr>
              <w:jc w:val="both"/>
              <w:cnfStyle w:val="000000000000"/>
              <w:rPr>
                <w:rFonts w:ascii="Arial" w:hAnsi="Arial" w:cs="Arial"/>
                <w:bCs/>
                <w:sz w:val="16"/>
                <w:szCs w:val="16"/>
                <w:lang w:val="en-US"/>
              </w:rPr>
            </w:pPr>
            <w:r w:rsidRPr="009A0F8D">
              <w:rPr>
                <w:rFonts w:ascii="Arial" w:hAnsi="Arial" w:cs="Arial"/>
                <w:bCs/>
                <w:sz w:val="16"/>
                <w:szCs w:val="16"/>
                <w:lang w:val="en-US"/>
              </w:rPr>
              <w:t>Access to the smartphone video controllers and controls the success and failure callbacks.</w:t>
            </w:r>
          </w:p>
        </w:tc>
      </w:tr>
      <w:tr w:rsidR="008C498D" w:rsidRPr="009A0F8D" w:rsidTr="009C580F">
        <w:trPr>
          <w:cnfStyle w:val="000000100000"/>
        </w:trPr>
        <w:tc>
          <w:tcPr>
            <w:cnfStyle w:val="001000000000"/>
            <w:tcW w:w="1668" w:type="dxa"/>
            <w:hideMark/>
          </w:tcPr>
          <w:p w:rsidR="008C498D" w:rsidRPr="000C54F2" w:rsidRDefault="00E80D25" w:rsidP="009C580F">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969" w:type="dxa"/>
            <w:hideMark/>
          </w:tcPr>
          <w:p w:rsidR="008C498D" w:rsidRPr="000C54F2" w:rsidRDefault="00E80D25" w:rsidP="009C580F">
            <w:pPr>
              <w:cnfStyle w:val="000000100000"/>
              <w:rPr>
                <w:rFonts w:ascii="Arial" w:hAnsi="Arial" w:cs="Arial"/>
                <w:sz w:val="16"/>
                <w:szCs w:val="16"/>
              </w:rPr>
            </w:pPr>
            <w:r w:rsidRPr="00E80D25">
              <w:rPr>
                <w:rFonts w:ascii="Arial" w:hAnsi="Arial" w:cs="Arial"/>
                <w:b/>
                <w:sz w:val="16"/>
                <w:szCs w:val="16"/>
              </w:rPr>
              <w:t>captureAudio</w:t>
            </w:r>
            <w:r>
              <w:rPr>
                <w:rFonts w:ascii="Arial" w:hAnsi="Arial" w:cs="Arial"/>
                <w:sz w:val="16"/>
                <w:szCs w:val="16"/>
              </w:rPr>
              <w:t>()</w:t>
            </w:r>
          </w:p>
        </w:tc>
        <w:tc>
          <w:tcPr>
            <w:tcW w:w="3685" w:type="dxa"/>
          </w:tcPr>
          <w:p w:rsidR="009A0F8D" w:rsidRPr="009A0F8D" w:rsidRDefault="009A0F8D" w:rsidP="009A0F8D">
            <w:pPr>
              <w:jc w:val="both"/>
              <w:cnfStyle w:val="000000100000"/>
              <w:rPr>
                <w:rFonts w:ascii="Arial" w:hAnsi="Arial" w:cs="Arial"/>
                <w:bCs/>
                <w:sz w:val="16"/>
                <w:szCs w:val="16"/>
                <w:lang w:val="en-US"/>
              </w:rPr>
            </w:pPr>
            <w:r w:rsidRPr="009A0F8D">
              <w:rPr>
                <w:rFonts w:ascii="Arial" w:hAnsi="Arial" w:cs="Arial"/>
                <w:bCs/>
                <w:sz w:val="16"/>
                <w:szCs w:val="16"/>
                <w:lang w:val="en-US"/>
              </w:rPr>
              <w:t xml:space="preserve">Access to the smartphone </w:t>
            </w:r>
            <w:r>
              <w:rPr>
                <w:rFonts w:ascii="Arial" w:hAnsi="Arial" w:cs="Arial"/>
                <w:bCs/>
                <w:sz w:val="16"/>
                <w:szCs w:val="16"/>
                <w:lang w:val="en-US"/>
              </w:rPr>
              <w:t>audio</w:t>
            </w:r>
            <w:r w:rsidRPr="009A0F8D">
              <w:rPr>
                <w:rFonts w:ascii="Arial" w:hAnsi="Arial" w:cs="Arial"/>
                <w:bCs/>
                <w:sz w:val="16"/>
                <w:szCs w:val="16"/>
                <w:lang w:val="en-US"/>
              </w:rPr>
              <w:t xml:space="preserve"> controllers and controls the success and failure callbacks.</w:t>
            </w:r>
          </w:p>
        </w:tc>
      </w:tr>
      <w:tr w:rsidR="008C498D" w:rsidRPr="009A0F8D" w:rsidTr="009C580F">
        <w:tc>
          <w:tcPr>
            <w:cnfStyle w:val="001000000000"/>
            <w:tcW w:w="1668" w:type="dxa"/>
            <w:hideMark/>
          </w:tcPr>
          <w:p w:rsidR="008C498D" w:rsidRPr="000C54F2" w:rsidRDefault="00F73A45" w:rsidP="009C580F">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969" w:type="dxa"/>
            <w:hideMark/>
          </w:tcPr>
          <w:p w:rsidR="008C498D" w:rsidRPr="00B710CB" w:rsidRDefault="00F73A45" w:rsidP="009C580F">
            <w:pPr>
              <w:cnfStyle w:val="000000000000"/>
              <w:rPr>
                <w:rFonts w:ascii="Arial" w:hAnsi="Arial" w:cs="Arial"/>
                <w:b/>
                <w:sz w:val="16"/>
                <w:szCs w:val="16"/>
                <w:lang w:val="en-US"/>
              </w:rPr>
            </w:pPr>
            <w:r w:rsidRPr="00F73A45">
              <w:rPr>
                <w:rFonts w:ascii="Arial" w:hAnsi="Arial" w:cs="Arial"/>
                <w:b/>
                <w:sz w:val="16"/>
                <w:szCs w:val="16"/>
                <w:lang w:val="en-US"/>
              </w:rPr>
              <w:t>uploadFile(aimageData)</w:t>
            </w:r>
          </w:p>
        </w:tc>
        <w:tc>
          <w:tcPr>
            <w:tcW w:w="3685" w:type="dxa"/>
          </w:tcPr>
          <w:p w:rsidR="009A0F8D" w:rsidRPr="009A0F8D" w:rsidRDefault="009A0F8D" w:rsidP="009C580F">
            <w:pPr>
              <w:cnfStyle w:val="000000000000"/>
              <w:rPr>
                <w:rFonts w:ascii="Arial" w:hAnsi="Arial" w:cs="Arial"/>
                <w:bCs/>
                <w:sz w:val="16"/>
                <w:szCs w:val="16"/>
                <w:lang w:val="en-US"/>
              </w:rPr>
            </w:pPr>
            <w:r w:rsidRPr="009A0F8D">
              <w:rPr>
                <w:rFonts w:ascii="Arial" w:hAnsi="Arial" w:cs="Arial"/>
                <w:bCs/>
                <w:sz w:val="16"/>
                <w:szCs w:val="16"/>
                <w:lang w:val="en-US"/>
              </w:rPr>
              <w:t>Encoded  in base64 the data to send to the server</w:t>
            </w:r>
          </w:p>
        </w:tc>
      </w:tr>
      <w:tr w:rsidR="008C498D" w:rsidRPr="00025551" w:rsidTr="009C580F">
        <w:trPr>
          <w:cnfStyle w:val="000000100000"/>
        </w:trPr>
        <w:tc>
          <w:tcPr>
            <w:cnfStyle w:val="001000000000"/>
            <w:tcW w:w="1668" w:type="dxa"/>
            <w:hideMark/>
          </w:tcPr>
          <w:p w:rsidR="008C498D" w:rsidRPr="000C54F2" w:rsidRDefault="00F73A45" w:rsidP="009C580F">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969" w:type="dxa"/>
            <w:hideMark/>
          </w:tcPr>
          <w:p w:rsidR="008C498D" w:rsidRPr="00320345" w:rsidRDefault="00F73A45" w:rsidP="009C580F">
            <w:pPr>
              <w:cnfStyle w:val="000000100000"/>
              <w:rPr>
                <w:rFonts w:ascii="Arial" w:hAnsi="Arial" w:cs="Arial"/>
                <w:sz w:val="16"/>
                <w:szCs w:val="16"/>
                <w:lang w:val="en-US"/>
              </w:rPr>
            </w:pPr>
            <w:r w:rsidRPr="00F73A45">
              <w:rPr>
                <w:rFonts w:ascii="Arial" w:hAnsi="Arial" w:cs="Arial"/>
                <w:b/>
                <w:sz w:val="16"/>
                <w:szCs w:val="16"/>
                <w:lang w:val="en-US"/>
              </w:rPr>
              <w:t>uploadAudioFile</w:t>
            </w:r>
            <w:r w:rsidRPr="00F73A45">
              <w:rPr>
                <w:rFonts w:ascii="Arial" w:hAnsi="Arial" w:cs="Arial"/>
                <w:sz w:val="16"/>
                <w:szCs w:val="16"/>
                <w:lang w:val="en-US"/>
              </w:rPr>
              <w:t>(amediaFile)</w:t>
            </w:r>
          </w:p>
        </w:tc>
        <w:tc>
          <w:tcPr>
            <w:tcW w:w="3685" w:type="dxa"/>
          </w:tcPr>
          <w:p w:rsidR="00025551" w:rsidRPr="00025551" w:rsidRDefault="00025551" w:rsidP="00025551">
            <w:pPr>
              <w:cnfStyle w:val="000000100000"/>
              <w:rPr>
                <w:rFonts w:ascii="Arial" w:hAnsi="Arial" w:cs="Arial"/>
                <w:bCs/>
                <w:sz w:val="16"/>
                <w:szCs w:val="16"/>
                <w:lang w:val="en-US"/>
              </w:rPr>
            </w:pPr>
            <w:r w:rsidRPr="00025551">
              <w:rPr>
                <w:rFonts w:ascii="Arial" w:hAnsi="Arial" w:cs="Arial"/>
                <w:bCs/>
                <w:sz w:val="16"/>
                <w:szCs w:val="16"/>
                <w:lang w:val="en-US"/>
              </w:rPr>
              <w:t xml:space="preserve">Establish  the  parameters  of the audio file captured </w:t>
            </w:r>
            <w:r>
              <w:rPr>
                <w:rFonts w:ascii="Arial" w:hAnsi="Arial" w:cs="Arial"/>
                <w:bCs/>
                <w:sz w:val="16"/>
                <w:szCs w:val="16"/>
                <w:lang w:val="en-US"/>
              </w:rPr>
              <w:t>to send to the server.</w:t>
            </w:r>
          </w:p>
        </w:tc>
      </w:tr>
      <w:tr w:rsidR="008C498D" w:rsidRPr="00025551" w:rsidTr="009C580F">
        <w:tc>
          <w:tcPr>
            <w:cnfStyle w:val="001000000000"/>
            <w:tcW w:w="1668" w:type="dxa"/>
          </w:tcPr>
          <w:p w:rsidR="008C498D" w:rsidRPr="000C54F2" w:rsidRDefault="007555C2" w:rsidP="009C580F">
            <w:pPr>
              <w:rPr>
                <w:rStyle w:val="Hipervnculo"/>
                <w:rFonts w:ascii="Arial" w:hAnsi="Arial" w:cs="Arial"/>
                <w:color w:val="202020"/>
                <w:sz w:val="16"/>
                <w:szCs w:val="16"/>
              </w:rPr>
            </w:pPr>
            <w:r>
              <w:rPr>
                <w:rStyle w:val="Hipervnculo"/>
                <w:rFonts w:ascii="Arial" w:hAnsi="Arial" w:cs="Arial"/>
                <w:color w:val="202020"/>
                <w:sz w:val="16"/>
                <w:szCs w:val="16"/>
              </w:rPr>
              <w:t>void</w:t>
            </w:r>
          </w:p>
        </w:tc>
        <w:tc>
          <w:tcPr>
            <w:tcW w:w="3969" w:type="dxa"/>
          </w:tcPr>
          <w:p w:rsidR="008C498D" w:rsidRPr="00320345" w:rsidRDefault="007555C2" w:rsidP="009C580F">
            <w:pPr>
              <w:cnfStyle w:val="000000000000"/>
              <w:rPr>
                <w:rFonts w:ascii="Arial" w:hAnsi="Arial" w:cs="Arial"/>
                <w:sz w:val="16"/>
                <w:szCs w:val="16"/>
                <w:lang w:val="en-US"/>
              </w:rPr>
            </w:pPr>
            <w:r w:rsidRPr="007555C2">
              <w:rPr>
                <w:rFonts w:ascii="Arial" w:hAnsi="Arial" w:cs="Arial"/>
                <w:b/>
                <w:sz w:val="16"/>
                <w:szCs w:val="16"/>
                <w:lang w:val="en-US"/>
              </w:rPr>
              <w:t>uploadVideoFile</w:t>
            </w:r>
            <w:r w:rsidRPr="007555C2">
              <w:rPr>
                <w:rFonts w:ascii="Arial" w:hAnsi="Arial" w:cs="Arial"/>
                <w:sz w:val="16"/>
                <w:szCs w:val="16"/>
                <w:lang w:val="en-US"/>
              </w:rPr>
              <w:t>(amediaFile)</w:t>
            </w:r>
          </w:p>
        </w:tc>
        <w:tc>
          <w:tcPr>
            <w:tcW w:w="3685" w:type="dxa"/>
          </w:tcPr>
          <w:p w:rsidR="00025551" w:rsidRPr="00025551" w:rsidRDefault="00025551" w:rsidP="002F5385">
            <w:pPr>
              <w:cnfStyle w:val="000000000000"/>
              <w:rPr>
                <w:rFonts w:ascii="Arial" w:hAnsi="Arial" w:cs="Arial"/>
                <w:bCs/>
                <w:sz w:val="16"/>
                <w:szCs w:val="16"/>
                <w:lang w:val="en-US"/>
              </w:rPr>
            </w:pPr>
            <w:r w:rsidRPr="00025551">
              <w:rPr>
                <w:rFonts w:ascii="Arial" w:hAnsi="Arial" w:cs="Arial"/>
                <w:bCs/>
                <w:sz w:val="16"/>
                <w:szCs w:val="16"/>
                <w:lang w:val="en-US"/>
              </w:rPr>
              <w:t xml:space="preserve">Establish  the  parameters  of the audio file captured </w:t>
            </w:r>
            <w:r>
              <w:rPr>
                <w:rFonts w:ascii="Arial" w:hAnsi="Arial" w:cs="Arial"/>
                <w:bCs/>
                <w:sz w:val="16"/>
                <w:szCs w:val="16"/>
                <w:lang w:val="en-US"/>
              </w:rPr>
              <w:t>to send to the server.</w:t>
            </w:r>
          </w:p>
        </w:tc>
      </w:tr>
      <w:tr w:rsidR="008C498D" w:rsidRPr="00025551" w:rsidTr="009C580F">
        <w:trPr>
          <w:cnfStyle w:val="000000100000"/>
        </w:trPr>
        <w:tc>
          <w:tcPr>
            <w:cnfStyle w:val="001000000000"/>
            <w:tcW w:w="1668" w:type="dxa"/>
          </w:tcPr>
          <w:p w:rsidR="008C498D" w:rsidRPr="00025551" w:rsidRDefault="008C498D" w:rsidP="009C580F">
            <w:pPr>
              <w:rPr>
                <w:rStyle w:val="Hipervnculo"/>
                <w:rFonts w:ascii="Arial" w:hAnsi="Arial" w:cs="Arial"/>
                <w:color w:val="202020"/>
                <w:sz w:val="16"/>
                <w:szCs w:val="16"/>
                <w:lang w:val="en-US"/>
              </w:rPr>
            </w:pPr>
          </w:p>
        </w:tc>
        <w:tc>
          <w:tcPr>
            <w:tcW w:w="3969" w:type="dxa"/>
          </w:tcPr>
          <w:p w:rsidR="008C498D" w:rsidRPr="00025551" w:rsidRDefault="008C498D" w:rsidP="009C580F">
            <w:pPr>
              <w:cnfStyle w:val="000000100000"/>
              <w:rPr>
                <w:rFonts w:ascii="Arial" w:hAnsi="Arial" w:cs="Arial"/>
                <w:b/>
                <w:sz w:val="16"/>
                <w:szCs w:val="16"/>
                <w:lang w:val="en-US" w:eastAsia="es-ES"/>
              </w:rPr>
            </w:pPr>
          </w:p>
        </w:tc>
        <w:tc>
          <w:tcPr>
            <w:tcW w:w="3685" w:type="dxa"/>
          </w:tcPr>
          <w:p w:rsidR="008C498D" w:rsidRPr="00025551" w:rsidRDefault="008C498D" w:rsidP="009C580F">
            <w:pPr>
              <w:cnfStyle w:val="000000100000"/>
              <w:rPr>
                <w:rFonts w:ascii="Arial" w:hAnsi="Arial" w:cs="Arial"/>
                <w:bCs/>
                <w:sz w:val="16"/>
                <w:szCs w:val="16"/>
                <w:lang w:val="en-US"/>
              </w:rPr>
            </w:pPr>
          </w:p>
        </w:tc>
      </w:tr>
    </w:tbl>
    <w:p w:rsidR="00D920AF" w:rsidRPr="00025551" w:rsidRDefault="00D920AF" w:rsidP="00F73A45">
      <w:pPr>
        <w:tabs>
          <w:tab w:val="left" w:pos="0"/>
        </w:tabs>
        <w:spacing w:before="280" w:after="240" w:line="360" w:lineRule="auto"/>
        <w:jc w:val="center"/>
        <w:rPr>
          <w:rFonts w:ascii="Arial" w:hAnsi="Arial" w:cs="Arial"/>
          <w:lang w:val="en-US"/>
        </w:rPr>
      </w:pPr>
    </w:p>
    <w:p w:rsidR="00E10238" w:rsidRDefault="00F73A45" w:rsidP="00F73A45">
      <w:pPr>
        <w:tabs>
          <w:tab w:val="left" w:pos="0"/>
        </w:tabs>
        <w:spacing w:before="280" w:after="240" w:line="360" w:lineRule="auto"/>
        <w:jc w:val="center"/>
        <w:rPr>
          <w:rFonts w:ascii="Arial" w:hAnsi="Arial" w:cs="Arial"/>
        </w:rPr>
      </w:pPr>
      <w:r>
        <w:rPr>
          <w:rFonts w:ascii="Arial" w:hAnsi="Arial" w:cs="Arial"/>
        </w:rPr>
        <w:t>Filetransfer</w:t>
      </w:r>
    </w:p>
    <w:tbl>
      <w:tblPr>
        <w:tblStyle w:val="Sombreadoclaro-nfasis5"/>
        <w:tblW w:w="9322" w:type="dxa"/>
        <w:tblLayout w:type="fixed"/>
        <w:tblLook w:val="04A0"/>
      </w:tblPr>
      <w:tblGrid>
        <w:gridCol w:w="1668"/>
        <w:gridCol w:w="3969"/>
        <w:gridCol w:w="3685"/>
      </w:tblGrid>
      <w:tr w:rsidR="00D920AF" w:rsidTr="009C580F">
        <w:trPr>
          <w:cnfStyle w:val="100000000000"/>
        </w:trPr>
        <w:tc>
          <w:tcPr>
            <w:cnfStyle w:val="001000000000"/>
            <w:tcW w:w="1668" w:type="dxa"/>
            <w:hideMark/>
          </w:tcPr>
          <w:p w:rsidR="00D920AF" w:rsidRPr="00550A48" w:rsidRDefault="00D920AF" w:rsidP="009C580F">
            <w:pPr>
              <w:rPr>
                <w:rFonts w:ascii="Verdana" w:hAnsi="Verdana"/>
                <w:color w:val="202020"/>
                <w:sz w:val="15"/>
                <w:szCs w:val="15"/>
              </w:rPr>
            </w:pPr>
            <w:r>
              <w:rPr>
                <w:rFonts w:ascii="Verdana" w:hAnsi="Verdana"/>
                <w:bCs w:val="0"/>
                <w:color w:val="202020"/>
                <w:sz w:val="15"/>
                <w:szCs w:val="15"/>
              </w:rPr>
              <w:t>Tipo</w:t>
            </w:r>
          </w:p>
        </w:tc>
        <w:tc>
          <w:tcPr>
            <w:tcW w:w="3969" w:type="dxa"/>
            <w:hideMark/>
          </w:tcPr>
          <w:p w:rsidR="00D920AF" w:rsidRPr="00550A48" w:rsidRDefault="00D920AF" w:rsidP="009C580F">
            <w:pPr>
              <w:cnfStyle w:val="100000000000"/>
              <w:rPr>
                <w:rFonts w:ascii="Verdana" w:hAnsi="Verdana"/>
                <w:color w:val="202020"/>
                <w:sz w:val="15"/>
                <w:szCs w:val="15"/>
              </w:rPr>
            </w:pPr>
            <w:r>
              <w:rPr>
                <w:rFonts w:ascii="Verdana" w:hAnsi="Verdana"/>
                <w:bCs w:val="0"/>
                <w:color w:val="202020"/>
                <w:sz w:val="15"/>
                <w:szCs w:val="15"/>
              </w:rPr>
              <w:t>Mé</w:t>
            </w:r>
            <w:r w:rsidRPr="00550A48">
              <w:rPr>
                <w:rFonts w:ascii="Verdana" w:hAnsi="Verdana"/>
                <w:bCs w:val="0"/>
                <w:color w:val="202020"/>
                <w:sz w:val="15"/>
                <w:szCs w:val="15"/>
              </w:rPr>
              <w:t>t</w:t>
            </w:r>
            <w:r>
              <w:rPr>
                <w:rFonts w:ascii="Verdana" w:hAnsi="Verdana"/>
                <w:bCs w:val="0"/>
                <w:color w:val="202020"/>
                <w:sz w:val="15"/>
                <w:szCs w:val="15"/>
              </w:rPr>
              <w:t>odo</w:t>
            </w:r>
          </w:p>
        </w:tc>
        <w:tc>
          <w:tcPr>
            <w:tcW w:w="3685" w:type="dxa"/>
          </w:tcPr>
          <w:p w:rsidR="00D920AF" w:rsidRPr="00550A48" w:rsidRDefault="00D920AF" w:rsidP="009C580F">
            <w:pPr>
              <w:cnfStyle w:val="100000000000"/>
              <w:rPr>
                <w:rFonts w:ascii="Arial" w:hAnsi="Arial" w:cs="Arial"/>
                <w:bCs w:val="0"/>
                <w:color w:val="202020"/>
                <w:sz w:val="16"/>
                <w:szCs w:val="16"/>
              </w:rPr>
            </w:pPr>
            <w:r w:rsidRPr="00550A48">
              <w:rPr>
                <w:rFonts w:ascii="Arial" w:hAnsi="Arial" w:cs="Arial"/>
                <w:bCs w:val="0"/>
                <w:color w:val="202020"/>
                <w:sz w:val="16"/>
                <w:szCs w:val="16"/>
              </w:rPr>
              <w:t>Descripción</w:t>
            </w:r>
          </w:p>
        </w:tc>
      </w:tr>
      <w:tr w:rsidR="00D920AF" w:rsidRPr="00E6468F" w:rsidTr="009C580F">
        <w:trPr>
          <w:cnfStyle w:val="000000100000"/>
        </w:trPr>
        <w:tc>
          <w:tcPr>
            <w:cnfStyle w:val="001000000000"/>
            <w:tcW w:w="1668" w:type="dxa"/>
            <w:hideMark/>
          </w:tcPr>
          <w:p w:rsidR="00D920AF" w:rsidRPr="00550A48" w:rsidRDefault="00D920AF" w:rsidP="009C580F">
            <w:pPr>
              <w:rPr>
                <w:rStyle w:val="Hipervnculo"/>
                <w:rFonts w:ascii="Arial" w:hAnsi="Arial" w:cs="Arial"/>
                <w:color w:val="202020"/>
                <w:sz w:val="16"/>
                <w:szCs w:val="16"/>
              </w:rPr>
            </w:pPr>
            <w:r>
              <w:rPr>
                <w:rStyle w:val="Hipervnculo"/>
                <w:rFonts w:ascii="Arial" w:hAnsi="Arial" w:cs="Arial"/>
                <w:color w:val="202020"/>
                <w:sz w:val="16"/>
                <w:szCs w:val="16"/>
              </w:rPr>
              <w:t xml:space="preserve">void </w:t>
            </w:r>
          </w:p>
        </w:tc>
        <w:tc>
          <w:tcPr>
            <w:tcW w:w="3969" w:type="dxa"/>
            <w:hideMark/>
          </w:tcPr>
          <w:p w:rsidR="00D920AF" w:rsidRPr="00EE25B8" w:rsidRDefault="00D920AF" w:rsidP="009C580F">
            <w:pPr>
              <w:cnfStyle w:val="000000100000"/>
              <w:rPr>
                <w:rFonts w:ascii="Arial" w:hAnsi="Arial" w:cs="Arial"/>
                <w:sz w:val="16"/>
                <w:szCs w:val="16"/>
                <w:lang w:val="en-US"/>
              </w:rPr>
            </w:pPr>
            <w:r w:rsidRPr="00EE25B8">
              <w:rPr>
                <w:rFonts w:ascii="Arial" w:hAnsi="Arial" w:cs="Arial"/>
                <w:b/>
                <w:sz w:val="16"/>
                <w:szCs w:val="16"/>
                <w:lang w:val="en-US" w:eastAsia="es-ES"/>
              </w:rPr>
              <w:t>FileTransfer.prototype.jwsupload(filePath, server, successCallback, errorCallback, options, debug)</w:t>
            </w:r>
          </w:p>
        </w:tc>
        <w:tc>
          <w:tcPr>
            <w:tcW w:w="3685" w:type="dxa"/>
          </w:tcPr>
          <w:p w:rsidR="00D920AF" w:rsidRDefault="00D920AF" w:rsidP="009C580F">
            <w:pPr>
              <w:jc w:val="both"/>
              <w:cnfStyle w:val="000000100000"/>
              <w:rPr>
                <w:rFonts w:ascii="Arial" w:hAnsi="Arial" w:cs="Arial"/>
                <w:bCs/>
                <w:sz w:val="16"/>
                <w:szCs w:val="16"/>
              </w:rPr>
            </w:pPr>
            <w:r>
              <w:rPr>
                <w:rFonts w:ascii="Arial" w:hAnsi="Arial" w:cs="Arial"/>
                <w:bCs/>
                <w:sz w:val="16"/>
                <w:szCs w:val="16"/>
              </w:rPr>
              <w:t>Método reimplementado de PhoneGap para llevar a cabo el envío al servidor el fichero capturado.</w:t>
            </w:r>
          </w:p>
          <w:p w:rsidR="00E6468F" w:rsidRPr="00E6468F" w:rsidRDefault="00E6468F" w:rsidP="009C580F">
            <w:pPr>
              <w:jc w:val="both"/>
              <w:cnfStyle w:val="000000100000"/>
              <w:rPr>
                <w:rFonts w:ascii="Arial" w:hAnsi="Arial" w:cs="Arial"/>
                <w:bCs/>
                <w:sz w:val="16"/>
                <w:szCs w:val="16"/>
                <w:lang w:val="en-US"/>
              </w:rPr>
            </w:pPr>
            <w:r w:rsidRPr="00E6468F">
              <w:rPr>
                <w:rFonts w:ascii="Arial" w:hAnsi="Arial" w:cs="Arial"/>
                <w:bCs/>
                <w:sz w:val="16"/>
                <w:szCs w:val="16"/>
                <w:lang w:val="en-US"/>
              </w:rPr>
              <w:lastRenderedPageBreak/>
              <w:t xml:space="preserve">Reimplemented PhoneGap method to send </w:t>
            </w:r>
            <w:r>
              <w:rPr>
                <w:rFonts w:ascii="Arial" w:hAnsi="Arial" w:cs="Arial"/>
                <w:bCs/>
                <w:sz w:val="16"/>
                <w:szCs w:val="16"/>
                <w:lang w:val="en-US"/>
              </w:rPr>
              <w:t xml:space="preserve"> the data to the server.</w:t>
            </w:r>
          </w:p>
        </w:tc>
      </w:tr>
    </w:tbl>
    <w:p w:rsidR="00E10238" w:rsidRPr="00E6468F" w:rsidRDefault="00E10238" w:rsidP="00111EF1">
      <w:pPr>
        <w:pStyle w:val="Ttulo1"/>
        <w:rPr>
          <w:sz w:val="28"/>
          <w:szCs w:val="28"/>
          <w:lang w:val="en-US"/>
        </w:rPr>
      </w:pPr>
    </w:p>
    <w:p w:rsidR="00E10238" w:rsidRPr="00E6468F" w:rsidRDefault="00E10238" w:rsidP="00111EF1">
      <w:pPr>
        <w:pStyle w:val="Ttulo1"/>
        <w:rPr>
          <w:sz w:val="28"/>
          <w:szCs w:val="28"/>
          <w:lang w:val="en-US"/>
        </w:rPr>
      </w:pPr>
    </w:p>
    <w:p w:rsidR="00A77F0C" w:rsidRPr="00111EF1" w:rsidRDefault="00111EF1" w:rsidP="00111EF1">
      <w:pPr>
        <w:pStyle w:val="Ttulo1"/>
        <w:rPr>
          <w:sz w:val="28"/>
          <w:szCs w:val="28"/>
        </w:rPr>
      </w:pPr>
      <w:r>
        <w:rPr>
          <w:sz w:val="28"/>
          <w:szCs w:val="28"/>
        </w:rPr>
        <w:t>5</w:t>
      </w:r>
      <w:r w:rsidR="00A77F0C" w:rsidRPr="00111EF1">
        <w:rPr>
          <w:sz w:val="28"/>
          <w:szCs w:val="28"/>
        </w:rPr>
        <w:t xml:space="preserve">. </w:t>
      </w:r>
      <w:r w:rsidR="007D7310">
        <w:rPr>
          <w:sz w:val="28"/>
          <w:szCs w:val="28"/>
        </w:rPr>
        <w:t>Conclutions</w:t>
      </w:r>
      <w:r w:rsidR="000B567F">
        <w:rPr>
          <w:sz w:val="28"/>
          <w:szCs w:val="28"/>
        </w:rPr>
        <w:fldChar w:fldCharType="begin"/>
      </w:r>
      <w:r w:rsidR="00D12E8A">
        <w:instrText xml:space="preserve"> XE "</w:instrText>
      </w:r>
      <w:r w:rsidR="00D12E8A" w:rsidRPr="00126F80">
        <w:rPr>
          <w:sz w:val="28"/>
          <w:szCs w:val="28"/>
        </w:rPr>
        <w:instrText>5. Conclusiones</w:instrText>
      </w:r>
      <w:r w:rsidR="00D12E8A">
        <w:instrText xml:space="preserve">" </w:instrText>
      </w:r>
      <w:r w:rsidR="000B567F">
        <w:rPr>
          <w:sz w:val="28"/>
          <w:szCs w:val="28"/>
        </w:rPr>
        <w:fldChar w:fldCharType="end"/>
      </w:r>
    </w:p>
    <w:p w:rsidR="00895004" w:rsidRDefault="00EB121A" w:rsidP="000B615F">
      <w:pPr>
        <w:tabs>
          <w:tab w:val="left" w:pos="0"/>
        </w:tabs>
        <w:spacing w:before="280" w:after="240" w:line="360" w:lineRule="auto"/>
        <w:jc w:val="both"/>
        <w:rPr>
          <w:rFonts w:ascii="Arial" w:hAnsi="Arial" w:cs="Arial"/>
        </w:rPr>
      </w:pPr>
      <w:r>
        <w:rPr>
          <w:rFonts w:ascii="Arial" w:hAnsi="Arial" w:cs="Arial"/>
        </w:rPr>
        <w:t>After read the development guide you have must familiarize with the structure of the applications that use streaming technology using jWebSocket framework, knowing the main implementations details, besides, the user will have advance knowledge of the dependeces, thus as the main needs files to configure the applications.</w:t>
      </w:r>
    </w:p>
    <w:p w:rsidR="00EB121A" w:rsidRPr="007B0164" w:rsidRDefault="007B0164" w:rsidP="007B0164">
      <w:pPr>
        <w:tabs>
          <w:tab w:val="left" w:pos="0"/>
        </w:tabs>
        <w:spacing w:before="280" w:after="240" w:line="360" w:lineRule="auto"/>
        <w:jc w:val="both"/>
        <w:rPr>
          <w:rFonts w:ascii="Arial" w:hAnsi="Arial" w:cs="Arial"/>
        </w:rPr>
      </w:pPr>
      <w:r w:rsidRPr="007B0164">
        <w:rPr>
          <w:rStyle w:val="hps"/>
          <w:rFonts w:ascii="Arial" w:hAnsi="Arial" w:cs="Arial"/>
          <w:lang/>
        </w:rPr>
        <w:t>The fact that</w:t>
      </w:r>
      <w:r w:rsidRPr="007B0164">
        <w:rPr>
          <w:rFonts w:ascii="Arial" w:hAnsi="Arial" w:cs="Arial"/>
          <w:lang/>
        </w:rPr>
        <w:t xml:space="preserve"> </w:t>
      </w:r>
      <w:r w:rsidRPr="007B0164">
        <w:rPr>
          <w:rStyle w:val="hps"/>
          <w:rFonts w:ascii="Arial" w:hAnsi="Arial" w:cs="Arial"/>
          <w:lang/>
        </w:rPr>
        <w:t>today</w:t>
      </w:r>
      <w:r w:rsidRPr="007B0164">
        <w:rPr>
          <w:rFonts w:ascii="Arial" w:hAnsi="Arial" w:cs="Arial"/>
          <w:lang/>
        </w:rPr>
        <w:t xml:space="preserve"> </w:t>
      </w:r>
      <w:r w:rsidRPr="007B0164">
        <w:rPr>
          <w:rStyle w:val="hps"/>
          <w:rFonts w:ascii="Arial" w:hAnsi="Arial" w:cs="Arial"/>
          <w:lang/>
        </w:rPr>
        <w:t>jWebSocket</w:t>
      </w:r>
      <w:r w:rsidRPr="007B0164">
        <w:rPr>
          <w:rFonts w:ascii="Arial" w:hAnsi="Arial" w:cs="Arial"/>
          <w:lang/>
        </w:rPr>
        <w:t xml:space="preserve"> </w:t>
      </w:r>
      <w:r w:rsidRPr="007B0164">
        <w:rPr>
          <w:rStyle w:val="hps"/>
          <w:rFonts w:ascii="Arial" w:hAnsi="Arial" w:cs="Arial"/>
          <w:lang/>
        </w:rPr>
        <w:t>be used as</w:t>
      </w:r>
      <w:r w:rsidRPr="007B0164">
        <w:rPr>
          <w:rFonts w:ascii="Arial" w:hAnsi="Arial" w:cs="Arial"/>
          <w:lang/>
        </w:rPr>
        <w:t xml:space="preserve"> </w:t>
      </w:r>
      <w:r w:rsidRPr="007B0164">
        <w:rPr>
          <w:rStyle w:val="hps"/>
          <w:rFonts w:ascii="Arial" w:hAnsi="Arial" w:cs="Arial"/>
          <w:lang/>
        </w:rPr>
        <w:t>framework for</w:t>
      </w:r>
      <w:r w:rsidRPr="007B0164">
        <w:rPr>
          <w:rFonts w:ascii="Arial" w:hAnsi="Arial" w:cs="Arial"/>
          <w:lang/>
        </w:rPr>
        <w:t xml:space="preserve"> </w:t>
      </w:r>
      <w:r w:rsidRPr="007B0164">
        <w:rPr>
          <w:rStyle w:val="hps"/>
          <w:rFonts w:ascii="Arial" w:hAnsi="Arial" w:cs="Arial"/>
          <w:lang/>
        </w:rPr>
        <w:t>the use of</w:t>
      </w:r>
      <w:r w:rsidRPr="007B0164">
        <w:rPr>
          <w:rFonts w:ascii="Arial" w:hAnsi="Arial" w:cs="Arial"/>
          <w:lang/>
        </w:rPr>
        <w:t xml:space="preserve"> </w:t>
      </w:r>
      <w:r w:rsidRPr="007B0164">
        <w:rPr>
          <w:rStyle w:val="hps"/>
          <w:rFonts w:ascii="Arial" w:hAnsi="Arial" w:cs="Arial"/>
          <w:lang/>
        </w:rPr>
        <w:t>streaming</w:t>
      </w:r>
      <w:r w:rsidRPr="007B0164">
        <w:rPr>
          <w:rFonts w:ascii="Arial" w:hAnsi="Arial" w:cs="Arial"/>
          <w:lang/>
        </w:rPr>
        <w:t xml:space="preserve"> </w:t>
      </w:r>
      <w:r w:rsidRPr="007B0164">
        <w:rPr>
          <w:rStyle w:val="hps"/>
          <w:rFonts w:ascii="Arial" w:hAnsi="Arial" w:cs="Arial"/>
          <w:lang/>
        </w:rPr>
        <w:t>technology</w:t>
      </w:r>
      <w:r w:rsidRPr="007B0164">
        <w:rPr>
          <w:rFonts w:ascii="Arial" w:hAnsi="Arial" w:cs="Arial"/>
          <w:lang/>
        </w:rPr>
        <w:t xml:space="preserve"> </w:t>
      </w:r>
      <w:r w:rsidRPr="007B0164">
        <w:rPr>
          <w:rStyle w:val="hps"/>
          <w:rFonts w:ascii="Arial" w:hAnsi="Arial" w:cs="Arial"/>
          <w:lang/>
        </w:rPr>
        <w:t>makes it much</w:t>
      </w:r>
      <w:r w:rsidRPr="007B0164">
        <w:rPr>
          <w:rFonts w:ascii="Arial" w:hAnsi="Arial" w:cs="Arial"/>
          <w:lang/>
        </w:rPr>
        <w:t xml:space="preserve"> </w:t>
      </w:r>
      <w:r w:rsidRPr="007B0164">
        <w:rPr>
          <w:rStyle w:val="hps"/>
          <w:rFonts w:ascii="Arial" w:hAnsi="Arial" w:cs="Arial"/>
          <w:lang/>
        </w:rPr>
        <w:t>more extensible</w:t>
      </w:r>
      <w:r w:rsidRPr="007B0164">
        <w:rPr>
          <w:rFonts w:ascii="Arial" w:hAnsi="Arial" w:cs="Arial"/>
          <w:lang/>
        </w:rPr>
        <w:t xml:space="preserve"> </w:t>
      </w:r>
      <w:r w:rsidRPr="007B0164">
        <w:rPr>
          <w:rStyle w:val="hps"/>
          <w:rFonts w:ascii="Arial" w:hAnsi="Arial" w:cs="Arial"/>
          <w:lang/>
        </w:rPr>
        <w:t>and reliable.</w:t>
      </w:r>
    </w:p>
    <w:sectPr w:rsidR="00EB121A" w:rsidRPr="007B0164" w:rsidSect="00600DE1">
      <w:type w:val="continuous"/>
      <w:pgSz w:w="11906" w:h="16838"/>
      <w:pgMar w:top="2418" w:right="1701" w:bottom="1417" w:left="1701" w:header="849" w:footer="720" w:gutter="0"/>
      <w:cols w:space="720"/>
      <w:docGrid w:linePitch="36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C05" w:rsidRDefault="00B16C05">
      <w:r>
        <w:separator/>
      </w:r>
    </w:p>
  </w:endnote>
  <w:endnote w:type="continuationSeparator" w:id="1">
    <w:p w:rsidR="00B16C05" w:rsidRDefault="00B16C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Bitstream Vera Sans">
    <w:altName w:val="Times New Roman"/>
    <w:charset w:val="00"/>
    <w:family w:val="roman"/>
    <w:pitch w:val="variable"/>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umnst777 Lt BT">
    <w:charset w:val="00"/>
    <w:family w:val="swiss"/>
    <w:pitch w:val="variable"/>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C05" w:rsidRDefault="00B16C05">
      <w:r>
        <w:separator/>
      </w:r>
    </w:p>
  </w:footnote>
  <w:footnote w:type="continuationSeparator" w:id="1">
    <w:p w:rsidR="00B16C05" w:rsidRDefault="00B16C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5" w:type="dxa"/>
      <w:tblLayout w:type="fixed"/>
      <w:tblCellMar>
        <w:top w:w="55" w:type="dxa"/>
        <w:left w:w="55" w:type="dxa"/>
        <w:bottom w:w="55" w:type="dxa"/>
        <w:right w:w="55" w:type="dxa"/>
      </w:tblCellMar>
      <w:tblLook w:val="0000"/>
    </w:tblPr>
    <w:tblGrid>
      <w:gridCol w:w="2835"/>
      <w:gridCol w:w="3181"/>
      <w:gridCol w:w="2487"/>
    </w:tblGrid>
    <w:tr w:rsidR="002F6852" w:rsidTr="00063F26">
      <w:trPr>
        <w:trHeight w:val="615"/>
        <w:tblHeader/>
      </w:trPr>
      <w:tc>
        <w:tcPr>
          <w:tcW w:w="2835" w:type="dxa"/>
          <w:tcBorders>
            <w:top w:val="single" w:sz="1" w:space="0" w:color="000000"/>
            <w:left w:val="single" w:sz="1" w:space="0" w:color="000000"/>
            <w:bottom w:val="single" w:sz="1" w:space="0" w:color="000000"/>
          </w:tcBorders>
          <w:shd w:val="clear" w:color="auto" w:fill="auto"/>
        </w:tcPr>
        <w:p w:rsidR="002F6852" w:rsidRDefault="002F6852" w:rsidP="00695737">
          <w:pPr>
            <w:pStyle w:val="Contenidodelatabla"/>
          </w:pPr>
          <w:r>
            <w:rPr>
              <w:noProof/>
              <w:lang w:eastAsia="es-ES"/>
            </w:rPr>
            <w:drawing>
              <wp:anchor distT="0" distB="0" distL="0" distR="0" simplePos="0" relativeHeight="251660288" behindDoc="0" locked="0" layoutInCell="1" allowOverlap="1">
                <wp:simplePos x="0" y="0"/>
                <wp:positionH relativeFrom="column">
                  <wp:posOffset>-17780</wp:posOffset>
                </wp:positionH>
                <wp:positionV relativeFrom="paragraph">
                  <wp:posOffset>111760</wp:posOffset>
                </wp:positionV>
                <wp:extent cx="1674495" cy="671195"/>
                <wp:effectExtent l="19050" t="0" r="1905"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74495" cy="671195"/>
                        </a:xfrm>
                        <a:prstGeom prst="rect">
                          <a:avLst/>
                        </a:prstGeom>
                        <a:solidFill>
                          <a:srgbClr val="FFFFFF"/>
                        </a:solidFill>
                        <a:ln w="9525">
                          <a:noFill/>
                          <a:miter lim="800000"/>
                          <a:headEnd/>
                          <a:tailEnd/>
                        </a:ln>
                      </pic:spPr>
                    </pic:pic>
                  </a:graphicData>
                </a:graphic>
              </wp:anchor>
            </w:drawing>
          </w:r>
        </w:p>
      </w:tc>
      <w:tc>
        <w:tcPr>
          <w:tcW w:w="3181" w:type="dxa"/>
          <w:tcBorders>
            <w:top w:val="single" w:sz="1" w:space="0" w:color="000000"/>
            <w:left w:val="single" w:sz="1" w:space="0" w:color="000000"/>
            <w:bottom w:val="single" w:sz="1" w:space="0" w:color="000000"/>
          </w:tcBorders>
          <w:shd w:val="clear" w:color="auto" w:fill="auto"/>
        </w:tcPr>
        <w:p w:rsidR="002F6852" w:rsidRDefault="007D7310" w:rsidP="00695737">
          <w:pPr>
            <w:pStyle w:val="Contenidodelatabla"/>
            <w:spacing w:line="360" w:lineRule="auto"/>
            <w:jc w:val="center"/>
            <w:rPr>
              <w:rFonts w:ascii="Arial" w:hAnsi="Arial"/>
              <w:sz w:val="44"/>
              <w:szCs w:val="44"/>
            </w:rPr>
          </w:pPr>
          <w:r>
            <w:rPr>
              <w:rFonts w:ascii="Arial" w:hAnsi="Arial"/>
              <w:sz w:val="44"/>
              <w:szCs w:val="44"/>
            </w:rPr>
            <w:t>Development</w:t>
          </w:r>
        </w:p>
        <w:p w:rsidR="007D7310" w:rsidRDefault="007D7310" w:rsidP="00695737">
          <w:pPr>
            <w:pStyle w:val="Contenidodelatabla"/>
            <w:spacing w:line="360" w:lineRule="auto"/>
            <w:jc w:val="center"/>
            <w:rPr>
              <w:rFonts w:ascii="Arial" w:hAnsi="Arial"/>
              <w:sz w:val="44"/>
              <w:szCs w:val="44"/>
            </w:rPr>
          </w:pPr>
          <w:r>
            <w:rPr>
              <w:rFonts w:ascii="Arial" w:hAnsi="Arial"/>
              <w:sz w:val="44"/>
              <w:szCs w:val="44"/>
            </w:rPr>
            <w:t>Guide</w:t>
          </w:r>
        </w:p>
      </w:tc>
      <w:tc>
        <w:tcPr>
          <w:tcW w:w="2487" w:type="dxa"/>
          <w:tcBorders>
            <w:top w:val="single" w:sz="1" w:space="0" w:color="000000"/>
            <w:left w:val="single" w:sz="1" w:space="0" w:color="000000"/>
            <w:bottom w:val="single" w:sz="1" w:space="0" w:color="000000"/>
            <w:right w:val="single" w:sz="1" w:space="0" w:color="000000"/>
          </w:tcBorders>
          <w:shd w:val="clear" w:color="auto" w:fill="auto"/>
        </w:tcPr>
        <w:p w:rsidR="002F6852" w:rsidRDefault="002F6852" w:rsidP="00695737">
          <w:pPr>
            <w:pStyle w:val="Contenidodelatabla"/>
          </w:pPr>
          <w:r>
            <w:rPr>
              <w:noProof/>
              <w:lang w:eastAsia="es-ES"/>
            </w:rPr>
            <w:drawing>
              <wp:inline distT="0" distB="0" distL="0" distR="0">
                <wp:extent cx="1514475" cy="687705"/>
                <wp:effectExtent l="1905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
                        <a:srcRect/>
                        <a:stretch>
                          <a:fillRect/>
                        </a:stretch>
                      </pic:blipFill>
                      <pic:spPr bwMode="auto">
                        <a:xfrm>
                          <a:off x="0" y="0"/>
                          <a:ext cx="1514475" cy="687705"/>
                        </a:xfrm>
                        <a:prstGeom prst="rect">
                          <a:avLst/>
                        </a:prstGeom>
                        <a:solidFill>
                          <a:srgbClr val="FFFFFF"/>
                        </a:solidFill>
                        <a:ln w="9525">
                          <a:noFill/>
                          <a:miter lim="800000"/>
                          <a:headEnd/>
                          <a:tailEnd/>
                        </a:ln>
                      </pic:spPr>
                    </pic:pic>
                  </a:graphicData>
                </a:graphic>
              </wp:inline>
            </w:drawing>
          </w:r>
        </w:p>
      </w:tc>
    </w:tr>
  </w:tbl>
  <w:p w:rsidR="002F6852" w:rsidRPr="00CF58BB" w:rsidRDefault="002F6852" w:rsidP="00CF58B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4B0BB42"/>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nsid w:val="6F3878D6"/>
    <w:multiLevelType w:val="hybridMultilevel"/>
    <w:tmpl w:val="DBCE10BC"/>
    <w:lvl w:ilvl="0" w:tplc="1C62356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2"/>
  </w:num>
  <w:num w:numId="5">
    <w:abstractNumId w:val="0"/>
  </w:num>
  <w:num w:numId="6">
    <w:abstractNumId w:val="0"/>
  </w:num>
  <w:num w:numId="7">
    <w:abstractNumId w:val="0"/>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6146">
      <o:colormenu v:ext="edit" fillcolor="none [4]" strokecolor="none [1]" shadowcolor="none [2]"/>
    </o:shapedefaults>
  </w:hdrShapeDefaults>
  <w:footnotePr>
    <w:footnote w:id="0"/>
    <w:footnote w:id="1"/>
  </w:footnotePr>
  <w:endnotePr>
    <w:endnote w:id="0"/>
    <w:endnote w:id="1"/>
  </w:endnotePr>
  <w:compat>
    <w:spaceForUL/>
    <w:balanceSingleByteDoubleByteWidth/>
    <w:doNotLeaveBackslashAlone/>
    <w:ulTrailSpace/>
    <w:adjustLineHeightInTable/>
  </w:compat>
  <w:rsids>
    <w:rsidRoot w:val="001E6735"/>
    <w:rsid w:val="0000138F"/>
    <w:rsid w:val="000062F4"/>
    <w:rsid w:val="00010628"/>
    <w:rsid w:val="00017B36"/>
    <w:rsid w:val="00025551"/>
    <w:rsid w:val="000264B1"/>
    <w:rsid w:val="0003019A"/>
    <w:rsid w:val="00035521"/>
    <w:rsid w:val="000358F4"/>
    <w:rsid w:val="000546FD"/>
    <w:rsid w:val="000570E6"/>
    <w:rsid w:val="00063F26"/>
    <w:rsid w:val="00070987"/>
    <w:rsid w:val="00085F32"/>
    <w:rsid w:val="00095C91"/>
    <w:rsid w:val="000B042B"/>
    <w:rsid w:val="000B567F"/>
    <w:rsid w:val="000B615F"/>
    <w:rsid w:val="000C54F2"/>
    <w:rsid w:val="000D4CDB"/>
    <w:rsid w:val="000E0DAB"/>
    <w:rsid w:val="000F4D47"/>
    <w:rsid w:val="00111EF1"/>
    <w:rsid w:val="00152967"/>
    <w:rsid w:val="00171F57"/>
    <w:rsid w:val="001728B9"/>
    <w:rsid w:val="0018185E"/>
    <w:rsid w:val="00182923"/>
    <w:rsid w:val="001B5A98"/>
    <w:rsid w:val="001E10DD"/>
    <w:rsid w:val="001E6735"/>
    <w:rsid w:val="00201790"/>
    <w:rsid w:val="00202E4A"/>
    <w:rsid w:val="0020372C"/>
    <w:rsid w:val="0021338A"/>
    <w:rsid w:val="00236477"/>
    <w:rsid w:val="00242AEF"/>
    <w:rsid w:val="00256EBD"/>
    <w:rsid w:val="00264CFD"/>
    <w:rsid w:val="00264FEE"/>
    <w:rsid w:val="002747F8"/>
    <w:rsid w:val="0027778F"/>
    <w:rsid w:val="00285398"/>
    <w:rsid w:val="002B4349"/>
    <w:rsid w:val="002C2B7C"/>
    <w:rsid w:val="002F5385"/>
    <w:rsid w:val="002F6062"/>
    <w:rsid w:val="002F6852"/>
    <w:rsid w:val="002F6AB2"/>
    <w:rsid w:val="003028CB"/>
    <w:rsid w:val="00320345"/>
    <w:rsid w:val="00330122"/>
    <w:rsid w:val="003379C1"/>
    <w:rsid w:val="00342EB2"/>
    <w:rsid w:val="00344101"/>
    <w:rsid w:val="0034541F"/>
    <w:rsid w:val="003516B3"/>
    <w:rsid w:val="00355092"/>
    <w:rsid w:val="00373FE7"/>
    <w:rsid w:val="00381265"/>
    <w:rsid w:val="003828DC"/>
    <w:rsid w:val="003A7B8B"/>
    <w:rsid w:val="004032E7"/>
    <w:rsid w:val="00424FA5"/>
    <w:rsid w:val="00426853"/>
    <w:rsid w:val="004354BA"/>
    <w:rsid w:val="004368CA"/>
    <w:rsid w:val="004423F9"/>
    <w:rsid w:val="0046142F"/>
    <w:rsid w:val="00466384"/>
    <w:rsid w:val="00473E87"/>
    <w:rsid w:val="004870D8"/>
    <w:rsid w:val="00497326"/>
    <w:rsid w:val="004C2930"/>
    <w:rsid w:val="004D5A47"/>
    <w:rsid w:val="004E26A2"/>
    <w:rsid w:val="004F1CF6"/>
    <w:rsid w:val="004F4584"/>
    <w:rsid w:val="00504D82"/>
    <w:rsid w:val="00511E93"/>
    <w:rsid w:val="0052021B"/>
    <w:rsid w:val="00527355"/>
    <w:rsid w:val="00544683"/>
    <w:rsid w:val="00545409"/>
    <w:rsid w:val="00550A48"/>
    <w:rsid w:val="00591787"/>
    <w:rsid w:val="0059583D"/>
    <w:rsid w:val="00596854"/>
    <w:rsid w:val="005972D2"/>
    <w:rsid w:val="005B0568"/>
    <w:rsid w:val="005D6069"/>
    <w:rsid w:val="005D75CE"/>
    <w:rsid w:val="005F2037"/>
    <w:rsid w:val="00600DE1"/>
    <w:rsid w:val="00601301"/>
    <w:rsid w:val="00602E53"/>
    <w:rsid w:val="00603800"/>
    <w:rsid w:val="006126A0"/>
    <w:rsid w:val="00621058"/>
    <w:rsid w:val="00621A84"/>
    <w:rsid w:val="00633D95"/>
    <w:rsid w:val="00641128"/>
    <w:rsid w:val="00644F86"/>
    <w:rsid w:val="00662651"/>
    <w:rsid w:val="006737D3"/>
    <w:rsid w:val="006876EF"/>
    <w:rsid w:val="00693DFF"/>
    <w:rsid w:val="00695737"/>
    <w:rsid w:val="006A10A1"/>
    <w:rsid w:val="006B6C5E"/>
    <w:rsid w:val="006C455C"/>
    <w:rsid w:val="0070585D"/>
    <w:rsid w:val="00732B7B"/>
    <w:rsid w:val="00747F6C"/>
    <w:rsid w:val="007555C2"/>
    <w:rsid w:val="00767295"/>
    <w:rsid w:val="007850A6"/>
    <w:rsid w:val="007B0164"/>
    <w:rsid w:val="007D082B"/>
    <w:rsid w:val="007D730B"/>
    <w:rsid w:val="007D7310"/>
    <w:rsid w:val="008002FF"/>
    <w:rsid w:val="00817F0A"/>
    <w:rsid w:val="00823F1B"/>
    <w:rsid w:val="00836EAD"/>
    <w:rsid w:val="008559D6"/>
    <w:rsid w:val="008776FC"/>
    <w:rsid w:val="008844EC"/>
    <w:rsid w:val="00892706"/>
    <w:rsid w:val="00895004"/>
    <w:rsid w:val="008A1678"/>
    <w:rsid w:val="008A75F1"/>
    <w:rsid w:val="008C498D"/>
    <w:rsid w:val="008D3C4D"/>
    <w:rsid w:val="00904644"/>
    <w:rsid w:val="00917586"/>
    <w:rsid w:val="00924C0B"/>
    <w:rsid w:val="009341F4"/>
    <w:rsid w:val="0094064A"/>
    <w:rsid w:val="00952637"/>
    <w:rsid w:val="009915B1"/>
    <w:rsid w:val="00993B59"/>
    <w:rsid w:val="009963E6"/>
    <w:rsid w:val="009A0F8D"/>
    <w:rsid w:val="009A1D0A"/>
    <w:rsid w:val="009A2F36"/>
    <w:rsid w:val="009A3393"/>
    <w:rsid w:val="009B795B"/>
    <w:rsid w:val="009C3E87"/>
    <w:rsid w:val="009C580F"/>
    <w:rsid w:val="009C5A19"/>
    <w:rsid w:val="009C79F5"/>
    <w:rsid w:val="009D1497"/>
    <w:rsid w:val="009D50E3"/>
    <w:rsid w:val="009E0929"/>
    <w:rsid w:val="009E6273"/>
    <w:rsid w:val="009F28ED"/>
    <w:rsid w:val="009F58AA"/>
    <w:rsid w:val="00A0304F"/>
    <w:rsid w:val="00A139E0"/>
    <w:rsid w:val="00A167D9"/>
    <w:rsid w:val="00A4432E"/>
    <w:rsid w:val="00A5013D"/>
    <w:rsid w:val="00A61B10"/>
    <w:rsid w:val="00A72A50"/>
    <w:rsid w:val="00A77F0C"/>
    <w:rsid w:val="00A85083"/>
    <w:rsid w:val="00A87DE6"/>
    <w:rsid w:val="00A914B2"/>
    <w:rsid w:val="00A97ECD"/>
    <w:rsid w:val="00AA2CA8"/>
    <w:rsid w:val="00AA2ECC"/>
    <w:rsid w:val="00AB5D0E"/>
    <w:rsid w:val="00AC09FC"/>
    <w:rsid w:val="00AC41CE"/>
    <w:rsid w:val="00AE0745"/>
    <w:rsid w:val="00AE2ADD"/>
    <w:rsid w:val="00B0086D"/>
    <w:rsid w:val="00B03495"/>
    <w:rsid w:val="00B1440D"/>
    <w:rsid w:val="00B16C05"/>
    <w:rsid w:val="00B31A80"/>
    <w:rsid w:val="00B35BEF"/>
    <w:rsid w:val="00B432DE"/>
    <w:rsid w:val="00B615C0"/>
    <w:rsid w:val="00B64890"/>
    <w:rsid w:val="00B710CB"/>
    <w:rsid w:val="00B712A8"/>
    <w:rsid w:val="00B72D8F"/>
    <w:rsid w:val="00B733BC"/>
    <w:rsid w:val="00B81152"/>
    <w:rsid w:val="00B865DD"/>
    <w:rsid w:val="00B91158"/>
    <w:rsid w:val="00BC1052"/>
    <w:rsid w:val="00BC7187"/>
    <w:rsid w:val="00C031E0"/>
    <w:rsid w:val="00C404D6"/>
    <w:rsid w:val="00C40B30"/>
    <w:rsid w:val="00C4277C"/>
    <w:rsid w:val="00C56A5D"/>
    <w:rsid w:val="00C603A3"/>
    <w:rsid w:val="00C700DE"/>
    <w:rsid w:val="00C71E24"/>
    <w:rsid w:val="00C768E5"/>
    <w:rsid w:val="00C8063D"/>
    <w:rsid w:val="00C87BFD"/>
    <w:rsid w:val="00CB7BE7"/>
    <w:rsid w:val="00CC393A"/>
    <w:rsid w:val="00CC7DF9"/>
    <w:rsid w:val="00CE7B73"/>
    <w:rsid w:val="00CF44E8"/>
    <w:rsid w:val="00CF58BB"/>
    <w:rsid w:val="00D12686"/>
    <w:rsid w:val="00D12E8A"/>
    <w:rsid w:val="00D27134"/>
    <w:rsid w:val="00D314ED"/>
    <w:rsid w:val="00D42B23"/>
    <w:rsid w:val="00D5534C"/>
    <w:rsid w:val="00D61BF9"/>
    <w:rsid w:val="00D7266C"/>
    <w:rsid w:val="00D82F1A"/>
    <w:rsid w:val="00D90A26"/>
    <w:rsid w:val="00D920AF"/>
    <w:rsid w:val="00D947F5"/>
    <w:rsid w:val="00D972A6"/>
    <w:rsid w:val="00DA1877"/>
    <w:rsid w:val="00DA24FD"/>
    <w:rsid w:val="00DC387E"/>
    <w:rsid w:val="00DD09A0"/>
    <w:rsid w:val="00E10238"/>
    <w:rsid w:val="00E127E5"/>
    <w:rsid w:val="00E168EC"/>
    <w:rsid w:val="00E35111"/>
    <w:rsid w:val="00E61114"/>
    <w:rsid w:val="00E6468F"/>
    <w:rsid w:val="00E65DBE"/>
    <w:rsid w:val="00E67064"/>
    <w:rsid w:val="00E80D25"/>
    <w:rsid w:val="00E96D29"/>
    <w:rsid w:val="00E96DDB"/>
    <w:rsid w:val="00EA2599"/>
    <w:rsid w:val="00EA3070"/>
    <w:rsid w:val="00EA3791"/>
    <w:rsid w:val="00EB121A"/>
    <w:rsid w:val="00EE1BF5"/>
    <w:rsid w:val="00EE25B8"/>
    <w:rsid w:val="00EE5F9D"/>
    <w:rsid w:val="00EF2C26"/>
    <w:rsid w:val="00F00A0D"/>
    <w:rsid w:val="00F411CE"/>
    <w:rsid w:val="00F46FDD"/>
    <w:rsid w:val="00F5025C"/>
    <w:rsid w:val="00F5033C"/>
    <w:rsid w:val="00F5325A"/>
    <w:rsid w:val="00F73A45"/>
    <w:rsid w:val="00F77D13"/>
    <w:rsid w:val="00F828AD"/>
    <w:rsid w:val="00FA75F7"/>
    <w:rsid w:val="00FB0675"/>
    <w:rsid w:val="00FB07A9"/>
    <w:rsid w:val="00FD49BF"/>
    <w:rsid w:val="00FE5D10"/>
    <w:rsid w:val="00FE62C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A0"/>
    <w:pPr>
      <w:suppressAutoHyphens/>
    </w:pPr>
    <w:rPr>
      <w:sz w:val="24"/>
      <w:szCs w:val="24"/>
      <w:lang w:eastAsia="ar-SA"/>
    </w:rPr>
  </w:style>
  <w:style w:type="paragraph" w:styleId="Ttulo1">
    <w:name w:val="heading 1"/>
    <w:basedOn w:val="Normal"/>
    <w:next w:val="Normal"/>
    <w:qFormat/>
    <w:rsid w:val="00111EF1"/>
    <w:pPr>
      <w:keepNext/>
      <w:numPr>
        <w:numId w:val="1"/>
      </w:numPr>
      <w:outlineLvl w:val="0"/>
    </w:pPr>
    <w:rPr>
      <w:rFonts w:ascii="Arial" w:hAnsi="Arial" w:cs="Arial"/>
      <w:b/>
      <w:bCs/>
      <w:iCs/>
    </w:rPr>
  </w:style>
  <w:style w:type="paragraph" w:styleId="Ttulo2">
    <w:name w:val="heading 2"/>
    <w:basedOn w:val="Normal"/>
    <w:next w:val="Normal"/>
    <w:link w:val="Ttulo2Car"/>
    <w:uiPriority w:val="9"/>
    <w:semiHidden/>
    <w:unhideWhenUsed/>
    <w:qFormat/>
    <w:rsid w:val="000F4D47"/>
    <w:pPr>
      <w:keepNext/>
      <w:spacing w:before="240" w:after="60"/>
      <w:outlineLvl w:val="1"/>
    </w:pPr>
    <w:rPr>
      <w:rFonts w:asciiTheme="majorHAnsi" w:eastAsiaTheme="majorEastAsia" w:hAnsiTheme="majorHAnsi" w:cstheme="majorBidi"/>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cterdenumeracin">
    <w:name w:val="Carácter de numeración"/>
    <w:rsid w:val="00AA2ECC"/>
  </w:style>
  <w:style w:type="character" w:styleId="Textoennegrita">
    <w:name w:val="Strong"/>
    <w:uiPriority w:val="22"/>
    <w:qFormat/>
    <w:rsid w:val="00AA2ECC"/>
    <w:rPr>
      <w:b/>
      <w:bCs/>
    </w:rPr>
  </w:style>
  <w:style w:type="character" w:customStyle="1" w:styleId="Fuentedeprrafopredeter1">
    <w:name w:val="Fuente de párrafo predeter.1"/>
    <w:rsid w:val="00AA2ECC"/>
  </w:style>
  <w:style w:type="paragraph" w:styleId="Textoindependiente">
    <w:name w:val="Body Text"/>
    <w:basedOn w:val="Normal"/>
    <w:rsid w:val="00AA2ECC"/>
    <w:pPr>
      <w:spacing w:after="120"/>
    </w:pPr>
  </w:style>
  <w:style w:type="paragraph" w:customStyle="1" w:styleId="Encabezado1">
    <w:name w:val="Encabezado1"/>
    <w:basedOn w:val="Normal"/>
    <w:next w:val="Textoindependiente"/>
    <w:rsid w:val="00AA2ECC"/>
    <w:pPr>
      <w:keepNext/>
      <w:spacing w:before="240" w:after="120"/>
    </w:pPr>
    <w:rPr>
      <w:rFonts w:ascii="Bitstream Vera Sans" w:eastAsia="Bitstream Vera Sans" w:hAnsi="Bitstream Vera Sans" w:cs="Bitstream Vera Sans"/>
      <w:sz w:val="28"/>
      <w:szCs w:val="28"/>
    </w:rPr>
  </w:style>
  <w:style w:type="paragraph" w:styleId="Lista">
    <w:name w:val="List"/>
    <w:basedOn w:val="Textoindependiente"/>
    <w:rsid w:val="00AA2ECC"/>
  </w:style>
  <w:style w:type="paragraph" w:styleId="Encabezado">
    <w:name w:val="header"/>
    <w:basedOn w:val="Normal"/>
    <w:rsid w:val="00AA2ECC"/>
    <w:pPr>
      <w:suppressLineNumbers/>
      <w:tabs>
        <w:tab w:val="center" w:pos="4251"/>
        <w:tab w:val="right" w:pos="8503"/>
      </w:tabs>
    </w:pPr>
  </w:style>
  <w:style w:type="paragraph" w:customStyle="1" w:styleId="Contenidodelatabla">
    <w:name w:val="Contenido de la tabla"/>
    <w:basedOn w:val="Normal"/>
    <w:rsid w:val="00AA2ECC"/>
    <w:pPr>
      <w:suppressLineNumbers/>
    </w:pPr>
  </w:style>
  <w:style w:type="paragraph" w:customStyle="1" w:styleId="Encabezadodelatabla">
    <w:name w:val="Encabezado de la tabla"/>
    <w:basedOn w:val="Contenidodelatabla"/>
    <w:rsid w:val="00AA2ECC"/>
    <w:pPr>
      <w:jc w:val="center"/>
    </w:pPr>
    <w:rPr>
      <w:b/>
      <w:bCs/>
    </w:rPr>
  </w:style>
  <w:style w:type="paragraph" w:customStyle="1" w:styleId="Etiqueta">
    <w:name w:val="Etiqueta"/>
    <w:basedOn w:val="Normal"/>
    <w:rsid w:val="00AA2ECC"/>
    <w:pPr>
      <w:suppressLineNumbers/>
      <w:spacing w:before="120" w:after="120"/>
    </w:pPr>
    <w:rPr>
      <w:i/>
      <w:iCs/>
    </w:rPr>
  </w:style>
  <w:style w:type="paragraph" w:customStyle="1" w:styleId="ndice">
    <w:name w:val="Índice"/>
    <w:basedOn w:val="Normal"/>
    <w:rsid w:val="00AA2ECC"/>
    <w:pPr>
      <w:suppressLineNumbers/>
    </w:pPr>
  </w:style>
  <w:style w:type="paragraph" w:styleId="NormalWeb">
    <w:name w:val="Normal (Web)"/>
    <w:basedOn w:val="Normal"/>
    <w:rsid w:val="00AA2ECC"/>
    <w:pPr>
      <w:spacing w:before="280" w:after="119"/>
    </w:pPr>
  </w:style>
  <w:style w:type="paragraph" w:customStyle="1" w:styleId="Standard">
    <w:name w:val="Standard"/>
    <w:rsid w:val="00AA2ECC"/>
    <w:pPr>
      <w:suppressAutoHyphens/>
      <w:textAlignment w:val="baseline"/>
    </w:pPr>
    <w:rPr>
      <w:kern w:val="1"/>
      <w:sz w:val="24"/>
      <w:szCs w:val="24"/>
      <w:lang w:eastAsia="ar-SA"/>
    </w:rPr>
  </w:style>
  <w:style w:type="paragraph" w:styleId="Piedepgina">
    <w:name w:val="footer"/>
    <w:basedOn w:val="Normal"/>
    <w:link w:val="PiedepginaCar"/>
    <w:uiPriority w:val="99"/>
    <w:semiHidden/>
    <w:unhideWhenUsed/>
    <w:rsid w:val="00CF58BB"/>
    <w:pPr>
      <w:tabs>
        <w:tab w:val="center" w:pos="4252"/>
        <w:tab w:val="right" w:pos="8504"/>
      </w:tabs>
    </w:pPr>
  </w:style>
  <w:style w:type="character" w:customStyle="1" w:styleId="PiedepginaCar">
    <w:name w:val="Pie de página Car"/>
    <w:basedOn w:val="Fuentedeprrafopredeter"/>
    <w:link w:val="Piedepgina"/>
    <w:uiPriority w:val="99"/>
    <w:semiHidden/>
    <w:rsid w:val="00CF58BB"/>
    <w:rPr>
      <w:sz w:val="24"/>
      <w:szCs w:val="24"/>
      <w:lang w:eastAsia="ar-SA"/>
    </w:rPr>
  </w:style>
  <w:style w:type="character" w:styleId="Hipervnculo">
    <w:name w:val="Hyperlink"/>
    <w:basedOn w:val="Fuentedeprrafopredeter"/>
    <w:uiPriority w:val="99"/>
    <w:unhideWhenUsed/>
    <w:rsid w:val="00EF2C26"/>
    <w:rPr>
      <w:color w:val="0000FF" w:themeColor="hyperlink"/>
      <w:u w:val="single"/>
    </w:rPr>
  </w:style>
  <w:style w:type="table" w:customStyle="1" w:styleId="Listaclara-nfasis11">
    <w:name w:val="Lista clara - Énfasis 11"/>
    <w:basedOn w:val="Tablanormal"/>
    <w:uiPriority w:val="61"/>
    <w:rsid w:val="000570E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claro-nfasis5">
    <w:name w:val="Light Shading Accent 5"/>
    <w:basedOn w:val="Tablanormal"/>
    <w:uiPriority w:val="60"/>
    <w:rsid w:val="000570E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0570E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amedia21">
    <w:name w:val="Lista media 21"/>
    <w:basedOn w:val="Tablanormal"/>
    <w:uiPriority w:val="66"/>
    <w:rsid w:val="000570E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3">
    <w:name w:val="Colorful Grid Accent 3"/>
    <w:basedOn w:val="Tablanormal"/>
    <w:uiPriority w:val="73"/>
    <w:rsid w:val="000570E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media1-nfasis5">
    <w:name w:val="Medium List 1 Accent 5"/>
    <w:basedOn w:val="Tablanormal"/>
    <w:uiPriority w:val="65"/>
    <w:rsid w:val="000570E6"/>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styleId="CdigoHTML">
    <w:name w:val="HTML Code"/>
    <w:basedOn w:val="Fuentedeprrafopredeter"/>
    <w:uiPriority w:val="99"/>
    <w:semiHidden/>
    <w:unhideWhenUsed/>
    <w:rsid w:val="000B615F"/>
    <w:rPr>
      <w:rFonts w:ascii="Courier New" w:eastAsia="Times New Roman" w:hAnsi="Courier New" w:cs="Courier New"/>
      <w:sz w:val="20"/>
      <w:szCs w:val="20"/>
    </w:rPr>
  </w:style>
  <w:style w:type="paragraph" w:styleId="Sinespaciado">
    <w:name w:val="No Spacing"/>
    <w:uiPriority w:val="1"/>
    <w:qFormat/>
    <w:rsid w:val="0059583D"/>
    <w:pPr>
      <w:suppressAutoHyphens/>
    </w:pPr>
    <w:rPr>
      <w:sz w:val="24"/>
      <w:szCs w:val="24"/>
      <w:lang w:eastAsia="ar-SA"/>
    </w:rPr>
  </w:style>
  <w:style w:type="paragraph" w:styleId="Subttulo">
    <w:name w:val="Subtitle"/>
    <w:basedOn w:val="Normal"/>
    <w:next w:val="Normal"/>
    <w:link w:val="SubttuloCar"/>
    <w:uiPriority w:val="11"/>
    <w:qFormat/>
    <w:rsid w:val="0059583D"/>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9583D"/>
    <w:rPr>
      <w:rFonts w:asciiTheme="majorHAnsi" w:eastAsiaTheme="majorEastAsia" w:hAnsiTheme="majorHAnsi" w:cstheme="majorBidi"/>
      <w:sz w:val="24"/>
      <w:szCs w:val="24"/>
      <w:lang w:eastAsia="ar-SA"/>
    </w:rPr>
  </w:style>
  <w:style w:type="character" w:customStyle="1" w:styleId="apple-converted-space">
    <w:name w:val="apple-converted-space"/>
    <w:basedOn w:val="Fuentedeprrafopredeter"/>
    <w:rsid w:val="00550A48"/>
  </w:style>
  <w:style w:type="table" w:styleId="Sombreadomedio1-nfasis5">
    <w:name w:val="Medium Shading 1 Accent 5"/>
    <w:basedOn w:val="Tablanormal"/>
    <w:uiPriority w:val="63"/>
    <w:rsid w:val="00550A4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111EF1"/>
    <w:rPr>
      <w:rFonts w:ascii="Tahoma" w:hAnsi="Tahoma" w:cs="Tahoma"/>
      <w:sz w:val="16"/>
      <w:szCs w:val="16"/>
    </w:rPr>
  </w:style>
  <w:style w:type="paragraph" w:styleId="ndice1">
    <w:name w:val="index 1"/>
    <w:basedOn w:val="Encabezado1"/>
    <w:next w:val="Normal"/>
    <w:autoRedefine/>
    <w:uiPriority w:val="99"/>
    <w:semiHidden/>
    <w:unhideWhenUsed/>
    <w:rsid w:val="000F4D47"/>
    <w:pPr>
      <w:ind w:left="240" w:hanging="240"/>
    </w:pPr>
    <w:rPr>
      <w:rFonts w:ascii="Arial" w:hAnsi="Arial"/>
    </w:rPr>
  </w:style>
  <w:style w:type="paragraph" w:styleId="ndice2">
    <w:name w:val="index 2"/>
    <w:basedOn w:val="Ttulo2"/>
    <w:next w:val="Normal"/>
    <w:autoRedefine/>
    <w:uiPriority w:val="99"/>
    <w:semiHidden/>
    <w:unhideWhenUsed/>
    <w:rsid w:val="000F4D47"/>
    <w:pPr>
      <w:ind w:left="480" w:hanging="240"/>
    </w:pPr>
    <w:rPr>
      <w:rFonts w:ascii="Arial" w:hAnsi="Arial"/>
      <w:sz w:val="24"/>
    </w:rPr>
  </w:style>
  <w:style w:type="character" w:customStyle="1" w:styleId="Ttulo2Car">
    <w:name w:val="Título 2 Car"/>
    <w:basedOn w:val="Fuentedeprrafopredeter"/>
    <w:link w:val="Ttulo2"/>
    <w:uiPriority w:val="9"/>
    <w:semiHidden/>
    <w:rsid w:val="000F4D47"/>
    <w:rPr>
      <w:rFonts w:asciiTheme="majorHAnsi" w:eastAsiaTheme="majorEastAsia" w:hAnsiTheme="majorHAnsi" w:cstheme="majorBidi"/>
      <w:b/>
      <w:bCs/>
      <w:i/>
      <w:iCs/>
      <w:sz w:val="28"/>
      <w:szCs w:val="28"/>
      <w:lang w:eastAsia="ar-SA"/>
    </w:rPr>
  </w:style>
  <w:style w:type="character" w:customStyle="1" w:styleId="TextodegloboCar">
    <w:name w:val="Texto de globo Car"/>
    <w:basedOn w:val="Fuentedeprrafopredeter"/>
    <w:link w:val="Textodeglobo"/>
    <w:uiPriority w:val="99"/>
    <w:semiHidden/>
    <w:rsid w:val="00111EF1"/>
    <w:rPr>
      <w:rFonts w:ascii="Tahoma" w:hAnsi="Tahoma" w:cs="Tahoma"/>
      <w:sz w:val="16"/>
      <w:szCs w:val="16"/>
      <w:lang w:eastAsia="ar-SA"/>
    </w:rPr>
  </w:style>
  <w:style w:type="character" w:customStyle="1" w:styleId="hps">
    <w:name w:val="hps"/>
    <w:basedOn w:val="Fuentedeprrafopredeter"/>
    <w:rsid w:val="007B01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8270615">
      <w:bodyDiv w:val="1"/>
      <w:marLeft w:val="0"/>
      <w:marRight w:val="0"/>
      <w:marTop w:val="0"/>
      <w:marBottom w:val="0"/>
      <w:divBdr>
        <w:top w:val="none" w:sz="0" w:space="0" w:color="auto"/>
        <w:left w:val="none" w:sz="0" w:space="0" w:color="auto"/>
        <w:bottom w:val="none" w:sz="0" w:space="0" w:color="auto"/>
        <w:right w:val="none" w:sz="0" w:space="0" w:color="auto"/>
      </w:divBdr>
    </w:div>
    <w:div w:id="429007772">
      <w:bodyDiv w:val="1"/>
      <w:marLeft w:val="0"/>
      <w:marRight w:val="0"/>
      <w:marTop w:val="0"/>
      <w:marBottom w:val="0"/>
      <w:divBdr>
        <w:top w:val="none" w:sz="0" w:space="0" w:color="auto"/>
        <w:left w:val="none" w:sz="0" w:space="0" w:color="auto"/>
        <w:bottom w:val="none" w:sz="0" w:space="0" w:color="auto"/>
        <w:right w:val="none" w:sz="0" w:space="0" w:color="auto"/>
      </w:divBdr>
    </w:div>
    <w:div w:id="466970957">
      <w:bodyDiv w:val="1"/>
      <w:marLeft w:val="0"/>
      <w:marRight w:val="0"/>
      <w:marTop w:val="0"/>
      <w:marBottom w:val="0"/>
      <w:divBdr>
        <w:top w:val="none" w:sz="0" w:space="0" w:color="auto"/>
        <w:left w:val="none" w:sz="0" w:space="0" w:color="auto"/>
        <w:bottom w:val="none" w:sz="0" w:space="0" w:color="auto"/>
        <w:right w:val="none" w:sz="0" w:space="0" w:color="auto"/>
      </w:divBdr>
    </w:div>
    <w:div w:id="1146094389">
      <w:bodyDiv w:val="1"/>
      <w:marLeft w:val="0"/>
      <w:marRight w:val="0"/>
      <w:marTop w:val="0"/>
      <w:marBottom w:val="0"/>
      <w:divBdr>
        <w:top w:val="none" w:sz="0" w:space="0" w:color="auto"/>
        <w:left w:val="none" w:sz="0" w:space="0" w:color="auto"/>
        <w:bottom w:val="none" w:sz="0" w:space="0" w:color="auto"/>
        <w:right w:val="none" w:sz="0" w:space="0" w:color="auto"/>
      </w:divBdr>
    </w:div>
    <w:div w:id="1663508722">
      <w:bodyDiv w:val="1"/>
      <w:marLeft w:val="0"/>
      <w:marRight w:val="0"/>
      <w:marTop w:val="0"/>
      <w:marBottom w:val="0"/>
      <w:divBdr>
        <w:top w:val="none" w:sz="0" w:space="0" w:color="auto"/>
        <w:left w:val="none" w:sz="0" w:space="0" w:color="auto"/>
        <w:bottom w:val="none" w:sz="0" w:space="0" w:color="auto"/>
        <w:right w:val="none" w:sz="0" w:space="0" w:color="auto"/>
      </w:divBdr>
      <w:divsChild>
        <w:div w:id="2041660794">
          <w:marLeft w:val="0"/>
          <w:marRight w:val="0"/>
          <w:marTop w:val="0"/>
          <w:marBottom w:val="0"/>
          <w:divBdr>
            <w:top w:val="none" w:sz="0" w:space="0" w:color="auto"/>
            <w:left w:val="none" w:sz="0" w:space="0" w:color="auto"/>
            <w:bottom w:val="none" w:sz="0" w:space="0" w:color="auto"/>
            <w:right w:val="none" w:sz="0" w:space="0" w:color="auto"/>
          </w:divBdr>
        </w:div>
        <w:div w:id="119080510">
          <w:marLeft w:val="0"/>
          <w:marRight w:val="0"/>
          <w:marTop w:val="0"/>
          <w:marBottom w:val="0"/>
          <w:divBdr>
            <w:top w:val="none" w:sz="0" w:space="0" w:color="auto"/>
            <w:left w:val="none" w:sz="0" w:space="0" w:color="auto"/>
            <w:bottom w:val="none" w:sz="0" w:space="0" w:color="auto"/>
            <w:right w:val="none" w:sz="0" w:space="0" w:color="auto"/>
          </w:divBdr>
        </w:div>
        <w:div w:id="136455092">
          <w:marLeft w:val="0"/>
          <w:marRight w:val="0"/>
          <w:marTop w:val="0"/>
          <w:marBottom w:val="0"/>
          <w:divBdr>
            <w:top w:val="none" w:sz="0" w:space="0" w:color="auto"/>
            <w:left w:val="none" w:sz="0" w:space="0" w:color="auto"/>
            <w:bottom w:val="none" w:sz="0" w:space="0" w:color="auto"/>
            <w:right w:val="none" w:sz="0" w:space="0" w:color="auto"/>
          </w:divBdr>
        </w:div>
        <w:div w:id="898637729">
          <w:marLeft w:val="0"/>
          <w:marRight w:val="0"/>
          <w:marTop w:val="0"/>
          <w:marBottom w:val="0"/>
          <w:divBdr>
            <w:top w:val="none" w:sz="0" w:space="0" w:color="auto"/>
            <w:left w:val="none" w:sz="0" w:space="0" w:color="auto"/>
            <w:bottom w:val="none" w:sz="0" w:space="0" w:color="auto"/>
            <w:right w:val="none" w:sz="0" w:space="0" w:color="auto"/>
          </w:divBdr>
        </w:div>
      </w:divsChild>
    </w:div>
    <w:div w:id="17301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hyperlink" Target="file:///D:\TESIS\sourceCode\ijwssvn\branches\jWebSocket-1.0\javadocs\jWebSocketServer\apidocs\org\jwebsocket\grizzly\GrizzlyConnector.html"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file:///D:\TESIS\sourceCode\ijwssvn\branches\jWebSocket-1.0\javadocs\jWebSocketServer\apidocs\org\jwebsocket\grizzly\GrizzlyConnector.html" TargetMode="External"/><Relationship Id="rId2" Type="http://schemas.openxmlformats.org/officeDocument/2006/relationships/numbering" Target="numbering.xml"/><Relationship Id="rId16" Type="http://schemas.openxmlformats.org/officeDocument/2006/relationships/hyperlink" Target="file:///D:\TESIS\sourceCode\ijwssvn\branches\jWebSocket-1.0\javadocs\jWebSocketServer\apidocs\org\jwebsocket\grizzly\GrizzlyConnecto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4A9194A-BADF-4F82-BC17-11FCF8CC7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14</Pages>
  <Words>2122</Words>
  <Characters>11673</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
  <LinksUpToDate>false</LinksUpToDate>
  <CharactersWithSpaces>13768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Alexander</cp:lastModifiedBy>
  <cp:revision>31</cp:revision>
  <cp:lastPrinted>2012-04-04T08:36:00Z</cp:lastPrinted>
  <dcterms:created xsi:type="dcterms:W3CDTF">2012-05-11T15:36:00Z</dcterms:created>
  <dcterms:modified xsi:type="dcterms:W3CDTF">2012-05-29T10:34:00Z</dcterms:modified>
</cp:coreProperties>
</file>