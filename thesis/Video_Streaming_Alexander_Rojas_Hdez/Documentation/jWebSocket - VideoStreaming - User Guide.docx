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Heading1"/>
        <w:spacing w:line="360" w:lineRule="auto"/>
      </w:pPr>
    </w:p>
    <w:p w:rsidR="00E47846" w:rsidRDefault="00E47846">
      <w:pPr>
        <w:pStyle w:val="Heading1"/>
        <w:spacing w:line="360" w:lineRule="auto"/>
      </w:pPr>
    </w:p>
    <w:p w:rsidR="00E47846" w:rsidRDefault="00E47846">
      <w:pPr>
        <w:pStyle w:val="Heading1"/>
        <w:spacing w:line="360" w:lineRule="auto"/>
      </w:pPr>
    </w:p>
    <w:p w:rsidR="00920363" w:rsidRDefault="00920363" w:rsidP="00920363">
      <w:pPr>
        <w:autoSpaceDE w:val="0"/>
        <w:spacing w:line="360" w:lineRule="auto"/>
        <w:ind w:left="585"/>
        <w:jc w:val="right"/>
        <w:rPr>
          <w:rFonts w:ascii="Arial" w:hAnsi="Arial" w:cs="Arial"/>
          <w:b/>
          <w:bCs/>
          <w:sz w:val="56"/>
          <w:szCs w:val="56"/>
          <w:lang w:val="es-ES_tradnl"/>
        </w:rPr>
      </w:pPr>
      <w:r w:rsidRPr="00C27C83">
        <w:rPr>
          <w:rFonts w:ascii="Arial" w:hAnsi="Arial" w:cs="Arial"/>
          <w:b/>
          <w:bCs/>
          <w:sz w:val="56"/>
          <w:szCs w:val="56"/>
        </w:rPr>
        <w:t>User</w:t>
      </w:r>
      <w:r>
        <w:rPr>
          <w:rFonts w:ascii="Arial" w:hAnsi="Arial" w:cs="Arial"/>
          <w:b/>
          <w:bCs/>
          <w:sz w:val="56"/>
          <w:szCs w:val="56"/>
          <w:lang w:val="es-ES_tradnl"/>
        </w:rPr>
        <w:t xml:space="preserve"> Guide</w:t>
      </w:r>
    </w:p>
    <w:p w:rsidR="0047620B" w:rsidRDefault="0047620B" w:rsidP="0047620B">
      <w:pPr>
        <w:widowControl/>
        <w:suppressAutoHyphens w:val="0"/>
        <w:autoSpaceDE w:val="0"/>
        <w:adjustRightInd w:val="0"/>
        <w:jc w:val="right"/>
        <w:textAlignment w:val="auto"/>
        <w:rPr>
          <w:rFonts w:ascii="Arial-BoldMT" w:hAnsi="Arial-BoldMT" w:cs="Arial-BoldMT"/>
          <w:b/>
          <w:bCs/>
          <w:kern w:val="0"/>
          <w:sz w:val="36"/>
          <w:szCs w:val="36"/>
          <w:lang w:bidi="ar-SA"/>
        </w:rPr>
      </w:pPr>
      <w:proofErr w:type="gramStart"/>
      <w:r>
        <w:rPr>
          <w:rFonts w:ascii="Arial-BoldMT" w:hAnsi="Arial-BoldMT" w:cs="Arial-BoldMT"/>
          <w:b/>
          <w:bCs/>
          <w:kern w:val="0"/>
          <w:sz w:val="36"/>
          <w:szCs w:val="36"/>
          <w:lang w:bidi="ar-SA"/>
        </w:rPr>
        <w:t>jWebSocket</w:t>
      </w:r>
      <w:proofErr w:type="gramEnd"/>
    </w:p>
    <w:p w:rsidR="00020B65" w:rsidRDefault="00020B65" w:rsidP="0047620B">
      <w:pPr>
        <w:widowControl/>
        <w:suppressAutoHyphens w:val="0"/>
        <w:autoSpaceDE w:val="0"/>
        <w:adjustRightInd w:val="0"/>
        <w:jc w:val="right"/>
        <w:textAlignment w:val="auto"/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</w:pPr>
    </w:p>
    <w:p w:rsidR="00020B65" w:rsidRPr="00020B65" w:rsidRDefault="00020B65" w:rsidP="0047620B">
      <w:pPr>
        <w:widowControl/>
        <w:suppressAutoHyphens w:val="0"/>
        <w:autoSpaceDE w:val="0"/>
        <w:adjustRightInd w:val="0"/>
        <w:jc w:val="right"/>
        <w:textAlignment w:val="auto"/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</w:pPr>
      <w:r w:rsidRPr="00020B65"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  <w:t xml:space="preserve">Audio and Video transmition using </w:t>
      </w:r>
      <w:proofErr w:type="gramStart"/>
      <w:r w:rsidRPr="00020B65">
        <w:rPr>
          <w:rFonts w:ascii="Arial-BoldMT" w:hAnsi="Arial-BoldMT" w:cs="Arial-BoldMT"/>
          <w:b/>
          <w:bCs/>
          <w:kern w:val="0"/>
          <w:sz w:val="28"/>
          <w:szCs w:val="28"/>
          <w:lang w:val="en-US" w:bidi="ar-SA"/>
        </w:rPr>
        <w:t>jWebSocket  Framework</w:t>
      </w:r>
      <w:proofErr w:type="gramEnd"/>
    </w:p>
    <w:p w:rsidR="00E47846" w:rsidRDefault="004B1EB6" w:rsidP="0047620B">
      <w:pPr>
        <w:pStyle w:val="Standard"/>
        <w:spacing w:after="240" w:line="360" w:lineRule="auto"/>
        <w:jc w:val="right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1.0</w:t>
      </w: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3F1600" w:rsidRDefault="003F1600">
      <w:pPr>
        <w:pStyle w:val="Standard"/>
        <w:spacing w:line="360" w:lineRule="auto"/>
        <w:rPr>
          <w:rFonts w:ascii="Arial" w:hAnsi="Arial" w:cs="Arial"/>
          <w:b/>
        </w:rPr>
      </w:pPr>
    </w:p>
    <w:p w:rsidR="003F1600" w:rsidRDefault="003F1600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47620B" w:rsidRDefault="0047620B">
      <w:pPr>
        <w:pStyle w:val="Standard"/>
        <w:spacing w:line="360" w:lineRule="auto"/>
        <w:rPr>
          <w:rFonts w:ascii="Arial" w:hAnsi="Arial" w:cs="Arial"/>
          <w:b/>
        </w:rPr>
      </w:pPr>
    </w:p>
    <w:p w:rsidR="00C120EF" w:rsidRDefault="00C120EF">
      <w:pPr>
        <w:pStyle w:val="Standard"/>
        <w:spacing w:line="360" w:lineRule="auto"/>
        <w:rPr>
          <w:rFonts w:ascii="Arial" w:hAnsi="Arial" w:cs="Arial"/>
          <w:b/>
        </w:rPr>
      </w:pPr>
    </w:p>
    <w:p w:rsidR="0047620B" w:rsidRDefault="0047620B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C120EF" w:rsidRDefault="00C120EF" w:rsidP="00C120EF">
      <w:pPr>
        <w:autoSpaceDE w:val="0"/>
        <w:spacing w:after="360"/>
        <w:jc w:val="both"/>
        <w:rPr>
          <w:rFonts w:ascii="Arial" w:hAnsi="Arial" w:cs="Arial"/>
          <w:b/>
          <w:bCs/>
          <w:sz w:val="36"/>
          <w:szCs w:val="36"/>
        </w:rPr>
      </w:pPr>
    </w:p>
    <w:p w:rsidR="00C120EF" w:rsidRDefault="00C120EF" w:rsidP="00C120EF">
      <w:pPr>
        <w:autoSpaceDE w:val="0"/>
        <w:spacing w:after="360"/>
        <w:jc w:val="both"/>
        <w:rPr>
          <w:rFonts w:ascii="Arial" w:hAnsi="Arial" w:cs="Arial"/>
          <w:b/>
          <w:bCs/>
          <w:sz w:val="36"/>
          <w:szCs w:val="36"/>
          <w:lang w:val="es-ES_tradnl"/>
        </w:rPr>
      </w:pPr>
      <w:r w:rsidRPr="00A515DD">
        <w:rPr>
          <w:rFonts w:ascii="Arial" w:hAnsi="Arial" w:cs="Arial"/>
          <w:b/>
          <w:bCs/>
          <w:sz w:val="36"/>
          <w:szCs w:val="36"/>
        </w:rPr>
        <w:lastRenderedPageBreak/>
        <w:t>Version</w:t>
      </w:r>
      <w:r>
        <w:rPr>
          <w:rFonts w:ascii="Arial" w:hAnsi="Arial" w:cs="Arial"/>
          <w:b/>
          <w:bCs/>
          <w:sz w:val="36"/>
          <w:szCs w:val="36"/>
          <w:lang w:val="es-ES_tradnl"/>
        </w:rPr>
        <w:t xml:space="preserve"> Control</w:t>
      </w:r>
    </w:p>
    <w:tbl>
      <w:tblPr>
        <w:tblW w:w="0" w:type="auto"/>
        <w:tblInd w:w="180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756"/>
        <w:gridCol w:w="1170"/>
        <w:gridCol w:w="3041"/>
        <w:gridCol w:w="3127"/>
      </w:tblGrid>
      <w:tr w:rsidR="00C120EF" w:rsidTr="00D62EE0">
        <w:trPr>
          <w:trHeight w:val="23"/>
        </w:trPr>
        <w:tc>
          <w:tcPr>
            <w:tcW w:w="1756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70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041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</w:tcBorders>
            <w:shd w:val="clear" w:color="auto" w:fill="CCCC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127" w:type="dxa"/>
            <w:tcBorders>
              <w:top w:val="single" w:sz="1" w:space="0" w:color="FF00FF"/>
              <w:left w:val="single" w:sz="1" w:space="0" w:color="FF00FF"/>
              <w:bottom w:val="single" w:sz="1" w:space="0" w:color="FF00FF"/>
              <w:right w:val="single" w:sz="1" w:space="0" w:color="FF00FF"/>
            </w:tcBorders>
            <w:shd w:val="clear" w:color="auto" w:fill="CCCC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C120EF" w:rsidTr="00D62EE0">
        <w:trPr>
          <w:trHeight w:val="23"/>
        </w:trPr>
        <w:tc>
          <w:tcPr>
            <w:tcW w:w="1756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24/04/2012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1.0</w:t>
            </w:r>
          </w:p>
        </w:tc>
        <w:tc>
          <w:tcPr>
            <w:tcW w:w="3041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</w:tcBorders>
            <w:shd w:val="clear" w:color="auto" w:fill="FFFF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Document Creation</w:t>
            </w:r>
          </w:p>
        </w:tc>
        <w:tc>
          <w:tcPr>
            <w:tcW w:w="3127" w:type="dxa"/>
            <w:tcBorders>
              <w:top w:val="single" w:sz="1" w:space="0" w:color="000000"/>
              <w:left w:val="single" w:sz="1" w:space="0" w:color="FF00FF"/>
              <w:bottom w:val="single" w:sz="1" w:space="0" w:color="FF00FF"/>
              <w:right w:val="single" w:sz="1" w:space="0" w:color="FF00FF"/>
            </w:tcBorders>
            <w:shd w:val="clear" w:color="auto" w:fill="FFFFFF"/>
          </w:tcPr>
          <w:p w:rsidR="00C120EF" w:rsidRDefault="00C120EF" w:rsidP="00D62EE0">
            <w:pPr>
              <w:autoSpaceDE w:val="0"/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Alexander Rojas Hernández</w:t>
            </w:r>
          </w:p>
        </w:tc>
      </w:tr>
    </w:tbl>
    <w:p w:rsidR="00E47846" w:rsidRDefault="00E47846">
      <w:pPr>
        <w:pStyle w:val="Standard"/>
        <w:spacing w:after="360"/>
      </w:pPr>
    </w:p>
    <w:p w:rsidR="00E47846" w:rsidRDefault="00E47846">
      <w:pPr>
        <w:pStyle w:val="Header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</w:rPr>
      </w:pPr>
    </w:p>
    <w:p w:rsidR="00E47846" w:rsidRDefault="00E4784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4B1EB6" w:rsidRDefault="004B1EB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3F1600" w:rsidRDefault="003F1600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4B1EB6" w:rsidRDefault="004B1EB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eastAsia="Bitstream Vera Sans" w:hAnsi="Arial" w:cs="Arial"/>
          <w:b/>
          <w:bCs/>
          <w:sz w:val="22"/>
          <w:lang w:bidi="es-ES"/>
        </w:rPr>
      </w:pPr>
    </w:p>
    <w:p w:rsidR="003F1600" w:rsidRDefault="005E579B" w:rsidP="003F1600">
      <w:pPr>
        <w:pStyle w:val="Standard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 xml:space="preserve"> 1. </w:t>
      </w:r>
      <w:r w:rsidR="008E7A27">
        <w:rPr>
          <w:rFonts w:ascii="Arial" w:hAnsi="Arial" w:cs="Arial"/>
          <w:b/>
          <w:bCs/>
        </w:rPr>
        <w:t>Characteristics of the solution</w:t>
      </w:r>
    </w:p>
    <w:p w:rsidR="008E7A27" w:rsidRDefault="008E7A27" w:rsidP="00496B76">
      <w:pPr>
        <w:pStyle w:val="Standard"/>
        <w:keepNext/>
        <w:spacing w:before="120" w:after="60" w:line="360" w:lineRule="auto"/>
        <w:jc w:val="both"/>
        <w:rPr>
          <w:rFonts w:ascii="Arial" w:hAnsi="Arial"/>
          <w:iCs/>
          <w:color w:val="0D0D0D" w:themeColor="text1" w:themeTint="F2"/>
          <w:lang w:val="en-US"/>
        </w:rPr>
      </w:pPr>
      <w:r w:rsidRPr="008E7A27">
        <w:rPr>
          <w:rFonts w:ascii="Arial" w:hAnsi="Arial"/>
          <w:iCs/>
          <w:color w:val="0D0D0D" w:themeColor="text1" w:themeTint="F2"/>
          <w:lang w:val="en-US"/>
        </w:rPr>
        <w:t xml:space="preserve">The transmition of audio and video using jWebSocket </w:t>
      </w:r>
      <w:r>
        <w:rPr>
          <w:rFonts w:ascii="Arial" w:hAnsi="Arial"/>
          <w:iCs/>
          <w:color w:val="0D0D0D" w:themeColor="text1" w:themeTint="F2"/>
          <w:lang w:val="en-US"/>
        </w:rPr>
        <w:t xml:space="preserve">framework </w:t>
      </w:r>
      <w:r w:rsidR="008C24C7">
        <w:rPr>
          <w:rFonts w:ascii="Arial" w:hAnsi="Arial"/>
          <w:iCs/>
          <w:color w:val="0D0D0D" w:themeColor="text1" w:themeTint="F2"/>
          <w:lang w:val="en-US"/>
        </w:rPr>
        <w:t>guaranty</w:t>
      </w:r>
      <w:r>
        <w:rPr>
          <w:rFonts w:ascii="Arial" w:hAnsi="Arial"/>
          <w:iCs/>
          <w:color w:val="0D0D0D" w:themeColor="text1" w:themeTint="F2"/>
          <w:lang w:val="en-US"/>
        </w:rPr>
        <w:t xml:space="preserve"> a real time flow communication under a WebSocket Protocol.</w:t>
      </w:r>
    </w:p>
    <w:p w:rsidR="00482153" w:rsidRDefault="008E7A27">
      <w:pPr>
        <w:pStyle w:val="Standard"/>
        <w:keepNext/>
        <w:spacing w:before="120" w:after="60" w:line="360" w:lineRule="auto"/>
        <w:jc w:val="both"/>
        <w:rPr>
          <w:rFonts w:ascii="Arial" w:hAnsi="Arial"/>
          <w:iCs/>
          <w:color w:val="0D0D0D" w:themeColor="text1" w:themeTint="F2"/>
        </w:rPr>
      </w:pPr>
      <w:r>
        <w:rPr>
          <w:rFonts w:ascii="Arial" w:hAnsi="Arial"/>
          <w:iCs/>
          <w:color w:val="0D0D0D" w:themeColor="text1" w:themeTint="F2"/>
          <w:lang w:val="en-US"/>
        </w:rPr>
        <w:t xml:space="preserve">The systems that currently uses Streaming technology are based in </w:t>
      </w:r>
      <w:proofErr w:type="gramStart"/>
      <w:r>
        <w:rPr>
          <w:rFonts w:ascii="Arial" w:hAnsi="Arial"/>
          <w:iCs/>
          <w:color w:val="0D0D0D" w:themeColor="text1" w:themeTint="F2"/>
          <w:lang w:val="en-US"/>
        </w:rPr>
        <w:t xml:space="preserve">a  </w:t>
      </w:r>
      <w:r w:rsidR="008C24C7">
        <w:rPr>
          <w:rFonts w:ascii="Arial" w:hAnsi="Arial"/>
          <w:iCs/>
          <w:color w:val="0D0D0D" w:themeColor="text1" w:themeTint="F2"/>
          <w:lang w:val="en-US"/>
        </w:rPr>
        <w:t>Client</w:t>
      </w:r>
      <w:proofErr w:type="gramEnd"/>
      <w:r w:rsidR="008C24C7">
        <w:rPr>
          <w:rFonts w:ascii="Arial" w:hAnsi="Arial"/>
          <w:iCs/>
          <w:color w:val="0D0D0D" w:themeColor="text1" w:themeTint="F2"/>
          <w:lang w:val="en-US"/>
        </w:rPr>
        <w:t>-server</w:t>
      </w:r>
      <w:r>
        <w:rPr>
          <w:rFonts w:ascii="Arial" w:hAnsi="Arial"/>
          <w:iCs/>
          <w:color w:val="0D0D0D" w:themeColor="text1" w:themeTint="F2"/>
          <w:lang w:val="en-US"/>
        </w:rPr>
        <w:t xml:space="preserve"> (C2S) structure</w:t>
      </w:r>
      <w:r w:rsidR="000B2310">
        <w:rPr>
          <w:rFonts w:ascii="Arial" w:hAnsi="Arial"/>
          <w:iCs/>
          <w:color w:val="0D0D0D" w:themeColor="text1" w:themeTint="F2"/>
          <w:lang w:val="en-US"/>
        </w:rPr>
        <w:t xml:space="preserve"> using Real Time Protocol</w:t>
      </w:r>
      <w:r w:rsidR="0087016D">
        <w:rPr>
          <w:rFonts w:ascii="Arial" w:hAnsi="Arial"/>
          <w:iCs/>
          <w:color w:val="0D0D0D" w:themeColor="text1" w:themeTint="F2"/>
          <w:lang w:val="en-US"/>
        </w:rPr>
        <w:t>(RTP)</w:t>
      </w:r>
      <w:r w:rsidR="000B2310">
        <w:rPr>
          <w:rFonts w:ascii="Arial" w:hAnsi="Arial"/>
          <w:iCs/>
          <w:color w:val="0D0D0D" w:themeColor="text1" w:themeTint="F2"/>
          <w:lang w:val="en-US"/>
        </w:rPr>
        <w:t xml:space="preserve"> as a protocol communication</w:t>
      </w:r>
      <w:r w:rsidR="0087016D">
        <w:rPr>
          <w:rFonts w:ascii="Arial" w:hAnsi="Arial"/>
          <w:iCs/>
          <w:color w:val="0D0D0D" w:themeColor="text1" w:themeTint="F2"/>
          <w:lang w:val="en-US"/>
        </w:rPr>
        <w:t>, which provides a good</w:t>
      </w:r>
      <w:r w:rsidR="008C24C7">
        <w:rPr>
          <w:rFonts w:ascii="Arial" w:hAnsi="Arial"/>
          <w:iCs/>
          <w:color w:val="0D0D0D" w:themeColor="text1" w:themeTint="F2"/>
          <w:lang w:val="en-US"/>
        </w:rPr>
        <w:t xml:space="preserve"> images and sound </w:t>
      </w:r>
      <w:r w:rsidR="0087016D">
        <w:rPr>
          <w:rFonts w:ascii="Arial" w:hAnsi="Arial"/>
          <w:iCs/>
          <w:color w:val="0D0D0D" w:themeColor="text1" w:themeTint="F2"/>
          <w:lang w:val="en-US"/>
        </w:rPr>
        <w:t xml:space="preserve"> </w:t>
      </w:r>
      <w:r w:rsidR="008C24C7">
        <w:rPr>
          <w:rFonts w:ascii="Arial" w:hAnsi="Arial"/>
          <w:iCs/>
          <w:color w:val="0D0D0D" w:themeColor="text1" w:themeTint="F2"/>
          <w:lang w:val="en-US"/>
        </w:rPr>
        <w:t xml:space="preserve">synchronization. However the use of RTP for this technology has disadvantages: It´s </w:t>
      </w:r>
      <w:proofErr w:type="gramStart"/>
      <w:r w:rsidR="008C24C7">
        <w:rPr>
          <w:rFonts w:ascii="Arial" w:hAnsi="Arial"/>
          <w:iCs/>
          <w:color w:val="0D0D0D" w:themeColor="text1" w:themeTint="F2"/>
          <w:lang w:val="en-US"/>
        </w:rPr>
        <w:t>not  guaranty</w:t>
      </w:r>
      <w:proofErr w:type="gramEnd"/>
      <w:r w:rsidR="008C24C7">
        <w:rPr>
          <w:rFonts w:ascii="Arial" w:hAnsi="Arial"/>
          <w:iCs/>
          <w:color w:val="0D0D0D" w:themeColor="text1" w:themeTint="F2"/>
          <w:lang w:val="en-US"/>
        </w:rPr>
        <w:t xml:space="preserve"> a continue received of the packets</w:t>
      </w:r>
      <w:r w:rsidR="00A93010">
        <w:rPr>
          <w:rFonts w:ascii="Arial" w:hAnsi="Arial"/>
          <w:iCs/>
          <w:color w:val="0D0D0D" w:themeColor="text1" w:themeTint="F2"/>
          <w:lang w:val="en-US"/>
        </w:rPr>
        <w:t xml:space="preserve"> send from the server. It´s can´t avoid the disorder received of the packets. In spite of the RTP is supported by UDP to make a fast send of the information, does not guaranty high levels of precision, disponibility and security. </w:t>
      </w:r>
    </w:p>
    <w:p w:rsidR="00423E39" w:rsidRPr="00423E39" w:rsidRDefault="00482153" w:rsidP="00496B76">
      <w:pPr>
        <w:pStyle w:val="Standard"/>
        <w:keepNext/>
        <w:spacing w:before="120" w:after="60" w:line="360" w:lineRule="auto"/>
        <w:jc w:val="both"/>
        <w:rPr>
          <w:rFonts w:ascii="Arial" w:hAnsi="Arial" w:cs="Arial"/>
          <w:color w:val="000000"/>
          <w:lang w:val="en-US"/>
        </w:rPr>
      </w:pPr>
      <w:r w:rsidRPr="00423E39">
        <w:rPr>
          <w:rFonts w:ascii="Arial" w:hAnsi="Arial"/>
          <w:iCs/>
          <w:color w:val="0D0D0D" w:themeColor="text1" w:themeTint="F2"/>
          <w:lang w:val="en-US"/>
        </w:rPr>
        <w:t>The demostrative application for audio and video transmition realized for Web using Java Media Framework(JMF)</w:t>
      </w:r>
      <w:r w:rsidR="00423E39" w:rsidRPr="00423E39">
        <w:rPr>
          <w:rFonts w:ascii="Arial" w:hAnsi="Arial"/>
          <w:iCs/>
          <w:color w:val="0D0D0D" w:themeColor="text1" w:themeTint="F2"/>
          <w:lang w:val="en-US"/>
        </w:rPr>
        <w:t xml:space="preserve"> and a native application for the </w:t>
      </w:r>
      <w:r w:rsidR="00091610" w:rsidRPr="00423E39">
        <w:rPr>
          <w:rFonts w:ascii="Arial" w:hAnsi="Arial"/>
          <w:iCs/>
          <w:color w:val="0D0D0D" w:themeColor="text1" w:themeTint="F2"/>
          <w:lang w:val="en-US"/>
        </w:rPr>
        <w:t>Smartphone’s</w:t>
      </w:r>
      <w:r w:rsidR="00423E39" w:rsidRPr="00423E39">
        <w:rPr>
          <w:rFonts w:ascii="Arial" w:hAnsi="Arial"/>
          <w:iCs/>
          <w:color w:val="0D0D0D" w:themeColor="text1" w:themeTint="F2"/>
          <w:lang w:val="en-US"/>
        </w:rPr>
        <w:t xml:space="preserve"> using PhoneGap, both applications uses jWebSocket</w:t>
      </w:r>
      <w:r w:rsidR="00C11F35">
        <w:rPr>
          <w:rFonts w:ascii="Arial" w:hAnsi="Arial"/>
          <w:iCs/>
          <w:color w:val="0D0D0D" w:themeColor="text1" w:themeTint="F2"/>
          <w:lang w:val="en-US"/>
        </w:rPr>
        <w:t xml:space="preserve"> Sever that allows the</w:t>
      </w:r>
      <w:r w:rsidR="00A30C56">
        <w:rPr>
          <w:rFonts w:ascii="Arial" w:hAnsi="Arial"/>
          <w:iCs/>
          <w:color w:val="0D0D0D" w:themeColor="text1" w:themeTint="F2"/>
          <w:lang w:val="en-US"/>
        </w:rPr>
        <w:t xml:space="preserve"> received the </w:t>
      </w:r>
      <w:r w:rsidR="00C11F35">
        <w:rPr>
          <w:rFonts w:ascii="Arial" w:hAnsi="Arial"/>
          <w:iCs/>
          <w:color w:val="0D0D0D" w:themeColor="text1" w:themeTint="F2"/>
          <w:lang w:val="en-US"/>
        </w:rPr>
        <w:t xml:space="preserve">codified packets </w:t>
      </w:r>
      <w:r w:rsidR="00A30C56">
        <w:rPr>
          <w:rFonts w:ascii="Arial" w:hAnsi="Arial"/>
          <w:iCs/>
          <w:color w:val="0D0D0D" w:themeColor="text1" w:themeTint="F2"/>
          <w:lang w:val="en-US"/>
        </w:rPr>
        <w:t>from</w:t>
      </w:r>
      <w:r w:rsidR="00C11F35">
        <w:rPr>
          <w:rFonts w:ascii="Arial" w:hAnsi="Arial"/>
          <w:iCs/>
          <w:color w:val="0D0D0D" w:themeColor="text1" w:themeTint="F2"/>
          <w:lang w:val="en-US"/>
        </w:rPr>
        <w:t xml:space="preserve"> the </w:t>
      </w:r>
      <w:r w:rsidR="00A30C56">
        <w:rPr>
          <w:rFonts w:ascii="Arial" w:hAnsi="Arial"/>
          <w:iCs/>
          <w:color w:val="0D0D0D" w:themeColor="text1" w:themeTint="F2"/>
          <w:lang w:val="en-US"/>
        </w:rPr>
        <w:t>client</w:t>
      </w:r>
      <w:r w:rsidR="00C11F35">
        <w:rPr>
          <w:rFonts w:ascii="Arial" w:hAnsi="Arial"/>
          <w:iCs/>
          <w:color w:val="0D0D0D" w:themeColor="text1" w:themeTint="F2"/>
          <w:lang w:val="en-US"/>
        </w:rPr>
        <w:t>, the broadcasting</w:t>
      </w:r>
      <w:r w:rsidR="00A30C56">
        <w:rPr>
          <w:rFonts w:ascii="Arial" w:hAnsi="Arial"/>
          <w:iCs/>
          <w:color w:val="0D0D0D" w:themeColor="text1" w:themeTint="F2"/>
          <w:lang w:val="en-US"/>
        </w:rPr>
        <w:t xml:space="preserve"> to all clients that are connected</w:t>
      </w:r>
      <w:r w:rsidR="00263C98">
        <w:rPr>
          <w:rFonts w:ascii="Arial" w:hAnsi="Arial"/>
          <w:iCs/>
          <w:color w:val="0D0D0D" w:themeColor="text1" w:themeTint="F2"/>
          <w:lang w:val="en-US"/>
        </w:rPr>
        <w:t xml:space="preserve"> . With the native application it can access to the </w:t>
      </w:r>
      <w:r w:rsidR="00091610">
        <w:rPr>
          <w:rFonts w:ascii="Arial" w:hAnsi="Arial"/>
          <w:iCs/>
          <w:color w:val="0D0D0D" w:themeColor="text1" w:themeTint="F2"/>
          <w:lang w:val="en-US"/>
        </w:rPr>
        <w:t>Smartphone</w:t>
      </w:r>
      <w:r w:rsidR="00263C98">
        <w:rPr>
          <w:rFonts w:ascii="Arial" w:hAnsi="Arial"/>
          <w:iCs/>
          <w:color w:val="0D0D0D" w:themeColor="text1" w:themeTint="F2"/>
          <w:lang w:val="en-US"/>
        </w:rPr>
        <w:t xml:space="preserve"> video, audio and image control</w:t>
      </w:r>
      <w:r w:rsidR="008F3500">
        <w:rPr>
          <w:rFonts w:ascii="Arial" w:hAnsi="Arial"/>
          <w:iCs/>
          <w:color w:val="0D0D0D" w:themeColor="text1" w:themeTint="F2"/>
          <w:lang w:val="en-US"/>
        </w:rPr>
        <w:t>lers</w:t>
      </w:r>
      <w:r w:rsidR="00263C98">
        <w:rPr>
          <w:rFonts w:ascii="Arial" w:hAnsi="Arial"/>
          <w:iCs/>
          <w:color w:val="0D0D0D" w:themeColor="text1" w:themeTint="F2"/>
          <w:lang w:val="en-US"/>
        </w:rPr>
        <w:t>. The packets are processed</w:t>
      </w:r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 in the client and send it to the server for the </w:t>
      </w:r>
      <w:r w:rsidR="00091610">
        <w:rPr>
          <w:rFonts w:ascii="Arial" w:hAnsi="Arial"/>
          <w:iCs/>
          <w:color w:val="0D0D0D" w:themeColor="text1" w:themeTint="F2"/>
          <w:lang w:val="en-US"/>
        </w:rPr>
        <w:t>broadcast;</w:t>
      </w:r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 the other client received the packets and decodified</w:t>
      </w:r>
      <w:r w:rsidR="00851D48">
        <w:rPr>
          <w:rFonts w:ascii="Arial" w:hAnsi="Arial"/>
          <w:iCs/>
          <w:color w:val="0D0D0D" w:themeColor="text1" w:themeTint="F2"/>
          <w:lang w:val="en-US"/>
        </w:rPr>
        <w:t xml:space="preserve"> to visualize it</w:t>
      </w:r>
      <w:r w:rsidR="00412E9C">
        <w:rPr>
          <w:rFonts w:ascii="Arial" w:hAnsi="Arial"/>
          <w:iCs/>
          <w:color w:val="0D0D0D" w:themeColor="text1" w:themeTint="F2"/>
          <w:lang w:val="en-US"/>
        </w:rPr>
        <w:t xml:space="preserve">. </w:t>
      </w:r>
      <w:r w:rsidR="00391286">
        <w:rPr>
          <w:rFonts w:ascii="Arial" w:hAnsi="Arial"/>
          <w:iCs/>
          <w:color w:val="0D0D0D" w:themeColor="text1" w:themeTint="F2"/>
          <w:lang w:val="en-US"/>
        </w:rPr>
        <w:t xml:space="preserve">In the </w:t>
      </w:r>
      <w:r w:rsidR="00091610">
        <w:rPr>
          <w:rFonts w:ascii="Arial" w:hAnsi="Arial"/>
          <w:iCs/>
          <w:color w:val="0D0D0D" w:themeColor="text1" w:themeTint="F2"/>
          <w:lang w:val="en-US"/>
        </w:rPr>
        <w:t>stationary</w:t>
      </w:r>
      <w:r w:rsidR="00391286">
        <w:rPr>
          <w:rFonts w:ascii="Arial" w:hAnsi="Arial"/>
          <w:iCs/>
          <w:color w:val="0D0D0D" w:themeColor="text1" w:themeTint="F2"/>
          <w:lang w:val="en-US"/>
        </w:rPr>
        <w:t xml:space="preserve"> application the process is similar</w:t>
      </w:r>
      <w:r w:rsidR="00496B76">
        <w:rPr>
          <w:rFonts w:ascii="Arial" w:hAnsi="Arial"/>
          <w:iCs/>
          <w:color w:val="0D0D0D" w:themeColor="text1" w:themeTint="F2"/>
          <w:lang w:val="en-US"/>
        </w:rPr>
        <w:t xml:space="preserve">. These applications guaranty a real time using WebSocket Protocol and a </w:t>
      </w:r>
      <w:r w:rsidR="00091610">
        <w:rPr>
          <w:rFonts w:ascii="Arial" w:hAnsi="Arial"/>
          <w:iCs/>
          <w:color w:val="0D0D0D" w:themeColor="text1" w:themeTint="F2"/>
          <w:lang w:val="en-US"/>
        </w:rPr>
        <w:t>bidirectional</w:t>
      </w:r>
      <w:r w:rsidR="00496B76">
        <w:rPr>
          <w:rFonts w:ascii="Arial" w:hAnsi="Arial"/>
          <w:iCs/>
          <w:color w:val="0D0D0D" w:themeColor="text1" w:themeTint="F2"/>
          <w:lang w:val="en-US"/>
        </w:rPr>
        <w:t xml:space="preserve"> work with high precision, besides guaranty the security and disponibility of the information. </w:t>
      </w:r>
    </w:p>
    <w:p w:rsidR="00835802" w:rsidRPr="00835802" w:rsidRDefault="00835802" w:rsidP="00835802">
      <w:pPr>
        <w:pStyle w:val="Standard"/>
        <w:keepNext/>
        <w:spacing w:before="120" w:after="60" w:line="360" w:lineRule="auto"/>
        <w:jc w:val="both"/>
        <w:rPr>
          <w:rStyle w:val="hps"/>
          <w:rFonts w:ascii="Arial" w:hAnsi="Arial" w:cs="Arial"/>
          <w:color w:val="000000"/>
          <w:lang w:val="en-US"/>
        </w:rPr>
      </w:pPr>
      <w:r w:rsidRPr="00835802">
        <w:rPr>
          <w:rStyle w:val="hps"/>
          <w:rFonts w:ascii="Arial" w:hAnsi="Arial" w:cs="Arial"/>
          <w:color w:val="000000"/>
          <w:lang w:val="en-US"/>
        </w:rPr>
        <w:t xml:space="preserve">The aspects mentioned before: real time and </w:t>
      </w:r>
      <w:r w:rsidR="00091610" w:rsidRPr="00835802">
        <w:rPr>
          <w:rStyle w:val="hps"/>
          <w:rFonts w:ascii="Arial" w:hAnsi="Arial" w:cs="Arial"/>
          <w:color w:val="000000"/>
          <w:lang w:val="en-US"/>
        </w:rPr>
        <w:t>bidirectional</w:t>
      </w:r>
      <w:r w:rsidRPr="00835802">
        <w:rPr>
          <w:rStyle w:val="hps"/>
          <w:rFonts w:ascii="Arial" w:hAnsi="Arial" w:cs="Arial"/>
          <w:color w:val="000000"/>
          <w:lang w:val="en-US"/>
        </w:rPr>
        <w:t xml:space="preserve"> communication </w:t>
      </w:r>
      <w:r>
        <w:rPr>
          <w:rStyle w:val="hps"/>
          <w:rFonts w:ascii="Arial" w:hAnsi="Arial" w:cs="Arial"/>
          <w:color w:val="000000"/>
          <w:lang w:val="en-US"/>
        </w:rPr>
        <w:t xml:space="preserve">supports a new Web </w:t>
      </w:r>
      <w:r w:rsidR="00091610">
        <w:rPr>
          <w:rStyle w:val="hps"/>
          <w:rFonts w:ascii="Arial" w:hAnsi="Arial" w:cs="Arial"/>
          <w:color w:val="000000"/>
          <w:lang w:val="en-US"/>
        </w:rPr>
        <w:t>Communication Paradigm</w:t>
      </w:r>
      <w:r>
        <w:rPr>
          <w:rStyle w:val="hps"/>
          <w:rFonts w:ascii="Arial" w:hAnsi="Arial" w:cs="Arial"/>
          <w:color w:val="000000"/>
          <w:lang w:val="en-US"/>
        </w:rPr>
        <w:t xml:space="preserve">. It´s possible using jWebSocket framework, a new technology oriented to the Web application </w:t>
      </w:r>
      <w:r w:rsidR="00091610">
        <w:rPr>
          <w:rStyle w:val="hps"/>
          <w:rFonts w:ascii="Arial" w:hAnsi="Arial" w:cs="Arial"/>
          <w:color w:val="000000"/>
          <w:lang w:val="en-US"/>
        </w:rPr>
        <w:t>development over</w:t>
      </w:r>
      <w:r>
        <w:rPr>
          <w:rStyle w:val="hps"/>
          <w:rFonts w:ascii="Arial" w:hAnsi="Arial" w:cs="Arial"/>
          <w:color w:val="000000"/>
          <w:lang w:val="en-US"/>
        </w:rPr>
        <w:t xml:space="preserve"> the WebSocket communication protocol.</w:t>
      </w:r>
    </w:p>
    <w:p w:rsidR="00835802" w:rsidRDefault="00835802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835802" w:rsidRDefault="00835802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835802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2. </w:t>
      </w:r>
      <w:r w:rsidR="00835802" w:rsidRPr="0001514E">
        <w:rPr>
          <w:rFonts w:ascii="Arial" w:hAnsi="Arial" w:cs="Arial"/>
          <w:b/>
          <w:bCs/>
          <w:color w:val="000000"/>
        </w:rPr>
        <w:t>Mean features</w:t>
      </w:r>
    </w:p>
    <w:p w:rsidR="00835802" w:rsidRPr="00835802" w:rsidRDefault="00835802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835802">
        <w:rPr>
          <w:rFonts w:ascii="Arial" w:hAnsi="Arial" w:cs="Arial"/>
          <w:bCs/>
          <w:color w:val="000000"/>
          <w:lang w:val="en-US"/>
        </w:rPr>
        <w:lastRenderedPageBreak/>
        <w:t xml:space="preserve">The </w:t>
      </w:r>
      <w:r w:rsidR="00091610" w:rsidRPr="00835802">
        <w:rPr>
          <w:rFonts w:ascii="Arial" w:hAnsi="Arial" w:cs="Arial"/>
          <w:bCs/>
          <w:color w:val="000000"/>
          <w:lang w:val="en-US"/>
        </w:rPr>
        <w:t>stationary</w:t>
      </w:r>
      <w:r w:rsidRPr="00835802">
        <w:rPr>
          <w:rFonts w:ascii="Arial" w:hAnsi="Arial" w:cs="Arial"/>
          <w:bCs/>
          <w:color w:val="000000"/>
          <w:lang w:val="en-US"/>
        </w:rPr>
        <w:t xml:space="preserve"> application developed for the audio and video transmition</w:t>
      </w:r>
      <w:r w:rsidR="00091610">
        <w:rPr>
          <w:rFonts w:ascii="Arial" w:hAnsi="Arial" w:cs="Arial"/>
          <w:bCs/>
          <w:color w:val="000000"/>
          <w:lang w:val="en-US"/>
        </w:rPr>
        <w:t xml:space="preserve"> using the jWebSocket framework presents the following functionalities:</w:t>
      </w:r>
    </w:p>
    <w:p w:rsidR="00DC2CB4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Capture of</w:t>
      </w:r>
      <w:r w:rsidR="00DC2CB4" w:rsidRPr="00091610">
        <w:rPr>
          <w:rFonts w:ascii="Arial" w:hAnsi="Arial" w:cs="Arial"/>
          <w:bCs/>
          <w:color w:val="000000"/>
          <w:lang w:val="en-US"/>
        </w:rPr>
        <w:t xml:space="preserve"> video </w:t>
      </w:r>
      <w:r w:rsidRPr="00091610">
        <w:rPr>
          <w:rFonts w:ascii="Arial" w:hAnsi="Arial" w:cs="Arial"/>
          <w:bCs/>
          <w:color w:val="000000"/>
          <w:lang w:val="en-US"/>
        </w:rPr>
        <w:t>from the</w:t>
      </w:r>
      <w:r w:rsidR="00DC2CB4" w:rsidRPr="00091610">
        <w:rPr>
          <w:rFonts w:ascii="Arial" w:hAnsi="Arial" w:cs="Arial"/>
          <w:bCs/>
          <w:color w:val="000000"/>
          <w:lang w:val="en-US"/>
        </w:rPr>
        <w:t xml:space="preserve"> webcam</w:t>
      </w:r>
    </w:p>
    <w:p w:rsidR="00091610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Visualize the content using a java applet</w:t>
      </w:r>
    </w:p>
    <w:p w:rsidR="00091610" w:rsidRDefault="00E47265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Encode</w:t>
      </w:r>
      <w:r w:rsidR="00091610">
        <w:rPr>
          <w:rFonts w:ascii="Arial" w:hAnsi="Arial" w:cs="Arial"/>
          <w:bCs/>
          <w:color w:val="000000"/>
        </w:rPr>
        <w:t xml:space="preserve"> the capture data</w:t>
      </w:r>
    </w:p>
    <w:p w:rsidR="00091610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Send the data to the server</w:t>
      </w:r>
    </w:p>
    <w:p w:rsid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 xml:space="preserve">Broadcast the data in the server </w:t>
      </w:r>
    </w:p>
    <w:p w:rsidR="00091610" w:rsidRPr="00091610" w:rsidRDefault="00091610" w:rsidP="00DC2CB4">
      <w:pPr>
        <w:pStyle w:val="Textbody"/>
        <w:numPr>
          <w:ilvl w:val="0"/>
          <w:numId w:val="9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 xml:space="preserve">Received and </w:t>
      </w:r>
      <w:r w:rsidR="008C115A">
        <w:rPr>
          <w:rFonts w:ascii="Arial" w:hAnsi="Arial" w:cs="Arial"/>
          <w:bCs/>
          <w:color w:val="000000"/>
          <w:lang w:val="en-US"/>
        </w:rPr>
        <w:t>decode</w:t>
      </w:r>
      <w:r>
        <w:rPr>
          <w:rFonts w:ascii="Arial" w:hAnsi="Arial" w:cs="Arial"/>
          <w:bCs/>
          <w:color w:val="000000"/>
          <w:lang w:val="en-US"/>
        </w:rPr>
        <w:t xml:space="preserve"> the data</w:t>
      </w:r>
    </w:p>
    <w:p w:rsidR="008F3500" w:rsidRPr="00835802" w:rsidRDefault="008F3500" w:rsidP="008F3500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835802">
        <w:rPr>
          <w:rFonts w:ascii="Arial" w:hAnsi="Arial" w:cs="Arial"/>
          <w:bCs/>
          <w:color w:val="000000"/>
          <w:lang w:val="en-US"/>
        </w:rPr>
        <w:t xml:space="preserve">The </w:t>
      </w:r>
      <w:r>
        <w:rPr>
          <w:rFonts w:ascii="Arial" w:hAnsi="Arial" w:cs="Arial"/>
          <w:bCs/>
          <w:color w:val="000000"/>
          <w:lang w:val="en-US"/>
        </w:rPr>
        <w:t>native</w:t>
      </w:r>
      <w:r w:rsidRPr="00835802">
        <w:rPr>
          <w:rFonts w:ascii="Arial" w:hAnsi="Arial" w:cs="Arial"/>
          <w:bCs/>
          <w:color w:val="000000"/>
          <w:lang w:val="en-US"/>
        </w:rPr>
        <w:t xml:space="preserve"> application developed for the audio and video transmition</w:t>
      </w:r>
      <w:r>
        <w:rPr>
          <w:rFonts w:ascii="Arial" w:hAnsi="Arial" w:cs="Arial"/>
          <w:bCs/>
          <w:color w:val="000000"/>
          <w:lang w:val="en-US"/>
        </w:rPr>
        <w:t xml:space="preserve"> using the jWebSocket framework presents the following functionalities:</w:t>
      </w:r>
    </w:p>
    <w:p w:rsidR="008F3500" w:rsidRPr="008F3500" w:rsidRDefault="008F3500" w:rsidP="00041DCD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 xml:space="preserve">Capture </w:t>
      </w:r>
      <w:r w:rsidRPr="008F3500">
        <w:rPr>
          <w:rFonts w:ascii="Arial" w:hAnsi="Arial" w:cs="Arial"/>
          <w:bCs/>
          <w:color w:val="000000"/>
          <w:lang w:val="en-US"/>
        </w:rPr>
        <w:t>the image, audio and video control</w:t>
      </w:r>
      <w:r>
        <w:rPr>
          <w:rFonts w:ascii="Arial" w:hAnsi="Arial" w:cs="Arial"/>
          <w:bCs/>
          <w:color w:val="000000"/>
          <w:lang w:val="en-US"/>
        </w:rPr>
        <w:t xml:space="preserve">lers from the Smartphone. </w:t>
      </w:r>
    </w:p>
    <w:p w:rsidR="008F350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Encode the capture data</w:t>
      </w:r>
    </w:p>
    <w:p w:rsidR="008F350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>Send the data to the server</w:t>
      </w:r>
    </w:p>
    <w:p w:rsidR="008F350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091610">
        <w:rPr>
          <w:rFonts w:ascii="Arial" w:hAnsi="Arial" w:cs="Arial"/>
          <w:bCs/>
          <w:color w:val="000000"/>
          <w:lang w:val="en-US"/>
        </w:rPr>
        <w:t xml:space="preserve">Broadcast the data in the server </w:t>
      </w:r>
    </w:p>
    <w:p w:rsidR="008F3500" w:rsidRPr="00091610" w:rsidRDefault="008F3500" w:rsidP="008F3500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Received and decode the data</w:t>
      </w:r>
    </w:p>
    <w:p w:rsidR="009B2449" w:rsidRDefault="008F3500" w:rsidP="009B2449">
      <w:pPr>
        <w:pStyle w:val="Textbody"/>
        <w:numPr>
          <w:ilvl w:val="0"/>
          <w:numId w:val="10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Visualize the data</w:t>
      </w:r>
    </w:p>
    <w:p w:rsidR="009B2449" w:rsidRDefault="009B2449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BB0322" w:rsidRDefault="00BB0322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BB0322" w:rsidRDefault="00BB0322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BB0322" w:rsidRPr="009B2449" w:rsidRDefault="00BB0322" w:rsidP="009B244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E47846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3. </w:t>
      </w:r>
      <w:r w:rsidR="009B2449" w:rsidRPr="00B36491">
        <w:rPr>
          <w:rFonts w:ascii="Arial" w:hAnsi="Arial" w:cs="Arial"/>
          <w:b/>
          <w:bCs/>
          <w:color w:val="000000"/>
        </w:rPr>
        <w:t>Problems to be solved</w:t>
      </w:r>
    </w:p>
    <w:p w:rsidR="00E47846" w:rsidRDefault="00E47846">
      <w:pPr>
        <w:pStyle w:val="Standard"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color w:val="000000"/>
        </w:rPr>
      </w:pPr>
    </w:p>
    <w:tbl>
      <w:tblPr>
        <w:tblW w:w="8409" w:type="dxa"/>
        <w:tblInd w:w="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790"/>
        <w:gridCol w:w="5619"/>
      </w:tblGrid>
      <w:tr w:rsidR="00E47846" w:rsidTr="00D306F5">
        <w:tc>
          <w:tcPr>
            <w:tcW w:w="2790" w:type="dxa"/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46" w:rsidRDefault="005E579B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Problem</w:t>
            </w:r>
          </w:p>
        </w:tc>
        <w:tc>
          <w:tcPr>
            <w:tcW w:w="5619" w:type="dxa"/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7846" w:rsidRDefault="00BB0322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36491">
              <w:rPr>
                <w:rFonts w:ascii="Arial" w:hAnsi="Arial" w:cs="Arial"/>
                <w:b/>
              </w:rPr>
              <w:t>ontributions of the solution</w:t>
            </w:r>
          </w:p>
        </w:tc>
      </w:tr>
      <w:tr w:rsidR="00E47846" w:rsidRPr="00BB0322" w:rsidTr="00D306F5"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0322" w:rsidRPr="00BB0322" w:rsidRDefault="00BB0322" w:rsidP="004F4F39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r w:rsidRPr="00BB0322">
              <w:rPr>
                <w:rFonts w:ascii="Arial" w:hAnsi="Arial"/>
                <w:lang w:val="en-US"/>
              </w:rPr>
              <w:t xml:space="preserve">The audio and video transmition does not realize in real </w:t>
            </w:r>
            <w:proofErr w:type="gramStart"/>
            <w:r w:rsidRPr="00BB0322">
              <w:rPr>
                <w:rFonts w:ascii="Arial" w:hAnsi="Arial"/>
                <w:lang w:val="en-US"/>
              </w:rPr>
              <w:t>time  using</w:t>
            </w:r>
            <w:proofErr w:type="gramEnd"/>
            <w:r w:rsidRPr="00BB0322">
              <w:rPr>
                <w:rFonts w:ascii="Arial" w:hAnsi="Arial"/>
                <w:lang w:val="en-US"/>
              </w:rPr>
              <w:t xml:space="preserve"> WebSocket protocol.</w:t>
            </w:r>
          </w:p>
        </w:tc>
        <w:tc>
          <w:tcPr>
            <w:tcW w:w="5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0322" w:rsidRPr="00BB0322" w:rsidRDefault="00BB0322" w:rsidP="00772F63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The application allows the audio and video transmition in real time using the WebSocket protocol, could be adapted to another clients.</w:t>
            </w:r>
          </w:p>
        </w:tc>
      </w:tr>
      <w:tr w:rsidR="00D306F5" w:rsidRPr="00004418" w:rsidTr="00D306F5">
        <w:tc>
          <w:tcPr>
            <w:tcW w:w="27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7D8A" w:rsidRDefault="000E7D8A" w:rsidP="00AF3EDF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</w:rPr>
            </w:pPr>
          </w:p>
          <w:p w:rsidR="000E7D8A" w:rsidRPr="000E7D8A" w:rsidRDefault="000E7D8A" w:rsidP="00AF3EDF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r w:rsidRPr="000E7D8A">
              <w:rPr>
                <w:rFonts w:ascii="Arial" w:hAnsi="Arial"/>
                <w:lang w:val="en-US"/>
              </w:rPr>
              <w:t>The disponibility of the information is af</w:t>
            </w:r>
            <w:r>
              <w:rPr>
                <w:rFonts w:ascii="Arial" w:hAnsi="Arial"/>
                <w:lang w:val="en-US"/>
              </w:rPr>
              <w:t>f</w:t>
            </w:r>
            <w:r w:rsidRPr="000E7D8A">
              <w:rPr>
                <w:rFonts w:ascii="Arial" w:hAnsi="Arial"/>
                <w:lang w:val="en-US"/>
              </w:rPr>
              <w:t xml:space="preserve">ected in the transmition </w:t>
            </w:r>
            <w:r>
              <w:rPr>
                <w:rFonts w:ascii="Arial" w:hAnsi="Arial"/>
                <w:lang w:val="en-US"/>
              </w:rPr>
              <w:t xml:space="preserve">when used a </w:t>
            </w:r>
            <w:r w:rsidR="00004418">
              <w:rPr>
                <w:rFonts w:ascii="Arial" w:hAnsi="Arial"/>
                <w:lang w:val="en-US"/>
              </w:rPr>
              <w:t>RTP</w:t>
            </w:r>
          </w:p>
          <w:p w:rsidR="00842953" w:rsidRPr="000E7D8A" w:rsidRDefault="00842953" w:rsidP="00AF3EDF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</w:p>
        </w:tc>
        <w:tc>
          <w:tcPr>
            <w:tcW w:w="56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418" w:rsidRPr="00004418" w:rsidRDefault="00004418" w:rsidP="00004418">
            <w:pPr>
              <w:pStyle w:val="Standard"/>
              <w:snapToGrid w:val="0"/>
              <w:spacing w:line="360" w:lineRule="auto"/>
              <w:jc w:val="both"/>
              <w:rPr>
                <w:rFonts w:ascii="Arial" w:hAnsi="Arial"/>
                <w:lang w:val="en-US"/>
              </w:rPr>
            </w:pPr>
            <w:r w:rsidRPr="00004418">
              <w:rPr>
                <w:rFonts w:ascii="Arial" w:hAnsi="Arial"/>
                <w:lang w:val="en-US"/>
              </w:rPr>
              <w:t>The application allows that doesn</w:t>
            </w:r>
            <w:r>
              <w:rPr>
                <w:rFonts w:ascii="Arial" w:hAnsi="Arial"/>
                <w:lang w:val="en-US"/>
              </w:rPr>
              <w:t xml:space="preserve">´t lose packets in the transmition, the server </w:t>
            </w:r>
            <w:proofErr w:type="gramStart"/>
            <w:r>
              <w:rPr>
                <w:rFonts w:ascii="Arial" w:hAnsi="Arial"/>
                <w:lang w:val="en-US"/>
              </w:rPr>
              <w:t>always  controls</w:t>
            </w:r>
            <w:proofErr w:type="gramEnd"/>
            <w:r>
              <w:rPr>
                <w:rFonts w:ascii="Arial" w:hAnsi="Arial"/>
                <w:lang w:val="en-US"/>
              </w:rPr>
              <w:t xml:space="preserve"> the client connection.</w:t>
            </w:r>
          </w:p>
        </w:tc>
      </w:tr>
    </w:tbl>
    <w:p w:rsidR="00E47846" w:rsidRPr="00004418" w:rsidRDefault="00E4784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</w:p>
    <w:p w:rsidR="00E47846" w:rsidRPr="00FE4E70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FE4E70">
        <w:rPr>
          <w:rFonts w:ascii="Arial" w:hAnsi="Arial" w:cs="Arial"/>
          <w:b/>
          <w:bCs/>
          <w:color w:val="000000"/>
          <w:lang w:val="en-US"/>
        </w:rPr>
        <w:t xml:space="preserve">4. </w:t>
      </w:r>
      <w:r w:rsidR="006A00E8" w:rsidRPr="00FE4E70">
        <w:rPr>
          <w:rFonts w:ascii="Arial" w:hAnsi="Arial" w:cs="Arial"/>
          <w:b/>
          <w:bCs/>
          <w:color w:val="000000"/>
          <w:lang w:val="en-US"/>
        </w:rPr>
        <w:t>Glossary of Terms</w:t>
      </w:r>
    </w:p>
    <w:p w:rsidR="006A00E8" w:rsidRPr="006A00E8" w:rsidRDefault="00FD0619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E4E70">
        <w:rPr>
          <w:rFonts w:ascii="Arial" w:hAnsi="Arial" w:cs="Arial"/>
          <w:b/>
          <w:bCs/>
          <w:color w:val="000000"/>
          <w:lang w:val="en-US"/>
        </w:rPr>
        <w:t xml:space="preserve">Streaming: </w:t>
      </w:r>
      <w:r w:rsidR="006A00E8" w:rsidRPr="006A00E8">
        <w:rPr>
          <w:rStyle w:val="hps"/>
          <w:rFonts w:ascii="Arial" w:hAnsi="Arial" w:cs="Arial"/>
          <w:lang w:val="en-US"/>
        </w:rPr>
        <w:t xml:space="preserve">Technology that allows transfer </w:t>
      </w:r>
      <w:proofErr w:type="gramStart"/>
      <w:r w:rsidR="006A00E8" w:rsidRPr="006A00E8">
        <w:rPr>
          <w:rStyle w:val="hps"/>
          <w:rFonts w:ascii="Arial" w:hAnsi="Arial" w:cs="Arial"/>
          <w:lang w:val="en-US"/>
        </w:rPr>
        <w:t>encode</w:t>
      </w:r>
      <w:proofErr w:type="gramEnd"/>
      <w:r w:rsidR="006A00E8" w:rsidRPr="006A00E8">
        <w:rPr>
          <w:rStyle w:val="hps"/>
          <w:rFonts w:ascii="Arial" w:hAnsi="Arial" w:cs="Arial"/>
          <w:lang w:val="en-US"/>
        </w:rPr>
        <w:t xml:space="preserve"> packets over the network, </w:t>
      </w:r>
      <w:r w:rsidR="00FE4E70" w:rsidRPr="006A00E8">
        <w:rPr>
          <w:rStyle w:val="hps"/>
          <w:rFonts w:ascii="Arial" w:hAnsi="Arial" w:cs="Arial"/>
          <w:lang w:val="en-US"/>
        </w:rPr>
        <w:t>processing</w:t>
      </w:r>
      <w:r w:rsidR="006A00E8" w:rsidRPr="006A00E8">
        <w:rPr>
          <w:rStyle w:val="hps"/>
          <w:rFonts w:ascii="Arial" w:hAnsi="Arial" w:cs="Arial"/>
          <w:lang w:val="en-US"/>
        </w:rPr>
        <w:t xml:space="preserve"> in a regular and continue flow. </w:t>
      </w:r>
      <w:r w:rsidR="006A00E8">
        <w:rPr>
          <w:rStyle w:val="hps"/>
          <w:rFonts w:ascii="Arial" w:hAnsi="Arial" w:cs="Arial"/>
          <w:lang w:val="en-US"/>
        </w:rPr>
        <w:t>After the packets are decodes and visualized in the client.</w:t>
      </w:r>
    </w:p>
    <w:p w:rsidR="00FE4E70" w:rsidRPr="00FE4E70" w:rsidRDefault="00FE4E70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FE4E70">
        <w:rPr>
          <w:rFonts w:ascii="Arial" w:hAnsi="Arial" w:cs="Arial"/>
          <w:b/>
          <w:color w:val="000000"/>
          <w:lang w:val="en-US"/>
        </w:rPr>
        <w:t>Real Time</w:t>
      </w:r>
      <w:r w:rsidR="001F73A6" w:rsidRPr="00FE4E70">
        <w:rPr>
          <w:rFonts w:ascii="Arial" w:hAnsi="Arial" w:cs="Arial"/>
          <w:b/>
          <w:color w:val="000000"/>
          <w:lang w:val="en-US"/>
        </w:rPr>
        <w:t xml:space="preserve"> </w:t>
      </w:r>
      <w:r w:rsidRPr="00FE4E70">
        <w:rPr>
          <w:rFonts w:ascii="Arial" w:hAnsi="Arial" w:cs="Arial"/>
          <w:b/>
          <w:color w:val="000000"/>
          <w:lang w:val="en-US"/>
        </w:rPr>
        <w:t>in the W</w:t>
      </w:r>
      <w:r w:rsidR="001F73A6" w:rsidRPr="00FE4E70">
        <w:rPr>
          <w:rFonts w:ascii="Arial" w:hAnsi="Arial" w:cs="Arial"/>
          <w:b/>
          <w:color w:val="000000"/>
          <w:lang w:val="en-US"/>
        </w:rPr>
        <w:t>eb:</w:t>
      </w:r>
      <w:r w:rsidR="000B6795" w:rsidRPr="00FE4E70">
        <w:rPr>
          <w:rFonts w:ascii="Arial" w:hAnsi="Arial" w:cs="Arial"/>
          <w:color w:val="000000"/>
          <w:lang w:val="en-US"/>
        </w:rPr>
        <w:t xml:space="preserve"> </w:t>
      </w:r>
      <w:r w:rsidRPr="00FE4E70">
        <w:rPr>
          <w:rFonts w:ascii="Arial" w:hAnsi="Arial" w:cs="Arial"/>
          <w:lang w:val="en-US"/>
        </w:rPr>
        <w:t>Technologies and practices that allows to the users received information as so</w:t>
      </w:r>
      <w:r>
        <w:rPr>
          <w:rFonts w:ascii="Arial" w:hAnsi="Arial" w:cs="Arial"/>
          <w:lang w:val="en-US"/>
        </w:rPr>
        <w:t>o</w:t>
      </w:r>
      <w:r w:rsidRPr="00FE4E70">
        <w:rPr>
          <w:rFonts w:ascii="Arial" w:hAnsi="Arial" w:cs="Arial"/>
          <w:lang w:val="en-US"/>
        </w:rPr>
        <w:t>n that</w:t>
      </w:r>
      <w:r>
        <w:rPr>
          <w:rFonts w:ascii="Arial" w:hAnsi="Arial" w:cs="Arial"/>
          <w:lang w:val="en-US"/>
        </w:rPr>
        <w:t xml:space="preserve"> are published by the authors instead to checks the source continuously.</w:t>
      </w:r>
      <w:r w:rsidRPr="00FE4E70">
        <w:rPr>
          <w:rFonts w:ascii="Arial" w:hAnsi="Arial" w:cs="Arial"/>
          <w:lang w:val="en-US"/>
        </w:rPr>
        <w:t xml:space="preserve"> </w:t>
      </w:r>
    </w:p>
    <w:p w:rsidR="00435648" w:rsidRPr="00965B4B" w:rsidRDefault="001F73A6" w:rsidP="001F73A6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color w:val="000000"/>
          <w:lang w:val="en-US"/>
        </w:rPr>
      </w:pPr>
      <w:r w:rsidRPr="00965B4B">
        <w:rPr>
          <w:rFonts w:ascii="Arial" w:hAnsi="Arial" w:cs="Arial"/>
          <w:b/>
          <w:color w:val="000000"/>
          <w:lang w:val="en-US"/>
        </w:rPr>
        <w:t>Websocket</w:t>
      </w:r>
      <w:r w:rsidR="000B6795" w:rsidRPr="00965B4B">
        <w:rPr>
          <w:rFonts w:ascii="Arial" w:hAnsi="Arial" w:cs="Arial"/>
          <w:b/>
          <w:color w:val="000000"/>
          <w:lang w:val="en-US"/>
        </w:rPr>
        <w:t>:</w:t>
      </w:r>
      <w:r w:rsidR="00965B4B" w:rsidRPr="00965B4B">
        <w:rPr>
          <w:rFonts w:ascii="Arial" w:hAnsi="Arial" w:cs="Arial"/>
          <w:b/>
          <w:color w:val="000000"/>
          <w:lang w:val="en-US"/>
        </w:rPr>
        <w:t xml:space="preserve"> </w:t>
      </w:r>
      <w:r w:rsidR="00435648" w:rsidRPr="00965B4B">
        <w:rPr>
          <w:rFonts w:ascii="Arial" w:hAnsi="Arial" w:cs="Arial"/>
          <w:color w:val="000000"/>
          <w:lang w:val="en-US"/>
        </w:rPr>
        <w:t>The WebSo</w:t>
      </w:r>
      <w:r w:rsidR="00965B4B" w:rsidRPr="00965B4B">
        <w:rPr>
          <w:rFonts w:ascii="Arial" w:hAnsi="Arial" w:cs="Arial"/>
          <w:color w:val="000000"/>
          <w:lang w:val="en-US"/>
        </w:rPr>
        <w:t>cket protocol defines the procedures to update the connection using HTTP to a connection using WebSocket full</w:t>
      </w:r>
      <w:r w:rsidR="00965B4B">
        <w:rPr>
          <w:rFonts w:ascii="Arial" w:hAnsi="Arial" w:cs="Arial"/>
          <w:color w:val="000000"/>
          <w:lang w:val="en-US"/>
        </w:rPr>
        <w:t xml:space="preserve">-bidirectional with TCP. The </w:t>
      </w:r>
      <w:proofErr w:type="gramStart"/>
      <w:r w:rsidR="00965B4B">
        <w:rPr>
          <w:rFonts w:ascii="Arial" w:hAnsi="Arial" w:cs="Arial"/>
          <w:color w:val="000000"/>
          <w:lang w:val="en-US"/>
        </w:rPr>
        <w:t>client send</w:t>
      </w:r>
      <w:proofErr w:type="gramEnd"/>
      <w:r w:rsidR="00965B4B">
        <w:rPr>
          <w:rFonts w:ascii="Arial" w:hAnsi="Arial" w:cs="Arial"/>
          <w:color w:val="000000"/>
          <w:lang w:val="en-US"/>
        </w:rPr>
        <w:t xml:space="preserve"> a HTTP GET request to establish a WebSocket communication to the server. </w:t>
      </w:r>
      <w:proofErr w:type="gramStart"/>
      <w:r w:rsidR="00965B4B">
        <w:rPr>
          <w:rFonts w:ascii="Arial" w:hAnsi="Arial" w:cs="Arial"/>
          <w:color w:val="000000"/>
          <w:lang w:val="en-US"/>
        </w:rPr>
        <w:t>After the communication stays active until it´s closed, allowing interchange messages between the client and the server.</w:t>
      </w:r>
      <w:proofErr w:type="gramEnd"/>
    </w:p>
    <w:p w:rsidR="00F716DD" w:rsidRPr="00F716DD" w:rsidRDefault="00FD0619" w:rsidP="008A0C18">
      <w:pPr>
        <w:pStyle w:val="FootnoteText"/>
        <w:spacing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F716DD">
        <w:rPr>
          <w:rFonts w:ascii="Arial" w:hAnsi="Arial" w:cs="Arial"/>
          <w:b/>
          <w:color w:val="000000"/>
          <w:sz w:val="24"/>
          <w:szCs w:val="24"/>
        </w:rPr>
        <w:lastRenderedPageBreak/>
        <w:t>j</w:t>
      </w:r>
      <w:r w:rsidR="001F73A6" w:rsidRPr="00F716DD">
        <w:rPr>
          <w:rFonts w:ascii="Arial" w:hAnsi="Arial" w:cs="Arial"/>
          <w:b/>
          <w:color w:val="000000"/>
          <w:sz w:val="24"/>
          <w:szCs w:val="24"/>
        </w:rPr>
        <w:t>WebSocket</w:t>
      </w:r>
      <w:proofErr w:type="gramEnd"/>
      <w:r w:rsidR="001F73A6" w:rsidRPr="00F716DD">
        <w:rPr>
          <w:rFonts w:ascii="Arial" w:hAnsi="Arial" w:cs="Arial"/>
          <w:b/>
          <w:color w:val="000000"/>
        </w:rPr>
        <w:t>:</w:t>
      </w:r>
      <w:r w:rsidRPr="00F716DD">
        <w:rPr>
          <w:rFonts w:ascii="Arial" w:hAnsi="Arial" w:cs="Arial"/>
          <w:b/>
          <w:color w:val="000000"/>
        </w:rPr>
        <w:t xml:space="preserve"> </w:t>
      </w:r>
      <w:r w:rsidR="00F716DD" w:rsidRPr="00F716DD">
        <w:rPr>
          <w:rFonts w:ascii="Arial" w:hAnsi="Arial" w:cs="Arial"/>
          <w:color w:val="000000"/>
          <w:sz w:val="24"/>
          <w:szCs w:val="24"/>
        </w:rPr>
        <w:t>New technology oriented to the applications development based in WebSocket protocol that gives high levels of speed, scalability, security and real time work, main element to the network.</w:t>
      </w:r>
    </w:p>
    <w:p w:rsidR="00F716DD" w:rsidRPr="0066610C" w:rsidRDefault="000863BB" w:rsidP="008A0C18">
      <w:pPr>
        <w:pStyle w:val="FootnoteText"/>
        <w:spacing w:after="12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977A1E">
        <w:rPr>
          <w:rFonts w:ascii="Arial" w:hAnsi="Arial" w:cs="Arial"/>
          <w:b/>
          <w:color w:val="000000"/>
          <w:sz w:val="24"/>
          <w:szCs w:val="24"/>
        </w:rPr>
        <w:t xml:space="preserve">JMF: </w:t>
      </w:r>
      <w:r w:rsidRPr="00977A1E">
        <w:rPr>
          <w:rStyle w:val="hps"/>
          <w:rFonts w:ascii="Arial" w:hAnsi="Arial" w:cs="Arial"/>
          <w:sz w:val="24"/>
          <w:szCs w:val="24"/>
        </w:rPr>
        <w:t>Java Media Framework</w:t>
      </w:r>
      <w:r w:rsidRPr="00977A1E">
        <w:rPr>
          <w:rFonts w:ascii="Arial" w:hAnsi="Arial" w:cs="Arial"/>
          <w:sz w:val="24"/>
          <w:szCs w:val="24"/>
        </w:rPr>
        <w:t xml:space="preserve"> </w:t>
      </w:r>
      <w:r w:rsidR="00977A1E" w:rsidRPr="00977A1E">
        <w:rPr>
          <w:rFonts w:ascii="Arial" w:hAnsi="Arial" w:cs="Arial"/>
          <w:sz w:val="24"/>
          <w:szCs w:val="24"/>
        </w:rPr>
        <w:t>is</w:t>
      </w:r>
      <w:r w:rsidR="0066610C" w:rsidRPr="0066610C">
        <w:rPr>
          <w:rFonts w:ascii="Arial" w:hAnsi="Arial" w:cs="Arial"/>
          <w:sz w:val="24"/>
          <w:szCs w:val="24"/>
        </w:rPr>
        <w:t xml:space="preserve"> a framework that allows the work with the audio and video functionalities</w:t>
      </w:r>
      <w:r w:rsidR="00977A1E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="00977A1E">
        <w:rPr>
          <w:rFonts w:ascii="Arial" w:hAnsi="Arial" w:cs="Arial"/>
          <w:sz w:val="24"/>
          <w:szCs w:val="24"/>
        </w:rPr>
        <w:t>pc(</w:t>
      </w:r>
      <w:proofErr w:type="gramEnd"/>
      <w:r w:rsidR="00977A1E">
        <w:rPr>
          <w:rFonts w:ascii="Arial" w:hAnsi="Arial" w:cs="Arial"/>
          <w:sz w:val="24"/>
          <w:szCs w:val="24"/>
        </w:rPr>
        <w:t>e.g Webcams),</w:t>
      </w:r>
      <w:r w:rsidR="0066610C" w:rsidRPr="0066610C">
        <w:rPr>
          <w:rFonts w:ascii="Arial" w:hAnsi="Arial" w:cs="Arial"/>
          <w:sz w:val="24"/>
          <w:szCs w:val="24"/>
        </w:rPr>
        <w:t xml:space="preserve"> </w:t>
      </w:r>
      <w:r w:rsidR="00977A1E">
        <w:rPr>
          <w:rFonts w:ascii="Arial" w:hAnsi="Arial" w:cs="Arial"/>
          <w:sz w:val="24"/>
          <w:szCs w:val="24"/>
        </w:rPr>
        <w:t>which add to java applications and applets.</w:t>
      </w:r>
    </w:p>
    <w:p w:rsidR="003B6E53" w:rsidRPr="003B6E53" w:rsidRDefault="000863BB" w:rsidP="003B6E53">
      <w:pPr>
        <w:pStyle w:val="FootnoteText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3B6E53">
        <w:rPr>
          <w:rFonts w:ascii="Arial" w:hAnsi="Arial" w:cs="Arial"/>
          <w:b/>
          <w:color w:val="000000"/>
          <w:sz w:val="24"/>
          <w:szCs w:val="24"/>
        </w:rPr>
        <w:t xml:space="preserve">PhoneGap: </w:t>
      </w:r>
      <w:r w:rsidR="003B6E53">
        <w:rPr>
          <w:rStyle w:val="hps"/>
          <w:rFonts w:ascii="Arial" w:hAnsi="Arial" w:cs="Arial"/>
          <w:sz w:val="24"/>
          <w:szCs w:val="24"/>
        </w:rPr>
        <w:t xml:space="preserve">PhoneGap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i</w:t>
      </w:r>
      <w:r w:rsidR="003B6E53" w:rsidRPr="003B6E53">
        <w:rPr>
          <w:rFonts w:ascii="Arial" w:hAnsi="Arial" w:cs="Arial"/>
          <w:sz w:val="24"/>
          <w:szCs w:val="24"/>
        </w:rPr>
        <w:t xml:space="preserve">s an Open Source framework to create native applications </w:t>
      </w:r>
      <w:r w:rsidR="003B6E53">
        <w:rPr>
          <w:rFonts w:ascii="Arial" w:hAnsi="Arial" w:cs="Arial"/>
          <w:sz w:val="24"/>
          <w:szCs w:val="24"/>
        </w:rPr>
        <w:t xml:space="preserve">for Smartphone’s, using HMTL, CSS and JavaScript, its supported by different Operative Systems like </w:t>
      </w:r>
      <w:r w:rsidR="003B6E53">
        <w:rPr>
          <w:rStyle w:val="hps"/>
          <w:rFonts w:ascii="Arial" w:hAnsi="Arial" w:cs="Arial"/>
          <w:sz w:val="24"/>
          <w:szCs w:val="24"/>
        </w:rPr>
        <w:t>iOs</w:t>
      </w:r>
      <w:r w:rsidR="003B6E53" w:rsidRPr="003B6E53">
        <w:rPr>
          <w:rStyle w:val="hps"/>
          <w:rFonts w:ascii="Arial" w:hAnsi="Arial" w:cs="Arial"/>
          <w:sz w:val="24"/>
          <w:szCs w:val="24"/>
        </w:rPr>
        <w:t>,</w:t>
      </w:r>
      <w:r w:rsidR="003B6E53" w:rsidRPr="003B6E53">
        <w:rPr>
          <w:rFonts w:ascii="Arial" w:hAnsi="Arial" w:cs="Arial"/>
          <w:sz w:val="24"/>
          <w:szCs w:val="24"/>
        </w:rPr>
        <w:t xml:space="preserve">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Android, BlackBerry</w:t>
      </w:r>
      <w:r w:rsidR="003B6E53" w:rsidRPr="003B6E53">
        <w:rPr>
          <w:rFonts w:ascii="Arial" w:hAnsi="Arial" w:cs="Arial"/>
          <w:sz w:val="24"/>
          <w:szCs w:val="24"/>
        </w:rPr>
        <w:t xml:space="preserve">,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Palm webOS</w:t>
      </w:r>
      <w:r w:rsidR="003B6E53" w:rsidRPr="003B6E53">
        <w:rPr>
          <w:rFonts w:ascii="Arial" w:hAnsi="Arial" w:cs="Arial"/>
          <w:sz w:val="24"/>
          <w:szCs w:val="24"/>
        </w:rPr>
        <w:t xml:space="preserve">,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y Symbian</w:t>
      </w:r>
      <w:r w:rsidR="003B6E53" w:rsidRPr="003B6E53">
        <w:rPr>
          <w:rFonts w:ascii="Arial" w:hAnsi="Arial" w:cs="Arial"/>
          <w:sz w:val="24"/>
          <w:szCs w:val="24"/>
        </w:rPr>
        <w:t xml:space="preserve">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WRT</w:t>
      </w:r>
      <w:r w:rsidR="003B6E53" w:rsidRPr="003B6E53">
        <w:rPr>
          <w:rFonts w:ascii="Arial" w:hAnsi="Arial" w:cs="Arial"/>
          <w:sz w:val="24"/>
          <w:szCs w:val="24"/>
        </w:rPr>
        <w:t xml:space="preserve"> </w:t>
      </w:r>
      <w:r w:rsidR="003B6E53" w:rsidRPr="003B6E53">
        <w:rPr>
          <w:rStyle w:val="hps"/>
          <w:rFonts w:ascii="Arial" w:hAnsi="Arial" w:cs="Arial"/>
          <w:sz w:val="24"/>
          <w:szCs w:val="24"/>
        </w:rPr>
        <w:t>(</w:t>
      </w:r>
      <w:r w:rsidR="003B6E53" w:rsidRPr="003B6E53">
        <w:rPr>
          <w:rFonts w:ascii="Arial" w:hAnsi="Arial" w:cs="Arial"/>
          <w:sz w:val="24"/>
          <w:szCs w:val="24"/>
        </w:rPr>
        <w:t>Nokia).</w:t>
      </w:r>
    </w:p>
    <w:p w:rsidR="003B6E53" w:rsidRPr="003B6E53" w:rsidRDefault="003B6E53" w:rsidP="003B6E53">
      <w:pPr>
        <w:pStyle w:val="FootnoteText"/>
        <w:spacing w:after="120" w:line="36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</w:p>
    <w:p w:rsidR="00E47846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</w:rPr>
      </w:pPr>
      <w:r w:rsidRPr="003B6E53">
        <w:rPr>
          <w:rFonts w:ascii="Arial" w:hAnsi="Arial" w:cs="Arial"/>
          <w:b/>
          <w:bCs/>
          <w:color w:val="000000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5. </w:t>
      </w:r>
      <w:r w:rsidR="002C15C0">
        <w:rPr>
          <w:rFonts w:ascii="Arial" w:hAnsi="Arial" w:cs="Arial"/>
          <w:b/>
          <w:bCs/>
          <w:color w:val="000000"/>
        </w:rPr>
        <w:t>Solution Model</w:t>
      </w:r>
    </w:p>
    <w:p w:rsidR="00E47846" w:rsidRDefault="005E579B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Ejemplo:</w:t>
      </w:r>
    </w:p>
    <w:p w:rsidR="00E47846" w:rsidRDefault="00050B25" w:rsidP="00755B90">
      <w:pPr>
        <w:pStyle w:val="Standard"/>
        <w:spacing w:line="360" w:lineRule="auto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noProof/>
          <w:color w:val="0000FF"/>
          <w:lang w:val="de-DE" w:eastAsia="de-DE"/>
        </w:rPr>
        <w:drawing>
          <wp:inline distT="0" distB="0" distL="0" distR="0">
            <wp:extent cx="5399405" cy="2667774"/>
            <wp:effectExtent l="19050" t="0" r="0" b="0"/>
            <wp:docPr id="2" name="Imagen 1" descr="C:\Documents and Settings\proyecto\Mis documentos\Modelo de solu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royecto\Mis documentos\Modelo de soluc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B9" w:rsidRPr="00D07B3B" w:rsidRDefault="00035FB9" w:rsidP="00D07B3B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C13102" w:rsidRPr="00C13102" w:rsidRDefault="00C13102">
      <w:pPr>
        <w:pStyle w:val="Standard"/>
        <w:spacing w:line="360" w:lineRule="auto"/>
        <w:rPr>
          <w:rFonts w:ascii="Arial" w:hAnsi="Arial" w:cs="Arial"/>
          <w:bCs/>
          <w:color w:val="000000"/>
        </w:rPr>
      </w:pPr>
    </w:p>
    <w:p w:rsidR="00C13102" w:rsidRDefault="00C13102" w:rsidP="00C13102">
      <w:pPr>
        <w:autoSpaceDE w:val="0"/>
        <w:spacing w:line="360" w:lineRule="auto"/>
        <w:ind w:left="360"/>
        <w:rPr>
          <w:rFonts w:ascii="Arial" w:hAnsi="Arial" w:cs="Arial"/>
          <w:b/>
          <w:bCs/>
          <w:color w:val="000000"/>
        </w:rPr>
      </w:pPr>
    </w:p>
    <w:p w:rsidR="00C13102" w:rsidRDefault="00C13102" w:rsidP="00C13102">
      <w:pPr>
        <w:autoSpaceDE w:val="0"/>
        <w:spacing w:line="360" w:lineRule="auto"/>
        <w:ind w:left="360"/>
        <w:rPr>
          <w:rFonts w:ascii="Arial" w:hAnsi="Arial" w:cs="Arial"/>
          <w:b/>
          <w:bCs/>
          <w:color w:val="000000"/>
        </w:rPr>
      </w:pPr>
    </w:p>
    <w:p w:rsidR="00C13102" w:rsidRDefault="00C13102" w:rsidP="00C13102">
      <w:pPr>
        <w:autoSpaceDE w:val="0"/>
        <w:spacing w:line="360" w:lineRule="auto"/>
        <w:ind w:left="360"/>
        <w:rPr>
          <w:rFonts w:ascii="Arial" w:hAnsi="Arial" w:cs="Arial"/>
          <w:b/>
          <w:bCs/>
          <w:color w:val="000000"/>
        </w:rPr>
      </w:pPr>
    </w:p>
    <w:p w:rsidR="00C13102" w:rsidRDefault="00C13102" w:rsidP="00C13102">
      <w:pPr>
        <w:autoSpaceDE w:val="0"/>
        <w:spacing w:line="360" w:lineRule="auto"/>
        <w:ind w:left="360"/>
        <w:rPr>
          <w:rFonts w:ascii="Arial" w:hAnsi="Arial" w:cs="Arial"/>
          <w:b/>
          <w:bCs/>
          <w:color w:val="000000"/>
        </w:rPr>
      </w:pPr>
    </w:p>
    <w:p w:rsidR="00C13102" w:rsidRPr="000A2B1F" w:rsidRDefault="005E579B" w:rsidP="00C13102">
      <w:pPr>
        <w:autoSpaceDE w:val="0"/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7. </w:t>
      </w:r>
      <w:r w:rsidR="00C13102" w:rsidRPr="000A2B1F">
        <w:rPr>
          <w:rFonts w:ascii="Arial" w:hAnsi="Arial" w:cs="Arial"/>
          <w:b/>
          <w:bCs/>
          <w:color w:val="000000"/>
        </w:rPr>
        <w:t>R</w:t>
      </w:r>
      <w:r w:rsidR="00C13102" w:rsidRPr="000A2B1F">
        <w:rPr>
          <w:rFonts w:ascii="Arial" w:hAnsi="Arial" w:cs="Arial"/>
          <w:b/>
        </w:rPr>
        <w:t>equirements for use</w:t>
      </w:r>
    </w:p>
    <w:p w:rsidR="00C13102" w:rsidRPr="00C13102" w:rsidRDefault="00C13102" w:rsidP="003528C2">
      <w:pPr>
        <w:pStyle w:val="Standard"/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13102">
        <w:rPr>
          <w:rFonts w:ascii="Arial" w:hAnsi="Arial" w:cs="Arial"/>
          <w:bCs/>
          <w:color w:val="000000"/>
          <w:lang w:val="en-US"/>
        </w:rPr>
        <w:t>The application has the advan</w:t>
      </w:r>
      <w:r>
        <w:rPr>
          <w:rFonts w:ascii="Arial" w:hAnsi="Arial" w:cs="Arial"/>
          <w:bCs/>
          <w:color w:val="000000"/>
          <w:lang w:val="en-US"/>
        </w:rPr>
        <w:t xml:space="preserve">tage to work over different Operative </w:t>
      </w:r>
      <w:proofErr w:type="gramStart"/>
      <w:r>
        <w:rPr>
          <w:rFonts w:ascii="Arial" w:hAnsi="Arial" w:cs="Arial"/>
          <w:bCs/>
          <w:color w:val="000000"/>
          <w:lang w:val="en-US"/>
        </w:rPr>
        <w:t>System(</w:t>
      </w:r>
      <w:proofErr w:type="gramEnd"/>
      <w:r>
        <w:rPr>
          <w:rFonts w:ascii="Arial" w:hAnsi="Arial" w:cs="Arial"/>
          <w:bCs/>
          <w:color w:val="000000"/>
          <w:lang w:val="en-US"/>
        </w:rPr>
        <w:t>for the moment, only test in Windows), it´s needs the following elements:</w:t>
      </w:r>
    </w:p>
    <w:p w:rsidR="003528C2" w:rsidRDefault="00C13102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OpenJDK 1.7 or higher </w:t>
      </w:r>
      <w:r w:rsidR="003528C2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installed</w:t>
      </w:r>
      <w:r w:rsidR="00EC5D80">
        <w:rPr>
          <w:rFonts w:ascii="Arial" w:hAnsi="Arial" w:cs="Arial"/>
          <w:bCs/>
          <w:color w:val="000000"/>
        </w:rPr>
        <w:t>.</w:t>
      </w:r>
    </w:p>
    <w:p w:rsidR="005A28BC" w:rsidRPr="00C13102" w:rsidRDefault="005A28BC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13102">
        <w:rPr>
          <w:rFonts w:ascii="Arial" w:hAnsi="Arial" w:cs="Arial"/>
          <w:bCs/>
          <w:color w:val="000000"/>
          <w:lang w:val="en-US"/>
        </w:rPr>
        <w:t xml:space="preserve">OpenJRE 1.5 </w:t>
      </w:r>
      <w:r w:rsidR="00C13102" w:rsidRPr="00C13102">
        <w:rPr>
          <w:rFonts w:ascii="Arial" w:hAnsi="Arial" w:cs="Arial"/>
          <w:bCs/>
          <w:color w:val="000000"/>
          <w:lang w:val="en-US"/>
        </w:rPr>
        <w:t xml:space="preserve">or </w:t>
      </w:r>
      <w:r w:rsidR="00C87612" w:rsidRPr="00C13102">
        <w:rPr>
          <w:rFonts w:ascii="Arial" w:hAnsi="Arial" w:cs="Arial"/>
          <w:bCs/>
          <w:color w:val="000000"/>
          <w:lang w:val="en-US"/>
        </w:rPr>
        <w:t>higher installed</w:t>
      </w:r>
      <w:r w:rsidR="00C13102" w:rsidRPr="00C13102">
        <w:rPr>
          <w:rFonts w:ascii="Arial" w:hAnsi="Arial" w:cs="Arial"/>
          <w:bCs/>
          <w:color w:val="000000"/>
          <w:lang w:val="en-US"/>
        </w:rPr>
        <w:t xml:space="preserve"> in the client side </w:t>
      </w:r>
      <w:r w:rsidRPr="00C13102">
        <w:rPr>
          <w:rFonts w:ascii="Arial" w:hAnsi="Arial" w:cs="Arial"/>
          <w:bCs/>
          <w:color w:val="000000"/>
          <w:lang w:val="en-US"/>
        </w:rPr>
        <w:t>(</w:t>
      </w:r>
      <w:r w:rsidR="00C87612" w:rsidRPr="00C13102">
        <w:rPr>
          <w:rFonts w:ascii="Arial" w:hAnsi="Arial" w:cs="Arial"/>
          <w:bCs/>
          <w:color w:val="000000"/>
          <w:lang w:val="en-US"/>
        </w:rPr>
        <w:t>Stationary</w:t>
      </w:r>
      <w:r w:rsidR="00C13102" w:rsidRPr="00C13102">
        <w:rPr>
          <w:rFonts w:ascii="Arial" w:hAnsi="Arial" w:cs="Arial"/>
          <w:bCs/>
          <w:color w:val="000000"/>
          <w:lang w:val="en-US"/>
        </w:rPr>
        <w:t xml:space="preserve"> Application</w:t>
      </w:r>
      <w:r w:rsidRPr="00C13102">
        <w:rPr>
          <w:rFonts w:ascii="Arial" w:hAnsi="Arial" w:cs="Arial"/>
          <w:bCs/>
          <w:color w:val="000000"/>
          <w:lang w:val="en-US"/>
        </w:rPr>
        <w:t>)</w:t>
      </w:r>
      <w:r w:rsidR="0081183A" w:rsidRPr="00C13102">
        <w:rPr>
          <w:rFonts w:ascii="Arial" w:hAnsi="Arial" w:cs="Arial"/>
          <w:bCs/>
          <w:color w:val="000000"/>
          <w:lang w:val="en-US"/>
        </w:rPr>
        <w:t>.</w:t>
      </w:r>
    </w:p>
    <w:p w:rsidR="00C87612" w:rsidRPr="00C87612" w:rsidRDefault="00C87612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87612">
        <w:rPr>
          <w:rFonts w:ascii="Arial" w:hAnsi="Arial" w:cs="Arial"/>
          <w:bCs/>
          <w:color w:val="000000"/>
          <w:lang w:val="en-US"/>
        </w:rPr>
        <w:t>Specify the enviorment variables for jmf library and jWebSocket server.</w:t>
      </w:r>
      <w:r w:rsidR="00785640" w:rsidRPr="00785640">
        <w:rPr>
          <w:rFonts w:ascii="Arial" w:hAnsi="Arial" w:cs="Arial"/>
          <w:bCs/>
          <w:color w:val="000000"/>
          <w:lang w:val="en-US"/>
        </w:rPr>
        <w:t xml:space="preserve"> </w:t>
      </w:r>
      <w:r w:rsidR="00785640" w:rsidRPr="00C13102">
        <w:rPr>
          <w:rFonts w:ascii="Arial" w:hAnsi="Arial" w:cs="Arial"/>
          <w:bCs/>
          <w:color w:val="000000"/>
          <w:lang w:val="en-US"/>
        </w:rPr>
        <w:t>(Stationary Application)</w:t>
      </w:r>
      <w:r w:rsidR="00785640">
        <w:rPr>
          <w:rFonts w:ascii="Arial" w:hAnsi="Arial" w:cs="Arial"/>
          <w:bCs/>
          <w:color w:val="000000"/>
          <w:lang w:val="en-US"/>
        </w:rPr>
        <w:t>.</w:t>
      </w:r>
    </w:p>
    <w:p w:rsidR="0081183A" w:rsidRDefault="0001436E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jWebSocket</w:t>
      </w:r>
      <w:r w:rsidR="00C87612">
        <w:rPr>
          <w:rFonts w:ascii="Arial" w:hAnsi="Arial" w:cs="Arial"/>
          <w:bCs/>
          <w:color w:val="000000"/>
        </w:rPr>
        <w:t xml:space="preserve"> Server</w:t>
      </w:r>
      <w:r>
        <w:rPr>
          <w:rFonts w:ascii="Arial" w:hAnsi="Arial" w:cs="Arial"/>
          <w:bCs/>
          <w:color w:val="000000"/>
        </w:rPr>
        <w:t xml:space="preserve"> </w:t>
      </w:r>
      <w:r w:rsidR="00C87612">
        <w:rPr>
          <w:rFonts w:ascii="Arial" w:hAnsi="Arial" w:cs="Arial"/>
          <w:bCs/>
          <w:color w:val="000000"/>
        </w:rPr>
        <w:t>executed</w:t>
      </w:r>
      <w:r>
        <w:rPr>
          <w:rFonts w:ascii="Arial" w:hAnsi="Arial" w:cs="Arial"/>
          <w:bCs/>
          <w:color w:val="000000"/>
        </w:rPr>
        <w:t>.</w:t>
      </w:r>
    </w:p>
    <w:p w:rsidR="00C87612" w:rsidRPr="00C87612" w:rsidRDefault="00C87612" w:rsidP="00C87612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87612">
        <w:rPr>
          <w:rFonts w:ascii="Arial" w:hAnsi="Arial" w:cs="Arial"/>
          <w:bCs/>
          <w:color w:val="000000"/>
          <w:lang w:val="en-US"/>
        </w:rPr>
        <w:t>Broswer that support WebSocket</w:t>
      </w:r>
      <w:r w:rsidRPr="00C13102">
        <w:rPr>
          <w:rFonts w:ascii="Arial" w:hAnsi="Arial" w:cs="Arial"/>
          <w:bCs/>
          <w:color w:val="000000"/>
          <w:lang w:val="en-US"/>
        </w:rPr>
        <w:t xml:space="preserve"> (Stationary Application)</w:t>
      </w:r>
      <w:r>
        <w:rPr>
          <w:rFonts w:ascii="Arial" w:hAnsi="Arial" w:cs="Arial"/>
          <w:bCs/>
          <w:color w:val="000000"/>
          <w:lang w:val="en-US"/>
        </w:rPr>
        <w:t>.</w:t>
      </w:r>
    </w:p>
    <w:p w:rsidR="008A7DE2" w:rsidRDefault="008A7DE2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Webcam </w:t>
      </w:r>
      <w:r w:rsidR="00785640">
        <w:rPr>
          <w:rFonts w:ascii="Arial" w:hAnsi="Arial" w:cs="Arial"/>
          <w:bCs/>
          <w:color w:val="000000"/>
        </w:rPr>
        <w:t>to the capture proccess</w:t>
      </w:r>
    </w:p>
    <w:p w:rsidR="008A7DE2" w:rsidRDefault="00785640" w:rsidP="00EC5D8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Smartphone (Android 2.3)</w:t>
      </w:r>
      <w:r w:rsidR="008A7DE2">
        <w:rPr>
          <w:rFonts w:ascii="Arial" w:hAnsi="Arial" w:cs="Arial"/>
          <w:bCs/>
          <w:color w:val="000000"/>
        </w:rPr>
        <w:t>.</w:t>
      </w:r>
    </w:p>
    <w:p w:rsidR="00E47846" w:rsidRDefault="00E47846">
      <w:pPr>
        <w:pStyle w:val="Standard"/>
        <w:spacing w:line="360" w:lineRule="auto"/>
        <w:rPr>
          <w:rFonts w:ascii="Arial" w:hAnsi="Arial" w:cs="Arial"/>
          <w:b/>
          <w:bCs/>
          <w:color w:val="0000FF"/>
        </w:rPr>
      </w:pPr>
    </w:p>
    <w:p w:rsidR="00384CD8" w:rsidRDefault="005E579B">
      <w:pPr>
        <w:pStyle w:val="Standard"/>
        <w:spacing w:line="360" w:lineRule="auto"/>
        <w:rPr>
          <w:rFonts w:ascii="Arial" w:hAnsi="Arial" w:cs="Arial"/>
          <w:b/>
          <w:bCs/>
          <w:color w:val="0000FF"/>
        </w:rPr>
      </w:pPr>
      <w:r>
        <w:rPr>
          <w:rFonts w:ascii="Arial" w:hAnsi="Arial" w:cs="Humnst777 Lt BT"/>
          <w:b/>
          <w:bCs/>
          <w:color w:val="000000"/>
        </w:rPr>
        <w:t xml:space="preserve">8. </w:t>
      </w:r>
      <w:r w:rsidR="00703850" w:rsidRPr="00E768F8">
        <w:rPr>
          <w:rFonts w:ascii="Arial" w:hAnsi="Arial" w:cs="Arial"/>
          <w:b/>
          <w:bCs/>
          <w:color w:val="000000"/>
        </w:rPr>
        <w:t>Solution roles</w:t>
      </w:r>
    </w:p>
    <w:p w:rsidR="001B246A" w:rsidRPr="00703850" w:rsidRDefault="00703850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  <w:r w:rsidRPr="00703850">
        <w:rPr>
          <w:rFonts w:ascii="Arial" w:hAnsi="Arial" w:cs="Humnst777 Lt BT"/>
          <w:b/>
          <w:bCs/>
          <w:lang w:val="en-US"/>
        </w:rPr>
        <w:t>System User</w:t>
      </w:r>
      <w:r w:rsidR="005E579B" w:rsidRPr="00703850">
        <w:rPr>
          <w:rFonts w:ascii="Arial" w:hAnsi="Arial" w:cs="Humnst777 Lt BT"/>
          <w:b/>
          <w:bCs/>
          <w:lang w:val="en-US"/>
        </w:rPr>
        <w:t>:</w:t>
      </w:r>
      <w:r w:rsidRPr="00703850">
        <w:rPr>
          <w:rFonts w:ascii="Arial" w:hAnsi="Arial" w:cs="Humnst777 Lt BT"/>
          <w:b/>
          <w:bCs/>
          <w:lang w:val="en-US"/>
        </w:rPr>
        <w:t xml:space="preserve"> </w:t>
      </w:r>
      <w:r w:rsidRPr="00703850">
        <w:rPr>
          <w:rFonts w:ascii="Arial" w:hAnsi="Arial" w:cs="Humnst777 Lt BT"/>
          <w:bCs/>
          <w:lang w:val="en-US"/>
        </w:rPr>
        <w:t>Is able to start the capture process and the transmition to the server</w:t>
      </w:r>
      <w:r>
        <w:rPr>
          <w:rFonts w:ascii="Arial" w:hAnsi="Arial" w:cs="Humnst777 Lt BT"/>
          <w:bCs/>
          <w:lang w:val="en-US"/>
        </w:rPr>
        <w:t>.</w:t>
      </w:r>
    </w:p>
    <w:p w:rsidR="00182BA8" w:rsidRPr="00703850" w:rsidRDefault="005E579B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703850">
        <w:rPr>
          <w:rFonts w:ascii="Arial" w:hAnsi="Arial" w:cs="Humnst777 Lt BT"/>
          <w:b/>
          <w:bCs/>
          <w:color w:val="000000"/>
          <w:lang w:val="en-US"/>
        </w:rPr>
        <w:t xml:space="preserve">9. </w:t>
      </w:r>
      <w:r w:rsidR="00703850" w:rsidRPr="00703850">
        <w:rPr>
          <w:rFonts w:ascii="Arial" w:hAnsi="Arial" w:cs="Humnst777 Lt BT"/>
          <w:b/>
          <w:bCs/>
          <w:color w:val="000000"/>
          <w:lang w:val="en-US"/>
        </w:rPr>
        <w:t>System functionality</w:t>
      </w:r>
    </w:p>
    <w:p w:rsidR="001B246A" w:rsidRPr="00703850" w:rsidRDefault="00703850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703850">
        <w:rPr>
          <w:rFonts w:ascii="Arial" w:hAnsi="Arial" w:cs="Humnst777 Lt BT"/>
          <w:b/>
          <w:bCs/>
          <w:color w:val="000000"/>
          <w:lang w:val="en-US"/>
        </w:rPr>
        <w:t>Main view for the stationary application</w:t>
      </w:r>
    </w:p>
    <w:p w:rsidR="00182BA8" w:rsidRPr="00703850" w:rsidRDefault="00C023A8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C023A8">
        <w:rPr>
          <w:rFonts w:ascii="Arial" w:hAnsi="Arial" w:cs="Humnst777 Lt BT"/>
          <w:b/>
          <w:bCs/>
          <w:noProof/>
          <w:color w:val="000000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left:0;text-align:left;margin-left:-30.3pt;margin-top:63.75pt;width:30pt;height:20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" adj="35714,47840" strokeweight="1pt">
            <v:stroke dashstyle="dash"/>
            <v:shadow color="#868686"/>
            <v:textbox style="mso-next-textbox:#_x0000_s1029">
              <w:txbxContent>
                <w:p w:rsidR="00B802C8" w:rsidRPr="00B802C8" w:rsidRDefault="00B802C8" w:rsidP="00B802C8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B802C8"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1</w:t>
                  </w:r>
                </w:p>
              </w:txbxContent>
            </v:textbox>
          </v:shape>
        </w:pict>
      </w:r>
    </w:p>
    <w:p w:rsidR="00B802C8" w:rsidRDefault="0008695D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FF"/>
          <w:lang w:val="de-DE" w:eastAsia="de-DE"/>
        </w:rPr>
        <w:drawing>
          <wp:inline distT="0" distB="0" distL="0" distR="0">
            <wp:extent cx="3971925" cy="3227189"/>
            <wp:effectExtent l="19050" t="0" r="9525" b="0"/>
            <wp:docPr id="4" name="Imagen 2" descr="C:\Documents and Settings\proyecto\Mis documentos\Mis imágenes\Evidencias de diseño\jmf webcam-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royecto\Mis documentos\Mis imágenes\Evidencias de diseño\jmf webcam-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2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46A" w:rsidRDefault="001B246A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E47846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</w:rPr>
      </w:pPr>
    </w:p>
    <w:p w:rsidR="00703850" w:rsidRDefault="00703850" w:rsidP="00703850">
      <w:pPr>
        <w:pStyle w:val="Standard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703850">
        <w:rPr>
          <w:rFonts w:ascii="Arial" w:hAnsi="Arial" w:cs="Arial"/>
          <w:bCs/>
          <w:color w:val="000000" w:themeColor="text1"/>
          <w:lang w:val="en-US"/>
        </w:rPr>
        <w:t>Visualization in a java applet the capture using Java Media Framework.</w:t>
      </w:r>
      <w:r w:rsidR="00724E9F" w:rsidRPr="00703850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</w:p>
    <w:p w:rsidR="00703850" w:rsidRPr="00703850" w:rsidRDefault="00724E9F" w:rsidP="00703850">
      <w:pPr>
        <w:pStyle w:val="Standard"/>
        <w:spacing w:line="360" w:lineRule="auto"/>
        <w:ind w:left="72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703850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</w:p>
    <w:p w:rsidR="00703850" w:rsidRPr="00703850" w:rsidRDefault="00703850" w:rsidP="00703850">
      <w:pPr>
        <w:pStyle w:val="Standard"/>
        <w:numPr>
          <w:ilvl w:val="0"/>
          <w:numId w:val="14"/>
        </w:numPr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703850">
        <w:rPr>
          <w:rFonts w:ascii="Arial" w:hAnsi="Arial" w:cs="Humnst777 Lt BT"/>
          <w:b/>
          <w:bCs/>
          <w:color w:val="000000"/>
          <w:lang w:val="en-US"/>
        </w:rPr>
        <w:t xml:space="preserve">Main view for the </w:t>
      </w:r>
      <w:r>
        <w:rPr>
          <w:rFonts w:ascii="Arial" w:hAnsi="Arial" w:cs="Humnst777 Lt BT"/>
          <w:b/>
          <w:bCs/>
          <w:color w:val="000000"/>
          <w:lang w:val="en-US"/>
        </w:rPr>
        <w:t>native</w:t>
      </w:r>
      <w:r w:rsidRPr="00703850">
        <w:rPr>
          <w:rFonts w:ascii="Arial" w:hAnsi="Arial" w:cs="Humnst777 Lt BT"/>
          <w:b/>
          <w:bCs/>
          <w:color w:val="000000"/>
          <w:lang w:val="en-US"/>
        </w:rPr>
        <w:t xml:space="preserve"> application</w:t>
      </w:r>
    </w:p>
    <w:p w:rsidR="00724E9F" w:rsidRDefault="00C023A8" w:rsidP="004D39EE">
      <w:pPr>
        <w:pStyle w:val="Standard"/>
        <w:spacing w:line="360" w:lineRule="auto"/>
        <w:rPr>
          <w:rFonts w:ascii="Arial" w:hAnsi="Arial" w:cs="Humnst777 Lt BT"/>
          <w:b/>
          <w:bCs/>
          <w:color w:val="000000"/>
        </w:rPr>
      </w:pPr>
      <w:r w:rsidRPr="00C023A8">
        <w:rPr>
          <w:rFonts w:ascii="Arial" w:hAnsi="Arial" w:cs="Humnst777 Lt BT"/>
          <w:b/>
          <w:bCs/>
          <w:noProof/>
          <w:color w:val="000000"/>
        </w:rPr>
        <w:pict>
          <v:shape id="_x0000_s1036" type="#_x0000_t62" style="position:absolute;margin-left:-22.8pt;margin-top:347.1pt;width:30pt;height:20.2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" adj="35714,47840" strokeweight="1pt">
            <v:stroke dashstyle="dash"/>
            <v:shadow color="#868686"/>
            <v:textbox style="mso-next-textbox:#_x0000_s1036">
              <w:txbxContent>
                <w:p w:rsidR="004D39EE" w:rsidRPr="00B802C8" w:rsidRDefault="004D39EE" w:rsidP="004D39E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5</w:t>
                  </w:r>
                </w:p>
              </w:txbxContent>
            </v:textbox>
          </v:shape>
        </w:pict>
      </w:r>
      <w:r w:rsidRPr="00C023A8">
        <w:rPr>
          <w:rFonts w:ascii="Arial" w:hAnsi="Arial" w:cs="Humnst777 Lt BT"/>
          <w:b/>
          <w:bCs/>
          <w:noProof/>
          <w:color w:val="000000"/>
        </w:rPr>
        <w:pict>
          <v:shape id="_x0000_s1034" type="#_x0000_t62" style="position:absolute;margin-left:149.15pt;margin-top:180.3pt;width:26.4pt;height:24.55pt;rotation:-1451577fd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" adj="58276,32089" strokeweight="1pt">
            <v:stroke dashstyle="dash"/>
            <v:shadow color="#868686"/>
            <v:textbox style="mso-next-textbox:#_x0000_s1034">
              <w:txbxContent>
                <w:p w:rsidR="004D39EE" w:rsidRPr="00B802C8" w:rsidRDefault="004D39EE" w:rsidP="004D39EE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4</w:t>
                  </w:r>
                </w:p>
              </w:txbxContent>
            </v:textbox>
          </v:shape>
        </w:pict>
      </w:r>
      <w:r w:rsidRPr="00C023A8">
        <w:rPr>
          <w:rFonts w:ascii="Arial" w:hAnsi="Arial" w:cs="Humnst777 Lt BT"/>
          <w:b/>
          <w:bCs/>
          <w:noProof/>
          <w:color w:val="000000"/>
        </w:rPr>
        <w:pict>
          <v:shape id="_x0000_s1033" type="#_x0000_t62" style="position:absolute;margin-left:129.45pt;margin-top:149.1pt;width:24pt;height:20.25pt;rotation:991649fd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" adj="-26563,32640" strokeweight="1pt">
            <v:stroke dashstyle="dash"/>
            <v:shadow color="#868686"/>
            <v:textbox>
              <w:txbxContent>
                <w:p w:rsidR="004D39EE" w:rsidRPr="00B802C8" w:rsidRDefault="004D39EE" w:rsidP="004D39EE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3</w:t>
                  </w:r>
                </w:p>
              </w:txbxContent>
            </v:textbox>
          </v:shape>
        </w:pict>
      </w:r>
      <w:r w:rsidRPr="00C023A8">
        <w:rPr>
          <w:rFonts w:ascii="Arial" w:hAnsi="Arial" w:cs="Humnst777 Lt BT"/>
          <w:b/>
          <w:bCs/>
          <w:noProof/>
          <w:color w:val="000000"/>
        </w:rPr>
        <w:pict>
          <v:shape id="Llamada rectangular redondeada 7" o:spid="_x0000_s1035" type="#_x0000_t62" style="position:absolute;margin-left:165.45pt;margin-top:132.6pt;width:24pt;height:20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" adj="-36688,9440" strokeweight="1pt">
            <v:stroke dashstyle="dash"/>
            <v:shadow color="#868686"/>
            <v:textbox>
              <w:txbxContent>
                <w:p w:rsidR="004D39EE" w:rsidRPr="00B802C8" w:rsidRDefault="004D39EE" w:rsidP="004D39EE">
                  <w:pP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2</w:t>
                  </w:r>
                </w:p>
              </w:txbxContent>
            </v:textbox>
          </v:shape>
        </w:pict>
      </w:r>
      <w:r w:rsidRPr="00C023A8">
        <w:rPr>
          <w:rFonts w:ascii="Arial" w:hAnsi="Arial" w:cs="Humnst777 Lt BT"/>
          <w:b/>
          <w:bCs/>
          <w:noProof/>
          <w:color w:val="000000"/>
        </w:rPr>
        <w:pict>
          <v:shape id="_x0000_s1032" type="#_x0000_t62" style="position:absolute;margin-left:-18.3pt;margin-top:76.35pt;width:30pt;height:20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" adj="35714,47840" strokeweight="1pt">
            <v:stroke dashstyle="dash"/>
            <v:shadow color="#868686"/>
            <v:textbox style="mso-next-textbox:#_x0000_s1032">
              <w:txbxContent>
                <w:p w:rsidR="004D39EE" w:rsidRPr="00B802C8" w:rsidRDefault="004D39EE" w:rsidP="004D39EE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</w:pPr>
                  <w:r w:rsidRPr="00B802C8"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  <w:lang w:val="es-ES_tradnl"/>
                    </w:rPr>
                    <w:t>1</w:t>
                  </w:r>
                </w:p>
              </w:txbxContent>
            </v:textbox>
          </v:shape>
        </w:pict>
      </w:r>
      <w:r w:rsidR="004D39EE">
        <w:rPr>
          <w:rFonts w:ascii="Arial" w:hAnsi="Arial" w:cs="Humnst777 Lt BT"/>
          <w:b/>
          <w:bCs/>
          <w:noProof/>
          <w:color w:val="000000"/>
          <w:lang w:val="de-DE" w:eastAsia="de-DE"/>
        </w:rPr>
        <w:drawing>
          <wp:inline distT="0" distB="0" distL="0" distR="0">
            <wp:extent cx="3152775" cy="3849704"/>
            <wp:effectExtent l="19050" t="0" r="9525" b="0"/>
            <wp:docPr id="7" name="Imagen 3" descr="C:\Documents and Settings\proyecto\Mis documentos\Mis imágenes\Evidencias de diseño\phonegap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royecto\Mis documentos\Mis imágenes\Evidencias de diseño\phonegap copi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4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39EE">
        <w:rPr>
          <w:rFonts w:ascii="Arial" w:hAnsi="Arial" w:cs="Humnst777 Lt BT"/>
          <w:b/>
          <w:bCs/>
          <w:noProof/>
          <w:color w:val="000000"/>
          <w:lang w:val="de-DE" w:eastAsia="de-DE"/>
        </w:rPr>
        <w:drawing>
          <wp:inline distT="0" distB="0" distL="0" distR="0">
            <wp:extent cx="2990850" cy="2693953"/>
            <wp:effectExtent l="19050" t="0" r="0" b="0"/>
            <wp:docPr id="8" name="Imagen 4" descr="C:\Documents and Settings\proyecto\Mis documentos\Mis imágenes\Evidencias de diseño\visualiz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royecto\Mis documentos\Mis imágenes\Evidencias de diseño\visualizad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13" cy="269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E9F" w:rsidRPr="00326908" w:rsidRDefault="00DA04A9" w:rsidP="00DA04A9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/>
          <w:bCs/>
          <w:color w:val="000000"/>
          <w:lang w:val="en-US"/>
        </w:rPr>
        <w:t xml:space="preserve"> </w:t>
      </w:r>
      <w:r w:rsidR="00326908" w:rsidRPr="00326908">
        <w:rPr>
          <w:rFonts w:ascii="Arial" w:hAnsi="Arial" w:cs="Humnst777 Lt BT"/>
          <w:bCs/>
          <w:color w:val="000000"/>
          <w:lang w:val="en-US"/>
        </w:rPr>
        <w:t>Access to the video capture controller in the Smartphone</w:t>
      </w:r>
      <w:r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326908" w:rsidRDefault="00326908" w:rsidP="00DA04A9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Cs/>
          <w:color w:val="000000"/>
          <w:lang w:val="en-US"/>
        </w:rPr>
        <w:t>Search a video stored in the SmartPhone</w:t>
      </w:r>
      <w:r w:rsidR="00DA04A9"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326908" w:rsidRDefault="00326908" w:rsidP="00DA04A9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Cs/>
          <w:color w:val="000000"/>
          <w:lang w:val="en-US"/>
        </w:rPr>
        <w:lastRenderedPageBreak/>
        <w:t xml:space="preserve">Access to the </w:t>
      </w:r>
      <w:r>
        <w:rPr>
          <w:rFonts w:ascii="Arial" w:hAnsi="Arial" w:cs="Humnst777 Lt BT"/>
          <w:bCs/>
          <w:color w:val="000000"/>
          <w:lang w:val="en-US"/>
        </w:rPr>
        <w:t>image</w:t>
      </w:r>
      <w:r w:rsidRPr="00326908">
        <w:rPr>
          <w:rFonts w:ascii="Arial" w:hAnsi="Arial" w:cs="Humnst777 Lt BT"/>
          <w:bCs/>
          <w:color w:val="000000"/>
          <w:lang w:val="en-US"/>
        </w:rPr>
        <w:t xml:space="preserve"> capture controller in the Smartphone</w:t>
      </w:r>
      <w:r w:rsidR="00DA04A9"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326908" w:rsidRDefault="00326908" w:rsidP="00DA04A9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326908">
        <w:rPr>
          <w:rFonts w:ascii="Arial" w:hAnsi="Arial" w:cs="Humnst777 Lt BT"/>
          <w:bCs/>
          <w:color w:val="000000"/>
          <w:lang w:val="en-US"/>
        </w:rPr>
        <w:t xml:space="preserve">Access to the </w:t>
      </w:r>
      <w:r>
        <w:rPr>
          <w:rFonts w:ascii="Arial" w:hAnsi="Arial" w:cs="Humnst777 Lt BT"/>
          <w:bCs/>
          <w:color w:val="000000"/>
          <w:lang w:val="en-US"/>
        </w:rPr>
        <w:t>audio</w:t>
      </w:r>
      <w:r w:rsidRPr="00326908">
        <w:rPr>
          <w:rFonts w:ascii="Arial" w:hAnsi="Arial" w:cs="Humnst777 Lt BT"/>
          <w:bCs/>
          <w:color w:val="000000"/>
          <w:lang w:val="en-US"/>
        </w:rPr>
        <w:t xml:space="preserve"> capture controller in the Smartphone</w:t>
      </w:r>
      <w:r w:rsidR="00DA04A9" w:rsidRPr="0032690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672C88" w:rsidRDefault="00326908" w:rsidP="00DA04A9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672C88">
        <w:rPr>
          <w:rFonts w:ascii="Arial" w:hAnsi="Arial" w:cs="Humnst777 Lt BT"/>
          <w:bCs/>
          <w:color w:val="000000"/>
          <w:lang w:val="en-US"/>
        </w:rPr>
        <w:t xml:space="preserve">Player to show the content </w:t>
      </w:r>
      <w:proofErr w:type="gramStart"/>
      <w:r w:rsidRPr="00672C88">
        <w:rPr>
          <w:rFonts w:ascii="Arial" w:hAnsi="Arial" w:cs="Humnst777 Lt BT"/>
          <w:bCs/>
          <w:color w:val="000000"/>
          <w:lang w:val="en-US"/>
        </w:rPr>
        <w:t>send</w:t>
      </w:r>
      <w:proofErr w:type="gramEnd"/>
      <w:r w:rsidRPr="00672C88">
        <w:rPr>
          <w:rFonts w:ascii="Arial" w:hAnsi="Arial" w:cs="Humnst777 Lt BT"/>
          <w:bCs/>
          <w:color w:val="000000"/>
          <w:lang w:val="en-US"/>
        </w:rPr>
        <w:t xml:space="preserve"> from the server</w:t>
      </w:r>
      <w:r w:rsidR="00FC29BB" w:rsidRPr="00672C88">
        <w:rPr>
          <w:rFonts w:ascii="Arial" w:hAnsi="Arial" w:cs="Humnst777 Lt BT"/>
          <w:bCs/>
          <w:color w:val="000000"/>
          <w:lang w:val="en-US"/>
        </w:rPr>
        <w:t>.</w:t>
      </w:r>
    </w:p>
    <w:p w:rsidR="00DA04A9" w:rsidRPr="00672C88" w:rsidRDefault="00DA04A9">
      <w:pPr>
        <w:pStyle w:val="Standard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</w:p>
    <w:p w:rsidR="00672C88" w:rsidRDefault="005E579B" w:rsidP="009960B8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</w:rPr>
      </w:pPr>
      <w:r>
        <w:rPr>
          <w:rFonts w:ascii="Arial" w:hAnsi="Arial" w:cs="Humnst777 Lt BT"/>
          <w:b/>
          <w:bCs/>
          <w:color w:val="000000"/>
        </w:rPr>
        <w:t xml:space="preserve">9. </w:t>
      </w:r>
      <w:r w:rsidR="00672C88">
        <w:rPr>
          <w:rFonts w:ascii="Arial" w:hAnsi="Arial" w:cs="Humnst777 Lt BT"/>
          <w:b/>
          <w:bCs/>
          <w:color w:val="000000"/>
        </w:rPr>
        <w:t xml:space="preserve">Solution </w:t>
      </w:r>
      <w:r>
        <w:rPr>
          <w:rFonts w:ascii="Arial" w:hAnsi="Arial" w:cs="Humnst777 Lt BT"/>
          <w:b/>
          <w:bCs/>
          <w:color w:val="000000"/>
        </w:rPr>
        <w:t>Configura</w:t>
      </w:r>
      <w:r w:rsidR="00672C88">
        <w:rPr>
          <w:rFonts w:ascii="Arial" w:hAnsi="Arial" w:cs="Humnst777 Lt BT"/>
          <w:b/>
          <w:bCs/>
          <w:color w:val="000000"/>
        </w:rPr>
        <w:t>tions</w:t>
      </w:r>
    </w:p>
    <w:p w:rsidR="004E1D93" w:rsidRDefault="004E1D93" w:rsidP="009960B8">
      <w:pPr>
        <w:pStyle w:val="Standard"/>
        <w:spacing w:line="360" w:lineRule="auto"/>
        <w:jc w:val="both"/>
        <w:rPr>
          <w:rFonts w:ascii="Arial" w:hAnsi="Arial" w:cs="Humnst777 Lt BT"/>
          <w:bCs/>
          <w:iCs/>
        </w:rPr>
      </w:pPr>
      <w:r>
        <w:rPr>
          <w:rFonts w:ascii="Arial" w:hAnsi="Arial" w:cs="Humnst777 Lt BT"/>
          <w:bCs/>
          <w:iCs/>
        </w:rPr>
        <w:t>Para poner en funcionamiento la aplicación</w:t>
      </w:r>
      <w:r w:rsidR="00DE569C">
        <w:rPr>
          <w:rFonts w:ascii="Arial" w:hAnsi="Arial" w:cs="Humnst777 Lt BT"/>
          <w:bCs/>
          <w:iCs/>
        </w:rPr>
        <w:t xml:space="preserve"> estacionaria</w:t>
      </w:r>
      <w:r>
        <w:rPr>
          <w:rFonts w:ascii="Arial" w:hAnsi="Arial" w:cs="Humnst777 Lt BT"/>
          <w:bCs/>
          <w:iCs/>
        </w:rPr>
        <w:t xml:space="preserve">, se le debe de especificar en </w:t>
      </w:r>
      <w:r w:rsidR="000D19B5">
        <w:rPr>
          <w:rFonts w:ascii="Arial" w:hAnsi="Arial" w:cs="Humnst777 Lt BT"/>
          <w:bCs/>
          <w:iCs/>
        </w:rPr>
        <w:t xml:space="preserve">las variables de entorno la </w:t>
      </w:r>
      <w:r w:rsidR="00EA40B0">
        <w:rPr>
          <w:rFonts w:ascii="Arial" w:hAnsi="Arial" w:cs="Humnst777 Lt BT"/>
          <w:bCs/>
          <w:iCs/>
        </w:rPr>
        <w:t>utilización</w:t>
      </w:r>
      <w:r w:rsidR="000D19B5">
        <w:rPr>
          <w:rFonts w:ascii="Arial" w:hAnsi="Arial" w:cs="Humnst777 Lt BT"/>
          <w:bCs/>
          <w:iCs/>
        </w:rPr>
        <w:t xml:space="preserve"> de la librería jmf.jar</w:t>
      </w:r>
      <w:r w:rsidR="00405C7F">
        <w:rPr>
          <w:rFonts w:ascii="Arial" w:hAnsi="Arial" w:cs="Humnst777 Lt BT"/>
          <w:bCs/>
          <w:iCs/>
        </w:rPr>
        <w:t>.</w:t>
      </w:r>
      <w:r w:rsidR="000D19B5">
        <w:rPr>
          <w:rFonts w:ascii="Arial" w:hAnsi="Arial" w:cs="Humnst777 Lt BT"/>
          <w:bCs/>
          <w:iCs/>
        </w:rPr>
        <w:t xml:space="preserve"> </w:t>
      </w:r>
    </w:p>
    <w:p w:rsidR="00672C88" w:rsidRPr="00672C88" w:rsidRDefault="00672C88" w:rsidP="009960B8">
      <w:pPr>
        <w:pStyle w:val="Standard"/>
        <w:spacing w:line="360" w:lineRule="auto"/>
        <w:jc w:val="both"/>
        <w:rPr>
          <w:rFonts w:ascii="Arial" w:hAnsi="Arial" w:cs="Humnst777 Lt BT"/>
          <w:bCs/>
          <w:iCs/>
          <w:lang w:val="en-US"/>
        </w:rPr>
      </w:pPr>
      <w:r w:rsidRPr="00672C88">
        <w:rPr>
          <w:rFonts w:ascii="Arial" w:hAnsi="Arial" w:cs="Humnst777 Lt BT"/>
          <w:bCs/>
          <w:iCs/>
          <w:lang w:val="en-US"/>
        </w:rPr>
        <w:t>For the stationary application configure in the envi</w:t>
      </w:r>
      <w:r>
        <w:rPr>
          <w:rFonts w:ascii="Arial" w:hAnsi="Arial" w:cs="Humnst777 Lt BT"/>
          <w:bCs/>
          <w:iCs/>
          <w:lang w:val="en-US"/>
        </w:rPr>
        <w:t>orment variables for jmf and jWebSocket server.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223"/>
      </w:tblGrid>
      <w:tr w:rsidR="001C04A3" w:rsidRPr="00BD789B" w:rsidTr="001C04A3">
        <w:trPr>
          <w:trHeight w:val="699"/>
        </w:trPr>
        <w:tc>
          <w:tcPr>
            <w:tcW w:w="8223" w:type="dxa"/>
            <w:shd w:val="clear" w:color="auto" w:fill="auto"/>
          </w:tcPr>
          <w:p w:rsidR="001C04A3" w:rsidRPr="009D0FDF" w:rsidRDefault="001C04A3" w:rsidP="00A51507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de-DE"/>
                <w:rPrChange w:id="0" w:author="aschulze" w:date="2012-06-08T15:46:00Z">
                  <w:rPr>
                    <w:rFonts w:ascii="Arial" w:hAnsi="Arial" w:cs="Arial"/>
                    <w:bCs/>
                    <w:i/>
                    <w:color w:val="404040"/>
                    <w:sz w:val="22"/>
                    <w:szCs w:val="22"/>
                    <w:lang w:val="en-US"/>
                  </w:rPr>
                </w:rPrChange>
              </w:rPr>
            </w:pPr>
            <w:r w:rsidRPr="009D0FDF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de-DE"/>
                <w:rPrChange w:id="1" w:author="aschulze" w:date="2012-06-08T15:46:00Z">
                  <w:rPr>
                    <w:rFonts w:ascii="Arial" w:hAnsi="Arial" w:cs="Arial"/>
                    <w:bCs/>
                    <w:i/>
                    <w:color w:val="404040"/>
                    <w:sz w:val="22"/>
                    <w:szCs w:val="22"/>
                    <w:lang w:val="en-US"/>
                  </w:rPr>
                </w:rPrChange>
              </w:rPr>
              <w:t>$</w:t>
            </w:r>
            <w:r w:rsidR="00A51507" w:rsidRPr="009D0FDF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de-DE"/>
                <w:rPrChange w:id="2" w:author="aschulze" w:date="2012-06-08T15:46:00Z">
                  <w:rPr>
                    <w:rFonts w:ascii="Arial" w:hAnsi="Arial" w:cs="Arial"/>
                    <w:bCs/>
                    <w:i/>
                    <w:color w:val="404040"/>
                    <w:sz w:val="22"/>
                    <w:szCs w:val="22"/>
                    <w:lang w:val="en-US"/>
                  </w:rPr>
                </w:rPrChange>
              </w:rPr>
              <w:t>JMFHOME</w:t>
            </w:r>
            <w:r w:rsidRPr="009D0FDF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de-DE"/>
                <w:rPrChange w:id="3" w:author="aschulze" w:date="2012-06-08T15:46:00Z">
                  <w:rPr>
                    <w:rFonts w:ascii="Arial" w:hAnsi="Arial" w:cs="Arial"/>
                    <w:bCs/>
                    <w:i/>
                    <w:color w:val="404040"/>
                    <w:sz w:val="22"/>
                    <w:szCs w:val="22"/>
                    <w:lang w:val="en-US"/>
                  </w:rPr>
                </w:rPrChange>
              </w:rPr>
              <w:t>/</w:t>
            </w:r>
            <w:r w:rsidR="00A51507" w:rsidRPr="009D0FDF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de-DE"/>
                <w:rPrChange w:id="4" w:author="aschulze" w:date="2012-06-08T15:46:00Z">
                  <w:rPr>
                    <w:rFonts w:ascii="Arial" w:hAnsi="Arial" w:cs="Arial"/>
                    <w:bCs/>
                    <w:i/>
                    <w:color w:val="404040"/>
                    <w:sz w:val="22"/>
                    <w:szCs w:val="22"/>
                    <w:lang w:val="en-US"/>
                  </w:rPr>
                </w:rPrChange>
              </w:rPr>
              <w:t>C:/ARCHIV~1/JMF21~1.1E/lib/jmf.jar</w:t>
            </w:r>
          </w:p>
          <w:p w:rsidR="00672C88" w:rsidRPr="00BD789B" w:rsidRDefault="00672C88" w:rsidP="00A51507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>
              <w:rPr>
                <w:rFonts w:ascii="Arial" w:hAnsi="Arial" w:cs="Arial"/>
                <w:bCs/>
                <w:color w:val="404040"/>
                <w:lang w:val="en-US"/>
              </w:rPr>
              <w:t>JWEBSOCKET_HOME/C:/jWebSocket/</w:t>
            </w:r>
          </w:p>
        </w:tc>
      </w:tr>
    </w:tbl>
    <w:p w:rsidR="004E1D93" w:rsidRDefault="004E1D93" w:rsidP="009960B8">
      <w:pPr>
        <w:pStyle w:val="Standard"/>
        <w:spacing w:line="360" w:lineRule="auto"/>
        <w:jc w:val="both"/>
        <w:rPr>
          <w:rFonts w:ascii="Arial" w:hAnsi="Arial" w:cs="Humnst777 Lt BT"/>
          <w:bCs/>
          <w:iCs/>
          <w:lang w:val="en-US"/>
        </w:rPr>
      </w:pPr>
    </w:p>
    <w:p w:rsidR="00DD57A4" w:rsidRPr="00DD57A4" w:rsidRDefault="00DD57A4">
      <w:pPr>
        <w:pStyle w:val="Standard"/>
        <w:spacing w:line="360" w:lineRule="auto"/>
        <w:jc w:val="both"/>
        <w:rPr>
          <w:rFonts w:ascii="Arial" w:hAnsi="Arial" w:cs="Humnst777 Lt BT"/>
          <w:bCs/>
          <w:iCs/>
          <w:lang w:val="en-US"/>
        </w:rPr>
      </w:pPr>
      <w:r w:rsidRPr="00DD57A4">
        <w:rPr>
          <w:rFonts w:ascii="Arial" w:hAnsi="Arial" w:cs="Humnst777 Lt BT"/>
          <w:bCs/>
          <w:iCs/>
          <w:lang w:val="en-US"/>
        </w:rPr>
        <w:t>The configuration can be realized for the system users</w:t>
      </w:r>
    </w:p>
    <w:p w:rsidR="00E47846" w:rsidRPr="00DD57A4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9E27B1" w:rsidRDefault="005E579B">
      <w:pPr>
        <w:pStyle w:val="Standard"/>
        <w:spacing w:line="360" w:lineRule="auto"/>
        <w:jc w:val="both"/>
        <w:rPr>
          <w:rFonts w:ascii="Arial" w:hAnsi="Arial" w:cs="Humnst777 Lt BT"/>
          <w:b/>
          <w:bCs/>
          <w:color w:val="000000"/>
          <w:lang w:val="en-US"/>
        </w:rPr>
      </w:pPr>
      <w:r w:rsidRPr="009E27B1">
        <w:rPr>
          <w:rFonts w:ascii="Arial" w:hAnsi="Arial" w:cs="Humnst777 Lt BT"/>
          <w:b/>
          <w:bCs/>
          <w:color w:val="000000"/>
          <w:lang w:val="en-US"/>
        </w:rPr>
        <w:t>10</w:t>
      </w:r>
      <w:proofErr w:type="gramStart"/>
      <w:r w:rsidRPr="009E27B1">
        <w:rPr>
          <w:rFonts w:ascii="Arial" w:hAnsi="Arial" w:cs="Humnst777 Lt BT"/>
          <w:b/>
          <w:bCs/>
          <w:color w:val="000000"/>
          <w:lang w:val="en-US"/>
        </w:rPr>
        <w:t>.</w:t>
      </w:r>
      <w:r w:rsidR="00CE3DDE" w:rsidRPr="009E27B1">
        <w:rPr>
          <w:rFonts w:ascii="Arial" w:hAnsi="Arial" w:cs="Humnst777 Lt BT"/>
          <w:b/>
          <w:bCs/>
          <w:color w:val="000000"/>
          <w:lang w:val="en-US"/>
        </w:rPr>
        <w:t>Solution</w:t>
      </w:r>
      <w:proofErr w:type="gramEnd"/>
      <w:r w:rsidR="00CE3DDE" w:rsidRPr="009E27B1">
        <w:rPr>
          <w:rFonts w:ascii="Arial" w:hAnsi="Arial" w:cs="Humnst777 Lt BT"/>
          <w:b/>
          <w:bCs/>
          <w:color w:val="000000"/>
          <w:lang w:val="en-US"/>
        </w:rPr>
        <w:t xml:space="preserve"> Rules</w:t>
      </w:r>
    </w:p>
    <w:p w:rsidR="00CE3DDE" w:rsidRPr="00CE3DDE" w:rsidRDefault="00B91CA3" w:rsidP="00267674">
      <w:pPr>
        <w:pStyle w:val="Standard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9E27B1">
        <w:rPr>
          <w:rFonts w:ascii="Arial" w:hAnsi="Arial" w:cs="Humnst777 Lt BT"/>
          <w:b/>
          <w:bCs/>
          <w:color w:val="000000"/>
          <w:lang w:val="en-US"/>
        </w:rPr>
        <w:t>R1:</w:t>
      </w:r>
      <w:r w:rsidR="00910178" w:rsidRPr="009E27B1">
        <w:rPr>
          <w:rFonts w:ascii="Arial" w:hAnsi="Arial" w:cs="Humnst777 Lt BT"/>
          <w:b/>
          <w:bCs/>
          <w:color w:val="000000"/>
          <w:lang w:val="en-US"/>
        </w:rPr>
        <w:t xml:space="preserve"> </w:t>
      </w:r>
      <w:r w:rsidR="00CE3DDE">
        <w:rPr>
          <w:rFonts w:ascii="Arial" w:hAnsi="Arial" w:cs="Humnst777 Lt BT"/>
          <w:bCs/>
          <w:color w:val="000000"/>
          <w:lang w:val="en-US"/>
        </w:rPr>
        <w:t>If the pc where is</w:t>
      </w:r>
      <w:r w:rsidR="00CE3DDE" w:rsidRPr="00CE3DDE">
        <w:rPr>
          <w:rFonts w:ascii="Arial" w:hAnsi="Arial" w:cs="Humnst777 Lt BT"/>
          <w:bCs/>
          <w:color w:val="000000"/>
          <w:lang w:val="en-US"/>
        </w:rPr>
        <w:t xml:space="preserve"> jWebSocket server doesn</w:t>
      </w:r>
      <w:r w:rsidR="00CE3DDE">
        <w:rPr>
          <w:rFonts w:ascii="Arial" w:hAnsi="Arial" w:cs="Humnst777 Lt BT"/>
          <w:bCs/>
          <w:color w:val="000000"/>
          <w:lang w:val="en-US"/>
        </w:rPr>
        <w:t>´t started correctly the capture process can´t be initialized. The clients has to be configured the jvm in the broswers</w:t>
      </w:r>
      <w:r w:rsidR="009E27B1">
        <w:rPr>
          <w:rFonts w:ascii="Arial" w:hAnsi="Arial" w:cs="Humnst777 Lt BT"/>
          <w:bCs/>
          <w:color w:val="000000"/>
          <w:lang w:val="en-US"/>
        </w:rPr>
        <w:t xml:space="preserve"> with supports for Websocket.</w:t>
      </w:r>
    </w:p>
    <w:p w:rsidR="009E27B1" w:rsidRPr="009E27B1" w:rsidRDefault="00D4793A">
      <w:pPr>
        <w:pStyle w:val="Standard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9E27B1">
        <w:rPr>
          <w:rFonts w:ascii="Arial" w:hAnsi="Arial" w:cs="Humnst777 Lt BT"/>
          <w:b/>
          <w:bCs/>
          <w:color w:val="000000"/>
          <w:lang w:val="en-US"/>
        </w:rPr>
        <w:t>R2</w:t>
      </w:r>
      <w:r w:rsidRPr="009E27B1">
        <w:rPr>
          <w:rFonts w:ascii="Arial" w:hAnsi="Arial" w:cs="Humnst777 Lt BT"/>
          <w:bCs/>
          <w:color w:val="000000"/>
          <w:lang w:val="en-US"/>
        </w:rPr>
        <w:t xml:space="preserve">: </w:t>
      </w:r>
      <w:r w:rsidR="009E27B1" w:rsidRPr="009E27B1">
        <w:rPr>
          <w:rFonts w:ascii="Arial" w:hAnsi="Arial" w:cs="Humnst777 Lt BT"/>
          <w:bCs/>
          <w:color w:val="000000"/>
          <w:lang w:val="en-US"/>
        </w:rPr>
        <w:t>The dispositive for the audio and video capture</w:t>
      </w:r>
      <w:r w:rsidR="009E27B1">
        <w:rPr>
          <w:rFonts w:ascii="Arial" w:hAnsi="Arial" w:cs="Humnst777 Lt BT"/>
          <w:bCs/>
          <w:color w:val="000000"/>
          <w:lang w:val="en-US"/>
        </w:rPr>
        <w:t xml:space="preserve"> (Stationary application)</w:t>
      </w:r>
      <w:r w:rsidR="009E27B1" w:rsidRPr="009E27B1">
        <w:rPr>
          <w:rFonts w:ascii="Arial" w:hAnsi="Arial" w:cs="Humnst777 Lt BT"/>
          <w:bCs/>
          <w:color w:val="000000"/>
          <w:lang w:val="en-US"/>
        </w:rPr>
        <w:t>.</w:t>
      </w:r>
    </w:p>
    <w:p w:rsidR="004F5AB4" w:rsidRPr="004F5AB4" w:rsidRDefault="008B2615">
      <w:pPr>
        <w:pStyle w:val="Standard"/>
        <w:spacing w:line="360" w:lineRule="auto"/>
        <w:jc w:val="both"/>
        <w:rPr>
          <w:rFonts w:ascii="Arial" w:hAnsi="Arial" w:cs="Humnst777 Lt BT"/>
          <w:bCs/>
          <w:color w:val="000000"/>
          <w:lang w:val="en-US"/>
        </w:rPr>
      </w:pPr>
      <w:r w:rsidRPr="008B2615">
        <w:rPr>
          <w:rFonts w:ascii="Arial" w:hAnsi="Arial" w:cs="Humnst777 Lt BT"/>
          <w:b/>
          <w:bCs/>
          <w:color w:val="000000"/>
        </w:rPr>
        <w:t>R3</w:t>
      </w:r>
      <w:r>
        <w:rPr>
          <w:rFonts w:ascii="Arial" w:hAnsi="Arial" w:cs="Humnst777 Lt BT"/>
          <w:b/>
          <w:bCs/>
          <w:color w:val="000000"/>
        </w:rPr>
        <w:t xml:space="preserve">: </w:t>
      </w:r>
      <w:r w:rsidR="004F5AB4" w:rsidRPr="004F5AB4">
        <w:rPr>
          <w:rFonts w:ascii="Arial" w:hAnsi="Arial" w:cs="Humnst777 Lt BT"/>
          <w:bCs/>
          <w:color w:val="000000"/>
          <w:lang w:val="en-US"/>
        </w:rPr>
        <w:t xml:space="preserve">The native application must be present the Wifi connection </w:t>
      </w:r>
    </w:p>
    <w:p w:rsidR="00D4793A" w:rsidRPr="004F5AB4" w:rsidRDefault="00D4793A">
      <w:pPr>
        <w:pStyle w:val="Standard"/>
        <w:spacing w:line="360" w:lineRule="auto"/>
        <w:jc w:val="both"/>
        <w:rPr>
          <w:rFonts w:ascii="Arial" w:hAnsi="Arial" w:cs="Arial"/>
          <w:bCs/>
          <w:color w:val="0000FF"/>
          <w:lang w:val="en-US"/>
        </w:rPr>
      </w:pPr>
      <w:bookmarkStart w:id="5" w:name="_GoBack"/>
      <w:bookmarkEnd w:id="5"/>
    </w:p>
    <w:p w:rsidR="00E47846" w:rsidRPr="004F5AB4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4F5AB4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4F5AB4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p w:rsidR="00E47846" w:rsidRPr="004F5AB4" w:rsidRDefault="00E47846">
      <w:pPr>
        <w:pStyle w:val="Standard"/>
        <w:spacing w:line="360" w:lineRule="auto"/>
        <w:jc w:val="both"/>
        <w:rPr>
          <w:rFonts w:ascii="Arial" w:hAnsi="Arial" w:cs="Arial"/>
          <w:b/>
          <w:bCs/>
          <w:color w:val="0000FF"/>
          <w:lang w:val="en-US"/>
        </w:rPr>
      </w:pPr>
    </w:p>
    <w:sectPr w:rsidR="00E47846" w:rsidRPr="004F5AB4" w:rsidSect="00EB2901">
      <w:headerReference w:type="default" r:id="rId11"/>
      <w:pgSz w:w="11905" w:h="16837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8A0" w:rsidRDefault="002F18A0">
      <w:r>
        <w:separator/>
      </w:r>
    </w:p>
  </w:endnote>
  <w:endnote w:type="continuationSeparator" w:id="0">
    <w:p w:rsidR="002F18A0" w:rsidRDefault="002F1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umnst777 Lt B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8A0" w:rsidRDefault="002F18A0">
      <w:r>
        <w:rPr>
          <w:color w:val="000000"/>
        </w:rPr>
        <w:separator/>
      </w:r>
    </w:p>
  </w:footnote>
  <w:footnote w:type="continuationSeparator" w:id="0">
    <w:p w:rsidR="002F18A0" w:rsidRDefault="002F18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03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2657"/>
      <w:gridCol w:w="3360"/>
      <w:gridCol w:w="2486"/>
    </w:tblGrid>
    <w:tr w:rsidR="000417B5">
      <w:trPr>
        <w:trHeight w:val="615"/>
        <w:tblHeader/>
      </w:trPr>
      <w:tc>
        <w:tcPr>
          <w:tcW w:w="2656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0417B5" w:rsidRDefault="005E579B">
          <w:pPr>
            <w:pStyle w:val="TableContents"/>
          </w:pPr>
          <w:r>
            <w:rPr>
              <w:noProof/>
              <w:lang w:val="de-DE" w:eastAsia="de-DE"/>
            </w:rPr>
            <w:drawing>
              <wp:inline distT="0" distB="0" distL="0" distR="0">
                <wp:extent cx="1638360" cy="847799"/>
                <wp:effectExtent l="0" t="0" r="0" b="9451"/>
                <wp:docPr id="1" name="gráfico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60" cy="84779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0417B5" w:rsidRDefault="005E579B">
          <w:pPr>
            <w:pStyle w:val="TableContents"/>
            <w:spacing w:line="360" w:lineRule="auto"/>
            <w:jc w:val="center"/>
            <w:rPr>
              <w:rFonts w:ascii="Arial" w:hAnsi="Arial"/>
              <w:sz w:val="44"/>
              <w:szCs w:val="44"/>
            </w:rPr>
          </w:pPr>
          <w:r>
            <w:rPr>
              <w:rFonts w:ascii="Arial" w:hAnsi="Arial"/>
              <w:sz w:val="44"/>
              <w:szCs w:val="44"/>
            </w:rPr>
            <w:t>Manual de usuario</w:t>
          </w:r>
        </w:p>
      </w:tc>
      <w:tc>
        <w:tcPr>
          <w:tcW w:w="24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0417B5" w:rsidRDefault="00ED091B">
          <w:pPr>
            <w:pStyle w:val="TableContents"/>
          </w:pPr>
          <w:r>
            <w:rPr>
              <w:noProof/>
              <w:lang w:val="de-DE" w:eastAsia="de-DE"/>
            </w:rPr>
            <w:drawing>
              <wp:inline distT="0" distB="0" distL="0" distR="0">
                <wp:extent cx="1514475" cy="1143000"/>
                <wp:effectExtent l="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17B5" w:rsidRDefault="002F18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0572"/>
    <w:multiLevelType w:val="hybridMultilevel"/>
    <w:tmpl w:val="29AAE2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F614F"/>
    <w:multiLevelType w:val="hybridMultilevel"/>
    <w:tmpl w:val="B7D86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742CD"/>
    <w:multiLevelType w:val="hybridMultilevel"/>
    <w:tmpl w:val="5E3EEF94"/>
    <w:lvl w:ilvl="0" w:tplc="BC0487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D1A76"/>
    <w:multiLevelType w:val="hybridMultilevel"/>
    <w:tmpl w:val="9C865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36349"/>
    <w:multiLevelType w:val="multilevel"/>
    <w:tmpl w:val="66D226C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36B20902"/>
    <w:multiLevelType w:val="hybridMultilevel"/>
    <w:tmpl w:val="9AFAE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D7FE9"/>
    <w:multiLevelType w:val="hybridMultilevel"/>
    <w:tmpl w:val="D1949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35B2B"/>
    <w:multiLevelType w:val="hybridMultilevel"/>
    <w:tmpl w:val="8F124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529C9"/>
    <w:multiLevelType w:val="hybridMultilevel"/>
    <w:tmpl w:val="B04A8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767C6"/>
    <w:multiLevelType w:val="multilevel"/>
    <w:tmpl w:val="DEB8FA84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>
    <w:nsid w:val="6AB74BDD"/>
    <w:multiLevelType w:val="hybridMultilevel"/>
    <w:tmpl w:val="37ECD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45F22"/>
    <w:multiLevelType w:val="hybridMultilevel"/>
    <w:tmpl w:val="B000A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2705B"/>
    <w:multiLevelType w:val="hybridMultilevel"/>
    <w:tmpl w:val="6F209C9E"/>
    <w:lvl w:ilvl="0" w:tplc="97F2B8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946DE"/>
    <w:multiLevelType w:val="hybridMultilevel"/>
    <w:tmpl w:val="D5140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11"/>
  </w:num>
  <w:num w:numId="11">
    <w:abstractNumId w:val="12"/>
  </w:num>
  <w:num w:numId="12">
    <w:abstractNumId w:val="10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846"/>
    <w:rsid w:val="00003328"/>
    <w:rsid w:val="00004418"/>
    <w:rsid w:val="0001436E"/>
    <w:rsid w:val="000150D7"/>
    <w:rsid w:val="00020B65"/>
    <w:rsid w:val="00027756"/>
    <w:rsid w:val="00035FB9"/>
    <w:rsid w:val="00041DCD"/>
    <w:rsid w:val="00050B25"/>
    <w:rsid w:val="00086115"/>
    <w:rsid w:val="000863BB"/>
    <w:rsid w:val="0008695D"/>
    <w:rsid w:val="00091610"/>
    <w:rsid w:val="000B2310"/>
    <w:rsid w:val="000B6795"/>
    <w:rsid w:val="000C532A"/>
    <w:rsid w:val="000D19B5"/>
    <w:rsid w:val="000D54FF"/>
    <w:rsid w:val="000E7D8A"/>
    <w:rsid w:val="00123739"/>
    <w:rsid w:val="00130A61"/>
    <w:rsid w:val="00182BA8"/>
    <w:rsid w:val="001A4BDF"/>
    <w:rsid w:val="001B0BBA"/>
    <w:rsid w:val="001B246A"/>
    <w:rsid w:val="001B7E01"/>
    <w:rsid w:val="001C04A3"/>
    <w:rsid w:val="001D7954"/>
    <w:rsid w:val="001E7B4F"/>
    <w:rsid w:val="001F73A6"/>
    <w:rsid w:val="00263C98"/>
    <w:rsid w:val="00267674"/>
    <w:rsid w:val="002875F1"/>
    <w:rsid w:val="00287BC8"/>
    <w:rsid w:val="002A57F0"/>
    <w:rsid w:val="002A6B8C"/>
    <w:rsid w:val="002B4E87"/>
    <w:rsid w:val="002C15C0"/>
    <w:rsid w:val="002C4F72"/>
    <w:rsid w:val="002F18A0"/>
    <w:rsid w:val="002F3980"/>
    <w:rsid w:val="002F504C"/>
    <w:rsid w:val="00313436"/>
    <w:rsid w:val="00326908"/>
    <w:rsid w:val="003443A2"/>
    <w:rsid w:val="003528C2"/>
    <w:rsid w:val="003533E3"/>
    <w:rsid w:val="00375B2C"/>
    <w:rsid w:val="00384CD8"/>
    <w:rsid w:val="00385509"/>
    <w:rsid w:val="00391286"/>
    <w:rsid w:val="003943C7"/>
    <w:rsid w:val="00394928"/>
    <w:rsid w:val="00397F28"/>
    <w:rsid w:val="003B3014"/>
    <w:rsid w:val="003B6E53"/>
    <w:rsid w:val="003D1387"/>
    <w:rsid w:val="003E3DEA"/>
    <w:rsid w:val="003F0314"/>
    <w:rsid w:val="003F1600"/>
    <w:rsid w:val="00405C7F"/>
    <w:rsid w:val="00411811"/>
    <w:rsid w:val="00412E9C"/>
    <w:rsid w:val="00423C5A"/>
    <w:rsid w:val="00423E39"/>
    <w:rsid w:val="00424752"/>
    <w:rsid w:val="00435648"/>
    <w:rsid w:val="004672E4"/>
    <w:rsid w:val="0047620B"/>
    <w:rsid w:val="00482153"/>
    <w:rsid w:val="00496B76"/>
    <w:rsid w:val="004A3474"/>
    <w:rsid w:val="004B1EB6"/>
    <w:rsid w:val="004C4753"/>
    <w:rsid w:val="004D09CE"/>
    <w:rsid w:val="004D39EE"/>
    <w:rsid w:val="004E1D93"/>
    <w:rsid w:val="004F4F39"/>
    <w:rsid w:val="004F5AB4"/>
    <w:rsid w:val="00505A5E"/>
    <w:rsid w:val="00517E92"/>
    <w:rsid w:val="00541C8B"/>
    <w:rsid w:val="00542E19"/>
    <w:rsid w:val="00580EC6"/>
    <w:rsid w:val="00583F52"/>
    <w:rsid w:val="005A28BC"/>
    <w:rsid w:val="005A433C"/>
    <w:rsid w:val="005B5B4F"/>
    <w:rsid w:val="005D4AC6"/>
    <w:rsid w:val="005E579B"/>
    <w:rsid w:val="005F5259"/>
    <w:rsid w:val="005F767D"/>
    <w:rsid w:val="00611065"/>
    <w:rsid w:val="006227EB"/>
    <w:rsid w:val="0063490A"/>
    <w:rsid w:val="006354C1"/>
    <w:rsid w:val="0066610C"/>
    <w:rsid w:val="00672C88"/>
    <w:rsid w:val="006801B6"/>
    <w:rsid w:val="006A00E8"/>
    <w:rsid w:val="006C5B9F"/>
    <w:rsid w:val="006E066A"/>
    <w:rsid w:val="006E2D56"/>
    <w:rsid w:val="006F3668"/>
    <w:rsid w:val="006F7943"/>
    <w:rsid w:val="00703850"/>
    <w:rsid w:val="00717D91"/>
    <w:rsid w:val="00724E9F"/>
    <w:rsid w:val="0073030E"/>
    <w:rsid w:val="00755B90"/>
    <w:rsid w:val="00757044"/>
    <w:rsid w:val="00772F63"/>
    <w:rsid w:val="00785640"/>
    <w:rsid w:val="00794797"/>
    <w:rsid w:val="007B4457"/>
    <w:rsid w:val="0080062B"/>
    <w:rsid w:val="00803BD8"/>
    <w:rsid w:val="0081183A"/>
    <w:rsid w:val="00825A3E"/>
    <w:rsid w:val="008308B7"/>
    <w:rsid w:val="00835802"/>
    <w:rsid w:val="00842953"/>
    <w:rsid w:val="00851D48"/>
    <w:rsid w:val="00852734"/>
    <w:rsid w:val="0086200C"/>
    <w:rsid w:val="0087016D"/>
    <w:rsid w:val="008A0C18"/>
    <w:rsid w:val="008A7DE2"/>
    <w:rsid w:val="008B2615"/>
    <w:rsid w:val="008C115A"/>
    <w:rsid w:val="008C24C7"/>
    <w:rsid w:val="008D7D4F"/>
    <w:rsid w:val="008E6CC4"/>
    <w:rsid w:val="008E7A27"/>
    <w:rsid w:val="008F3500"/>
    <w:rsid w:val="00910178"/>
    <w:rsid w:val="00920363"/>
    <w:rsid w:val="00965B4B"/>
    <w:rsid w:val="00977A1E"/>
    <w:rsid w:val="009960B8"/>
    <w:rsid w:val="009B2449"/>
    <w:rsid w:val="009C350F"/>
    <w:rsid w:val="009D0FDF"/>
    <w:rsid w:val="009D5C7A"/>
    <w:rsid w:val="009E27B1"/>
    <w:rsid w:val="009F4E58"/>
    <w:rsid w:val="00A30C56"/>
    <w:rsid w:val="00A43F86"/>
    <w:rsid w:val="00A51507"/>
    <w:rsid w:val="00A51D31"/>
    <w:rsid w:val="00A71312"/>
    <w:rsid w:val="00A91DD3"/>
    <w:rsid w:val="00A93010"/>
    <w:rsid w:val="00AA5A6E"/>
    <w:rsid w:val="00AB38A3"/>
    <w:rsid w:val="00AB7398"/>
    <w:rsid w:val="00AE092C"/>
    <w:rsid w:val="00AF3EDF"/>
    <w:rsid w:val="00B00BA3"/>
    <w:rsid w:val="00B04BDB"/>
    <w:rsid w:val="00B10A69"/>
    <w:rsid w:val="00B13933"/>
    <w:rsid w:val="00B2398B"/>
    <w:rsid w:val="00B24C02"/>
    <w:rsid w:val="00B25B10"/>
    <w:rsid w:val="00B66679"/>
    <w:rsid w:val="00B802C8"/>
    <w:rsid w:val="00B84108"/>
    <w:rsid w:val="00B87A0E"/>
    <w:rsid w:val="00B91CA3"/>
    <w:rsid w:val="00BA2C56"/>
    <w:rsid w:val="00BB0322"/>
    <w:rsid w:val="00BD39CA"/>
    <w:rsid w:val="00BD6BF8"/>
    <w:rsid w:val="00BF2AD5"/>
    <w:rsid w:val="00C023A8"/>
    <w:rsid w:val="00C11F35"/>
    <w:rsid w:val="00C120EF"/>
    <w:rsid w:val="00C13102"/>
    <w:rsid w:val="00C13A8D"/>
    <w:rsid w:val="00C17F05"/>
    <w:rsid w:val="00C2585F"/>
    <w:rsid w:val="00C26238"/>
    <w:rsid w:val="00C50F0F"/>
    <w:rsid w:val="00C634B2"/>
    <w:rsid w:val="00C87612"/>
    <w:rsid w:val="00CA71D9"/>
    <w:rsid w:val="00CB056A"/>
    <w:rsid w:val="00CD2F53"/>
    <w:rsid w:val="00CE3DDE"/>
    <w:rsid w:val="00D07B3B"/>
    <w:rsid w:val="00D306F5"/>
    <w:rsid w:val="00D43C79"/>
    <w:rsid w:val="00D4793A"/>
    <w:rsid w:val="00D72A8D"/>
    <w:rsid w:val="00D75400"/>
    <w:rsid w:val="00D811D1"/>
    <w:rsid w:val="00D82763"/>
    <w:rsid w:val="00D96AF8"/>
    <w:rsid w:val="00DA04A9"/>
    <w:rsid w:val="00DC2CB4"/>
    <w:rsid w:val="00DD3BC0"/>
    <w:rsid w:val="00DD5094"/>
    <w:rsid w:val="00DD57A4"/>
    <w:rsid w:val="00DD7E25"/>
    <w:rsid w:val="00DE569C"/>
    <w:rsid w:val="00DF38F6"/>
    <w:rsid w:val="00E1320F"/>
    <w:rsid w:val="00E2671A"/>
    <w:rsid w:val="00E431D5"/>
    <w:rsid w:val="00E45C9C"/>
    <w:rsid w:val="00E47265"/>
    <w:rsid w:val="00E47846"/>
    <w:rsid w:val="00E50909"/>
    <w:rsid w:val="00EA2795"/>
    <w:rsid w:val="00EA40B0"/>
    <w:rsid w:val="00EA7579"/>
    <w:rsid w:val="00EB01AF"/>
    <w:rsid w:val="00EB2901"/>
    <w:rsid w:val="00EB7FDA"/>
    <w:rsid w:val="00EC115E"/>
    <w:rsid w:val="00EC1236"/>
    <w:rsid w:val="00EC5D80"/>
    <w:rsid w:val="00ED091B"/>
    <w:rsid w:val="00ED7ED4"/>
    <w:rsid w:val="00EE62D6"/>
    <w:rsid w:val="00EF2A60"/>
    <w:rsid w:val="00EF3DEC"/>
    <w:rsid w:val="00EF73C7"/>
    <w:rsid w:val="00F24112"/>
    <w:rsid w:val="00F2724D"/>
    <w:rsid w:val="00F52D9F"/>
    <w:rsid w:val="00F53494"/>
    <w:rsid w:val="00F716DD"/>
    <w:rsid w:val="00FA0F23"/>
    <w:rsid w:val="00FC29BB"/>
    <w:rsid w:val="00FD0619"/>
    <w:rsid w:val="00FE4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9"/>
        <o:r id="V:Rule2" type="callout" idref="#_x0000_s1036"/>
        <o:r id="V:Rule3" type="callout" idref="#_x0000_s1034"/>
        <o:r id="V:Rule4" type="callout" idref="#_x0000_s1033"/>
        <o:r id="V:Rule5" type="callout" idref="#Llamada rectangular redondeada 7"/>
        <o:r id="V:Rule6" type="callout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9F"/>
  </w:style>
  <w:style w:type="paragraph" w:styleId="Heading1">
    <w:name w:val="heading 1"/>
    <w:basedOn w:val="Standard"/>
    <w:next w:val="Standard"/>
    <w:rsid w:val="00F52D9F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2D9F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rsid w:val="00F52D9F"/>
    <w:pPr>
      <w:spacing w:after="120"/>
    </w:pPr>
  </w:style>
  <w:style w:type="paragraph" w:customStyle="1" w:styleId="Heading">
    <w:name w:val="Heading"/>
    <w:basedOn w:val="Standard"/>
    <w:next w:val="Textbody"/>
    <w:rsid w:val="00F52D9F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">
    <w:name w:val="List"/>
    <w:basedOn w:val="Textbody"/>
    <w:rsid w:val="00F52D9F"/>
  </w:style>
  <w:style w:type="paragraph" w:styleId="Header">
    <w:name w:val="header"/>
    <w:basedOn w:val="Standard"/>
    <w:rsid w:val="00F52D9F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rsid w:val="00F52D9F"/>
    <w:pPr>
      <w:suppressLineNumbers/>
    </w:pPr>
  </w:style>
  <w:style w:type="paragraph" w:customStyle="1" w:styleId="TableHeading">
    <w:name w:val="Table Heading"/>
    <w:basedOn w:val="TableContents"/>
    <w:rsid w:val="00F52D9F"/>
    <w:pPr>
      <w:jc w:val="center"/>
    </w:pPr>
    <w:rPr>
      <w:b/>
      <w:bCs/>
    </w:rPr>
  </w:style>
  <w:style w:type="paragraph" w:styleId="Caption">
    <w:name w:val="caption"/>
    <w:basedOn w:val="Standard"/>
    <w:rsid w:val="00F52D9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52D9F"/>
    <w:pPr>
      <w:suppressLineNumbers/>
    </w:pPr>
  </w:style>
  <w:style w:type="paragraph" w:styleId="NormalWeb">
    <w:name w:val="Normal (Web)"/>
    <w:basedOn w:val="Standard"/>
    <w:rsid w:val="00F52D9F"/>
    <w:pPr>
      <w:spacing w:before="280" w:after="119"/>
    </w:pPr>
  </w:style>
  <w:style w:type="character" w:customStyle="1" w:styleId="NumberingSymbols">
    <w:name w:val="Numbering Symbols"/>
    <w:rsid w:val="00F52D9F"/>
  </w:style>
  <w:style w:type="numbering" w:customStyle="1" w:styleId="WW8Num1">
    <w:name w:val="WW8Num1"/>
    <w:basedOn w:val="NoList"/>
    <w:rsid w:val="00F52D9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9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D091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91B"/>
  </w:style>
  <w:style w:type="character" w:customStyle="1" w:styleId="hps">
    <w:name w:val="hps"/>
    <w:basedOn w:val="DefaultParagraphFont"/>
    <w:rsid w:val="00EB2901"/>
  </w:style>
  <w:style w:type="character" w:styleId="FootnoteReference">
    <w:name w:val="footnote reference"/>
    <w:uiPriority w:val="99"/>
    <w:semiHidden/>
    <w:rsid w:val="000B679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B6795"/>
    <w:pPr>
      <w:autoSpaceDN/>
      <w:textAlignment w:val="auto"/>
    </w:pPr>
    <w:rPr>
      <w:rFonts w:ascii="Liberation Serif" w:eastAsia="Droid Sans Fallback" w:hAnsi="Liberation Serif" w:cs="Mangal"/>
      <w:kern w:val="1"/>
      <w:sz w:val="20"/>
      <w:szCs w:val="18"/>
      <w:lang w:val="en-US" w:eastAsia="hi-I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6795"/>
    <w:rPr>
      <w:rFonts w:ascii="Liberation Serif" w:eastAsia="Droid Sans Fallback" w:hAnsi="Liberation Serif" w:cs="Mangal"/>
      <w:kern w:val="1"/>
      <w:sz w:val="20"/>
      <w:szCs w:val="18"/>
      <w:lang w:val="en-US" w:eastAsia="hi-IN" w:bidi="hi-IN"/>
    </w:rPr>
  </w:style>
  <w:style w:type="character" w:styleId="Hyperlink">
    <w:name w:val="Hyperlink"/>
    <w:rsid w:val="00384CD8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887</Words>
  <Characters>5595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aschulze</cp:lastModifiedBy>
  <cp:revision>42</cp:revision>
  <dcterms:created xsi:type="dcterms:W3CDTF">2012-05-10T21:31:00Z</dcterms:created>
  <dcterms:modified xsi:type="dcterms:W3CDTF">2012-06-08T13:50:00Z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